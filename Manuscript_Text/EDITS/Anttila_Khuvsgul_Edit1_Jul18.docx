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C4C55" w14:textId="35F1758C" w:rsidR="00074DE6" w:rsidRPr="00E35C55" w:rsidRDefault="009E5FBF" w:rsidP="006E5DEE">
      <w:pPr>
        <w:rPr>
          <w:rFonts w:ascii="Times New Roman" w:hAnsi="Times New Roman" w:cs="Times New Roman"/>
          <w:sz w:val="36"/>
          <w:szCs w:val="36"/>
        </w:rPr>
      </w:pPr>
      <w:r w:rsidRPr="00E35C55">
        <w:rPr>
          <w:rFonts w:ascii="Times New Roman" w:hAnsi="Times New Roman" w:cs="Times New Roman"/>
          <w:sz w:val="36"/>
          <w:szCs w:val="36"/>
        </w:rPr>
        <w:t xml:space="preserve">Cambrian foreland </w:t>
      </w:r>
      <w:proofErr w:type="spellStart"/>
      <w:r w:rsidRPr="00E35C55">
        <w:rPr>
          <w:rFonts w:ascii="Times New Roman" w:hAnsi="Times New Roman" w:cs="Times New Roman"/>
          <w:sz w:val="36"/>
          <w:szCs w:val="36"/>
        </w:rPr>
        <w:t>phosphogenesis</w:t>
      </w:r>
      <w:proofErr w:type="spellEnd"/>
      <w:r w:rsidRPr="00E35C55">
        <w:rPr>
          <w:rFonts w:ascii="Times New Roman" w:hAnsi="Times New Roman" w:cs="Times New Roman"/>
          <w:sz w:val="36"/>
          <w:szCs w:val="36"/>
        </w:rPr>
        <w:t xml:space="preserve"> in the</w:t>
      </w:r>
      <w:r w:rsidR="00074DE6" w:rsidRPr="00E35C55">
        <w:rPr>
          <w:rFonts w:ascii="Times New Roman" w:hAnsi="Times New Roman" w:cs="Times New Roman"/>
          <w:sz w:val="36"/>
          <w:szCs w:val="36"/>
        </w:rPr>
        <w:t xml:space="preserve"> </w:t>
      </w:r>
      <w:proofErr w:type="spellStart"/>
      <w:r w:rsidR="00074DE6" w:rsidRPr="00E35C55">
        <w:rPr>
          <w:rFonts w:ascii="Times New Roman" w:hAnsi="Times New Roman" w:cs="Times New Roman"/>
          <w:sz w:val="36"/>
          <w:szCs w:val="36"/>
        </w:rPr>
        <w:t>Kh</w:t>
      </w:r>
      <w:r w:rsidR="00D83F28" w:rsidRPr="00E35C55">
        <w:rPr>
          <w:rFonts w:ascii="Times New Roman" w:hAnsi="Times New Roman" w:cs="Times New Roman"/>
          <w:sz w:val="36"/>
          <w:szCs w:val="36"/>
        </w:rPr>
        <w:t>u</w:t>
      </w:r>
      <w:r w:rsidR="00074DE6" w:rsidRPr="00E35C55">
        <w:rPr>
          <w:rFonts w:ascii="Times New Roman" w:hAnsi="Times New Roman" w:cs="Times New Roman"/>
          <w:sz w:val="36"/>
          <w:szCs w:val="36"/>
        </w:rPr>
        <w:t>vsg</w:t>
      </w:r>
      <w:r w:rsidR="00D83F28" w:rsidRPr="00E35C55">
        <w:rPr>
          <w:rFonts w:ascii="Times New Roman" w:hAnsi="Times New Roman" w:cs="Times New Roman"/>
          <w:sz w:val="36"/>
          <w:szCs w:val="36"/>
        </w:rPr>
        <w:t>u</w:t>
      </w:r>
      <w:r w:rsidR="00074DE6" w:rsidRPr="00E35C55">
        <w:rPr>
          <w:rFonts w:ascii="Times New Roman" w:hAnsi="Times New Roman" w:cs="Times New Roman"/>
          <w:sz w:val="36"/>
          <w:szCs w:val="36"/>
        </w:rPr>
        <w:t>l</w:t>
      </w:r>
      <w:proofErr w:type="spellEnd"/>
      <w:r w:rsidR="00074DE6" w:rsidRPr="00E35C55">
        <w:rPr>
          <w:rFonts w:ascii="Times New Roman" w:hAnsi="Times New Roman" w:cs="Times New Roman"/>
          <w:sz w:val="36"/>
          <w:szCs w:val="36"/>
        </w:rPr>
        <w:t xml:space="preserve"> Basin</w:t>
      </w:r>
      <w:r w:rsidRPr="00E35C55">
        <w:rPr>
          <w:rFonts w:ascii="Times New Roman" w:hAnsi="Times New Roman" w:cs="Times New Roman"/>
          <w:sz w:val="36"/>
          <w:szCs w:val="36"/>
        </w:rPr>
        <w:t xml:space="preserve"> of</w:t>
      </w:r>
      <w:r w:rsidR="00074DE6" w:rsidRPr="00E35C55">
        <w:rPr>
          <w:rFonts w:ascii="Times New Roman" w:hAnsi="Times New Roman" w:cs="Times New Roman"/>
          <w:sz w:val="36"/>
          <w:szCs w:val="36"/>
        </w:rPr>
        <w:t xml:space="preserve"> Mongolia</w:t>
      </w:r>
    </w:p>
    <w:p w14:paraId="197F986C" w14:textId="77777777" w:rsidR="006921C1" w:rsidRPr="00E35C55" w:rsidRDefault="006921C1" w:rsidP="006E5DEE">
      <w:pPr>
        <w:rPr>
          <w:rFonts w:ascii="Times New Roman" w:hAnsi="Times New Roman" w:cs="Times New Roman"/>
          <w:sz w:val="36"/>
          <w:szCs w:val="36"/>
        </w:rPr>
      </w:pPr>
    </w:p>
    <w:p w14:paraId="02AE6A13" w14:textId="4067C51C" w:rsidR="00002B0D" w:rsidRPr="00E35C55" w:rsidRDefault="00002B0D" w:rsidP="00002B0D">
      <w:pPr>
        <w:rPr>
          <w:rFonts w:ascii="Times New Roman" w:hAnsi="Times New Roman" w:cs="Times New Roman"/>
          <w:b/>
        </w:rPr>
      </w:pPr>
      <w:r w:rsidRPr="00E35C55">
        <w:rPr>
          <w:rFonts w:ascii="Times New Roman" w:hAnsi="Times New Roman" w:cs="Times New Roman"/>
          <w:b/>
        </w:rPr>
        <w:t>Eliel S. C. Anttila</w:t>
      </w:r>
      <w:r w:rsidRPr="00E35C55">
        <w:rPr>
          <w:rFonts w:ascii="Times New Roman" w:hAnsi="Times New Roman" w:cs="Times New Roman"/>
          <w:b/>
          <w:vertAlign w:val="superscript"/>
        </w:rPr>
        <w:t>1</w:t>
      </w:r>
      <w:ins w:id="0" w:author="Anttila  Eliel Simpson" w:date="2024-07-09T13:00:00Z">
        <w:r w:rsidR="00C75D86">
          <w:rPr>
            <w:rFonts w:ascii="Times New Roman" w:hAnsi="Times New Roman" w:cs="Times New Roman"/>
            <w:b/>
            <w:vertAlign w:val="superscript"/>
          </w:rPr>
          <w:t>a</w:t>
        </w:r>
      </w:ins>
      <w:r>
        <w:rPr>
          <w:rFonts w:ascii="Times New Roman" w:hAnsi="Times New Roman" w:cs="Times New Roman"/>
          <w:b/>
          <w:vertAlign w:val="superscript"/>
        </w:rPr>
        <w:t>*</w:t>
      </w:r>
      <w:r>
        <w:rPr>
          <w:rFonts w:ascii="Times New Roman" w:hAnsi="Times New Roman" w:cs="Times New Roman"/>
          <w:bCs/>
        </w:rPr>
        <w:t>,</w:t>
      </w:r>
      <w:r w:rsidRPr="00E35C55">
        <w:rPr>
          <w:rFonts w:ascii="Times New Roman" w:hAnsi="Times New Roman" w:cs="Times New Roman"/>
          <w:bCs/>
        </w:rPr>
        <w:t xml:space="preserve"> </w:t>
      </w:r>
      <w:r w:rsidRPr="00E35C55">
        <w:rPr>
          <w:rFonts w:ascii="Times New Roman" w:hAnsi="Times New Roman" w:cs="Times New Roman"/>
          <w:b/>
        </w:rPr>
        <w:t>Francis A. Macdonald</w:t>
      </w:r>
      <w:r w:rsidRPr="00E35C55">
        <w:rPr>
          <w:rFonts w:ascii="Times New Roman" w:hAnsi="Times New Roman" w:cs="Times New Roman"/>
          <w:b/>
          <w:vertAlign w:val="superscript"/>
        </w:rPr>
        <w:t>1</w:t>
      </w:r>
      <w:ins w:id="1" w:author="Anttila  Eliel Simpson" w:date="2024-07-09T13:00:00Z">
        <w:r w:rsidR="00C75D86">
          <w:rPr>
            <w:rFonts w:ascii="Times New Roman" w:hAnsi="Times New Roman" w:cs="Times New Roman"/>
            <w:b/>
            <w:vertAlign w:val="superscript"/>
          </w:rPr>
          <w:t>b</w:t>
        </w:r>
      </w:ins>
      <w:r>
        <w:rPr>
          <w:rFonts w:ascii="Times New Roman" w:hAnsi="Times New Roman" w:cs="Times New Roman"/>
          <w:b/>
        </w:rPr>
        <w:t>, Blair Schoene</w:t>
      </w:r>
      <w:r w:rsidR="001C5111">
        <w:rPr>
          <w:rFonts w:ascii="Times New Roman" w:hAnsi="Times New Roman" w:cs="Times New Roman"/>
          <w:b/>
          <w:vertAlign w:val="superscript"/>
        </w:rPr>
        <w:t>2</w:t>
      </w:r>
      <w:r w:rsidR="001C5111">
        <w:rPr>
          <w:rFonts w:ascii="Times New Roman" w:hAnsi="Times New Roman" w:cs="Times New Roman"/>
          <w:b/>
        </w:rPr>
        <w:t>, and Sean Gaynor</w:t>
      </w:r>
      <w:r>
        <w:rPr>
          <w:rFonts w:ascii="Times New Roman" w:hAnsi="Times New Roman" w:cs="Times New Roman"/>
          <w:b/>
          <w:vertAlign w:val="superscript"/>
        </w:rPr>
        <w:t>2</w:t>
      </w:r>
      <w:ins w:id="2" w:author="Anttila  Eliel Simpson" w:date="2024-07-09T13:00:00Z">
        <w:r w:rsidR="00C75D86">
          <w:rPr>
            <w:rFonts w:ascii="Times New Roman" w:hAnsi="Times New Roman" w:cs="Times New Roman"/>
            <w:b/>
            <w:vertAlign w:val="superscript"/>
          </w:rPr>
          <w:t>c</w:t>
        </w:r>
      </w:ins>
    </w:p>
    <w:p w14:paraId="78280B87" w14:textId="03E36F6D" w:rsidR="00002B0D" w:rsidRPr="00C75D86" w:rsidRDefault="00002B0D" w:rsidP="00002B0D">
      <w:pPr>
        <w:rPr>
          <w:rFonts w:ascii="Times New Roman" w:hAnsi="Times New Roman" w:cs="Times New Roman"/>
          <w:i/>
          <w:sz w:val="18"/>
          <w:szCs w:val="18"/>
          <w:rPrChange w:id="3" w:author="Anttila  Eliel Simpson" w:date="2024-07-09T13:05:00Z">
            <w:rPr>
              <w:rFonts w:ascii="Times New Roman" w:hAnsi="Times New Roman" w:cs="Times New Roman"/>
              <w:i/>
              <w:sz w:val="20"/>
              <w:szCs w:val="20"/>
            </w:rPr>
          </w:rPrChange>
        </w:rPr>
      </w:pPr>
      <w:r w:rsidRPr="00C75D86">
        <w:rPr>
          <w:rFonts w:ascii="Times New Roman" w:hAnsi="Times New Roman" w:cs="Times New Roman"/>
          <w:i/>
          <w:sz w:val="18"/>
          <w:szCs w:val="18"/>
          <w:vertAlign w:val="superscript"/>
          <w:rPrChange w:id="4" w:author="Anttila  Eliel Simpson" w:date="2024-07-09T13:05:00Z">
            <w:rPr>
              <w:rFonts w:ascii="Times New Roman" w:hAnsi="Times New Roman" w:cs="Times New Roman"/>
              <w:i/>
              <w:sz w:val="20"/>
              <w:szCs w:val="20"/>
              <w:vertAlign w:val="superscript"/>
            </w:rPr>
          </w:rPrChange>
        </w:rPr>
        <w:t>1</w:t>
      </w:r>
      <w:r w:rsidRPr="00C75D86">
        <w:rPr>
          <w:rFonts w:ascii="Times New Roman" w:hAnsi="Times New Roman" w:cs="Times New Roman"/>
          <w:i/>
          <w:sz w:val="18"/>
          <w:szCs w:val="18"/>
          <w:rPrChange w:id="5" w:author="Anttila  Eliel Simpson" w:date="2024-07-09T13:05:00Z">
            <w:rPr>
              <w:rFonts w:ascii="Times New Roman" w:hAnsi="Times New Roman" w:cs="Times New Roman"/>
              <w:i/>
              <w:sz w:val="20"/>
              <w:szCs w:val="20"/>
            </w:rPr>
          </w:rPrChange>
        </w:rPr>
        <w:t>Department of Earth Science, University of California Santa Barbara,</w:t>
      </w:r>
      <w:ins w:id="6" w:author="Anttila  Eliel Simpson" w:date="2024-07-09T13:03:00Z">
        <w:r w:rsidR="00C75D86" w:rsidRPr="00C75D86">
          <w:rPr>
            <w:rFonts w:ascii="Times New Roman" w:hAnsi="Times New Roman" w:cs="Times New Roman"/>
            <w:i/>
            <w:sz w:val="18"/>
            <w:szCs w:val="18"/>
            <w:rPrChange w:id="7" w:author="Anttila  Eliel Simpson" w:date="2024-07-09T13:05:00Z">
              <w:rPr>
                <w:rFonts w:ascii="Times New Roman" w:hAnsi="Times New Roman" w:cs="Times New Roman"/>
                <w:i/>
                <w:sz w:val="20"/>
                <w:szCs w:val="20"/>
              </w:rPr>
            </w:rPrChange>
          </w:rPr>
          <w:t xml:space="preserve"> </w:t>
        </w:r>
      </w:ins>
      <w:del w:id="8" w:author="Anttila  Eliel Simpson" w:date="2024-07-09T13:03:00Z">
        <w:r w:rsidRPr="00C75D86" w:rsidDel="00C75D86">
          <w:rPr>
            <w:rFonts w:ascii="Times New Roman" w:hAnsi="Times New Roman" w:cs="Times New Roman"/>
            <w:i/>
            <w:sz w:val="18"/>
            <w:szCs w:val="18"/>
            <w:rPrChange w:id="9" w:author="Anttila  Eliel Simpson" w:date="2024-07-09T13:05:00Z">
              <w:rPr>
                <w:rFonts w:ascii="Times New Roman" w:hAnsi="Times New Roman" w:cs="Times New Roman"/>
                <w:i/>
                <w:sz w:val="20"/>
                <w:szCs w:val="20"/>
              </w:rPr>
            </w:rPrChange>
          </w:rPr>
          <w:delText xml:space="preserve"> 1006 Webb Hall, </w:delText>
        </w:r>
      </w:del>
      <w:r w:rsidRPr="00C75D86">
        <w:rPr>
          <w:rFonts w:ascii="Times New Roman" w:hAnsi="Times New Roman" w:cs="Times New Roman"/>
          <w:i/>
          <w:sz w:val="18"/>
          <w:szCs w:val="18"/>
          <w:rPrChange w:id="10" w:author="Anttila  Eliel Simpson" w:date="2024-07-09T13:05:00Z">
            <w:rPr>
              <w:rFonts w:ascii="Times New Roman" w:hAnsi="Times New Roman" w:cs="Times New Roman"/>
              <w:i/>
              <w:sz w:val="20"/>
              <w:szCs w:val="20"/>
            </w:rPr>
          </w:rPrChange>
        </w:rPr>
        <w:t>Santa Barbara, CA, 93117</w:t>
      </w:r>
      <w:ins w:id="11" w:author="Anttila  Eliel Simpson" w:date="2024-07-09T13:02:00Z">
        <w:r w:rsidR="00C75D86" w:rsidRPr="00C75D86">
          <w:rPr>
            <w:rFonts w:ascii="Times New Roman" w:hAnsi="Times New Roman" w:cs="Times New Roman"/>
            <w:i/>
            <w:sz w:val="18"/>
            <w:szCs w:val="18"/>
            <w:rPrChange w:id="12" w:author="Anttila  Eliel Simpson" w:date="2024-07-09T13:05:00Z">
              <w:rPr>
                <w:rFonts w:ascii="Times New Roman" w:hAnsi="Times New Roman" w:cs="Times New Roman"/>
                <w:i/>
                <w:sz w:val="20"/>
                <w:szCs w:val="20"/>
              </w:rPr>
            </w:rPrChange>
          </w:rPr>
          <w:t>, USA</w:t>
        </w:r>
      </w:ins>
    </w:p>
    <w:p w14:paraId="334F35D4" w14:textId="6E8E8FD5" w:rsidR="00002B0D" w:rsidRPr="00C75D86" w:rsidRDefault="00002B0D" w:rsidP="00002B0D">
      <w:pPr>
        <w:rPr>
          <w:ins w:id="13" w:author="Anttila  Eliel Simpson" w:date="2024-07-09T13:00:00Z"/>
          <w:rFonts w:ascii="Times New Roman" w:hAnsi="Times New Roman" w:cs="Times New Roman"/>
          <w:i/>
          <w:color w:val="000000" w:themeColor="text1"/>
          <w:sz w:val="18"/>
          <w:szCs w:val="18"/>
          <w:rPrChange w:id="14" w:author="Anttila  Eliel Simpson" w:date="2024-07-09T13:05:00Z">
            <w:rPr>
              <w:ins w:id="15" w:author="Anttila  Eliel Simpson" w:date="2024-07-09T13:00:00Z"/>
              <w:rFonts w:ascii="Times New Roman" w:hAnsi="Times New Roman" w:cs="Times New Roman"/>
              <w:i/>
              <w:color w:val="000000" w:themeColor="text1"/>
              <w:sz w:val="20"/>
              <w:szCs w:val="20"/>
            </w:rPr>
          </w:rPrChange>
        </w:rPr>
      </w:pPr>
      <w:r w:rsidRPr="00C75D86">
        <w:rPr>
          <w:rFonts w:ascii="Times New Roman" w:hAnsi="Times New Roman" w:cs="Times New Roman"/>
          <w:i/>
          <w:color w:val="000000" w:themeColor="text1"/>
          <w:sz w:val="18"/>
          <w:szCs w:val="18"/>
          <w:vertAlign w:val="superscript"/>
          <w:rPrChange w:id="16" w:author="Anttila  Eliel Simpson" w:date="2024-07-09T13:05:00Z">
            <w:rPr>
              <w:rFonts w:ascii="Times New Roman" w:hAnsi="Times New Roman" w:cs="Times New Roman"/>
              <w:i/>
              <w:color w:val="000000" w:themeColor="text1"/>
              <w:sz w:val="20"/>
              <w:szCs w:val="20"/>
              <w:vertAlign w:val="superscript"/>
            </w:rPr>
          </w:rPrChange>
        </w:rPr>
        <w:t>2</w:t>
      </w:r>
      <w:r w:rsidRPr="00C75D86">
        <w:rPr>
          <w:rFonts w:ascii="Times New Roman" w:hAnsi="Times New Roman" w:cs="Times New Roman"/>
          <w:i/>
          <w:color w:val="000000" w:themeColor="text1"/>
          <w:sz w:val="18"/>
          <w:szCs w:val="18"/>
          <w:rPrChange w:id="17" w:author="Anttila  Eliel Simpson" w:date="2024-07-09T13:05:00Z">
            <w:rPr>
              <w:rFonts w:ascii="Times New Roman" w:hAnsi="Times New Roman" w:cs="Times New Roman"/>
              <w:i/>
              <w:color w:val="000000" w:themeColor="text1"/>
              <w:sz w:val="20"/>
              <w:szCs w:val="20"/>
            </w:rPr>
          </w:rPrChange>
        </w:rPr>
        <w:t>Department of Geosciences, Princeton University,</w:t>
      </w:r>
      <w:ins w:id="18" w:author="Anttila  Eliel Simpson" w:date="2024-07-09T13:03:00Z">
        <w:r w:rsidR="00C75D86" w:rsidRPr="00C75D86">
          <w:rPr>
            <w:rFonts w:ascii="Times New Roman" w:hAnsi="Times New Roman" w:cs="Times New Roman"/>
            <w:i/>
            <w:color w:val="000000" w:themeColor="text1"/>
            <w:sz w:val="18"/>
            <w:szCs w:val="18"/>
            <w:rPrChange w:id="19" w:author="Anttila  Eliel Simpson" w:date="2024-07-09T13:05:00Z">
              <w:rPr>
                <w:rFonts w:ascii="Times New Roman" w:hAnsi="Times New Roman" w:cs="Times New Roman"/>
                <w:i/>
                <w:color w:val="000000" w:themeColor="text1"/>
                <w:sz w:val="20"/>
                <w:szCs w:val="20"/>
              </w:rPr>
            </w:rPrChange>
          </w:rPr>
          <w:t xml:space="preserve"> </w:t>
        </w:r>
      </w:ins>
      <w:del w:id="20" w:author="Anttila  Eliel Simpson" w:date="2024-07-09T13:03:00Z">
        <w:r w:rsidRPr="00C75D86" w:rsidDel="00C75D86">
          <w:rPr>
            <w:rFonts w:ascii="Times New Roman" w:hAnsi="Times New Roman" w:cs="Times New Roman"/>
            <w:i/>
            <w:color w:val="000000" w:themeColor="text1"/>
            <w:sz w:val="18"/>
            <w:szCs w:val="18"/>
            <w:rPrChange w:id="21" w:author="Anttila  Eliel Simpson" w:date="2024-07-09T13:05:00Z">
              <w:rPr>
                <w:rFonts w:ascii="Times New Roman" w:hAnsi="Times New Roman" w:cs="Times New Roman"/>
                <w:i/>
                <w:color w:val="000000" w:themeColor="text1"/>
                <w:sz w:val="20"/>
                <w:szCs w:val="20"/>
              </w:rPr>
            </w:rPrChange>
          </w:rPr>
          <w:delText xml:space="preserve"> Guyot Hall, </w:delText>
        </w:r>
      </w:del>
      <w:r w:rsidRPr="00C75D86">
        <w:rPr>
          <w:rFonts w:ascii="Times New Roman" w:hAnsi="Times New Roman" w:cs="Times New Roman"/>
          <w:i/>
          <w:color w:val="000000" w:themeColor="text1"/>
          <w:sz w:val="18"/>
          <w:szCs w:val="18"/>
          <w:rPrChange w:id="22" w:author="Anttila  Eliel Simpson" w:date="2024-07-09T13:05:00Z">
            <w:rPr>
              <w:rFonts w:ascii="Times New Roman" w:hAnsi="Times New Roman" w:cs="Times New Roman"/>
              <w:i/>
              <w:color w:val="000000" w:themeColor="text1"/>
              <w:sz w:val="20"/>
              <w:szCs w:val="20"/>
            </w:rPr>
          </w:rPrChange>
        </w:rPr>
        <w:t>Princeton, NJ, 08544</w:t>
      </w:r>
      <w:ins w:id="23" w:author="Anttila  Eliel Simpson" w:date="2024-07-09T13:02:00Z">
        <w:r w:rsidR="00C75D86" w:rsidRPr="00C75D86">
          <w:rPr>
            <w:rFonts w:ascii="Times New Roman" w:hAnsi="Times New Roman" w:cs="Times New Roman"/>
            <w:i/>
            <w:color w:val="000000" w:themeColor="text1"/>
            <w:sz w:val="18"/>
            <w:szCs w:val="18"/>
            <w:rPrChange w:id="24" w:author="Anttila  Eliel Simpson" w:date="2024-07-09T13:05:00Z">
              <w:rPr>
                <w:rFonts w:ascii="Times New Roman" w:hAnsi="Times New Roman" w:cs="Times New Roman"/>
                <w:i/>
                <w:color w:val="000000" w:themeColor="text1"/>
                <w:sz w:val="20"/>
                <w:szCs w:val="20"/>
              </w:rPr>
            </w:rPrChange>
          </w:rPr>
          <w:t>, USA</w:t>
        </w:r>
      </w:ins>
    </w:p>
    <w:p w14:paraId="4BB66925" w14:textId="06CAAC30" w:rsidR="00C75D86" w:rsidRPr="00C75D86" w:rsidRDefault="00C75D86" w:rsidP="00C75D86">
      <w:pPr>
        <w:rPr>
          <w:ins w:id="25" w:author="Anttila  Eliel Simpson" w:date="2024-07-09T13:02:00Z"/>
          <w:rFonts w:ascii="Times New Roman" w:hAnsi="Times New Roman" w:cs="Times New Roman"/>
          <w:i/>
          <w:color w:val="000000" w:themeColor="text1"/>
          <w:sz w:val="18"/>
          <w:szCs w:val="18"/>
          <w:rPrChange w:id="26" w:author="Anttila  Eliel Simpson" w:date="2024-07-09T13:05:00Z">
            <w:rPr>
              <w:ins w:id="27" w:author="Anttila  Eliel Simpson" w:date="2024-07-09T13:02:00Z"/>
              <w:rFonts w:ascii="Times New Roman" w:hAnsi="Times New Roman" w:cs="Times New Roman"/>
              <w:i/>
              <w:color w:val="000000" w:themeColor="text1"/>
              <w:sz w:val="20"/>
              <w:szCs w:val="20"/>
              <w:u w:val="single"/>
            </w:rPr>
          </w:rPrChange>
        </w:rPr>
      </w:pPr>
      <w:proofErr w:type="spellStart"/>
      <w:ins w:id="28" w:author="Anttila  Eliel Simpson" w:date="2024-07-09T13:02:00Z">
        <w:r w:rsidRPr="00C75D86">
          <w:rPr>
            <w:rFonts w:ascii="Times New Roman" w:hAnsi="Times New Roman" w:cs="Times New Roman"/>
            <w:i/>
            <w:color w:val="000000" w:themeColor="text1"/>
            <w:sz w:val="18"/>
            <w:szCs w:val="18"/>
            <w:vertAlign w:val="superscript"/>
            <w:rPrChange w:id="29" w:author="Anttila  Eliel Simpson" w:date="2024-07-09T13:05:00Z">
              <w:rPr>
                <w:rFonts w:ascii="Times New Roman" w:hAnsi="Times New Roman" w:cs="Times New Roman"/>
                <w:i/>
                <w:color w:val="000000" w:themeColor="text1"/>
                <w:sz w:val="20"/>
                <w:szCs w:val="20"/>
                <w:vertAlign w:val="superscript"/>
              </w:rPr>
            </w:rPrChange>
          </w:rPr>
          <w:t>a</w:t>
        </w:r>
        <w:r w:rsidRPr="00C75D86">
          <w:rPr>
            <w:rFonts w:ascii="Times New Roman" w:hAnsi="Times New Roman" w:cs="Times New Roman"/>
            <w:i/>
            <w:color w:val="000000" w:themeColor="text1"/>
            <w:sz w:val="18"/>
            <w:szCs w:val="18"/>
            <w:rPrChange w:id="30" w:author="Anttila  Eliel Simpson" w:date="2024-07-09T13:05:00Z">
              <w:rPr>
                <w:rFonts w:ascii="Times New Roman" w:hAnsi="Times New Roman" w:cs="Times New Roman"/>
                <w:i/>
                <w:color w:val="000000" w:themeColor="text1"/>
                <w:sz w:val="20"/>
                <w:szCs w:val="20"/>
              </w:rPr>
            </w:rPrChange>
          </w:rPr>
          <w:t>Now</w:t>
        </w:r>
        <w:proofErr w:type="spellEnd"/>
        <w:r w:rsidRPr="00C75D86">
          <w:rPr>
            <w:rFonts w:ascii="Times New Roman" w:hAnsi="Times New Roman" w:cs="Times New Roman"/>
            <w:i/>
            <w:color w:val="000000" w:themeColor="text1"/>
            <w:sz w:val="18"/>
            <w:szCs w:val="18"/>
            <w:rPrChange w:id="31" w:author="Anttila  Eliel Simpson" w:date="2024-07-09T13:05:00Z">
              <w:rPr>
                <w:rFonts w:ascii="Times New Roman" w:hAnsi="Times New Roman" w:cs="Times New Roman"/>
                <w:i/>
                <w:color w:val="000000" w:themeColor="text1"/>
                <w:sz w:val="20"/>
                <w:szCs w:val="20"/>
              </w:rPr>
            </w:rPrChange>
          </w:rPr>
          <w:t xml:space="preserve"> at the Department of Earth Sciences, ETH Z</w:t>
        </w:r>
        <w:r w:rsidRPr="00C75D86">
          <w:rPr>
            <w:rFonts w:ascii="Times New Roman" w:hAnsi="Times New Roman" w:cs="Times New Roman"/>
            <w:i/>
            <w:color w:val="000000" w:themeColor="text1"/>
            <w:sz w:val="18"/>
            <w:szCs w:val="18"/>
            <w:rPrChange w:id="32" w:author="Anttila  Eliel Simpson" w:date="2024-07-09T13:05:00Z">
              <w:rPr>
                <w:rFonts w:ascii="Times New Roman" w:hAnsi="Times New Roman" w:cs="Times New Roman"/>
                <w:i/>
                <w:color w:val="000000" w:themeColor="text1"/>
                <w:sz w:val="20"/>
                <w:szCs w:val="20"/>
                <w:u w:val="single"/>
              </w:rPr>
            </w:rPrChange>
          </w:rPr>
          <w:t>ürich,</w:t>
        </w:r>
      </w:ins>
      <w:ins w:id="33" w:author="Anttila  Eliel Simpson" w:date="2024-07-09T13:04:00Z">
        <w:r w:rsidRPr="00C75D86">
          <w:rPr>
            <w:rFonts w:ascii="Times New Roman" w:hAnsi="Times New Roman" w:cs="Times New Roman"/>
            <w:i/>
            <w:color w:val="000000" w:themeColor="text1"/>
            <w:sz w:val="18"/>
            <w:szCs w:val="18"/>
            <w:rPrChange w:id="34" w:author="Anttila  Eliel Simpson" w:date="2024-07-09T13:05:00Z">
              <w:rPr>
                <w:rFonts w:ascii="Times New Roman" w:hAnsi="Times New Roman" w:cs="Times New Roman"/>
                <w:i/>
                <w:color w:val="000000" w:themeColor="text1"/>
                <w:sz w:val="20"/>
                <w:szCs w:val="20"/>
                <w:u w:val="single"/>
              </w:rPr>
            </w:rPrChange>
          </w:rPr>
          <w:t xml:space="preserve"> </w:t>
        </w:r>
      </w:ins>
      <w:ins w:id="35" w:author="Anttila  Eliel Simpson" w:date="2024-07-09T13:02:00Z">
        <w:r w:rsidRPr="00C75D86">
          <w:rPr>
            <w:rFonts w:ascii="Times New Roman" w:hAnsi="Times New Roman" w:cs="Times New Roman"/>
            <w:i/>
            <w:color w:val="000000" w:themeColor="text1"/>
            <w:sz w:val="18"/>
            <w:szCs w:val="18"/>
            <w:rPrChange w:id="36" w:author="Anttila  Eliel Simpson" w:date="2024-07-09T13:05:00Z">
              <w:rPr>
                <w:rFonts w:ascii="Times New Roman" w:hAnsi="Times New Roman" w:cs="Times New Roman"/>
                <w:i/>
                <w:color w:val="000000" w:themeColor="text1"/>
                <w:sz w:val="20"/>
                <w:szCs w:val="20"/>
                <w:u w:val="single"/>
              </w:rPr>
            </w:rPrChange>
          </w:rPr>
          <w:t>Z</w:t>
        </w:r>
      </w:ins>
      <w:ins w:id="37" w:author="Anttila  Eliel Simpson" w:date="2024-07-09T13:04:00Z">
        <w:r w:rsidRPr="00C75D86">
          <w:rPr>
            <w:rFonts w:ascii="Times New Roman" w:hAnsi="Times New Roman" w:cs="Times New Roman"/>
            <w:i/>
            <w:color w:val="000000" w:themeColor="text1"/>
            <w:sz w:val="18"/>
            <w:szCs w:val="18"/>
            <w:rPrChange w:id="38" w:author="Anttila  Eliel Simpson" w:date="2024-07-09T13:05:00Z">
              <w:rPr>
                <w:rFonts w:ascii="Times New Roman" w:hAnsi="Times New Roman" w:cs="Times New Roman"/>
                <w:i/>
                <w:color w:val="000000" w:themeColor="text1"/>
                <w:sz w:val="20"/>
                <w:szCs w:val="20"/>
                <w:u w:val="single"/>
              </w:rPr>
            </w:rPrChange>
          </w:rPr>
          <w:t>ü</w:t>
        </w:r>
      </w:ins>
      <w:ins w:id="39" w:author="Anttila  Eliel Simpson" w:date="2024-07-09T13:02:00Z">
        <w:r w:rsidRPr="00C75D86">
          <w:rPr>
            <w:rFonts w:ascii="Times New Roman" w:hAnsi="Times New Roman" w:cs="Times New Roman"/>
            <w:i/>
            <w:color w:val="000000" w:themeColor="text1"/>
            <w:sz w:val="18"/>
            <w:szCs w:val="18"/>
            <w:rPrChange w:id="40" w:author="Anttila  Eliel Simpson" w:date="2024-07-09T13:05:00Z">
              <w:rPr>
                <w:rFonts w:ascii="Times New Roman" w:hAnsi="Times New Roman" w:cs="Times New Roman"/>
                <w:i/>
                <w:color w:val="000000" w:themeColor="text1"/>
                <w:sz w:val="20"/>
                <w:szCs w:val="20"/>
                <w:u w:val="single"/>
              </w:rPr>
            </w:rPrChange>
          </w:rPr>
          <w:t>rich, 8092, CH</w:t>
        </w:r>
      </w:ins>
    </w:p>
    <w:p w14:paraId="3E1B6D07" w14:textId="4F379322" w:rsidR="00C75D86" w:rsidRPr="00C75D86" w:rsidRDefault="00C75D86" w:rsidP="00C75D86">
      <w:pPr>
        <w:rPr>
          <w:ins w:id="41" w:author="Anttila  Eliel Simpson" w:date="2024-07-09T13:02:00Z"/>
          <w:rFonts w:ascii="Times New Roman" w:hAnsi="Times New Roman" w:cs="Times New Roman"/>
          <w:i/>
          <w:color w:val="000000" w:themeColor="text1"/>
          <w:sz w:val="18"/>
          <w:szCs w:val="18"/>
          <w:rPrChange w:id="42" w:author="Anttila  Eliel Simpson" w:date="2024-07-09T13:05:00Z">
            <w:rPr>
              <w:ins w:id="43" w:author="Anttila  Eliel Simpson" w:date="2024-07-09T13:02:00Z"/>
              <w:rFonts w:ascii="Times New Roman" w:hAnsi="Times New Roman" w:cs="Times New Roman"/>
              <w:i/>
              <w:color w:val="000000" w:themeColor="text1"/>
              <w:sz w:val="20"/>
              <w:szCs w:val="20"/>
              <w:u w:val="single"/>
            </w:rPr>
          </w:rPrChange>
        </w:rPr>
      </w:pPr>
      <w:proofErr w:type="spellStart"/>
      <w:ins w:id="44" w:author="Anttila  Eliel Simpson" w:date="2024-07-09T13:02:00Z">
        <w:r w:rsidRPr="00C75D86">
          <w:rPr>
            <w:rFonts w:ascii="Times New Roman" w:hAnsi="Times New Roman" w:cs="Times New Roman"/>
            <w:i/>
            <w:color w:val="000000" w:themeColor="text1"/>
            <w:sz w:val="18"/>
            <w:szCs w:val="18"/>
            <w:vertAlign w:val="superscript"/>
            <w:rPrChange w:id="45" w:author="Anttila  Eliel Simpson" w:date="2024-07-09T13:05:00Z">
              <w:rPr>
                <w:rFonts w:ascii="Times New Roman" w:hAnsi="Times New Roman" w:cs="Times New Roman"/>
                <w:i/>
                <w:color w:val="000000" w:themeColor="text1"/>
                <w:sz w:val="20"/>
                <w:szCs w:val="20"/>
                <w:vertAlign w:val="superscript"/>
              </w:rPr>
            </w:rPrChange>
          </w:rPr>
          <w:t>b</w:t>
        </w:r>
        <w:r w:rsidRPr="00C75D86">
          <w:rPr>
            <w:rFonts w:ascii="Times New Roman" w:hAnsi="Times New Roman" w:cs="Times New Roman"/>
            <w:i/>
            <w:color w:val="000000" w:themeColor="text1"/>
            <w:sz w:val="18"/>
            <w:szCs w:val="18"/>
            <w:rPrChange w:id="46" w:author="Anttila  Eliel Simpson" w:date="2024-07-09T13:05:00Z">
              <w:rPr>
                <w:rFonts w:ascii="Times New Roman" w:hAnsi="Times New Roman" w:cs="Times New Roman"/>
                <w:i/>
                <w:color w:val="000000" w:themeColor="text1"/>
                <w:sz w:val="20"/>
                <w:szCs w:val="20"/>
              </w:rPr>
            </w:rPrChange>
          </w:rPr>
          <w:t>Now</w:t>
        </w:r>
        <w:proofErr w:type="spellEnd"/>
        <w:r w:rsidRPr="00C75D86">
          <w:rPr>
            <w:rFonts w:ascii="Times New Roman" w:hAnsi="Times New Roman" w:cs="Times New Roman"/>
            <w:i/>
            <w:color w:val="000000" w:themeColor="text1"/>
            <w:sz w:val="18"/>
            <w:szCs w:val="18"/>
            <w:rPrChange w:id="47" w:author="Anttila  Eliel Simpson" w:date="2024-07-09T13:05:00Z">
              <w:rPr>
                <w:rFonts w:ascii="Times New Roman" w:hAnsi="Times New Roman" w:cs="Times New Roman"/>
                <w:i/>
                <w:color w:val="000000" w:themeColor="text1"/>
                <w:sz w:val="20"/>
                <w:szCs w:val="20"/>
              </w:rPr>
            </w:rPrChange>
          </w:rPr>
          <w:t xml:space="preserve"> at the </w:t>
        </w:r>
      </w:ins>
      <w:ins w:id="48" w:author="Anttila  Eliel Simpson" w:date="2024-07-09T13:03:00Z">
        <w:r w:rsidRPr="00C75D86">
          <w:rPr>
            <w:rFonts w:ascii="Times New Roman" w:hAnsi="Times New Roman" w:cs="Times New Roman"/>
            <w:i/>
            <w:color w:val="000000" w:themeColor="text1"/>
            <w:sz w:val="18"/>
            <w:szCs w:val="18"/>
            <w:rPrChange w:id="49" w:author="Anttila  Eliel Simpson" w:date="2024-07-09T13:05:00Z">
              <w:rPr>
                <w:rFonts w:ascii="Times New Roman" w:hAnsi="Times New Roman" w:cs="Times New Roman"/>
                <w:i/>
                <w:color w:val="000000" w:themeColor="text1"/>
                <w:sz w:val="20"/>
                <w:szCs w:val="20"/>
              </w:rPr>
            </w:rPrChange>
          </w:rPr>
          <w:t>Department of Earth and Planetary Science</w:t>
        </w:r>
      </w:ins>
      <w:ins w:id="50" w:author="Anttila  Eliel Simpson" w:date="2024-07-09T13:02:00Z">
        <w:r w:rsidRPr="00C75D86">
          <w:rPr>
            <w:rFonts w:ascii="Times New Roman" w:hAnsi="Times New Roman" w:cs="Times New Roman"/>
            <w:i/>
            <w:color w:val="000000" w:themeColor="text1"/>
            <w:sz w:val="18"/>
            <w:szCs w:val="18"/>
            <w:rPrChange w:id="51" w:author="Anttila  Eliel Simpson" w:date="2024-07-09T13:05:00Z">
              <w:rPr>
                <w:rFonts w:ascii="Times New Roman" w:hAnsi="Times New Roman" w:cs="Times New Roman"/>
                <w:i/>
                <w:color w:val="000000" w:themeColor="text1"/>
                <w:sz w:val="20"/>
                <w:szCs w:val="20"/>
              </w:rPr>
            </w:rPrChange>
          </w:rPr>
          <w:t xml:space="preserve">, </w:t>
        </w:r>
      </w:ins>
      <w:ins w:id="52" w:author="Anttila  Eliel Simpson" w:date="2024-07-09T13:03:00Z">
        <w:r w:rsidRPr="00C75D86">
          <w:rPr>
            <w:rFonts w:ascii="Times New Roman" w:hAnsi="Times New Roman" w:cs="Times New Roman"/>
            <w:i/>
            <w:color w:val="000000" w:themeColor="text1"/>
            <w:sz w:val="18"/>
            <w:szCs w:val="18"/>
            <w:rPrChange w:id="53" w:author="Anttila  Eliel Simpson" w:date="2024-07-09T13:05:00Z">
              <w:rPr>
                <w:rFonts w:ascii="Times New Roman" w:hAnsi="Times New Roman" w:cs="Times New Roman"/>
                <w:i/>
                <w:color w:val="000000" w:themeColor="text1"/>
                <w:sz w:val="20"/>
                <w:szCs w:val="20"/>
              </w:rPr>
            </w:rPrChange>
          </w:rPr>
          <w:t>University of California Berkeley,</w:t>
        </w:r>
      </w:ins>
      <w:ins w:id="54" w:author="Anttila  Eliel Simpson" w:date="2024-07-09T13:04:00Z">
        <w:r w:rsidRPr="00C75D86">
          <w:rPr>
            <w:rFonts w:ascii="Times New Roman" w:hAnsi="Times New Roman" w:cs="Times New Roman"/>
            <w:i/>
            <w:color w:val="000000" w:themeColor="text1"/>
            <w:sz w:val="18"/>
            <w:szCs w:val="18"/>
            <w:rPrChange w:id="55" w:author="Anttila  Eliel Simpson" w:date="2024-07-09T13:05:00Z">
              <w:rPr>
                <w:rFonts w:ascii="Times New Roman" w:hAnsi="Times New Roman" w:cs="Times New Roman"/>
                <w:i/>
                <w:color w:val="000000" w:themeColor="text1"/>
                <w:sz w:val="20"/>
                <w:szCs w:val="20"/>
              </w:rPr>
            </w:rPrChange>
          </w:rPr>
          <w:t xml:space="preserve"> Berkeley, CA, </w:t>
        </w:r>
        <w:r w:rsidRPr="00C75D86">
          <w:rPr>
            <w:rFonts w:ascii="Times New Roman" w:hAnsi="Times New Roman" w:cs="Times New Roman"/>
            <w:i/>
            <w:color w:val="000000" w:themeColor="text1"/>
            <w:sz w:val="18"/>
            <w:szCs w:val="18"/>
            <w:rPrChange w:id="56" w:author="Anttila  Eliel Simpson" w:date="2024-07-09T13:05:00Z">
              <w:rPr>
                <w:rFonts w:ascii="Times New Roman" w:hAnsi="Times New Roman" w:cs="Times New Roman"/>
                <w:i/>
                <w:color w:val="000000" w:themeColor="text1"/>
                <w:sz w:val="20"/>
                <w:szCs w:val="20"/>
                <w:u w:val="single"/>
              </w:rPr>
            </w:rPrChange>
          </w:rPr>
          <w:t>94720, USA</w:t>
        </w:r>
      </w:ins>
    </w:p>
    <w:p w14:paraId="056122E5" w14:textId="0D198854" w:rsidR="00C75D86" w:rsidRPr="00C75D86" w:rsidRDefault="00C75D86" w:rsidP="00C75D86">
      <w:pPr>
        <w:rPr>
          <w:ins w:id="57" w:author="Anttila  Eliel Simpson" w:date="2024-07-09T13:02:00Z"/>
          <w:rFonts w:ascii="Times New Roman" w:hAnsi="Times New Roman" w:cs="Times New Roman"/>
          <w:i/>
          <w:color w:val="000000" w:themeColor="text1"/>
          <w:sz w:val="18"/>
          <w:szCs w:val="18"/>
          <w:rPrChange w:id="58" w:author="Anttila  Eliel Simpson" w:date="2024-07-09T13:05:00Z">
            <w:rPr>
              <w:ins w:id="59" w:author="Anttila  Eliel Simpson" w:date="2024-07-09T13:02:00Z"/>
              <w:rFonts w:ascii="Times New Roman" w:hAnsi="Times New Roman" w:cs="Times New Roman"/>
              <w:i/>
              <w:color w:val="000000" w:themeColor="text1"/>
              <w:sz w:val="20"/>
              <w:szCs w:val="20"/>
              <w:u w:val="single"/>
            </w:rPr>
          </w:rPrChange>
        </w:rPr>
      </w:pPr>
      <w:proofErr w:type="spellStart"/>
      <w:ins w:id="60" w:author="Anttila  Eliel Simpson" w:date="2024-07-09T13:05:00Z">
        <w:r w:rsidRPr="00C75D86">
          <w:rPr>
            <w:rFonts w:ascii="Times New Roman" w:hAnsi="Times New Roman" w:cs="Times New Roman"/>
            <w:i/>
            <w:color w:val="000000" w:themeColor="text1"/>
            <w:sz w:val="18"/>
            <w:szCs w:val="18"/>
            <w:vertAlign w:val="superscript"/>
            <w:rPrChange w:id="61" w:author="Anttila  Eliel Simpson" w:date="2024-07-09T13:07:00Z">
              <w:rPr>
                <w:rFonts w:ascii="Times New Roman" w:hAnsi="Times New Roman" w:cs="Times New Roman"/>
                <w:i/>
                <w:color w:val="000000" w:themeColor="text1"/>
                <w:sz w:val="18"/>
                <w:szCs w:val="18"/>
              </w:rPr>
            </w:rPrChange>
          </w:rPr>
          <w:t>c</w:t>
        </w:r>
        <w:r>
          <w:rPr>
            <w:rFonts w:ascii="Times New Roman" w:hAnsi="Times New Roman" w:cs="Times New Roman"/>
            <w:i/>
            <w:color w:val="000000" w:themeColor="text1"/>
            <w:sz w:val="18"/>
            <w:szCs w:val="18"/>
          </w:rPr>
          <w:t>Now</w:t>
        </w:r>
        <w:proofErr w:type="spellEnd"/>
        <w:r>
          <w:rPr>
            <w:rFonts w:ascii="Times New Roman" w:hAnsi="Times New Roman" w:cs="Times New Roman"/>
            <w:i/>
            <w:color w:val="000000" w:themeColor="text1"/>
            <w:sz w:val="18"/>
            <w:szCs w:val="18"/>
          </w:rPr>
          <w:t xml:space="preserve"> at the </w:t>
        </w:r>
      </w:ins>
      <w:ins w:id="62" w:author="Anttila  Eliel Simpson" w:date="2024-07-09T13:06:00Z">
        <w:r>
          <w:rPr>
            <w:rFonts w:ascii="Times New Roman" w:hAnsi="Times New Roman" w:cs="Times New Roman"/>
            <w:i/>
            <w:color w:val="000000" w:themeColor="text1"/>
            <w:sz w:val="18"/>
            <w:szCs w:val="18"/>
          </w:rPr>
          <w:t xml:space="preserve">Geology, Geophysics, and Geochemistry Science Center, </w:t>
        </w:r>
      </w:ins>
      <w:ins w:id="63" w:author="Anttila  Eliel Simpson" w:date="2024-07-09T13:05:00Z">
        <w:r>
          <w:rPr>
            <w:rFonts w:ascii="Times New Roman" w:hAnsi="Times New Roman" w:cs="Times New Roman"/>
            <w:i/>
            <w:color w:val="000000" w:themeColor="text1"/>
            <w:sz w:val="18"/>
            <w:szCs w:val="18"/>
          </w:rPr>
          <w:t xml:space="preserve">United States Geological Survey, </w:t>
        </w:r>
      </w:ins>
      <w:ins w:id="64" w:author="Anttila  Eliel Simpson" w:date="2024-07-09T13:06:00Z">
        <w:r>
          <w:rPr>
            <w:rFonts w:ascii="Times New Roman" w:hAnsi="Times New Roman" w:cs="Times New Roman"/>
            <w:i/>
            <w:color w:val="000000" w:themeColor="text1"/>
            <w:sz w:val="18"/>
            <w:szCs w:val="18"/>
          </w:rPr>
          <w:t>Denver, CO, 80225</w:t>
        </w:r>
      </w:ins>
      <w:ins w:id="65" w:author="Anttila  Eliel Simpson" w:date="2024-07-09T13:07:00Z">
        <w:r>
          <w:rPr>
            <w:rFonts w:ascii="Times New Roman" w:hAnsi="Times New Roman" w:cs="Times New Roman"/>
            <w:i/>
            <w:color w:val="000000" w:themeColor="text1"/>
            <w:sz w:val="18"/>
            <w:szCs w:val="18"/>
          </w:rPr>
          <w:t>, USA</w:t>
        </w:r>
      </w:ins>
    </w:p>
    <w:p w14:paraId="372D1A5B" w14:textId="7F38C2F7" w:rsidR="00C75D86" w:rsidRPr="00C75D86" w:rsidDel="00C75D86" w:rsidRDefault="00C75D86" w:rsidP="00002B0D">
      <w:pPr>
        <w:rPr>
          <w:del w:id="66" w:author="Anttila  Eliel Simpson" w:date="2024-07-09T13:02:00Z"/>
          <w:rFonts w:ascii="Times New Roman" w:hAnsi="Times New Roman" w:cs="Times New Roman"/>
          <w:i/>
          <w:color w:val="000000" w:themeColor="text1"/>
          <w:sz w:val="18"/>
          <w:szCs w:val="18"/>
          <w:rPrChange w:id="67" w:author="Anttila  Eliel Simpson" w:date="2024-07-09T13:05:00Z">
            <w:rPr>
              <w:del w:id="68" w:author="Anttila  Eliel Simpson" w:date="2024-07-09T13:02:00Z"/>
              <w:rFonts w:ascii="Times New Roman" w:hAnsi="Times New Roman" w:cs="Times New Roman"/>
              <w:i/>
              <w:color w:val="000000" w:themeColor="text1"/>
              <w:sz w:val="20"/>
              <w:szCs w:val="20"/>
            </w:rPr>
          </w:rPrChange>
        </w:rPr>
      </w:pPr>
    </w:p>
    <w:p w14:paraId="00D0D345" w14:textId="4F0FB9F1" w:rsidR="00002B0D" w:rsidRPr="00C75D86" w:rsidRDefault="00002B0D" w:rsidP="00002B0D">
      <w:pPr>
        <w:rPr>
          <w:rFonts w:ascii="Times New Roman" w:hAnsi="Times New Roman" w:cs="Times New Roman"/>
          <w:i/>
          <w:sz w:val="18"/>
          <w:szCs w:val="18"/>
          <w:rPrChange w:id="69" w:author="Anttila  Eliel Simpson" w:date="2024-07-09T13:05:00Z">
            <w:rPr>
              <w:rFonts w:ascii="Times New Roman" w:hAnsi="Times New Roman" w:cs="Times New Roman"/>
              <w:i/>
              <w:sz w:val="20"/>
              <w:szCs w:val="20"/>
            </w:rPr>
          </w:rPrChange>
        </w:rPr>
      </w:pPr>
      <w:r w:rsidRPr="00C75D86">
        <w:rPr>
          <w:rFonts w:ascii="Times New Roman" w:hAnsi="Times New Roman" w:cs="Times New Roman"/>
          <w:i/>
          <w:sz w:val="18"/>
          <w:szCs w:val="18"/>
          <w:rPrChange w:id="70" w:author="Anttila  Eliel Simpson" w:date="2024-07-09T13:05:00Z">
            <w:rPr>
              <w:rFonts w:ascii="Times New Roman" w:hAnsi="Times New Roman" w:cs="Times New Roman"/>
              <w:i/>
              <w:sz w:val="20"/>
              <w:szCs w:val="20"/>
            </w:rPr>
          </w:rPrChange>
        </w:rPr>
        <w:t>*Corresponding author: eanttila@</w:t>
      </w:r>
      <w:del w:id="71" w:author="Anttila  Eliel Simpson" w:date="2024-07-09T13:07:00Z">
        <w:r w:rsidRPr="00C75D86" w:rsidDel="00C75D86">
          <w:rPr>
            <w:rFonts w:ascii="Times New Roman" w:hAnsi="Times New Roman" w:cs="Times New Roman"/>
            <w:i/>
            <w:sz w:val="18"/>
            <w:szCs w:val="18"/>
            <w:rPrChange w:id="72" w:author="Anttila  Eliel Simpson" w:date="2024-07-09T13:05:00Z">
              <w:rPr>
                <w:rFonts w:ascii="Times New Roman" w:hAnsi="Times New Roman" w:cs="Times New Roman"/>
                <w:i/>
                <w:sz w:val="20"/>
                <w:szCs w:val="20"/>
              </w:rPr>
            </w:rPrChange>
          </w:rPr>
          <w:delText>ucsb.edu</w:delText>
        </w:r>
      </w:del>
      <w:ins w:id="73" w:author="Anttila  Eliel Simpson" w:date="2024-07-09T13:07:00Z">
        <w:r w:rsidR="00C75D86">
          <w:rPr>
            <w:rFonts w:ascii="Times New Roman" w:hAnsi="Times New Roman" w:cs="Times New Roman"/>
            <w:i/>
            <w:sz w:val="18"/>
            <w:szCs w:val="18"/>
          </w:rPr>
          <w:t>ethz.ch</w:t>
        </w:r>
      </w:ins>
    </w:p>
    <w:p w14:paraId="11FF81CF" w14:textId="77777777" w:rsidR="00757CE3" w:rsidRDefault="00757CE3" w:rsidP="000C26FD">
      <w:pPr>
        <w:rPr>
          <w:rFonts w:ascii="Times New Roman" w:hAnsi="Times New Roman" w:cs="Times New Roman"/>
          <w:i/>
          <w:sz w:val="20"/>
          <w:szCs w:val="20"/>
        </w:rPr>
      </w:pPr>
    </w:p>
    <w:p w14:paraId="319D8A9A" w14:textId="77777777" w:rsidR="000C26FD" w:rsidRPr="00E35C55" w:rsidRDefault="000C26FD" w:rsidP="00074DE6">
      <w:pPr>
        <w:autoSpaceDE w:val="0"/>
        <w:autoSpaceDN w:val="0"/>
        <w:adjustRightInd w:val="0"/>
        <w:rPr>
          <w:rFonts w:ascii="Times New Roman" w:hAnsi="Times New Roman" w:cs="Times New Roman"/>
          <w:b/>
          <w:bCs/>
          <w:color w:val="000000"/>
          <w:u w:val="single"/>
        </w:rPr>
      </w:pPr>
    </w:p>
    <w:p w14:paraId="7F2E090C" w14:textId="4D92AF42" w:rsidR="003C05E5" w:rsidRPr="00E35C55" w:rsidRDefault="00074DE6" w:rsidP="00A25420">
      <w:pPr>
        <w:autoSpaceDE w:val="0"/>
        <w:autoSpaceDN w:val="0"/>
        <w:adjustRightInd w:val="0"/>
        <w:rPr>
          <w:rFonts w:ascii="Times New Roman" w:hAnsi="Times New Roman" w:cs="Times New Roman"/>
          <w:b/>
          <w:bCs/>
          <w:color w:val="000000"/>
          <w:u w:val="single"/>
        </w:rPr>
      </w:pPr>
      <w:r w:rsidRPr="00E35C55">
        <w:rPr>
          <w:rFonts w:ascii="Times New Roman" w:hAnsi="Times New Roman" w:cs="Times New Roman"/>
          <w:b/>
          <w:bCs/>
          <w:color w:val="000000"/>
          <w:u w:val="single"/>
        </w:rPr>
        <w:t>ABSTRACT</w:t>
      </w:r>
    </w:p>
    <w:p w14:paraId="3422583F" w14:textId="6F52BF56" w:rsidR="003C05E5" w:rsidRPr="00E35C55" w:rsidRDefault="00B8365F" w:rsidP="003C05E5">
      <w:pPr>
        <w:autoSpaceDE w:val="0"/>
        <w:autoSpaceDN w:val="0"/>
        <w:adjustRightInd w:val="0"/>
        <w:rPr>
          <w:rFonts w:ascii="Times New Roman" w:hAnsi="Times New Roman" w:cs="Times New Roman"/>
          <w:color w:val="000000"/>
        </w:rPr>
      </w:pPr>
      <w:r>
        <w:rPr>
          <w:rFonts w:ascii="Times New Roman" w:hAnsi="Times New Roman" w:cs="Times New Roman"/>
          <w:color w:val="000000"/>
        </w:rPr>
        <w:t>Ediacaran-Cambrian p</w:t>
      </w:r>
      <w:r w:rsidR="00E926B8">
        <w:rPr>
          <w:rFonts w:ascii="Times New Roman" w:hAnsi="Times New Roman" w:cs="Times New Roman"/>
          <w:color w:val="000000"/>
        </w:rPr>
        <w:t>hosphorite</w:t>
      </w:r>
      <w:r>
        <w:rPr>
          <w:rFonts w:ascii="Times New Roman" w:hAnsi="Times New Roman" w:cs="Times New Roman"/>
          <w:color w:val="000000"/>
        </w:rPr>
        <w:t xml:space="preserve"> deposits in</w:t>
      </w:r>
      <w:r w:rsidR="00E926B8">
        <w:rPr>
          <w:rFonts w:ascii="Times New Roman" w:hAnsi="Times New Roman" w:cs="Times New Roman"/>
          <w:color w:val="000000"/>
        </w:rPr>
        <w:t xml:space="preserve"> northern Mongolia have been associated with</w:t>
      </w:r>
      <w:r w:rsidR="007238AA">
        <w:rPr>
          <w:rFonts w:ascii="Times New Roman" w:hAnsi="Times New Roman" w:cs="Times New Roman"/>
          <w:color w:val="000000"/>
        </w:rPr>
        <w:t xml:space="preserve"> </w:t>
      </w:r>
      <w:r>
        <w:rPr>
          <w:rFonts w:ascii="Times New Roman" w:hAnsi="Times New Roman" w:cs="Times New Roman"/>
          <w:color w:val="000000"/>
        </w:rPr>
        <w:t>a</w:t>
      </w:r>
      <w:r w:rsidR="00A664DA">
        <w:rPr>
          <w:rFonts w:ascii="Times New Roman" w:hAnsi="Times New Roman" w:cs="Times New Roman"/>
          <w:color w:val="000000"/>
        </w:rPr>
        <w:t xml:space="preserve"> putative</w:t>
      </w:r>
      <w:r>
        <w:rPr>
          <w:rFonts w:ascii="Times New Roman" w:hAnsi="Times New Roman" w:cs="Times New Roman"/>
          <w:color w:val="000000"/>
        </w:rPr>
        <w:t xml:space="preserve"> increase in nutrient delivery to the global oceans that drove </w:t>
      </w:r>
      <w:r w:rsidR="003C05E5" w:rsidRPr="00E35C55">
        <w:rPr>
          <w:rFonts w:ascii="Times New Roman" w:hAnsi="Times New Roman" w:cs="Times New Roman"/>
          <w:color w:val="000000"/>
        </w:rPr>
        <w:t xml:space="preserve">oxygenation </w:t>
      </w:r>
      <w:r w:rsidR="0034300E" w:rsidRPr="00E35C55">
        <w:rPr>
          <w:rFonts w:ascii="Times New Roman" w:hAnsi="Times New Roman" w:cs="Times New Roman"/>
          <w:color w:val="000000"/>
        </w:rPr>
        <w:t>and the rise of animals</w:t>
      </w:r>
      <w:r w:rsidR="003C05E5" w:rsidRPr="00E35C55">
        <w:rPr>
          <w:rFonts w:ascii="Times New Roman" w:hAnsi="Times New Roman" w:cs="Times New Roman"/>
          <w:color w:val="000000"/>
        </w:rPr>
        <w:t xml:space="preserve">. However, </w:t>
      </w:r>
      <w:r w:rsidR="007238AA">
        <w:rPr>
          <w:rFonts w:ascii="Times New Roman" w:hAnsi="Times New Roman" w:cs="Times New Roman"/>
          <w:color w:val="000000"/>
        </w:rPr>
        <w:t>like many phosphorite</w:t>
      </w:r>
      <w:r w:rsidR="00232C2C">
        <w:rPr>
          <w:rFonts w:ascii="Times New Roman" w:hAnsi="Times New Roman" w:cs="Times New Roman"/>
          <w:color w:val="000000"/>
        </w:rPr>
        <w:t xml:space="preserve">s </w:t>
      </w:r>
      <w:r w:rsidR="007238AA">
        <w:rPr>
          <w:rFonts w:ascii="Times New Roman" w:hAnsi="Times New Roman" w:cs="Times New Roman"/>
          <w:color w:val="000000"/>
        </w:rPr>
        <w:t xml:space="preserve">from this </w:t>
      </w:r>
      <w:del w:id="74" w:author="Anttila  Eliel Simpson" w:date="2024-07-18T16:34:00Z">
        <w:r w:rsidDel="004A0459">
          <w:rPr>
            <w:rFonts w:ascii="Times New Roman" w:hAnsi="Times New Roman" w:cs="Times New Roman"/>
            <w:color w:val="000000"/>
          </w:rPr>
          <w:delText>~100 Myr</w:delText>
        </w:r>
      </w:del>
      <w:ins w:id="75" w:author="Anttila  Eliel Simpson" w:date="2024-07-18T16:35:00Z">
        <w:r w:rsidR="004A0459">
          <w:rPr>
            <w:rFonts w:ascii="Times New Roman" w:hAnsi="Times New Roman" w:cs="Times New Roman"/>
            <w:color w:val="000000"/>
          </w:rPr>
          <w:t>~130 Myr</w:t>
        </w:r>
      </w:ins>
      <w:r>
        <w:rPr>
          <w:rFonts w:ascii="Times New Roman" w:hAnsi="Times New Roman" w:cs="Times New Roman"/>
          <w:color w:val="000000"/>
        </w:rPr>
        <w:t xml:space="preserve"> interval</w:t>
      </w:r>
      <w:r w:rsidR="007238AA">
        <w:rPr>
          <w:rFonts w:ascii="Times New Roman" w:hAnsi="Times New Roman" w:cs="Times New Roman"/>
          <w:color w:val="000000"/>
        </w:rPr>
        <w:t xml:space="preserve">, </w:t>
      </w:r>
      <w:r w:rsidR="003C05E5" w:rsidRPr="00E35C55">
        <w:rPr>
          <w:rFonts w:ascii="Times New Roman" w:hAnsi="Times New Roman" w:cs="Times New Roman"/>
          <w:color w:val="000000"/>
        </w:rPr>
        <w:t xml:space="preserve">the </w:t>
      </w:r>
      <w:r>
        <w:rPr>
          <w:rFonts w:ascii="Times New Roman" w:hAnsi="Times New Roman" w:cs="Times New Roman"/>
          <w:color w:val="000000"/>
        </w:rPr>
        <w:t xml:space="preserve">precise </w:t>
      </w:r>
      <w:r w:rsidR="007238AA">
        <w:rPr>
          <w:rFonts w:ascii="Times New Roman" w:hAnsi="Times New Roman" w:cs="Times New Roman"/>
          <w:color w:val="000000"/>
        </w:rPr>
        <w:t>age</w:t>
      </w:r>
      <w:r>
        <w:rPr>
          <w:rFonts w:ascii="Times New Roman" w:hAnsi="Times New Roman" w:cs="Times New Roman"/>
          <w:color w:val="000000"/>
        </w:rPr>
        <w:t xml:space="preserve"> </w:t>
      </w:r>
      <w:r w:rsidR="003C05E5" w:rsidRPr="00E35C55">
        <w:rPr>
          <w:rFonts w:ascii="Times New Roman" w:hAnsi="Times New Roman" w:cs="Times New Roman"/>
          <w:color w:val="000000"/>
        </w:rPr>
        <w:t xml:space="preserve">and depositional setting of these </w:t>
      </w:r>
      <w:r w:rsidR="00232C2C">
        <w:rPr>
          <w:rFonts w:ascii="Times New Roman" w:hAnsi="Times New Roman" w:cs="Times New Roman"/>
          <w:color w:val="000000"/>
        </w:rPr>
        <w:t>deposits</w:t>
      </w:r>
      <w:r w:rsidR="007238AA" w:rsidRPr="00E35C55">
        <w:rPr>
          <w:rFonts w:ascii="Times New Roman" w:hAnsi="Times New Roman" w:cs="Times New Roman"/>
          <w:color w:val="000000"/>
        </w:rPr>
        <w:t xml:space="preserve"> </w:t>
      </w:r>
      <w:r w:rsidR="003C05E5" w:rsidRPr="00E35C55">
        <w:rPr>
          <w:rFonts w:ascii="Times New Roman" w:hAnsi="Times New Roman" w:cs="Times New Roman"/>
          <w:color w:val="000000"/>
        </w:rPr>
        <w:t xml:space="preserve">remain poorly constrained. Here, we integrate new geological mapping, lithostratigraphy, </w:t>
      </w:r>
      <w:proofErr w:type="spellStart"/>
      <w:r w:rsidR="003C05E5" w:rsidRPr="00E35C55">
        <w:rPr>
          <w:rFonts w:ascii="Times New Roman" w:hAnsi="Times New Roman" w:cs="Times New Roman"/>
          <w:color w:val="000000"/>
        </w:rPr>
        <w:t>chemostratigraphy</w:t>
      </w:r>
      <w:proofErr w:type="spellEnd"/>
      <w:r w:rsidR="003C05E5" w:rsidRPr="00E35C55">
        <w:rPr>
          <w:rFonts w:ascii="Times New Roman" w:hAnsi="Times New Roman" w:cs="Times New Roman"/>
          <w:color w:val="000000"/>
        </w:rPr>
        <w:t xml:space="preserve">, and U-Pb zircon geochronology to develop </w:t>
      </w:r>
      <w:r w:rsidR="00F7200C" w:rsidRPr="00E35C55">
        <w:rPr>
          <w:rFonts w:ascii="Times New Roman" w:hAnsi="Times New Roman" w:cs="Times New Roman"/>
          <w:color w:val="000000"/>
        </w:rPr>
        <w:t xml:space="preserve">a </w:t>
      </w:r>
      <w:r w:rsidR="003C05E5" w:rsidRPr="00E35C55">
        <w:rPr>
          <w:rFonts w:ascii="Times New Roman" w:hAnsi="Times New Roman" w:cs="Times New Roman"/>
          <w:color w:val="000000"/>
        </w:rPr>
        <w:t xml:space="preserve">new age and tectonic basin model for the Cryogenian to Cambrian </w:t>
      </w:r>
      <w:proofErr w:type="spellStart"/>
      <w:r w:rsidR="003C05E5" w:rsidRPr="00E35C55">
        <w:rPr>
          <w:rFonts w:ascii="Times New Roman" w:hAnsi="Times New Roman" w:cs="Times New Roman"/>
          <w:color w:val="000000"/>
        </w:rPr>
        <w:t>Khuvsgul</w:t>
      </w:r>
      <w:proofErr w:type="spellEnd"/>
      <w:r w:rsidR="003C05E5" w:rsidRPr="00E35C55">
        <w:rPr>
          <w:rFonts w:ascii="Times New Roman" w:hAnsi="Times New Roman" w:cs="Times New Roman"/>
          <w:color w:val="000000"/>
        </w:rPr>
        <w:t xml:space="preserve"> Group of </w:t>
      </w:r>
      <w:r w:rsidR="00126D25">
        <w:rPr>
          <w:rFonts w:ascii="Times New Roman" w:hAnsi="Times New Roman" w:cs="Times New Roman"/>
          <w:color w:val="000000"/>
        </w:rPr>
        <w:t>n</w:t>
      </w:r>
      <w:r w:rsidR="003C05E5" w:rsidRPr="00E35C55">
        <w:rPr>
          <w:rFonts w:ascii="Times New Roman" w:hAnsi="Times New Roman" w:cs="Times New Roman"/>
          <w:color w:val="000000"/>
        </w:rPr>
        <w:t>orthern Mongolia</w:t>
      </w:r>
      <w:r>
        <w:rPr>
          <w:rFonts w:ascii="Times New Roman" w:hAnsi="Times New Roman" w:cs="Times New Roman"/>
          <w:color w:val="000000"/>
        </w:rPr>
        <w:t xml:space="preserve">. </w:t>
      </w:r>
      <w:r w:rsidR="003C05E5" w:rsidRPr="00E35C55">
        <w:rPr>
          <w:rFonts w:ascii="Times New Roman" w:hAnsi="Times New Roman" w:cs="Times New Roman"/>
          <w:color w:val="000000"/>
        </w:rPr>
        <w:t xml:space="preserve">We </w:t>
      </w:r>
      <w:del w:id="76" w:author="Anttila  Eliel Simpson" w:date="2024-07-18T16:36:00Z">
        <w:r w:rsidR="003C05E5" w:rsidRPr="00E35C55" w:rsidDel="004A0459">
          <w:rPr>
            <w:rFonts w:ascii="Times New Roman" w:hAnsi="Times New Roman" w:cs="Times New Roman"/>
            <w:color w:val="000000"/>
          </w:rPr>
          <w:delText xml:space="preserve">propose </w:delText>
        </w:r>
      </w:del>
      <w:ins w:id="77" w:author="Anttila  Eliel Simpson" w:date="2024-07-18T16:36:00Z">
        <w:r w:rsidR="004A0459">
          <w:rPr>
            <w:rFonts w:ascii="Times New Roman" w:hAnsi="Times New Roman" w:cs="Times New Roman"/>
            <w:color w:val="000000"/>
          </w:rPr>
          <w:t>demonstrate</w:t>
        </w:r>
        <w:r w:rsidR="004A0459" w:rsidRPr="00E35C55">
          <w:rPr>
            <w:rFonts w:ascii="Times New Roman" w:hAnsi="Times New Roman" w:cs="Times New Roman"/>
            <w:color w:val="000000"/>
          </w:rPr>
          <w:t xml:space="preserve"> </w:t>
        </w:r>
      </w:ins>
      <w:r w:rsidR="003C05E5" w:rsidRPr="00E35C55">
        <w:rPr>
          <w:rFonts w:ascii="Times New Roman" w:hAnsi="Times New Roman" w:cs="Times New Roman"/>
          <w:color w:val="000000"/>
        </w:rPr>
        <w:t xml:space="preserve">that Cambrian strata </w:t>
      </w:r>
      <w:r w:rsidR="00F7200C" w:rsidRPr="00E35C55">
        <w:rPr>
          <w:rFonts w:ascii="Times New Roman" w:hAnsi="Times New Roman" w:cs="Times New Roman"/>
          <w:color w:val="000000"/>
        </w:rPr>
        <w:t>were deposited into</w:t>
      </w:r>
      <w:r w:rsidR="0034300E" w:rsidRPr="00E35C55">
        <w:rPr>
          <w:rFonts w:ascii="Times New Roman" w:hAnsi="Times New Roman" w:cs="Times New Roman"/>
          <w:color w:val="000000"/>
        </w:rPr>
        <w:t xml:space="preserve"> two </w:t>
      </w:r>
      <w:r w:rsidR="003C05E5" w:rsidRPr="00E35C55">
        <w:rPr>
          <w:rFonts w:ascii="Times New Roman" w:hAnsi="Times New Roman" w:cs="Times New Roman"/>
          <w:color w:val="000000"/>
        </w:rPr>
        <w:t>composite foreland basins</w:t>
      </w:r>
      <w:del w:id="78" w:author="Anttila  Eliel Simpson" w:date="2024-07-18T16:36:00Z">
        <w:r w:rsidR="003C05E5" w:rsidRPr="00E35C55" w:rsidDel="004A0459">
          <w:rPr>
            <w:rFonts w:ascii="Times New Roman" w:hAnsi="Times New Roman" w:cs="Times New Roman"/>
            <w:color w:val="000000"/>
          </w:rPr>
          <w:delText>. A</w:delText>
        </w:r>
      </w:del>
      <w:ins w:id="79" w:author="Anttila  Eliel Simpson" w:date="2024-07-18T16:36:00Z">
        <w:r w:rsidR="004A0459">
          <w:rPr>
            <w:rFonts w:ascii="Times New Roman" w:hAnsi="Times New Roman" w:cs="Times New Roman"/>
            <w:color w:val="000000"/>
          </w:rPr>
          <w:t>: a</w:t>
        </w:r>
      </w:ins>
      <w:r w:rsidR="003C05E5" w:rsidRPr="00E35C55">
        <w:rPr>
          <w:rFonts w:ascii="Times New Roman" w:hAnsi="Times New Roman" w:cs="Times New Roman"/>
          <w:color w:val="000000"/>
        </w:rPr>
        <w:t xml:space="preserve"> ~</w:t>
      </w:r>
      <w:r w:rsidR="00B23DE6" w:rsidRPr="00E35C55">
        <w:rPr>
          <w:rFonts w:ascii="Times New Roman" w:hAnsi="Times New Roman" w:cs="Times New Roman"/>
          <w:color w:val="000000"/>
        </w:rPr>
        <w:t>535</w:t>
      </w:r>
      <w:r w:rsidR="003C05E5" w:rsidRPr="00E35C55">
        <w:rPr>
          <w:rFonts w:ascii="Times New Roman" w:hAnsi="Times New Roman" w:cs="Times New Roman"/>
          <w:color w:val="000000"/>
        </w:rPr>
        <w:t>-</w:t>
      </w:r>
      <w:r w:rsidR="00B23DE6" w:rsidRPr="00E35C55">
        <w:rPr>
          <w:rFonts w:ascii="Times New Roman" w:hAnsi="Times New Roman" w:cs="Times New Roman"/>
          <w:color w:val="000000"/>
        </w:rPr>
        <w:t xml:space="preserve">524 </w:t>
      </w:r>
      <w:r w:rsidR="003C05E5" w:rsidRPr="00E35C55">
        <w:rPr>
          <w:rFonts w:ascii="Times New Roman" w:hAnsi="Times New Roman" w:cs="Times New Roman"/>
          <w:color w:val="000000"/>
        </w:rPr>
        <w:t xml:space="preserve">Ma pro-foreland </w:t>
      </w:r>
      <w:r w:rsidR="00975149">
        <w:rPr>
          <w:rFonts w:ascii="Times New Roman" w:hAnsi="Times New Roman" w:cs="Times New Roman"/>
          <w:color w:val="000000"/>
        </w:rPr>
        <w:t xml:space="preserve">basin formed </w:t>
      </w:r>
      <w:r w:rsidR="003C05E5" w:rsidRPr="00E35C55">
        <w:rPr>
          <w:rFonts w:ascii="Times New Roman" w:hAnsi="Times New Roman" w:cs="Times New Roman"/>
          <w:color w:val="000000"/>
        </w:rPr>
        <w:t xml:space="preserve">during collision of the </w:t>
      </w:r>
      <w:proofErr w:type="spellStart"/>
      <w:r w:rsidR="003C05E5" w:rsidRPr="00E35C55">
        <w:rPr>
          <w:rFonts w:ascii="Times New Roman" w:hAnsi="Times New Roman" w:cs="Times New Roman"/>
          <w:color w:val="000000"/>
        </w:rPr>
        <w:t>Khantaishir-Agardag</w:t>
      </w:r>
      <w:proofErr w:type="spellEnd"/>
      <w:r w:rsidR="003C05E5" w:rsidRPr="00E35C55">
        <w:rPr>
          <w:rFonts w:ascii="Times New Roman" w:hAnsi="Times New Roman" w:cs="Times New Roman"/>
          <w:color w:val="000000"/>
        </w:rPr>
        <w:t xml:space="preserve"> oceanic arc</w:t>
      </w:r>
      <w:r w:rsidR="00975149">
        <w:rPr>
          <w:rFonts w:ascii="Times New Roman" w:hAnsi="Times New Roman" w:cs="Times New Roman"/>
          <w:color w:val="000000"/>
        </w:rPr>
        <w:t>, and</w:t>
      </w:r>
      <w:r w:rsidR="003C05E5" w:rsidRPr="00E35C55">
        <w:rPr>
          <w:rFonts w:ascii="Times New Roman" w:hAnsi="Times New Roman" w:cs="Times New Roman"/>
          <w:color w:val="000000"/>
        </w:rPr>
        <w:t xml:space="preserve"> a younger ~523-505 Ma retro-arc foreland developed behind the </w:t>
      </w:r>
      <w:proofErr w:type="spellStart"/>
      <w:r w:rsidR="003C05E5" w:rsidRPr="00E35C55">
        <w:rPr>
          <w:rFonts w:ascii="Times New Roman" w:hAnsi="Times New Roman" w:cs="Times New Roman"/>
          <w:color w:val="000000"/>
        </w:rPr>
        <w:t>Ikh</w:t>
      </w:r>
      <w:proofErr w:type="spellEnd"/>
      <w:r w:rsidR="003C05E5" w:rsidRPr="00E35C55">
        <w:rPr>
          <w:rFonts w:ascii="Times New Roman" w:hAnsi="Times New Roman" w:cs="Times New Roman"/>
          <w:color w:val="000000"/>
        </w:rPr>
        <w:t>-Mongol continental arc</w:t>
      </w:r>
      <w:r w:rsidR="00E35C55">
        <w:rPr>
          <w:rFonts w:ascii="Times New Roman" w:hAnsi="Times New Roman" w:cs="Times New Roman"/>
          <w:color w:val="000000"/>
        </w:rPr>
        <w:t xml:space="preserve">. </w:t>
      </w:r>
      <w:r w:rsidR="00A664DA">
        <w:rPr>
          <w:rFonts w:ascii="Times New Roman" w:hAnsi="Times New Roman" w:cs="Times New Roman"/>
          <w:color w:val="000000"/>
        </w:rPr>
        <w:t>The</w:t>
      </w:r>
      <w:r w:rsidR="00A664DA" w:rsidRPr="00E35C55">
        <w:rPr>
          <w:rFonts w:ascii="Times New Roman" w:hAnsi="Times New Roman" w:cs="Times New Roman"/>
          <w:color w:val="000000"/>
        </w:rPr>
        <w:t xml:space="preserve"> </w:t>
      </w:r>
      <w:proofErr w:type="spellStart"/>
      <w:ins w:id="80" w:author="Anttila  Eliel Simpson" w:date="2024-07-18T16:36:00Z">
        <w:r w:rsidR="004A0459">
          <w:rPr>
            <w:rFonts w:ascii="Times New Roman" w:hAnsi="Times New Roman" w:cs="Times New Roman"/>
            <w:color w:val="000000"/>
          </w:rPr>
          <w:t>Kheseen</w:t>
        </w:r>
        <w:proofErr w:type="spellEnd"/>
        <w:r w:rsidR="004A0459">
          <w:rPr>
            <w:rFonts w:ascii="Times New Roman" w:hAnsi="Times New Roman" w:cs="Times New Roman"/>
            <w:color w:val="000000"/>
          </w:rPr>
          <w:t xml:space="preserve"> Formation </w:t>
        </w:r>
      </w:ins>
      <w:r w:rsidR="00A664DA" w:rsidRPr="00E35C55">
        <w:rPr>
          <w:rFonts w:ascii="Times New Roman" w:hAnsi="Times New Roman" w:cs="Times New Roman"/>
          <w:color w:val="000000"/>
        </w:rPr>
        <w:t xml:space="preserve">phosphorites, </w:t>
      </w:r>
      <w:r w:rsidR="00A664DA">
        <w:rPr>
          <w:rFonts w:ascii="Times New Roman" w:hAnsi="Times New Roman" w:cs="Times New Roman"/>
          <w:color w:val="000000"/>
        </w:rPr>
        <w:t xml:space="preserve">which include a </w:t>
      </w:r>
      <w:proofErr w:type="spellStart"/>
      <w:r w:rsidR="00A664DA" w:rsidRPr="00E35C55">
        <w:rPr>
          <w:rFonts w:ascii="Times New Roman" w:hAnsi="Times New Roman" w:cs="Times New Roman"/>
          <w:color w:val="000000"/>
        </w:rPr>
        <w:t>Doushantuo</w:t>
      </w:r>
      <w:proofErr w:type="spellEnd"/>
      <w:r w:rsidR="00A664DA" w:rsidRPr="00E35C55">
        <w:rPr>
          <w:rFonts w:ascii="Times New Roman" w:hAnsi="Times New Roman" w:cs="Times New Roman"/>
          <w:color w:val="000000"/>
        </w:rPr>
        <w:t>-</w:t>
      </w:r>
      <w:proofErr w:type="spellStart"/>
      <w:r w:rsidR="00A664DA" w:rsidRPr="00E35C55">
        <w:rPr>
          <w:rFonts w:ascii="Times New Roman" w:hAnsi="Times New Roman" w:cs="Times New Roman"/>
          <w:color w:val="000000"/>
        </w:rPr>
        <w:t>Pertatataka</w:t>
      </w:r>
      <w:proofErr w:type="spellEnd"/>
      <w:r w:rsidR="00A664DA" w:rsidRPr="00E35C55">
        <w:rPr>
          <w:rFonts w:ascii="Times New Roman" w:hAnsi="Times New Roman" w:cs="Times New Roman"/>
          <w:color w:val="000000"/>
        </w:rPr>
        <w:t>-type microfossil assemblage</w:t>
      </w:r>
      <w:r w:rsidR="00A664DA">
        <w:rPr>
          <w:rFonts w:ascii="Times New Roman" w:hAnsi="Times New Roman" w:cs="Times New Roman"/>
          <w:color w:val="000000"/>
        </w:rPr>
        <w:t>, were deposited in the pro-foreland basin</w:t>
      </w:r>
      <w:r w:rsidR="003C05E5" w:rsidRPr="00E35C55">
        <w:rPr>
          <w:rFonts w:ascii="Times New Roman" w:hAnsi="Times New Roman" w:cs="Times New Roman"/>
          <w:color w:val="000000"/>
        </w:rPr>
        <w:t xml:space="preserve"> between 53</w:t>
      </w:r>
      <w:r w:rsidR="00B23DE6" w:rsidRPr="00E35C55">
        <w:rPr>
          <w:rFonts w:ascii="Times New Roman" w:hAnsi="Times New Roman" w:cs="Times New Roman"/>
          <w:color w:val="000000"/>
        </w:rPr>
        <w:t xml:space="preserve">4 </w:t>
      </w:r>
      <w:r w:rsidR="003C05E5" w:rsidRPr="00E35C55">
        <w:rPr>
          <w:rFonts w:ascii="Times New Roman" w:hAnsi="Times New Roman" w:cs="Times New Roman"/>
          <w:color w:val="000000"/>
        </w:rPr>
        <w:t>and 53</w:t>
      </w:r>
      <w:r w:rsidR="00B23DE6" w:rsidRPr="00E35C55">
        <w:rPr>
          <w:rFonts w:ascii="Times New Roman" w:hAnsi="Times New Roman" w:cs="Times New Roman"/>
          <w:color w:val="000000"/>
        </w:rPr>
        <w:t>1</w:t>
      </w:r>
      <w:r w:rsidR="003C05E5" w:rsidRPr="00E35C55">
        <w:rPr>
          <w:rFonts w:ascii="Times New Roman" w:hAnsi="Times New Roman" w:cs="Times New Roman"/>
          <w:color w:val="000000"/>
        </w:rPr>
        <w:t xml:space="preserve"> Ma, at least 40 million years later than the </w:t>
      </w:r>
      <w:r w:rsidR="00A664DA">
        <w:rPr>
          <w:rFonts w:ascii="Times New Roman" w:hAnsi="Times New Roman" w:cs="Times New Roman"/>
          <w:color w:val="000000"/>
        </w:rPr>
        <w:t xml:space="preserve">phosphatized </w:t>
      </w:r>
      <w:proofErr w:type="spellStart"/>
      <w:r w:rsidR="003C05E5" w:rsidRPr="00E35C55">
        <w:rPr>
          <w:rFonts w:ascii="Times New Roman" w:hAnsi="Times New Roman" w:cs="Times New Roman"/>
          <w:color w:val="000000"/>
        </w:rPr>
        <w:t>Weng’an</w:t>
      </w:r>
      <w:proofErr w:type="spellEnd"/>
      <w:r w:rsidR="003C05E5" w:rsidRPr="00E35C55">
        <w:rPr>
          <w:rFonts w:ascii="Times New Roman" w:hAnsi="Times New Roman" w:cs="Times New Roman"/>
          <w:color w:val="000000"/>
        </w:rPr>
        <w:t xml:space="preserve"> Biota of the </w:t>
      </w:r>
      <w:proofErr w:type="spellStart"/>
      <w:r w:rsidR="003C05E5" w:rsidRPr="00E35C55">
        <w:rPr>
          <w:rFonts w:ascii="Times New Roman" w:hAnsi="Times New Roman" w:cs="Times New Roman"/>
          <w:color w:val="000000"/>
        </w:rPr>
        <w:t>Doushantuo</w:t>
      </w:r>
      <w:proofErr w:type="spellEnd"/>
      <w:r w:rsidR="003C05E5" w:rsidRPr="00E35C55">
        <w:rPr>
          <w:rFonts w:ascii="Times New Roman" w:hAnsi="Times New Roman" w:cs="Times New Roman"/>
          <w:color w:val="000000"/>
        </w:rPr>
        <w:t xml:space="preserve"> </w:t>
      </w:r>
      <w:r w:rsidR="00580C34" w:rsidRPr="00E35C55">
        <w:rPr>
          <w:rFonts w:ascii="Times New Roman" w:hAnsi="Times New Roman" w:cs="Times New Roman"/>
          <w:color w:val="000000"/>
        </w:rPr>
        <w:t>F</w:t>
      </w:r>
      <w:r w:rsidR="00580C34">
        <w:rPr>
          <w:rFonts w:ascii="Times New Roman" w:hAnsi="Times New Roman" w:cs="Times New Roman"/>
          <w:color w:val="000000"/>
        </w:rPr>
        <w:t>ormation</w:t>
      </w:r>
      <w:r w:rsidR="00580C34" w:rsidRPr="00E35C55">
        <w:rPr>
          <w:rFonts w:ascii="Times New Roman" w:hAnsi="Times New Roman" w:cs="Times New Roman"/>
          <w:color w:val="000000"/>
        </w:rPr>
        <w:t xml:space="preserve"> </w:t>
      </w:r>
      <w:r w:rsidR="003C05E5" w:rsidRPr="00E35C55">
        <w:rPr>
          <w:rFonts w:ascii="Times New Roman" w:hAnsi="Times New Roman" w:cs="Times New Roman"/>
          <w:color w:val="000000"/>
        </w:rPr>
        <w:t>of South China.</w:t>
      </w:r>
      <w:r w:rsidR="0034300E" w:rsidRPr="00E35C55">
        <w:rPr>
          <w:rFonts w:ascii="Times New Roman" w:hAnsi="Times New Roman" w:cs="Times New Roman"/>
          <w:color w:val="000000"/>
        </w:rPr>
        <w:t xml:space="preserve"> </w:t>
      </w:r>
      <w:proofErr w:type="gramStart"/>
      <w:r w:rsidR="003C05E5" w:rsidRPr="00E35C55">
        <w:rPr>
          <w:rFonts w:ascii="Times New Roman" w:hAnsi="Times New Roman" w:cs="Times New Roman"/>
          <w:color w:val="000000"/>
        </w:rPr>
        <w:t>Tectonically-mediated</w:t>
      </w:r>
      <w:proofErr w:type="gramEnd"/>
      <w:r w:rsidR="003C05E5" w:rsidRPr="00E35C55">
        <w:rPr>
          <w:rFonts w:ascii="Times New Roman" w:hAnsi="Times New Roman" w:cs="Times New Roman"/>
          <w:color w:val="000000"/>
        </w:rPr>
        <w:t xml:space="preserve"> </w:t>
      </w:r>
      <w:proofErr w:type="spellStart"/>
      <w:r w:rsidR="003C05E5" w:rsidRPr="00E35C55">
        <w:rPr>
          <w:rFonts w:ascii="Times New Roman" w:hAnsi="Times New Roman" w:cs="Times New Roman"/>
          <w:color w:val="000000"/>
        </w:rPr>
        <w:t>basinal</w:t>
      </w:r>
      <w:proofErr w:type="spellEnd"/>
      <w:r w:rsidR="003C05E5" w:rsidRPr="00E35C55">
        <w:rPr>
          <w:rFonts w:ascii="Times New Roman" w:hAnsi="Times New Roman" w:cs="Times New Roman"/>
          <w:color w:val="000000"/>
        </w:rPr>
        <w:t xml:space="preserve"> topography associated with foreland development was a </w:t>
      </w:r>
      <w:r w:rsidR="0034300E" w:rsidRPr="00E35C55">
        <w:rPr>
          <w:rFonts w:ascii="Times New Roman" w:hAnsi="Times New Roman" w:cs="Times New Roman"/>
          <w:color w:val="000000"/>
        </w:rPr>
        <w:t>necessary condition for</w:t>
      </w:r>
      <w:r w:rsidR="003C05E5" w:rsidRPr="00E35C55">
        <w:rPr>
          <w:rFonts w:ascii="Times New Roman" w:hAnsi="Times New Roman" w:cs="Times New Roman"/>
          <w:color w:val="000000"/>
        </w:rPr>
        <w:t xml:space="preserve"> </w:t>
      </w:r>
      <w:proofErr w:type="spellStart"/>
      <w:r w:rsidR="003C05E5" w:rsidRPr="00E35C55">
        <w:rPr>
          <w:rFonts w:ascii="Times New Roman" w:hAnsi="Times New Roman" w:cs="Times New Roman"/>
          <w:color w:val="000000"/>
        </w:rPr>
        <w:t>phosphogenesis</w:t>
      </w:r>
      <w:proofErr w:type="spellEnd"/>
      <w:r w:rsidR="003C05E5" w:rsidRPr="00E35C55">
        <w:rPr>
          <w:rFonts w:ascii="Times New Roman" w:hAnsi="Times New Roman" w:cs="Times New Roman"/>
          <w:color w:val="000000"/>
        </w:rPr>
        <w:t xml:space="preserve"> along the Tuva-Mongolia-</w:t>
      </w:r>
      <w:proofErr w:type="spellStart"/>
      <w:r w:rsidR="003C05E5" w:rsidRPr="00E35C55">
        <w:rPr>
          <w:rFonts w:ascii="Times New Roman" w:hAnsi="Times New Roman" w:cs="Times New Roman"/>
          <w:color w:val="000000"/>
        </w:rPr>
        <w:t>Zavkhan</w:t>
      </w:r>
      <w:proofErr w:type="spellEnd"/>
      <w:r w:rsidR="003C05E5" w:rsidRPr="00E35C55">
        <w:rPr>
          <w:rFonts w:ascii="Times New Roman" w:hAnsi="Times New Roman" w:cs="Times New Roman"/>
          <w:color w:val="000000"/>
        </w:rPr>
        <w:t xml:space="preserve"> margin, with different styles of phosphate mineralization associated with sediment starvation </w:t>
      </w:r>
      <w:r w:rsidR="00103DEC" w:rsidRPr="00E35C55">
        <w:rPr>
          <w:rFonts w:ascii="Times New Roman" w:hAnsi="Times New Roman" w:cs="Times New Roman"/>
          <w:color w:val="000000"/>
        </w:rPr>
        <w:t xml:space="preserve">and migrating redox boundaries </w:t>
      </w:r>
      <w:r w:rsidR="003C05E5" w:rsidRPr="00E35C55">
        <w:rPr>
          <w:rFonts w:ascii="Times New Roman" w:hAnsi="Times New Roman" w:cs="Times New Roman"/>
          <w:color w:val="000000"/>
        </w:rPr>
        <w:t xml:space="preserve">across the margin. </w:t>
      </w:r>
      <w:r w:rsidR="00A664DA">
        <w:rPr>
          <w:rFonts w:ascii="Times New Roman" w:hAnsi="Times New Roman" w:cs="Times New Roman"/>
          <w:color w:val="000000"/>
        </w:rPr>
        <w:t>The apparent</w:t>
      </w:r>
      <w:r w:rsidR="003C05E5" w:rsidRPr="00E35C55">
        <w:rPr>
          <w:rFonts w:ascii="Times New Roman" w:hAnsi="Times New Roman" w:cs="Times New Roman"/>
          <w:color w:val="000000"/>
        </w:rPr>
        <w:t xml:space="preserve"> Ediacaran-Cambrian increase in </w:t>
      </w:r>
      <w:r w:rsidR="00A664DA">
        <w:rPr>
          <w:rFonts w:ascii="Times New Roman" w:hAnsi="Times New Roman" w:cs="Times New Roman"/>
          <w:color w:val="000000"/>
        </w:rPr>
        <w:t xml:space="preserve">preserved </w:t>
      </w:r>
      <w:r w:rsidR="0034300E" w:rsidRPr="00E35C55">
        <w:rPr>
          <w:rFonts w:ascii="Times New Roman" w:hAnsi="Times New Roman" w:cs="Times New Roman"/>
          <w:color w:val="000000"/>
        </w:rPr>
        <w:t xml:space="preserve">phosphorite </w:t>
      </w:r>
      <w:r w:rsidR="00B23DE6" w:rsidRPr="00E35C55">
        <w:rPr>
          <w:rFonts w:ascii="Times New Roman" w:hAnsi="Times New Roman" w:cs="Times New Roman"/>
          <w:color w:val="000000"/>
        </w:rPr>
        <w:t xml:space="preserve">deposits </w:t>
      </w:r>
      <w:r w:rsidR="003C05E5" w:rsidRPr="00E35C55">
        <w:rPr>
          <w:rFonts w:ascii="Times New Roman" w:hAnsi="Times New Roman" w:cs="Times New Roman"/>
          <w:color w:val="000000"/>
        </w:rPr>
        <w:t>was not</w:t>
      </w:r>
      <w:r w:rsidR="00B23DE6" w:rsidRPr="00E35C55">
        <w:rPr>
          <w:rFonts w:ascii="Times New Roman" w:hAnsi="Times New Roman" w:cs="Times New Roman"/>
          <w:color w:val="000000"/>
        </w:rPr>
        <w:t xml:space="preserve"> </w:t>
      </w:r>
      <w:r w:rsidR="003C05E5" w:rsidRPr="00E35C55">
        <w:rPr>
          <w:rFonts w:ascii="Times New Roman" w:hAnsi="Times New Roman" w:cs="Times New Roman"/>
          <w:color w:val="000000"/>
        </w:rPr>
        <w:t xml:space="preserve">an event associated with an increase in </w:t>
      </w:r>
      <w:r w:rsidR="00A664DA">
        <w:rPr>
          <w:rFonts w:ascii="Times New Roman" w:hAnsi="Times New Roman" w:cs="Times New Roman"/>
          <w:color w:val="000000"/>
        </w:rPr>
        <w:t>nutrient delivery to the oceans</w:t>
      </w:r>
      <w:r w:rsidR="003C05E5" w:rsidRPr="00E35C55">
        <w:rPr>
          <w:rFonts w:ascii="Times New Roman" w:hAnsi="Times New Roman" w:cs="Times New Roman"/>
          <w:color w:val="000000"/>
        </w:rPr>
        <w:t xml:space="preserve">, but rather represents the opening of a </w:t>
      </w:r>
      <w:proofErr w:type="spellStart"/>
      <w:r w:rsidR="003C05E5" w:rsidRPr="00E35C55">
        <w:rPr>
          <w:rFonts w:ascii="Times New Roman" w:hAnsi="Times New Roman" w:cs="Times New Roman"/>
          <w:color w:val="000000"/>
        </w:rPr>
        <w:t>taphonomic</w:t>
      </w:r>
      <w:proofErr w:type="spellEnd"/>
      <w:r w:rsidR="003C05E5" w:rsidRPr="00E35C55">
        <w:rPr>
          <w:rFonts w:ascii="Times New Roman" w:hAnsi="Times New Roman" w:cs="Times New Roman"/>
          <w:color w:val="000000"/>
        </w:rPr>
        <w:t xml:space="preserve"> window</w:t>
      </w:r>
      <w:r w:rsidR="00984B62" w:rsidRPr="00E35C55">
        <w:rPr>
          <w:rStyle w:val="CommentReference"/>
          <w:rFonts w:ascii="Times New Roman" w:hAnsi="Times New Roman" w:cs="Times New Roman"/>
          <w:sz w:val="24"/>
          <w:szCs w:val="24"/>
        </w:rPr>
        <w:t xml:space="preserve"> i</w:t>
      </w:r>
      <w:r w:rsidR="003C05E5" w:rsidRPr="00E35C55">
        <w:rPr>
          <w:rFonts w:ascii="Times New Roman" w:hAnsi="Times New Roman" w:cs="Times New Roman"/>
          <w:color w:val="000000"/>
        </w:rPr>
        <w:t xml:space="preserve">n which </w:t>
      </w:r>
      <w:r w:rsidR="0034300E" w:rsidRPr="00E35C55">
        <w:rPr>
          <w:rFonts w:ascii="Times New Roman" w:hAnsi="Times New Roman" w:cs="Times New Roman"/>
          <w:color w:val="000000"/>
        </w:rPr>
        <w:t>increasing</w:t>
      </w:r>
      <w:r w:rsidR="00984B62" w:rsidRPr="00E35C55">
        <w:rPr>
          <w:rFonts w:ascii="Times New Roman" w:hAnsi="Times New Roman" w:cs="Times New Roman"/>
          <w:color w:val="000000"/>
        </w:rPr>
        <w:t xml:space="preserve"> redox potential </w:t>
      </w:r>
      <w:del w:id="81" w:author="Anttila  Eliel Simpson" w:date="2024-07-15T14:19:00Z">
        <w:r w:rsidR="0034300E" w:rsidRPr="00E35C55" w:rsidDel="00D46CC9">
          <w:rPr>
            <w:rFonts w:ascii="Times New Roman" w:hAnsi="Times New Roman" w:cs="Times New Roman"/>
            <w:color w:val="000000"/>
          </w:rPr>
          <w:delText xml:space="preserve">favored </w:delText>
        </w:r>
      </w:del>
      <w:ins w:id="82" w:author="Anttila  Eliel Simpson" w:date="2024-07-15T14:19:00Z">
        <w:r w:rsidR="00D46CC9">
          <w:rPr>
            <w:rFonts w:ascii="Times New Roman" w:hAnsi="Times New Roman" w:cs="Times New Roman"/>
            <w:color w:val="000000"/>
          </w:rPr>
          <w:t xml:space="preserve">enabled increased authigenic </w:t>
        </w:r>
      </w:ins>
      <w:r w:rsidR="00984B62" w:rsidRPr="00E35C55">
        <w:rPr>
          <w:rFonts w:ascii="Times New Roman" w:hAnsi="Times New Roman" w:cs="Times New Roman"/>
          <w:color w:val="000000"/>
        </w:rPr>
        <w:t xml:space="preserve">phosphate accumulation in marginal marine environments. </w:t>
      </w:r>
    </w:p>
    <w:p w14:paraId="11803BE4" w14:textId="1BFD3431" w:rsidR="00046B92" w:rsidRPr="00E35C55" w:rsidRDefault="00046B92" w:rsidP="00A25420">
      <w:pPr>
        <w:autoSpaceDE w:val="0"/>
        <w:autoSpaceDN w:val="0"/>
        <w:adjustRightInd w:val="0"/>
        <w:rPr>
          <w:rFonts w:ascii="Times New Roman" w:hAnsi="Times New Roman" w:cs="Times New Roman"/>
          <w:color w:val="000000"/>
        </w:rPr>
      </w:pPr>
    </w:p>
    <w:p w14:paraId="5BC7E9E1" w14:textId="77777777" w:rsidR="00046B92" w:rsidRPr="00E35C55" w:rsidRDefault="00046B92" w:rsidP="00A25420">
      <w:pPr>
        <w:autoSpaceDE w:val="0"/>
        <w:autoSpaceDN w:val="0"/>
        <w:adjustRightInd w:val="0"/>
        <w:rPr>
          <w:rFonts w:ascii="Times New Roman" w:hAnsi="Times New Roman" w:cs="Times New Roman"/>
          <w:b/>
          <w:bCs/>
          <w:color w:val="000000"/>
          <w:u w:val="single"/>
        </w:rPr>
      </w:pPr>
    </w:p>
    <w:p w14:paraId="74673222" w14:textId="66921C3D" w:rsidR="00F33826" w:rsidRPr="00E35C55" w:rsidRDefault="00D824B4" w:rsidP="00704162">
      <w:pPr>
        <w:autoSpaceDE w:val="0"/>
        <w:autoSpaceDN w:val="0"/>
        <w:adjustRightInd w:val="0"/>
        <w:spacing w:line="360" w:lineRule="auto"/>
        <w:rPr>
          <w:rFonts w:ascii="Times New Roman" w:hAnsi="Times New Roman" w:cs="Times New Roman"/>
          <w:b/>
          <w:bCs/>
          <w:color w:val="000000"/>
        </w:rPr>
      </w:pPr>
      <w:r w:rsidRPr="00E35C55">
        <w:rPr>
          <w:rFonts w:ascii="Times New Roman" w:hAnsi="Times New Roman" w:cs="Times New Roman"/>
          <w:b/>
          <w:bCs/>
          <w:color w:val="000000"/>
        </w:rPr>
        <w:t xml:space="preserve">1. </w:t>
      </w:r>
      <w:r w:rsidR="007E5ED5" w:rsidRPr="00E35C55">
        <w:rPr>
          <w:rFonts w:ascii="Times New Roman" w:hAnsi="Times New Roman" w:cs="Times New Roman"/>
          <w:b/>
          <w:bCs/>
          <w:color w:val="000000"/>
        </w:rPr>
        <w:t>INTRODUCTIO</w:t>
      </w:r>
      <w:r w:rsidR="00A25420" w:rsidRPr="00E35C55">
        <w:rPr>
          <w:rFonts w:ascii="Times New Roman" w:hAnsi="Times New Roman" w:cs="Times New Roman"/>
          <w:b/>
          <w:bCs/>
          <w:color w:val="000000"/>
        </w:rPr>
        <w:t>N</w:t>
      </w:r>
    </w:p>
    <w:p w14:paraId="174B3087" w14:textId="1F5C41C3" w:rsidR="00C86803" w:rsidRPr="00704162" w:rsidRDefault="00076409" w:rsidP="00704162">
      <w:pPr>
        <w:pStyle w:val="NormalWeb"/>
        <w:shd w:val="clear" w:color="auto" w:fill="FFFFFF"/>
        <w:spacing w:line="360" w:lineRule="auto"/>
        <w:ind w:firstLine="720"/>
      </w:pPr>
      <w:r w:rsidRPr="00E35C55">
        <w:rPr>
          <w:color w:val="000000"/>
        </w:rPr>
        <w:t>On geological timescales, p</w:t>
      </w:r>
      <w:r w:rsidR="002F55EF" w:rsidRPr="00E35C55">
        <w:rPr>
          <w:color w:val="000000"/>
        </w:rPr>
        <w:t xml:space="preserve">hosphate </w:t>
      </w:r>
      <w:r w:rsidR="00784245" w:rsidRPr="00E35C55">
        <w:rPr>
          <w:color w:val="000000"/>
        </w:rPr>
        <w:t>is thought to be a</w:t>
      </w:r>
      <w:r w:rsidR="002F55EF" w:rsidRPr="00E35C55">
        <w:rPr>
          <w:color w:val="000000"/>
        </w:rPr>
        <w:t xml:space="preserve"> </w:t>
      </w:r>
      <w:r w:rsidR="008E4255" w:rsidRPr="00E35C55">
        <w:rPr>
          <w:color w:val="000000"/>
        </w:rPr>
        <w:t xml:space="preserve">limiting nutrient of </w:t>
      </w:r>
      <w:proofErr w:type="spellStart"/>
      <w:r w:rsidR="008E4255" w:rsidRPr="00E35C55">
        <w:rPr>
          <w:color w:val="000000"/>
        </w:rPr>
        <w:t>bioproductivity</w:t>
      </w:r>
      <w:proofErr w:type="spellEnd"/>
      <w:r w:rsidR="008E4255" w:rsidRPr="00E35C55">
        <w:rPr>
          <w:color w:val="000000"/>
        </w:rPr>
        <w:t xml:space="preserve"> </w:t>
      </w:r>
      <w:r w:rsidR="002F55EF" w:rsidRPr="00E35C55">
        <w:rPr>
          <w:color w:val="000000"/>
        </w:rPr>
        <w:t>(Tyr</w:t>
      </w:r>
      <w:r w:rsidR="00BA49F2">
        <w:rPr>
          <w:color w:val="000000"/>
        </w:rPr>
        <w:t>r</w:t>
      </w:r>
      <w:r w:rsidR="002F55EF" w:rsidRPr="00E35C55">
        <w:rPr>
          <w:color w:val="000000"/>
        </w:rPr>
        <w:t>ell, 1999)</w:t>
      </w:r>
      <w:r w:rsidR="004E1828" w:rsidRPr="00E35C55">
        <w:rPr>
          <w:color w:val="000000"/>
        </w:rPr>
        <w:t>, with p</w:t>
      </w:r>
      <w:r w:rsidR="00AF6FAD" w:rsidRPr="00E35C55">
        <w:rPr>
          <w:color w:val="000000"/>
        </w:rPr>
        <w:t xml:space="preserve">hosphorus fluxes in Earth’s surface environments </w:t>
      </w:r>
      <w:r w:rsidR="002F55EF" w:rsidRPr="00E35C55">
        <w:rPr>
          <w:color w:val="000000"/>
        </w:rPr>
        <w:t>respond</w:t>
      </w:r>
      <w:r w:rsidR="004E1828" w:rsidRPr="00E35C55">
        <w:rPr>
          <w:color w:val="000000"/>
        </w:rPr>
        <w:t>ing</w:t>
      </w:r>
      <w:r w:rsidR="00AF6FAD" w:rsidRPr="00E35C55">
        <w:rPr>
          <w:color w:val="000000"/>
        </w:rPr>
        <w:t xml:space="preserve"> </w:t>
      </w:r>
      <w:r w:rsidR="002F55EF" w:rsidRPr="00E35C55">
        <w:rPr>
          <w:color w:val="000000"/>
        </w:rPr>
        <w:t xml:space="preserve">to changes in both </w:t>
      </w:r>
      <w:r w:rsidR="00AF6FAD" w:rsidRPr="00E35C55">
        <w:rPr>
          <w:color w:val="000000"/>
        </w:rPr>
        <w:t>silicate weathering (</w:t>
      </w:r>
      <w:r w:rsidR="00D7623C" w:rsidRPr="00E35C55">
        <w:rPr>
          <w:color w:val="000000"/>
        </w:rPr>
        <w:t xml:space="preserve">Hartmann and </w:t>
      </w:r>
      <w:proofErr w:type="spellStart"/>
      <w:r w:rsidR="00D7623C" w:rsidRPr="00E35C55">
        <w:rPr>
          <w:color w:val="000000"/>
        </w:rPr>
        <w:t>Moosdorf</w:t>
      </w:r>
      <w:proofErr w:type="spellEnd"/>
      <w:r w:rsidR="00D7623C" w:rsidRPr="00E35C55">
        <w:rPr>
          <w:color w:val="000000"/>
        </w:rPr>
        <w:t xml:space="preserve">, 2011; </w:t>
      </w:r>
      <w:r w:rsidR="002A497C" w:rsidRPr="00E35C55">
        <w:rPr>
          <w:color w:val="000000"/>
        </w:rPr>
        <w:t>Horton, 2015</w:t>
      </w:r>
      <w:r w:rsidR="00AF6FAD" w:rsidRPr="00E35C55">
        <w:rPr>
          <w:color w:val="000000"/>
        </w:rPr>
        <w:t xml:space="preserve">) and </w:t>
      </w:r>
      <w:r w:rsidR="00FA0839" w:rsidRPr="00E35C55">
        <w:rPr>
          <w:color w:val="000000"/>
        </w:rPr>
        <w:t xml:space="preserve">environmental </w:t>
      </w:r>
      <w:r w:rsidR="00AF6FAD" w:rsidRPr="00E35C55">
        <w:rPr>
          <w:color w:val="000000"/>
        </w:rPr>
        <w:t>redox state (</w:t>
      </w:r>
      <w:r w:rsidR="001B7C46">
        <w:rPr>
          <w:color w:val="000000"/>
        </w:rPr>
        <w:t xml:space="preserve">Dodd et al., 2023; </w:t>
      </w:r>
      <w:proofErr w:type="spellStart"/>
      <w:r w:rsidR="001B7C46">
        <w:rPr>
          <w:color w:val="000000"/>
        </w:rPr>
        <w:t>Ruttenberg</w:t>
      </w:r>
      <w:proofErr w:type="spellEnd"/>
      <w:r w:rsidR="001B7C46">
        <w:rPr>
          <w:color w:val="000000"/>
        </w:rPr>
        <w:t>, 2003</w:t>
      </w:r>
      <w:r w:rsidR="00D7623C" w:rsidRPr="00E35C55">
        <w:rPr>
          <w:color w:val="000000"/>
        </w:rPr>
        <w:t xml:space="preserve">; </w:t>
      </w:r>
      <w:r w:rsidR="002A497C" w:rsidRPr="00E35C55">
        <w:rPr>
          <w:color w:val="000000"/>
        </w:rPr>
        <w:t xml:space="preserve">Colman and Holland, 2000). </w:t>
      </w:r>
      <w:r w:rsidR="005A6D71" w:rsidRPr="00E35C55">
        <w:rPr>
          <w:color w:val="000000"/>
        </w:rPr>
        <w:t xml:space="preserve">The stratigraphic record preserves an apparent global increase in the size, grade, and frequency of concentrated phosphate deposits, or phosphorites, near the Ediacaran-Cambrian boundary </w:t>
      </w:r>
      <w:r w:rsidR="005A6D71" w:rsidRPr="00E35C55">
        <w:rPr>
          <w:color w:val="000000"/>
        </w:rPr>
        <w:lastRenderedPageBreak/>
        <w:t xml:space="preserve">(Cook, 1992; Cook and </w:t>
      </w:r>
      <w:proofErr w:type="spellStart"/>
      <w:r w:rsidR="005A6D71" w:rsidRPr="00E35C55">
        <w:rPr>
          <w:color w:val="000000"/>
        </w:rPr>
        <w:t>Mc</w:t>
      </w:r>
      <w:r w:rsidR="00BA49F2">
        <w:rPr>
          <w:color w:val="000000"/>
        </w:rPr>
        <w:t>E</w:t>
      </w:r>
      <w:r w:rsidR="005A6D71" w:rsidRPr="00E35C55">
        <w:rPr>
          <w:color w:val="000000"/>
        </w:rPr>
        <w:t>lh</w:t>
      </w:r>
      <w:r w:rsidR="00BA49F2">
        <w:rPr>
          <w:color w:val="000000"/>
        </w:rPr>
        <w:t>i</w:t>
      </w:r>
      <w:r w:rsidR="005A6D71" w:rsidRPr="00E35C55">
        <w:rPr>
          <w:color w:val="000000"/>
        </w:rPr>
        <w:t>nny</w:t>
      </w:r>
      <w:proofErr w:type="spellEnd"/>
      <w:r w:rsidR="005A6D71" w:rsidRPr="00E35C55">
        <w:rPr>
          <w:color w:val="000000"/>
        </w:rPr>
        <w:t xml:space="preserve">, 1979). Ediacaran-Cambrian phosphorites have been found </w:t>
      </w:r>
      <w:r w:rsidR="00C86803" w:rsidRPr="00E35C55">
        <w:rPr>
          <w:color w:val="000000"/>
        </w:rPr>
        <w:t>i</w:t>
      </w:r>
      <w:r w:rsidR="005A6D71" w:rsidRPr="00E35C55">
        <w:rPr>
          <w:color w:val="000000"/>
        </w:rPr>
        <w:t>n Asia (</w:t>
      </w:r>
      <w:r w:rsidR="00C7250C" w:rsidRPr="00E35C55">
        <w:rPr>
          <w:color w:val="000000"/>
        </w:rPr>
        <w:t xml:space="preserve">Ilyin </w:t>
      </w:r>
      <w:r w:rsidR="00C7250C">
        <w:rPr>
          <w:color w:val="000000"/>
        </w:rPr>
        <w:t xml:space="preserve">and </w:t>
      </w:r>
      <w:proofErr w:type="spellStart"/>
      <w:r w:rsidR="00C7250C">
        <w:rPr>
          <w:color w:val="000000"/>
        </w:rPr>
        <w:t>Zhuraleva</w:t>
      </w:r>
      <w:proofErr w:type="spellEnd"/>
      <w:r w:rsidR="00C7250C" w:rsidRPr="00E35C55">
        <w:rPr>
          <w:color w:val="000000"/>
        </w:rPr>
        <w:t>, 19</w:t>
      </w:r>
      <w:r w:rsidR="00C7250C">
        <w:rPr>
          <w:color w:val="000000"/>
        </w:rPr>
        <w:t>68</w:t>
      </w:r>
      <w:r w:rsidR="00A664DA">
        <w:rPr>
          <w:color w:val="000000"/>
        </w:rPr>
        <w:t>;</w:t>
      </w:r>
      <w:r w:rsidR="00C7250C">
        <w:rPr>
          <w:color w:val="000000"/>
        </w:rPr>
        <w:t xml:space="preserve"> </w:t>
      </w:r>
      <w:r w:rsidR="005A6D71" w:rsidRPr="00E35C55">
        <w:rPr>
          <w:color w:val="000000"/>
        </w:rPr>
        <w:t xml:space="preserve">Ilyin and </w:t>
      </w:r>
      <w:proofErr w:type="spellStart"/>
      <w:r w:rsidR="005A6D71" w:rsidRPr="00E35C55">
        <w:rPr>
          <w:color w:val="000000"/>
        </w:rPr>
        <w:t>Ratnikova</w:t>
      </w:r>
      <w:proofErr w:type="spellEnd"/>
      <w:r w:rsidR="005A6D71" w:rsidRPr="00E35C55">
        <w:rPr>
          <w:color w:val="000000"/>
        </w:rPr>
        <w:t xml:space="preserve">, 1981; </w:t>
      </w:r>
      <w:proofErr w:type="spellStart"/>
      <w:r w:rsidR="005A6D71" w:rsidRPr="00E35C55">
        <w:rPr>
          <w:color w:val="000000"/>
        </w:rPr>
        <w:t>Anttila</w:t>
      </w:r>
      <w:proofErr w:type="spellEnd"/>
      <w:r w:rsidR="00F7200C" w:rsidRPr="00E35C55">
        <w:rPr>
          <w:color w:val="000000"/>
        </w:rPr>
        <w:t xml:space="preserve"> et al</w:t>
      </w:r>
      <w:r w:rsidR="005A6D71" w:rsidRPr="00E35C55">
        <w:rPr>
          <w:color w:val="000000"/>
        </w:rPr>
        <w:t xml:space="preserve">, 2021; </w:t>
      </w:r>
      <w:proofErr w:type="spellStart"/>
      <w:r w:rsidR="005A6D71" w:rsidRPr="00E35C55">
        <w:rPr>
          <w:color w:val="000000"/>
        </w:rPr>
        <w:t>Meert</w:t>
      </w:r>
      <w:proofErr w:type="spellEnd"/>
      <w:r w:rsidR="005A6D71" w:rsidRPr="00E35C55">
        <w:rPr>
          <w:color w:val="000000"/>
        </w:rPr>
        <w:t xml:space="preserve"> et al., 2011; Xiao and Knoll, 1999;</w:t>
      </w:r>
      <w:r w:rsidR="00DB7A7A" w:rsidRPr="00E35C55">
        <w:rPr>
          <w:color w:val="000000"/>
        </w:rPr>
        <w:t xml:space="preserve"> Sergeev et al., 202</w:t>
      </w:r>
      <w:r w:rsidR="003F675F">
        <w:rPr>
          <w:color w:val="000000"/>
        </w:rPr>
        <w:t>0</w:t>
      </w:r>
      <w:r w:rsidR="00DB7A7A" w:rsidRPr="00E35C55">
        <w:rPr>
          <w:color w:val="000000"/>
        </w:rPr>
        <w:t xml:space="preserve">; </w:t>
      </w:r>
      <w:r w:rsidR="005A6D71" w:rsidRPr="00E35C55">
        <w:rPr>
          <w:color w:val="000000"/>
        </w:rPr>
        <w:t>Ba</w:t>
      </w:r>
      <w:r w:rsidR="003725D9">
        <w:rPr>
          <w:color w:val="000000"/>
        </w:rPr>
        <w:t>n</w:t>
      </w:r>
      <w:r w:rsidR="005A6D71" w:rsidRPr="00E35C55">
        <w:rPr>
          <w:color w:val="000000"/>
        </w:rPr>
        <w:t>erjee et al., 1980</w:t>
      </w:r>
      <w:r w:rsidR="00B11C29" w:rsidRPr="00E35C55">
        <w:rPr>
          <w:color w:val="000000"/>
        </w:rPr>
        <w:t>; Mazumdar et al., 1999</w:t>
      </w:r>
      <w:r w:rsidR="005A6D71" w:rsidRPr="00E35C55">
        <w:rPr>
          <w:color w:val="000000"/>
        </w:rPr>
        <w:t>), Africa (</w:t>
      </w:r>
      <w:proofErr w:type="spellStart"/>
      <w:r w:rsidR="005A6D71" w:rsidRPr="00E35C55">
        <w:rPr>
          <w:color w:val="000000"/>
        </w:rPr>
        <w:t>Flicoteaux</w:t>
      </w:r>
      <w:proofErr w:type="spellEnd"/>
      <w:r w:rsidR="005A6D71" w:rsidRPr="00E35C55">
        <w:rPr>
          <w:color w:val="000000"/>
        </w:rPr>
        <w:t xml:space="preserve"> and </w:t>
      </w:r>
      <w:proofErr w:type="spellStart"/>
      <w:r w:rsidR="005A6D71" w:rsidRPr="00E35C55">
        <w:rPr>
          <w:color w:val="000000"/>
        </w:rPr>
        <w:t>Trompette</w:t>
      </w:r>
      <w:proofErr w:type="spellEnd"/>
      <w:r w:rsidR="005A6D71" w:rsidRPr="00E35C55">
        <w:rPr>
          <w:color w:val="000000"/>
        </w:rPr>
        <w:t>, 1998; Bertrand-</w:t>
      </w:r>
      <w:proofErr w:type="spellStart"/>
      <w:r w:rsidR="005A6D71" w:rsidRPr="00E35C55">
        <w:rPr>
          <w:color w:val="000000"/>
        </w:rPr>
        <w:t>Sarfarti</w:t>
      </w:r>
      <w:proofErr w:type="spellEnd"/>
      <w:r w:rsidR="005A6D71" w:rsidRPr="00E35C55">
        <w:rPr>
          <w:color w:val="000000"/>
        </w:rPr>
        <w:t xml:space="preserve"> et al., 1997), Australia (</w:t>
      </w:r>
      <w:proofErr w:type="spellStart"/>
      <w:r w:rsidR="00DB7A7A" w:rsidRPr="00E35C55">
        <w:rPr>
          <w:color w:val="000000"/>
        </w:rPr>
        <w:t>Valetich</w:t>
      </w:r>
      <w:proofErr w:type="spellEnd"/>
      <w:r w:rsidR="00DB7A7A" w:rsidRPr="00E35C55">
        <w:rPr>
          <w:color w:val="000000"/>
        </w:rPr>
        <w:t xml:space="preserve"> et al., 2022; </w:t>
      </w:r>
      <w:r w:rsidR="005A6D71" w:rsidRPr="00E35C55">
        <w:rPr>
          <w:color w:val="000000"/>
        </w:rPr>
        <w:t>Southgate, 1980) and South America (</w:t>
      </w:r>
      <w:proofErr w:type="spellStart"/>
      <w:r w:rsidR="005A6D71" w:rsidRPr="00E35C55">
        <w:rPr>
          <w:color w:val="000000"/>
        </w:rPr>
        <w:t>Misi</w:t>
      </w:r>
      <w:proofErr w:type="spellEnd"/>
      <w:r w:rsidR="005A6D71" w:rsidRPr="00E35C55">
        <w:rPr>
          <w:color w:val="000000"/>
        </w:rPr>
        <w:t xml:space="preserve"> and Kyle</w:t>
      </w:r>
      <w:r w:rsidR="003725D9">
        <w:rPr>
          <w:color w:val="000000"/>
        </w:rPr>
        <w:t>,</w:t>
      </w:r>
      <w:r w:rsidR="005A6D71" w:rsidRPr="00E35C55">
        <w:rPr>
          <w:color w:val="000000"/>
        </w:rPr>
        <w:t xml:space="preserve"> 1994;</w:t>
      </w:r>
      <w:r w:rsidR="00DB7A7A" w:rsidRPr="00E35C55">
        <w:rPr>
          <w:color w:val="000000"/>
        </w:rPr>
        <w:t xml:space="preserve"> </w:t>
      </w:r>
      <w:proofErr w:type="spellStart"/>
      <w:r w:rsidR="00DB7A7A" w:rsidRPr="00E35C55">
        <w:rPr>
          <w:color w:val="000000"/>
        </w:rPr>
        <w:t>Shir</w:t>
      </w:r>
      <w:r w:rsidR="009D3FDF">
        <w:rPr>
          <w:color w:val="000000"/>
        </w:rPr>
        <w:t>ai</w:t>
      </w:r>
      <w:r w:rsidR="00DB7A7A" w:rsidRPr="00E35C55">
        <w:rPr>
          <w:color w:val="000000"/>
        </w:rPr>
        <w:t>shi</w:t>
      </w:r>
      <w:proofErr w:type="spellEnd"/>
      <w:r w:rsidR="00DB7A7A" w:rsidRPr="00E35C55">
        <w:rPr>
          <w:color w:val="000000"/>
        </w:rPr>
        <w:t xml:space="preserve"> et al., 2019;</w:t>
      </w:r>
      <w:r w:rsidR="005A6D71" w:rsidRPr="00E35C55">
        <w:rPr>
          <w:color w:val="000000"/>
        </w:rPr>
        <w:t xml:space="preserve"> Sanders and </w:t>
      </w:r>
      <w:proofErr w:type="spellStart"/>
      <w:r w:rsidR="005A6D71" w:rsidRPr="00E35C55">
        <w:rPr>
          <w:color w:val="000000"/>
        </w:rPr>
        <w:t>Grotzinger</w:t>
      </w:r>
      <w:proofErr w:type="spellEnd"/>
      <w:r w:rsidR="005A6D71" w:rsidRPr="00E35C55">
        <w:rPr>
          <w:color w:val="000000"/>
        </w:rPr>
        <w:t>, 2021</w:t>
      </w:r>
      <w:r w:rsidR="00DB7A7A" w:rsidRPr="00E35C55">
        <w:rPr>
          <w:color w:val="000000"/>
        </w:rPr>
        <w:t xml:space="preserve">; </w:t>
      </w:r>
      <w:proofErr w:type="spellStart"/>
      <w:r w:rsidR="00DB7A7A" w:rsidRPr="00E35C55">
        <w:rPr>
          <w:color w:val="000000"/>
        </w:rPr>
        <w:t>Morais</w:t>
      </w:r>
      <w:proofErr w:type="spellEnd"/>
      <w:r w:rsidR="00DB7A7A" w:rsidRPr="00E35C55">
        <w:rPr>
          <w:color w:val="000000"/>
        </w:rPr>
        <w:t xml:space="preserve"> et al., 2021</w:t>
      </w:r>
      <w:r w:rsidR="005A6D71" w:rsidRPr="00E35C55">
        <w:rPr>
          <w:color w:val="000000"/>
        </w:rPr>
        <w:t xml:space="preserve">), and include some of the largest known phosphate deposits in the world (Cook and </w:t>
      </w:r>
      <w:proofErr w:type="spellStart"/>
      <w:r w:rsidR="005A6D71" w:rsidRPr="00E35C55">
        <w:rPr>
          <w:color w:val="000000"/>
        </w:rPr>
        <w:t>Shergold</w:t>
      </w:r>
      <w:proofErr w:type="spellEnd"/>
      <w:r w:rsidR="005A6D71" w:rsidRPr="00E35C55">
        <w:rPr>
          <w:color w:val="000000"/>
        </w:rPr>
        <w:t>, 1986). Th</w:t>
      </w:r>
      <w:r w:rsidR="00784245" w:rsidRPr="00E35C55">
        <w:rPr>
          <w:color w:val="000000"/>
        </w:rPr>
        <w:t xml:space="preserve">ese occurrences have </w:t>
      </w:r>
      <w:r w:rsidR="005A6D71" w:rsidRPr="00E35C55">
        <w:rPr>
          <w:color w:val="000000"/>
        </w:rPr>
        <w:t>inspired hypotheses that</w:t>
      </w:r>
      <w:r w:rsidR="00B00895" w:rsidRPr="00E35C55">
        <w:rPr>
          <w:color w:val="000000"/>
        </w:rPr>
        <w:t xml:space="preserve"> link</w:t>
      </w:r>
      <w:r w:rsidR="00AF6FAD" w:rsidRPr="00E35C55">
        <w:rPr>
          <w:color w:val="000000"/>
        </w:rPr>
        <w:t xml:space="preserve"> a</w:t>
      </w:r>
      <w:r w:rsidR="00913ADE" w:rsidRPr="00E35C55">
        <w:rPr>
          <w:color w:val="000000"/>
        </w:rPr>
        <w:t xml:space="preserve"> </w:t>
      </w:r>
      <w:r w:rsidR="00AF6FAD" w:rsidRPr="00E35C55">
        <w:rPr>
          <w:color w:val="000000"/>
        </w:rPr>
        <w:t>global increase in phosph</w:t>
      </w:r>
      <w:r w:rsidR="00A664DA">
        <w:rPr>
          <w:color w:val="000000"/>
        </w:rPr>
        <w:t>ate deposits</w:t>
      </w:r>
      <w:r w:rsidR="00AF6FAD" w:rsidRPr="00E35C55">
        <w:rPr>
          <w:color w:val="000000"/>
        </w:rPr>
        <w:t xml:space="preserve"> </w:t>
      </w:r>
      <w:r w:rsidR="00913ADE" w:rsidRPr="00E35C55">
        <w:rPr>
          <w:color w:val="000000"/>
        </w:rPr>
        <w:t xml:space="preserve">around the Ediacaran-Cambrian boundary </w:t>
      </w:r>
      <w:r w:rsidR="00AF6FAD" w:rsidRPr="00E35C55">
        <w:rPr>
          <w:color w:val="000000"/>
        </w:rPr>
        <w:t>to</w:t>
      </w:r>
      <w:r w:rsidR="00C86803" w:rsidRPr="00E35C55">
        <w:rPr>
          <w:color w:val="000000"/>
        </w:rPr>
        <w:t xml:space="preserve"> </w:t>
      </w:r>
      <w:r w:rsidR="00AF6FAD" w:rsidRPr="00704162">
        <w:t xml:space="preserve">changes in nutrient fluxes to the oceans (Papineau, 2010), </w:t>
      </w:r>
      <w:r w:rsidR="00A664DA">
        <w:rPr>
          <w:color w:val="000000"/>
        </w:rPr>
        <w:t xml:space="preserve">concomitant </w:t>
      </w:r>
      <w:r w:rsidR="00A664DA" w:rsidRPr="00704162">
        <w:t xml:space="preserve">oxygenation of the Earth’s surface (Reinhard et al., 2017; </w:t>
      </w:r>
      <w:proofErr w:type="spellStart"/>
      <w:r w:rsidR="00A664DA" w:rsidRPr="00704162">
        <w:t>Laakso</w:t>
      </w:r>
      <w:proofErr w:type="spellEnd"/>
      <w:r w:rsidR="00A664DA" w:rsidRPr="00704162">
        <w:t xml:space="preserve"> et al., 2020), </w:t>
      </w:r>
      <w:r w:rsidR="00AF6FAD" w:rsidRPr="00704162">
        <w:t>and the rise and expansion of life (Shields et al., 2000)</w:t>
      </w:r>
      <w:r w:rsidR="00FA6A11" w:rsidRPr="00704162">
        <w:t>.</w:t>
      </w:r>
      <w:r w:rsidR="00C86803" w:rsidRPr="00E35C55">
        <w:rPr>
          <w:color w:val="000000"/>
        </w:rPr>
        <w:t xml:space="preserve"> </w:t>
      </w:r>
    </w:p>
    <w:p w14:paraId="1C686D81" w14:textId="1BC8E4A0" w:rsidR="005403DB" w:rsidRPr="00704162" w:rsidRDefault="00015C02" w:rsidP="00704162">
      <w:pPr>
        <w:pStyle w:val="NormalWeb"/>
        <w:shd w:val="clear" w:color="auto" w:fill="FFFFFF"/>
        <w:spacing w:line="360" w:lineRule="auto"/>
        <w:ind w:firstLine="720"/>
      </w:pPr>
      <w:r w:rsidRPr="00704162">
        <w:t>However, p</w:t>
      </w:r>
      <w:r w:rsidR="00191860" w:rsidRPr="00704162">
        <w:t>hosph</w:t>
      </w:r>
      <w:r w:rsidR="00A664DA">
        <w:t>orus delivery to the oceans</w:t>
      </w:r>
      <w:r w:rsidR="001C5111">
        <w:t xml:space="preserve"> </w:t>
      </w:r>
      <w:r w:rsidR="00FA0839" w:rsidRPr="00704162">
        <w:t>(</w:t>
      </w:r>
      <w:proofErr w:type="spellStart"/>
      <w:r w:rsidR="000F709F">
        <w:t>Föllmi</w:t>
      </w:r>
      <w:proofErr w:type="spellEnd"/>
      <w:r w:rsidR="00FA0839" w:rsidRPr="00704162">
        <w:t>, 199</w:t>
      </w:r>
      <w:r w:rsidR="005D7BC5">
        <w:t>6</w:t>
      </w:r>
      <w:r w:rsidR="00FA0839" w:rsidRPr="00704162">
        <w:t>)</w:t>
      </w:r>
      <w:r w:rsidR="00191860" w:rsidRPr="00704162">
        <w:t xml:space="preserve"> is only one potential controlling aspect of </w:t>
      </w:r>
      <w:proofErr w:type="spellStart"/>
      <w:r w:rsidR="00191860" w:rsidRPr="00704162">
        <w:t>phosphogenesis</w:t>
      </w:r>
      <w:proofErr w:type="spellEnd"/>
      <w:r w:rsidR="00191860" w:rsidRPr="00704162">
        <w:t>: sedimentological (</w:t>
      </w:r>
      <w:proofErr w:type="spellStart"/>
      <w:r w:rsidR="000F709F">
        <w:t>Föllmi</w:t>
      </w:r>
      <w:proofErr w:type="spellEnd"/>
      <w:r w:rsidR="00191860" w:rsidRPr="00704162">
        <w:t>, 1990</w:t>
      </w:r>
      <w:r w:rsidR="00DF25E0" w:rsidRPr="00704162">
        <w:t>;</w:t>
      </w:r>
      <w:r w:rsidR="00191860" w:rsidRPr="00704162">
        <w:t xml:space="preserve"> </w:t>
      </w:r>
      <w:proofErr w:type="spellStart"/>
      <w:r w:rsidR="000F709F">
        <w:t>Föllmi</w:t>
      </w:r>
      <w:proofErr w:type="spellEnd"/>
      <w:r w:rsidR="005D7BC5">
        <w:t xml:space="preserve"> et al 2005</w:t>
      </w:r>
      <w:r w:rsidR="00DF25E0" w:rsidRPr="00704162">
        <w:t xml:space="preserve">; </w:t>
      </w:r>
      <w:r w:rsidR="00191860" w:rsidRPr="00704162">
        <w:t>2017),</w:t>
      </w:r>
      <w:r w:rsidR="00D97690" w:rsidRPr="00704162">
        <w:t xml:space="preserve"> </w:t>
      </w:r>
      <w:proofErr w:type="spellStart"/>
      <w:r w:rsidR="00191860" w:rsidRPr="00704162">
        <w:t>paleotopographic</w:t>
      </w:r>
      <w:proofErr w:type="spellEnd"/>
      <w:r w:rsidR="00191860" w:rsidRPr="00704162">
        <w:t xml:space="preserve"> (</w:t>
      </w:r>
      <w:proofErr w:type="spellStart"/>
      <w:r w:rsidR="000F709F">
        <w:t>Föllmi</w:t>
      </w:r>
      <w:proofErr w:type="spellEnd"/>
      <w:r w:rsidR="00191860" w:rsidRPr="00704162">
        <w:t xml:space="preserve"> et al., 2017), and biogenic (</w:t>
      </w:r>
      <w:del w:id="83" w:author="Anttila  Eliel Simpson" w:date="2024-07-16T13:57:00Z">
        <w:r w:rsidR="00191860" w:rsidRPr="00704162" w:rsidDel="007B6D11">
          <w:delText>Sanders, 2023</w:delText>
        </w:r>
      </w:del>
      <w:ins w:id="84" w:author="Anttila  Eliel Simpson" w:date="2024-07-16T13:57:00Z">
        <w:r w:rsidR="007B6D11">
          <w:t>Sanders et al., 2024</w:t>
        </w:r>
      </w:ins>
      <w:r w:rsidR="00191860" w:rsidRPr="00704162">
        <w:t>;</w:t>
      </w:r>
      <w:r w:rsidR="00B04F69" w:rsidRPr="00704162">
        <w:t xml:space="preserve"> Schul</w:t>
      </w:r>
      <w:del w:id="85" w:author="Anttila  Eliel Simpson" w:date="2024-07-09T13:40:00Z">
        <w:r w:rsidR="00B04F69" w:rsidRPr="00704162" w:rsidDel="00476654">
          <w:delText>t</w:delText>
        </w:r>
      </w:del>
      <w:r w:rsidR="00B04F69" w:rsidRPr="00704162">
        <w:t>z and Schul</w:t>
      </w:r>
      <w:del w:id="86" w:author="Anttila  Eliel Simpson" w:date="2024-07-09T13:40:00Z">
        <w:r w:rsidR="00B04F69" w:rsidRPr="00704162" w:rsidDel="00476654">
          <w:delText>t</w:delText>
        </w:r>
      </w:del>
      <w:r w:rsidR="00B04F69" w:rsidRPr="00704162">
        <w:t>z, 200</w:t>
      </w:r>
      <w:r w:rsidR="005D7BC5">
        <w:t>5</w:t>
      </w:r>
      <w:r w:rsidR="00191860" w:rsidRPr="00704162">
        <w:t xml:space="preserve">) factors </w:t>
      </w:r>
      <w:r w:rsidR="00693528" w:rsidRPr="00704162">
        <w:t xml:space="preserve">have been shown to </w:t>
      </w:r>
      <w:r w:rsidR="00191860" w:rsidRPr="00704162">
        <w:t xml:space="preserve">control the locus and concentration of phosphate accumulation in </w:t>
      </w:r>
      <w:proofErr w:type="spellStart"/>
      <w:r w:rsidR="005403DB" w:rsidRPr="00704162">
        <w:t>phosphogenic</w:t>
      </w:r>
      <w:proofErr w:type="spellEnd"/>
      <w:r w:rsidR="005403DB" w:rsidRPr="00704162">
        <w:t xml:space="preserve"> </w:t>
      </w:r>
      <w:r w:rsidR="00DF25E0" w:rsidRPr="00704162">
        <w:t>environments.</w:t>
      </w:r>
      <w:r w:rsidR="00B04F69" w:rsidRPr="00704162">
        <w:t xml:space="preserve"> </w:t>
      </w:r>
      <w:r w:rsidR="00D97690" w:rsidRPr="00704162">
        <w:t xml:space="preserve">To this end, detailed investigations that constrain the age, duration, and depositional context of individual phosphorite localities are a prerequisite </w:t>
      </w:r>
      <w:r w:rsidR="000E2C9A" w:rsidRPr="00704162">
        <w:t xml:space="preserve">of </w:t>
      </w:r>
      <w:r w:rsidR="00D97690" w:rsidRPr="00704162">
        <w:t xml:space="preserve">any holistic model </w:t>
      </w:r>
      <w:r w:rsidR="000E2C9A" w:rsidRPr="00704162">
        <w:t xml:space="preserve">for </w:t>
      </w:r>
      <w:r w:rsidR="00D97690" w:rsidRPr="00704162">
        <w:t xml:space="preserve">the drivers of Ediacaran-Cambrian </w:t>
      </w:r>
      <w:proofErr w:type="spellStart"/>
      <w:r w:rsidR="00D97690" w:rsidRPr="00704162">
        <w:t>phosphogenesis</w:t>
      </w:r>
      <w:proofErr w:type="spellEnd"/>
      <w:r w:rsidR="00D97690" w:rsidRPr="00704162">
        <w:t xml:space="preserve">. Furthermore, constraining the age of Ediacaran-Cambrian phosphorites is particularly important given the </w:t>
      </w:r>
      <w:proofErr w:type="spellStart"/>
      <w:r w:rsidR="00D97690" w:rsidRPr="00704162">
        <w:t>taphonomic</w:t>
      </w:r>
      <w:proofErr w:type="spellEnd"/>
      <w:r w:rsidR="00D97690" w:rsidRPr="00704162">
        <w:t xml:space="preserve"> potential of </w:t>
      </w:r>
      <w:proofErr w:type="spellStart"/>
      <w:r w:rsidR="00D97690" w:rsidRPr="00704162">
        <w:t>phosphogenic</w:t>
      </w:r>
      <w:proofErr w:type="spellEnd"/>
      <w:r w:rsidR="00D97690" w:rsidRPr="00704162">
        <w:t xml:space="preserve"> environments</w:t>
      </w:r>
      <w:r w:rsidR="00505FF0" w:rsidRPr="00704162">
        <w:t xml:space="preserve">: early authigenic precipitation of phosphate minerals (dominantly calcium fluorapatite, or CFA) </w:t>
      </w:r>
      <w:r w:rsidR="00FA0839" w:rsidRPr="00704162">
        <w:t xml:space="preserve">can result in the exceptional preservation of </w:t>
      </w:r>
      <w:proofErr w:type="spellStart"/>
      <w:r w:rsidR="00FA0839" w:rsidRPr="00704162">
        <w:t>biogenous</w:t>
      </w:r>
      <w:proofErr w:type="spellEnd"/>
      <w:r w:rsidR="00FA0839" w:rsidRPr="00704162">
        <w:t xml:space="preserve"> material, including soft-bodied organisms and putative animal embryos (Xiao et al., 199</w:t>
      </w:r>
      <w:r w:rsidR="0000397D">
        <w:t>8</w:t>
      </w:r>
      <w:r w:rsidR="00FA0839" w:rsidRPr="00704162">
        <w:t>)</w:t>
      </w:r>
      <w:r w:rsidR="00DF25E0" w:rsidRPr="00704162">
        <w:t xml:space="preserve">.  Phosphatized </w:t>
      </w:r>
      <w:proofErr w:type="spellStart"/>
      <w:r w:rsidR="00DF25E0" w:rsidRPr="00704162">
        <w:t>lagerstätten</w:t>
      </w:r>
      <w:proofErr w:type="spellEnd"/>
      <w:r w:rsidR="002C3562" w:rsidRPr="00704162">
        <w:t xml:space="preserve">, such as the </w:t>
      </w:r>
      <w:proofErr w:type="spellStart"/>
      <w:r w:rsidR="002C3562" w:rsidRPr="00704162">
        <w:t>Weng’an</w:t>
      </w:r>
      <w:proofErr w:type="spellEnd"/>
      <w:r w:rsidR="002C3562" w:rsidRPr="00704162">
        <w:t xml:space="preserve"> biota</w:t>
      </w:r>
      <w:ins w:id="87" w:author="Eliel Anttila" w:date="2024-07-03T10:50:00Z">
        <w:r w:rsidR="00264FB0">
          <w:t xml:space="preserve"> </w:t>
        </w:r>
      </w:ins>
      <w:del w:id="88" w:author="Eliel Anttila" w:date="2024-07-03T10:50:00Z">
        <w:r w:rsidR="002C3562" w:rsidRPr="00704162" w:rsidDel="00264FB0">
          <w:delText xml:space="preserve"> </w:delText>
        </w:r>
      </w:del>
      <w:r w:rsidR="002C3562" w:rsidRPr="00704162">
        <w:t xml:space="preserve">of the </w:t>
      </w:r>
      <w:proofErr w:type="spellStart"/>
      <w:r w:rsidR="002C3562" w:rsidRPr="00704162">
        <w:t>Doushantuo</w:t>
      </w:r>
      <w:proofErr w:type="spellEnd"/>
      <w:r w:rsidR="002C3562" w:rsidRPr="00704162">
        <w:t xml:space="preserve"> </w:t>
      </w:r>
      <w:r w:rsidR="00103958" w:rsidRPr="00704162">
        <w:t>Formation</w:t>
      </w:r>
      <w:ins w:id="89" w:author="Eliel Anttila" w:date="2024-07-03T10:51:00Z">
        <w:r w:rsidR="00264FB0">
          <w:t xml:space="preserve"> (</w:t>
        </w:r>
        <w:r w:rsidR="00264FB0" w:rsidRPr="00704162">
          <w:t>Xiao and Knoll, 2000)</w:t>
        </w:r>
      </w:ins>
      <w:ins w:id="90" w:author="Eliel Anttila" w:date="2024-07-03T10:50:00Z">
        <w:r w:rsidR="00264FB0">
          <w:t xml:space="preserve"> </w:t>
        </w:r>
      </w:ins>
      <w:r w:rsidR="00103958" w:rsidRPr="00704162">
        <w:t xml:space="preserve"> </w:t>
      </w:r>
      <w:del w:id="91" w:author="Eliel Anttila" w:date="2024-07-03T10:50:00Z">
        <w:r w:rsidR="00264FB0" w:rsidDel="00264FB0">
          <w:delText>(</w:delText>
        </w:r>
        <w:r w:rsidR="002C3562" w:rsidRPr="00704162" w:rsidDel="00264FB0">
          <w:delText>Xiao and Knoll, 2000)</w:delText>
        </w:r>
        <w:r w:rsidR="002345E5" w:rsidRPr="00704162" w:rsidDel="00264FB0">
          <w:delText xml:space="preserve"> </w:delText>
        </w:r>
      </w:del>
      <w:r w:rsidR="002345E5" w:rsidRPr="00704162">
        <w:t xml:space="preserve">and the </w:t>
      </w:r>
      <w:proofErr w:type="spellStart"/>
      <w:r w:rsidR="002345E5" w:rsidRPr="00704162">
        <w:t>Portfjeld</w:t>
      </w:r>
      <w:proofErr w:type="spellEnd"/>
      <w:r w:rsidR="002345E5" w:rsidRPr="00704162">
        <w:t xml:space="preserve"> </w:t>
      </w:r>
      <w:r w:rsidR="00742619" w:rsidRPr="00704162">
        <w:t>F</w:t>
      </w:r>
      <w:ins w:id="92" w:author="Eliel Anttila" w:date="2024-07-03T10:51:00Z">
        <w:r w:rsidR="00264FB0">
          <w:t>ormation</w:t>
        </w:r>
      </w:ins>
      <w:del w:id="93" w:author="Eliel Anttila" w:date="2024-07-03T10:51:00Z">
        <w:r w:rsidR="00742619" w:rsidRPr="00704162" w:rsidDel="00264FB0">
          <w:delText>m</w:delText>
        </w:r>
      </w:del>
      <w:r w:rsidR="002345E5" w:rsidRPr="00704162">
        <w:t>, northern Greenland (Willman et al., 2020)</w:t>
      </w:r>
      <w:r w:rsidR="002C3562" w:rsidRPr="00704162">
        <w:t xml:space="preserve"> </w:t>
      </w:r>
      <w:r w:rsidR="00DF25E0" w:rsidRPr="00704162">
        <w:t xml:space="preserve">provide some of the best windows into the evolution </w:t>
      </w:r>
      <w:r w:rsidR="002C3562" w:rsidRPr="00704162">
        <w:t xml:space="preserve">and expansion of </w:t>
      </w:r>
      <w:r w:rsidR="00DF25E0" w:rsidRPr="00704162">
        <w:t>metazoans around the Ediacaran-Cambrian boundary</w:t>
      </w:r>
      <w:r w:rsidR="002345E5" w:rsidRPr="00704162">
        <w:t xml:space="preserve">. </w:t>
      </w:r>
    </w:p>
    <w:p w14:paraId="0E2A1728" w14:textId="4C87BD9C" w:rsidR="00A25420" w:rsidRPr="00704162" w:rsidRDefault="005403DB" w:rsidP="00704162">
      <w:pPr>
        <w:pStyle w:val="NormalWeb"/>
        <w:shd w:val="clear" w:color="auto" w:fill="FFFFFF"/>
        <w:spacing w:line="360" w:lineRule="auto"/>
        <w:ind w:firstLine="720"/>
      </w:pPr>
      <w:r w:rsidRPr="00704162">
        <w:t xml:space="preserve">The </w:t>
      </w:r>
      <w:proofErr w:type="spellStart"/>
      <w:r w:rsidRPr="00704162">
        <w:t>Khuvsgul</w:t>
      </w:r>
      <w:proofErr w:type="spellEnd"/>
      <w:r w:rsidRPr="00704162">
        <w:t xml:space="preserve"> Group of northern Mongolia (Ilyin</w:t>
      </w:r>
      <w:r w:rsidR="00657EC4" w:rsidRPr="00704162">
        <w:t xml:space="preserve"> and </w:t>
      </w:r>
      <w:proofErr w:type="spellStart"/>
      <w:r w:rsidR="00657EC4" w:rsidRPr="00704162">
        <w:t>Ratnikova</w:t>
      </w:r>
      <w:proofErr w:type="spellEnd"/>
      <w:r w:rsidR="00657EC4" w:rsidRPr="00704162">
        <w:t xml:space="preserve">, 1981; </w:t>
      </w:r>
      <w:proofErr w:type="spellStart"/>
      <w:r w:rsidRPr="00704162">
        <w:t>Anttila</w:t>
      </w:r>
      <w:proofErr w:type="spellEnd"/>
      <w:r w:rsidRPr="00704162">
        <w:t xml:space="preserve"> et al</w:t>
      </w:r>
      <w:r w:rsidR="00C269D1" w:rsidRPr="00704162">
        <w:t>.</w:t>
      </w:r>
      <w:r w:rsidRPr="00704162">
        <w:t>, 2021) contain</w:t>
      </w:r>
      <w:r w:rsidR="00C00E09" w:rsidRPr="00704162">
        <w:t>s</w:t>
      </w:r>
      <w:r w:rsidRPr="00704162">
        <w:t xml:space="preserve"> one of the largest ore-grade phosphorites in the world</w:t>
      </w:r>
      <w:r w:rsidR="000C26FD" w:rsidRPr="00704162">
        <w:t xml:space="preserve"> (</w:t>
      </w:r>
      <w:r w:rsidR="000C26FD" w:rsidRPr="00E35C55">
        <w:t xml:space="preserve">Ilyin, 1973; </w:t>
      </w:r>
      <w:proofErr w:type="spellStart"/>
      <w:r w:rsidR="000C26FD" w:rsidRPr="00E35C55">
        <w:rPr>
          <w:color w:val="222222"/>
          <w:shd w:val="clear" w:color="auto" w:fill="FFFFFF"/>
        </w:rPr>
        <w:t>Munkhtsengel</w:t>
      </w:r>
      <w:proofErr w:type="spellEnd"/>
      <w:r w:rsidR="000C26FD" w:rsidRPr="00E35C55">
        <w:rPr>
          <w:color w:val="222222"/>
          <w:shd w:val="clear" w:color="auto" w:fill="FFFFFF"/>
        </w:rPr>
        <w:t xml:space="preserve"> et al., 2021</w:t>
      </w:r>
      <w:r w:rsidR="000C26FD" w:rsidRPr="00704162">
        <w:rPr>
          <w:color w:val="222222"/>
          <w:sz w:val="20"/>
          <w:szCs w:val="20"/>
          <w:shd w:val="clear" w:color="auto" w:fill="FFFFFF"/>
        </w:rPr>
        <w:t>)</w:t>
      </w:r>
      <w:r w:rsidRPr="00704162">
        <w:t xml:space="preserve">, </w:t>
      </w:r>
      <w:r w:rsidR="00C00E09" w:rsidRPr="00704162">
        <w:t xml:space="preserve">and </w:t>
      </w:r>
      <w:r w:rsidR="00913ADE" w:rsidRPr="00704162">
        <w:t xml:space="preserve">hosts glacial </w:t>
      </w:r>
      <w:proofErr w:type="spellStart"/>
      <w:r w:rsidR="00913ADE" w:rsidRPr="00704162">
        <w:t>diamictites</w:t>
      </w:r>
      <w:proofErr w:type="spellEnd"/>
      <w:r w:rsidR="00913ADE" w:rsidRPr="00704162">
        <w:t xml:space="preserve"> associated with Cryogenian </w:t>
      </w:r>
      <w:r w:rsidR="00674A3A" w:rsidRPr="00704162">
        <w:t xml:space="preserve">Snowball Earth </w:t>
      </w:r>
      <w:r w:rsidR="00913ADE" w:rsidRPr="00704162">
        <w:t>glaciations (Macdonald and Jones, 2011)</w:t>
      </w:r>
      <w:r w:rsidR="002345E5" w:rsidRPr="00704162">
        <w:t xml:space="preserve"> as well as a diverse </w:t>
      </w:r>
      <w:proofErr w:type="spellStart"/>
      <w:r w:rsidR="002345E5" w:rsidRPr="00704162">
        <w:t>Doushantuo</w:t>
      </w:r>
      <w:proofErr w:type="spellEnd"/>
      <w:r w:rsidR="002345E5" w:rsidRPr="00704162">
        <w:t>-</w:t>
      </w:r>
      <w:proofErr w:type="spellStart"/>
      <w:r w:rsidR="002345E5" w:rsidRPr="00704162">
        <w:t>Pertatataka</w:t>
      </w:r>
      <w:proofErr w:type="spellEnd"/>
      <w:r w:rsidR="002345E5" w:rsidRPr="00704162">
        <w:t>-</w:t>
      </w:r>
      <w:r w:rsidR="00FF784B" w:rsidRPr="00704162">
        <w:t>T</w:t>
      </w:r>
      <w:r w:rsidR="002345E5" w:rsidRPr="00704162">
        <w:t>ype</w:t>
      </w:r>
      <w:r w:rsidR="006C53DA" w:rsidRPr="00704162">
        <w:t xml:space="preserve"> </w:t>
      </w:r>
      <w:r w:rsidR="002345E5" w:rsidRPr="00704162">
        <w:t xml:space="preserve">microfossil </w:t>
      </w:r>
      <w:r w:rsidR="002345E5" w:rsidRPr="00704162">
        <w:lastRenderedPageBreak/>
        <w:t xml:space="preserve">assemblage (Anderson et al., 2017; 2019). </w:t>
      </w:r>
      <w:r w:rsidR="00FE201A" w:rsidRPr="00704162">
        <w:t xml:space="preserve">Although the </w:t>
      </w:r>
      <w:proofErr w:type="spellStart"/>
      <w:r w:rsidR="00FE201A" w:rsidRPr="00704162">
        <w:t>Khuvsgul</w:t>
      </w:r>
      <w:proofErr w:type="spellEnd"/>
      <w:r w:rsidR="00FE201A" w:rsidRPr="00704162">
        <w:t xml:space="preserve"> Group has been the subject of geological investigation for more than half a century (</w:t>
      </w:r>
      <w:proofErr w:type="spellStart"/>
      <w:r w:rsidR="00750BA4" w:rsidRPr="00704162">
        <w:t>Donov</w:t>
      </w:r>
      <w:proofErr w:type="spellEnd"/>
      <w:r w:rsidR="00750BA4" w:rsidRPr="00704162">
        <w:t xml:space="preserve"> et al., 1967</w:t>
      </w:r>
      <w:r w:rsidR="00FE201A" w:rsidRPr="00704162">
        <w:t xml:space="preserve">), </w:t>
      </w:r>
      <w:r w:rsidR="00341A05" w:rsidRPr="00704162">
        <w:t>age models for these strata rely</w:t>
      </w:r>
      <w:r w:rsidR="00E35C55">
        <w:t xml:space="preserve"> </w:t>
      </w:r>
      <w:r w:rsidR="00341A05" w:rsidRPr="00704162">
        <w:t xml:space="preserve">on </w:t>
      </w:r>
      <w:r w:rsidR="00076409" w:rsidRPr="00704162">
        <w:t xml:space="preserve">biostratigraphy </w:t>
      </w:r>
      <w:r w:rsidR="00750BA4" w:rsidRPr="00704162">
        <w:t xml:space="preserve">(Ilyin and </w:t>
      </w:r>
      <w:proofErr w:type="spellStart"/>
      <w:r w:rsidR="00750BA4" w:rsidRPr="00704162">
        <w:t>Zhuraleva</w:t>
      </w:r>
      <w:proofErr w:type="spellEnd"/>
      <w:r w:rsidR="00750BA4" w:rsidRPr="00704162">
        <w:t xml:space="preserve">, 1968; </w:t>
      </w:r>
      <w:proofErr w:type="spellStart"/>
      <w:r w:rsidR="00750BA4" w:rsidRPr="00704162">
        <w:t>Korobov</w:t>
      </w:r>
      <w:proofErr w:type="spellEnd"/>
      <w:r w:rsidR="00750BA4" w:rsidRPr="00704162">
        <w:t>, 1980;</w:t>
      </w:r>
      <w:r w:rsidR="001132DA" w:rsidRPr="00704162">
        <w:t xml:space="preserve"> </w:t>
      </w:r>
      <w:r w:rsidR="00750BA4" w:rsidRPr="00704162">
        <w:t xml:space="preserve">1989; </w:t>
      </w:r>
      <w:proofErr w:type="spellStart"/>
      <w:r w:rsidR="00750BA4" w:rsidRPr="00704162">
        <w:t>Zhegallo</w:t>
      </w:r>
      <w:proofErr w:type="spellEnd"/>
      <w:r w:rsidR="00750BA4" w:rsidRPr="00704162">
        <w:t xml:space="preserve"> et al., 2000; </w:t>
      </w:r>
      <w:r w:rsidR="00126C83" w:rsidRPr="00704162">
        <w:t>Demidenko et al., 200</w:t>
      </w:r>
      <w:r w:rsidR="002300D9">
        <w:t>3</w:t>
      </w:r>
      <w:r w:rsidR="003725D9">
        <w:t xml:space="preserve">, </w:t>
      </w:r>
      <w:proofErr w:type="spellStart"/>
      <w:r w:rsidR="003725D9">
        <w:t>Korovnikov</w:t>
      </w:r>
      <w:proofErr w:type="spellEnd"/>
      <w:r w:rsidR="003725D9">
        <w:t xml:space="preserve"> and Lazarev, 2021</w:t>
      </w:r>
      <w:r w:rsidR="00750BA4" w:rsidRPr="00704162">
        <w:t>)</w:t>
      </w:r>
      <w:r w:rsidR="00076409" w:rsidRPr="00704162">
        <w:t>, which is of limited used in the Neoproterozoic</w:t>
      </w:r>
      <w:r w:rsidR="00C00E09" w:rsidRPr="00704162">
        <w:t xml:space="preserve"> and Early Cambrian</w:t>
      </w:r>
      <w:r w:rsidR="00750BA4" w:rsidRPr="00704162">
        <w:t>. L</w:t>
      </w:r>
      <w:r w:rsidR="00341A05" w:rsidRPr="00704162">
        <w:t xml:space="preserve">ithostratigraphic correlations to </w:t>
      </w:r>
      <w:proofErr w:type="gramStart"/>
      <w:r w:rsidR="00341A05" w:rsidRPr="00704162">
        <w:t>radiometrically-dated</w:t>
      </w:r>
      <w:proofErr w:type="gramEnd"/>
      <w:r w:rsidR="00341A05" w:rsidRPr="00704162">
        <w:t xml:space="preserve"> sections </w:t>
      </w:r>
      <w:r w:rsidR="00C00E09" w:rsidRPr="00704162">
        <w:t>elsewhere</w:t>
      </w:r>
      <w:r w:rsidR="00341A05" w:rsidRPr="00704162">
        <w:t xml:space="preserve"> provid</w:t>
      </w:r>
      <w:r w:rsidR="003B3F39" w:rsidRPr="00704162">
        <w:t xml:space="preserve">e </w:t>
      </w:r>
      <w:r w:rsidR="00C00E09" w:rsidRPr="00704162">
        <w:t>additional</w:t>
      </w:r>
      <w:r w:rsidR="003B3F39" w:rsidRPr="00704162">
        <w:t xml:space="preserve"> </w:t>
      </w:r>
      <w:r w:rsidR="00341A05" w:rsidRPr="00704162">
        <w:t xml:space="preserve">age constraints on </w:t>
      </w:r>
      <w:r w:rsidR="003B3F39" w:rsidRPr="00704162">
        <w:t xml:space="preserve">the </w:t>
      </w:r>
      <w:proofErr w:type="spellStart"/>
      <w:r w:rsidR="003B3F39" w:rsidRPr="00704162">
        <w:t>Khuvsgul</w:t>
      </w:r>
      <w:proofErr w:type="spellEnd"/>
      <w:r w:rsidR="003B3F39" w:rsidRPr="00704162">
        <w:t xml:space="preserve"> Group</w:t>
      </w:r>
      <w:r w:rsidR="00341A05" w:rsidRPr="00704162">
        <w:t xml:space="preserve"> (</w:t>
      </w:r>
      <w:r w:rsidR="003B3F39" w:rsidRPr="00704162">
        <w:t>Macdonald and Jones, 2011</w:t>
      </w:r>
      <w:r w:rsidR="00750BA4" w:rsidRPr="00704162">
        <w:t>)</w:t>
      </w:r>
      <w:r w:rsidR="00126C83" w:rsidRPr="00704162">
        <w:t xml:space="preserve">. </w:t>
      </w:r>
    </w:p>
    <w:p w14:paraId="05574B36" w14:textId="32A59AD5" w:rsidR="00126C83" w:rsidRPr="00704162" w:rsidRDefault="00126C83" w:rsidP="00704162">
      <w:pPr>
        <w:pStyle w:val="NormalWeb"/>
        <w:shd w:val="clear" w:color="auto" w:fill="FFFFFF"/>
        <w:spacing w:line="360" w:lineRule="auto"/>
        <w:ind w:firstLine="720"/>
      </w:pPr>
      <w:r w:rsidRPr="00704162">
        <w:t xml:space="preserve">Here, we develop a new </w:t>
      </w:r>
      <w:r w:rsidR="00076409" w:rsidRPr="00704162">
        <w:t xml:space="preserve">age model </w:t>
      </w:r>
      <w:r w:rsidRPr="00704162">
        <w:t xml:space="preserve">for the </w:t>
      </w:r>
      <w:proofErr w:type="spellStart"/>
      <w:r w:rsidRPr="00704162">
        <w:t>Khuvsgul</w:t>
      </w:r>
      <w:proofErr w:type="spellEnd"/>
      <w:r w:rsidRPr="00704162">
        <w:t xml:space="preserve"> Group by combining new lithostratigraphic observations, carbonate </w:t>
      </w:r>
      <w:proofErr w:type="spellStart"/>
      <w:r w:rsidRPr="00704162">
        <w:t>chemostratigraphy</w:t>
      </w:r>
      <w:proofErr w:type="spellEnd"/>
      <w:r w:rsidRPr="00704162">
        <w:t>, and U-Pb zircon geochronology</w:t>
      </w:r>
      <w:r w:rsidR="0002618A" w:rsidRPr="00704162">
        <w:t xml:space="preserve"> from the </w:t>
      </w:r>
      <w:proofErr w:type="spellStart"/>
      <w:r w:rsidR="0002618A" w:rsidRPr="00704162">
        <w:t>Khuvsgul</w:t>
      </w:r>
      <w:proofErr w:type="spellEnd"/>
      <w:r w:rsidR="0002618A" w:rsidRPr="00704162">
        <w:t xml:space="preserve"> region.</w:t>
      </w:r>
      <w:r w:rsidRPr="00704162">
        <w:t xml:space="preserve"> This framework is paired with new geologic mapping </w:t>
      </w:r>
      <w:r w:rsidR="00C00E09" w:rsidRPr="00704162">
        <w:t xml:space="preserve">and structural data </w:t>
      </w:r>
      <w:r w:rsidRPr="00704162">
        <w:t xml:space="preserve">to create a </w:t>
      </w:r>
      <w:r w:rsidR="00C00E09" w:rsidRPr="00704162">
        <w:t xml:space="preserve">tectonic </w:t>
      </w:r>
      <w:r w:rsidRPr="00704162">
        <w:t xml:space="preserve">basin model for the </w:t>
      </w:r>
      <w:proofErr w:type="spellStart"/>
      <w:r w:rsidRPr="00704162">
        <w:t>Khuvsgul</w:t>
      </w:r>
      <w:proofErr w:type="spellEnd"/>
      <w:r w:rsidRPr="00704162">
        <w:t xml:space="preserve"> </w:t>
      </w:r>
      <w:r w:rsidR="00076409" w:rsidRPr="00704162">
        <w:t>G</w:t>
      </w:r>
      <w:r w:rsidRPr="00704162">
        <w:t>roup</w:t>
      </w:r>
      <w:r w:rsidR="00F92444" w:rsidRPr="00704162">
        <w:t>.</w:t>
      </w:r>
      <w:r w:rsidR="00414030" w:rsidRPr="00704162">
        <w:t xml:space="preserve"> </w:t>
      </w:r>
      <w:r w:rsidRPr="00704162">
        <w:t xml:space="preserve">Within the context of this model, we compare </w:t>
      </w:r>
      <w:proofErr w:type="spellStart"/>
      <w:r w:rsidRPr="00704162">
        <w:t>Khuvsgul</w:t>
      </w:r>
      <w:proofErr w:type="spellEnd"/>
      <w:r w:rsidRPr="00704162">
        <w:t xml:space="preserve"> Group</w:t>
      </w:r>
      <w:r w:rsidR="00015C02" w:rsidRPr="00704162">
        <w:t xml:space="preserve"> strata</w:t>
      </w:r>
      <w:r w:rsidRPr="00704162">
        <w:t xml:space="preserve"> to </w:t>
      </w:r>
      <w:r w:rsidR="00C27EA3" w:rsidRPr="00704162">
        <w:t xml:space="preserve">adjacent </w:t>
      </w:r>
      <w:r w:rsidR="00C00E09" w:rsidRPr="00704162">
        <w:t xml:space="preserve">Cryogenian </w:t>
      </w:r>
      <w:r w:rsidR="00C27EA3" w:rsidRPr="00704162">
        <w:t>to Cambrian strata</w:t>
      </w:r>
      <w:r w:rsidRPr="00704162">
        <w:t xml:space="preserve"> of the </w:t>
      </w:r>
      <w:proofErr w:type="spellStart"/>
      <w:r w:rsidRPr="00704162">
        <w:t>Zavkhan</w:t>
      </w:r>
      <w:proofErr w:type="spellEnd"/>
      <w:r w:rsidRPr="00704162">
        <w:t xml:space="preserve"> Terrane in southwest Mongolia (Bold et al.</w:t>
      </w:r>
      <w:r w:rsidR="001132DA" w:rsidRPr="00704162">
        <w:t xml:space="preserve"> 2016</w:t>
      </w:r>
      <w:r w:rsidR="003725D9">
        <w:t>a,</w:t>
      </w:r>
      <w:r w:rsidR="00757EC4">
        <w:t xml:space="preserve"> </w:t>
      </w:r>
      <w:r w:rsidR="003725D9">
        <w:t>b</w:t>
      </w:r>
      <w:r w:rsidRPr="00704162">
        <w:t>, Smith et al.</w:t>
      </w:r>
      <w:r w:rsidR="001132DA" w:rsidRPr="00704162">
        <w:t xml:space="preserve"> 201</w:t>
      </w:r>
      <w:r w:rsidR="001C5111">
        <w:t>6</w:t>
      </w:r>
      <w:r w:rsidRPr="00704162">
        <w:t>, Macdonald and Jones, 2011</w:t>
      </w:r>
      <w:r w:rsidR="001132DA" w:rsidRPr="00704162">
        <w:t>, Macdonald et al., 2009</w:t>
      </w:r>
      <w:r w:rsidRPr="00704162">
        <w:t xml:space="preserve">), and explore how differences in sedimentology and basin morphology may have impacted the mode of </w:t>
      </w:r>
      <w:proofErr w:type="spellStart"/>
      <w:r w:rsidRPr="00704162">
        <w:t>phosphogenesis</w:t>
      </w:r>
      <w:proofErr w:type="spellEnd"/>
      <w:r w:rsidRPr="00704162">
        <w:t xml:space="preserve"> observed in each basin. Finally, our chronostratigraphic model provides new age constraints on the </w:t>
      </w:r>
      <w:r w:rsidR="006C53DA" w:rsidRPr="00704162">
        <w:t xml:space="preserve">phosphatic </w:t>
      </w:r>
      <w:proofErr w:type="spellStart"/>
      <w:r w:rsidR="006C53DA" w:rsidRPr="00704162">
        <w:t>lagerstätten</w:t>
      </w:r>
      <w:proofErr w:type="spellEnd"/>
      <w:r w:rsidR="006C53DA" w:rsidRPr="00704162">
        <w:t xml:space="preserve"> of the </w:t>
      </w:r>
      <w:proofErr w:type="spellStart"/>
      <w:r w:rsidR="006C53DA" w:rsidRPr="00704162">
        <w:t>Kheseen</w:t>
      </w:r>
      <w:proofErr w:type="spellEnd"/>
      <w:r w:rsidR="006C53DA" w:rsidRPr="00704162">
        <w:t xml:space="preserve"> </w:t>
      </w:r>
      <w:r w:rsidR="00922DD0" w:rsidRPr="00704162">
        <w:t>F</w:t>
      </w:r>
      <w:ins w:id="94" w:author="Eliel Anttila" w:date="2024-07-03T10:52:00Z">
        <w:r w:rsidR="00264FB0">
          <w:t>ormation (Fm)</w:t>
        </w:r>
      </w:ins>
      <w:del w:id="95" w:author="Eliel Anttila" w:date="2024-07-03T10:52:00Z">
        <w:r w:rsidR="00922DD0" w:rsidRPr="00704162" w:rsidDel="00264FB0">
          <w:delText>m</w:delText>
        </w:r>
      </w:del>
      <w:r w:rsidR="006C53DA" w:rsidRPr="00704162">
        <w:t xml:space="preserve"> of the </w:t>
      </w:r>
      <w:proofErr w:type="spellStart"/>
      <w:r w:rsidR="006C53DA" w:rsidRPr="00704162">
        <w:t>Khuvsgul</w:t>
      </w:r>
      <w:proofErr w:type="spellEnd"/>
      <w:r w:rsidR="006C53DA" w:rsidRPr="00704162">
        <w:t xml:space="preserve"> Group, which are then discussed in relation to other </w:t>
      </w:r>
      <w:proofErr w:type="spellStart"/>
      <w:r w:rsidR="00E122CA" w:rsidRPr="00704162">
        <w:t>Doushantuo</w:t>
      </w:r>
      <w:proofErr w:type="spellEnd"/>
      <w:r w:rsidR="00E122CA" w:rsidRPr="00704162">
        <w:t>-</w:t>
      </w:r>
      <w:proofErr w:type="spellStart"/>
      <w:r w:rsidR="00E122CA" w:rsidRPr="00704162">
        <w:t>Pertatataka</w:t>
      </w:r>
      <w:proofErr w:type="spellEnd"/>
      <w:r w:rsidR="00E122CA" w:rsidRPr="00704162">
        <w:t>-Type</w:t>
      </w:r>
      <w:r w:rsidR="006C53DA" w:rsidRPr="00704162">
        <w:t xml:space="preserve"> microfossil assemblages</w:t>
      </w:r>
      <w:r w:rsidR="00F64852" w:rsidRPr="00704162">
        <w:t xml:space="preserve"> and Ediacaran-Cambrian </w:t>
      </w:r>
      <w:r w:rsidR="00784245" w:rsidRPr="00704162">
        <w:t xml:space="preserve">phosphorites </w:t>
      </w:r>
      <w:r w:rsidR="006C53DA" w:rsidRPr="00704162">
        <w:t xml:space="preserve">from around the world. </w:t>
      </w:r>
    </w:p>
    <w:p w14:paraId="09E028F1" w14:textId="17054D6C" w:rsidR="00E614B7" w:rsidRPr="00E35C55" w:rsidRDefault="00D824B4" w:rsidP="00704162">
      <w:pPr>
        <w:autoSpaceDE w:val="0"/>
        <w:autoSpaceDN w:val="0"/>
        <w:adjustRightInd w:val="0"/>
        <w:spacing w:line="360" w:lineRule="auto"/>
        <w:rPr>
          <w:rFonts w:ascii="Times New Roman" w:hAnsi="Times New Roman" w:cs="Times New Roman"/>
          <w:b/>
          <w:bCs/>
          <w:color w:val="000000"/>
          <w:u w:color="000000"/>
        </w:rPr>
      </w:pPr>
      <w:r w:rsidRPr="00E35C55">
        <w:rPr>
          <w:rFonts w:ascii="Times New Roman" w:hAnsi="Times New Roman" w:cs="Times New Roman"/>
          <w:b/>
          <w:bCs/>
          <w:color w:val="000000"/>
          <w:u w:color="000000"/>
        </w:rPr>
        <w:t xml:space="preserve">2. </w:t>
      </w:r>
      <w:r w:rsidR="00E614B7" w:rsidRPr="00E35C55">
        <w:rPr>
          <w:rFonts w:ascii="Times New Roman" w:hAnsi="Times New Roman" w:cs="Times New Roman"/>
          <w:b/>
          <w:bCs/>
          <w:color w:val="000000"/>
          <w:u w:color="000000"/>
        </w:rPr>
        <w:t>GEOLOGIC BACKGROUND</w:t>
      </w:r>
    </w:p>
    <w:p w14:paraId="778F5175" w14:textId="524716CC" w:rsidR="00E614B7" w:rsidRPr="00E35C55" w:rsidRDefault="002B05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2.1 Tectonic setting of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w:t>
      </w:r>
    </w:p>
    <w:p w14:paraId="322A1A9D" w14:textId="7764A04B" w:rsidR="00FA26DD"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008D79FF" w:rsidRPr="00E35C55">
        <w:rPr>
          <w:rFonts w:ascii="Times New Roman" w:hAnsi="Times New Roman" w:cs="Times New Roman"/>
          <w:color w:val="000000"/>
          <w:u w:color="000000"/>
        </w:rPr>
        <w:t xml:space="preserve">The </w:t>
      </w:r>
      <w:proofErr w:type="spellStart"/>
      <w:r w:rsidR="008D79FF" w:rsidRPr="00E35C55">
        <w:rPr>
          <w:rFonts w:ascii="Times New Roman" w:hAnsi="Times New Roman" w:cs="Times New Roman"/>
          <w:color w:val="000000"/>
          <w:u w:color="000000"/>
        </w:rPr>
        <w:t>Khuvsgul</w:t>
      </w:r>
      <w:proofErr w:type="spellEnd"/>
      <w:r w:rsidR="008D79FF" w:rsidRPr="00E35C55">
        <w:rPr>
          <w:rFonts w:ascii="Times New Roman" w:hAnsi="Times New Roman" w:cs="Times New Roman"/>
          <w:color w:val="000000"/>
          <w:u w:color="000000"/>
        </w:rPr>
        <w:t xml:space="preserve"> Group </w:t>
      </w:r>
      <w:r w:rsidR="00C05E8D" w:rsidRPr="00E35C55">
        <w:rPr>
          <w:rFonts w:ascii="Times New Roman" w:hAnsi="Times New Roman" w:cs="Times New Roman"/>
          <w:color w:val="000000"/>
          <w:u w:color="000000"/>
        </w:rPr>
        <w:t xml:space="preserve">comprises </w:t>
      </w:r>
      <w:r w:rsidR="00FA26DD" w:rsidRPr="00E35C55">
        <w:rPr>
          <w:rFonts w:ascii="Times New Roman" w:hAnsi="Times New Roman" w:cs="Times New Roman"/>
          <w:color w:val="000000"/>
          <w:u w:color="000000"/>
        </w:rPr>
        <w:t>the</w:t>
      </w:r>
      <w:r w:rsidR="008D79FF" w:rsidRPr="00E35C55">
        <w:rPr>
          <w:rFonts w:ascii="Times New Roman" w:hAnsi="Times New Roman" w:cs="Times New Roman"/>
          <w:color w:val="000000"/>
          <w:u w:color="000000"/>
        </w:rPr>
        <w:t xml:space="preserve"> </w:t>
      </w:r>
      <w:r w:rsidR="00C00E09" w:rsidRPr="00E35C55">
        <w:rPr>
          <w:rFonts w:ascii="Times New Roman" w:hAnsi="Times New Roman" w:cs="Times New Roman"/>
          <w:color w:val="000000"/>
          <w:u w:color="000000"/>
        </w:rPr>
        <w:t>Cryog</w:t>
      </w:r>
      <w:r w:rsidR="00015C02" w:rsidRPr="00E35C55">
        <w:rPr>
          <w:rFonts w:ascii="Times New Roman" w:hAnsi="Times New Roman" w:cs="Times New Roman"/>
          <w:color w:val="000000"/>
          <w:u w:color="000000"/>
        </w:rPr>
        <w:t>en</w:t>
      </w:r>
      <w:r w:rsidR="00C00E09" w:rsidRPr="00E35C55">
        <w:rPr>
          <w:rFonts w:ascii="Times New Roman" w:hAnsi="Times New Roman" w:cs="Times New Roman"/>
          <w:color w:val="000000"/>
          <w:u w:color="000000"/>
        </w:rPr>
        <w:t>ian</w:t>
      </w:r>
      <w:r w:rsidR="008D79FF" w:rsidRPr="00E35C55">
        <w:rPr>
          <w:rFonts w:ascii="Times New Roman" w:hAnsi="Times New Roman" w:cs="Times New Roman"/>
          <w:color w:val="000000"/>
          <w:u w:color="000000"/>
        </w:rPr>
        <w:t>-Cambrian sedimentary cover of</w:t>
      </w:r>
      <w:r w:rsidR="00704162">
        <w:rPr>
          <w:rFonts w:ascii="Times New Roman" w:hAnsi="Times New Roman" w:cs="Times New Roman"/>
          <w:color w:val="000000"/>
          <w:u w:color="000000"/>
        </w:rPr>
        <w:t xml:space="preserve"> the </w:t>
      </w:r>
      <w:proofErr w:type="spellStart"/>
      <w:r w:rsidR="00704162">
        <w:rPr>
          <w:rFonts w:ascii="Times New Roman" w:hAnsi="Times New Roman" w:cs="Times New Roman"/>
          <w:color w:val="000000"/>
          <w:u w:color="000000"/>
        </w:rPr>
        <w:t>Khuvsgul</w:t>
      </w:r>
      <w:proofErr w:type="spellEnd"/>
      <w:r w:rsidR="00704162">
        <w:rPr>
          <w:rFonts w:ascii="Times New Roman" w:hAnsi="Times New Roman" w:cs="Times New Roman"/>
          <w:color w:val="000000"/>
          <w:u w:color="000000"/>
        </w:rPr>
        <w:t xml:space="preserve"> Terrane, which forms the central component of</w:t>
      </w:r>
      <w:r w:rsidR="008D79FF" w:rsidRPr="00E35C55">
        <w:rPr>
          <w:rFonts w:ascii="Times New Roman" w:hAnsi="Times New Roman" w:cs="Times New Roman"/>
          <w:color w:val="000000"/>
          <w:u w:color="000000"/>
        </w:rPr>
        <w:t xml:space="preserve"> an amalgamated</w:t>
      </w:r>
      <w:r w:rsidR="00FA26DD" w:rsidRPr="00E35C55">
        <w:rPr>
          <w:rFonts w:ascii="Times New Roman" w:hAnsi="Times New Roman" w:cs="Times New Roman"/>
          <w:color w:val="000000"/>
          <w:u w:color="000000"/>
        </w:rPr>
        <w:t xml:space="preserve"> </w:t>
      </w:r>
      <w:r w:rsidR="00704162">
        <w:rPr>
          <w:rFonts w:ascii="Times New Roman" w:hAnsi="Times New Roman" w:cs="Times New Roman"/>
          <w:color w:val="000000"/>
          <w:u w:color="000000"/>
        </w:rPr>
        <w:t xml:space="preserve">composite </w:t>
      </w:r>
      <w:r w:rsidR="00FA26DD" w:rsidRPr="00E35C55">
        <w:rPr>
          <w:rFonts w:ascii="Times New Roman" w:hAnsi="Times New Roman" w:cs="Times New Roman"/>
          <w:color w:val="000000"/>
          <w:u w:color="000000"/>
        </w:rPr>
        <w:t>terrane</w:t>
      </w:r>
      <w:r w:rsidR="00704162">
        <w:rPr>
          <w:rFonts w:ascii="Times New Roman" w:hAnsi="Times New Roman" w:cs="Times New Roman"/>
          <w:color w:val="000000"/>
          <w:u w:color="000000"/>
        </w:rPr>
        <w:t xml:space="preserve"> </w:t>
      </w:r>
      <w:r w:rsidR="00FA26DD" w:rsidRPr="00E35C55">
        <w:rPr>
          <w:rFonts w:ascii="Times New Roman" w:hAnsi="Times New Roman" w:cs="Times New Roman"/>
          <w:color w:val="000000"/>
          <w:u w:color="000000"/>
        </w:rPr>
        <w:t>previously referred to as</w:t>
      </w:r>
      <w:r w:rsidR="00FA26DD" w:rsidRPr="00E35C55">
        <w:rPr>
          <w:rFonts w:ascii="Times New Roman" w:hAnsi="Times New Roman" w:cs="Times New Roman"/>
          <w:b/>
          <w:bCs/>
          <w:i/>
          <w:iCs/>
          <w:color w:val="000000"/>
          <w:u w:color="000000"/>
        </w:rPr>
        <w:t xml:space="preserve"> </w:t>
      </w:r>
      <w:r w:rsidRPr="00E35C55">
        <w:rPr>
          <w:rFonts w:ascii="Times New Roman" w:hAnsi="Times New Roman" w:cs="Times New Roman"/>
          <w:color w:val="000000"/>
          <w:u w:color="000000"/>
        </w:rPr>
        <w:t>the Tuva-Mongolia Massif (Ilyin, 1971)</w:t>
      </w:r>
      <w:ins w:id="96" w:author="Eliel Anttila" w:date="2024-07-03T11:03:00Z">
        <w:r w:rsidR="00BE5622">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the Tuva-Mongolia </w:t>
      </w:r>
      <w:proofErr w:type="spellStart"/>
      <w:r w:rsidRPr="00E35C55">
        <w:rPr>
          <w:rFonts w:ascii="Times New Roman" w:hAnsi="Times New Roman" w:cs="Times New Roman"/>
          <w:color w:val="000000"/>
          <w:u w:color="000000"/>
        </w:rPr>
        <w:t>Microcontintent</w:t>
      </w:r>
      <w:proofErr w:type="spellEnd"/>
      <w:r w:rsidRPr="00E35C55">
        <w:rPr>
          <w:rFonts w:ascii="Times New Roman" w:hAnsi="Times New Roman" w:cs="Times New Roman"/>
          <w:color w:val="000000"/>
          <w:u w:color="000000"/>
        </w:rPr>
        <w:t xml:space="preserve"> (TMM</w:t>
      </w:r>
      <w:r w:rsidR="00AD33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2015)</w:t>
      </w:r>
      <w:r w:rsidR="00AD33C2" w:rsidRPr="00E35C55">
        <w:rPr>
          <w:rFonts w:ascii="Times New Roman" w:hAnsi="Times New Roman" w:cs="Times New Roman"/>
          <w:color w:val="000000"/>
          <w:u w:color="000000"/>
        </w:rPr>
        <w:t>, Central Mongolian Terranes (CMT</w:t>
      </w:r>
      <w:r w:rsidR="0073614D" w:rsidRPr="00E35C55">
        <w:rPr>
          <w:rFonts w:ascii="Times New Roman" w:hAnsi="Times New Roman" w:cs="Times New Roman"/>
          <w:color w:val="000000"/>
          <w:u w:color="000000"/>
        </w:rPr>
        <w:t xml:space="preserve">; </w:t>
      </w:r>
      <w:proofErr w:type="spellStart"/>
      <w:r w:rsidR="0073614D" w:rsidRPr="00E35C55">
        <w:rPr>
          <w:rFonts w:ascii="Times New Roman" w:hAnsi="Times New Roman" w:cs="Times New Roman"/>
          <w:color w:val="000000"/>
          <w:u w:color="000000"/>
        </w:rPr>
        <w:t>Domeier</w:t>
      </w:r>
      <w:proofErr w:type="spellEnd"/>
      <w:r w:rsidR="0073614D" w:rsidRPr="00E35C55">
        <w:rPr>
          <w:rFonts w:ascii="Times New Roman" w:hAnsi="Times New Roman" w:cs="Times New Roman"/>
          <w:color w:val="000000"/>
          <w:u w:color="000000"/>
        </w:rPr>
        <w:t>, 2018</w:t>
      </w:r>
      <w:r w:rsidR="00675290"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w:t>
      </w:r>
      <w:r w:rsidR="00FA26DD" w:rsidRPr="00E35C55">
        <w:rPr>
          <w:rFonts w:ascii="Times New Roman" w:hAnsi="Times New Roman" w:cs="Times New Roman"/>
          <w:color w:val="000000"/>
          <w:u w:color="000000"/>
        </w:rPr>
        <w:t xml:space="preserve"> our preferred nomenclature of</w:t>
      </w:r>
      <w:r w:rsidRPr="00E35C55">
        <w:rPr>
          <w:rFonts w:ascii="Times New Roman" w:hAnsi="Times New Roman" w:cs="Times New Roman"/>
          <w:color w:val="000000"/>
          <w:u w:color="000000"/>
        </w:rPr>
        <w:t xml:space="preserve"> the Tuva-Mongolia Terrane (TMT</w:t>
      </w:r>
      <w:r w:rsidR="00AD33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Bold et al., 2019)</w:t>
      </w:r>
      <w:r w:rsidR="00467CBA" w:rsidRPr="00E35C55">
        <w:rPr>
          <w:rFonts w:ascii="Times New Roman" w:hAnsi="Times New Roman" w:cs="Times New Roman"/>
          <w:color w:val="000000"/>
          <w:u w:color="000000"/>
        </w:rPr>
        <w:t>. The TMT</w:t>
      </w:r>
      <w:r w:rsidR="00F51103">
        <w:rPr>
          <w:rFonts w:ascii="Times New Roman" w:hAnsi="Times New Roman" w:cs="Times New Roman"/>
          <w:color w:val="000000"/>
          <w:u w:color="000000"/>
        </w:rPr>
        <w:t xml:space="preserve"> (fig. 1)</w:t>
      </w:r>
      <w:r w:rsidR="00467CBA" w:rsidRPr="00E35C55">
        <w:rPr>
          <w:rFonts w:ascii="Times New Roman" w:hAnsi="Times New Roman" w:cs="Times New Roman"/>
          <w:color w:val="000000"/>
          <w:u w:color="000000"/>
        </w:rPr>
        <w:t xml:space="preserve"> is embedded within the </w:t>
      </w:r>
      <w:r w:rsidR="00FA26DD" w:rsidRPr="00E35C55">
        <w:rPr>
          <w:rFonts w:ascii="Times New Roman" w:hAnsi="Times New Roman" w:cs="Times New Roman"/>
          <w:color w:val="000000"/>
          <w:u w:color="000000"/>
        </w:rPr>
        <w:t>Central Asian Orogenic System (CAOS</w:t>
      </w:r>
      <w:r w:rsidR="00F51103">
        <w:rPr>
          <w:rFonts w:ascii="Times New Roman" w:hAnsi="Times New Roman" w:cs="Times New Roman"/>
          <w:color w:val="000000"/>
        </w:rPr>
        <w:t xml:space="preserve">; </w:t>
      </w:r>
      <w:proofErr w:type="spellStart"/>
      <w:r w:rsidR="009E4841">
        <w:rPr>
          <w:rFonts w:ascii="Times New Roman" w:hAnsi="Times New Roman" w:cs="Times New Roman"/>
          <w:color w:val="000000"/>
        </w:rPr>
        <w:t>Kröner</w:t>
      </w:r>
      <w:proofErr w:type="spellEnd"/>
      <w:r w:rsidR="00FA26DD" w:rsidRPr="00E35C55">
        <w:rPr>
          <w:rFonts w:ascii="Times New Roman" w:hAnsi="Times New Roman" w:cs="Times New Roman"/>
          <w:color w:val="000000"/>
        </w:rPr>
        <w:t xml:space="preserve"> et al., 2007; Windley et al., 2007; </w:t>
      </w:r>
      <w:proofErr w:type="spellStart"/>
      <w:r w:rsidR="009E4841">
        <w:rPr>
          <w:rFonts w:ascii="Times New Roman" w:hAnsi="Times New Roman" w:cs="Times New Roman"/>
          <w:color w:val="000000"/>
        </w:rPr>
        <w:t>Kröner</w:t>
      </w:r>
      <w:proofErr w:type="spellEnd"/>
      <w:r w:rsidR="00FA26DD" w:rsidRPr="00E35C55">
        <w:rPr>
          <w:rFonts w:ascii="Times New Roman" w:hAnsi="Times New Roman" w:cs="Times New Roman"/>
          <w:color w:val="000000"/>
        </w:rPr>
        <w:t xml:space="preserve"> et al., 2014), </w:t>
      </w:r>
      <w:r w:rsidR="00467CBA" w:rsidRPr="00E35C55">
        <w:rPr>
          <w:rFonts w:ascii="Times New Roman" w:hAnsi="Times New Roman" w:cs="Times New Roman"/>
          <w:color w:val="000000"/>
        </w:rPr>
        <w:t>which</w:t>
      </w:r>
      <w:r w:rsidR="00FA26DD" w:rsidRPr="00E35C55">
        <w:rPr>
          <w:rFonts w:ascii="Times New Roman" w:hAnsi="Times New Roman" w:cs="Times New Roman"/>
          <w:color w:val="000000"/>
        </w:rPr>
        <w:t xml:space="preserve"> </w:t>
      </w:r>
      <w:r w:rsidR="00467CBA" w:rsidRPr="00E35C55">
        <w:rPr>
          <w:rFonts w:ascii="Times New Roman" w:hAnsi="Times New Roman" w:cs="Times New Roman"/>
          <w:color w:val="000000"/>
        </w:rPr>
        <w:t>formed through collision and accretion of</w:t>
      </w:r>
      <w:r w:rsidR="00FA26DD" w:rsidRPr="00E35C55">
        <w:rPr>
          <w:rFonts w:ascii="Times New Roman" w:hAnsi="Times New Roman" w:cs="Times New Roman"/>
          <w:color w:val="000000"/>
        </w:rPr>
        <w:t xml:space="preserve"> arcs</w:t>
      </w:r>
      <w:r w:rsidR="00467CBA" w:rsidRPr="00E35C55">
        <w:rPr>
          <w:rFonts w:ascii="Times New Roman" w:hAnsi="Times New Roman" w:cs="Times New Roman"/>
          <w:color w:val="000000"/>
        </w:rPr>
        <w:t xml:space="preserve">, oceanic tracts, and </w:t>
      </w:r>
      <w:r w:rsidR="00FA26DD" w:rsidRPr="00E35C55">
        <w:rPr>
          <w:rFonts w:ascii="Times New Roman" w:hAnsi="Times New Roman" w:cs="Times New Roman"/>
          <w:color w:val="000000"/>
        </w:rPr>
        <w:t xml:space="preserve">microcontinental fragments </w:t>
      </w:r>
      <w:r w:rsidR="00467CBA" w:rsidRPr="00E35C55">
        <w:rPr>
          <w:rFonts w:ascii="Times New Roman" w:hAnsi="Times New Roman" w:cs="Times New Roman"/>
          <w:color w:val="000000"/>
        </w:rPr>
        <w:t>from</w:t>
      </w:r>
      <w:r w:rsidR="00FA26DD" w:rsidRPr="00E35C55">
        <w:rPr>
          <w:rFonts w:ascii="Times New Roman" w:hAnsi="Times New Roman" w:cs="Times New Roman"/>
          <w:color w:val="000000"/>
        </w:rPr>
        <w:t xml:space="preserve"> the late Mesoproterozoic (</w:t>
      </w:r>
      <w:proofErr w:type="spellStart"/>
      <w:r w:rsidR="00FA26DD" w:rsidRPr="00E35C55">
        <w:rPr>
          <w:rFonts w:ascii="Times New Roman" w:hAnsi="Times New Roman" w:cs="Times New Roman"/>
          <w:color w:val="000000"/>
        </w:rPr>
        <w:t>Khain</w:t>
      </w:r>
      <w:proofErr w:type="spellEnd"/>
      <w:r w:rsidR="00FA26DD" w:rsidRPr="00E35C55">
        <w:rPr>
          <w:rFonts w:ascii="Times New Roman" w:hAnsi="Times New Roman" w:cs="Times New Roman"/>
          <w:color w:val="000000"/>
        </w:rPr>
        <w:t xml:space="preserve"> et al., 2002)</w:t>
      </w:r>
      <w:r w:rsidR="00467CBA" w:rsidRPr="00E35C55">
        <w:rPr>
          <w:rFonts w:ascii="Times New Roman" w:hAnsi="Times New Roman" w:cs="Times New Roman"/>
          <w:color w:val="000000"/>
        </w:rPr>
        <w:t xml:space="preserve"> to late</w:t>
      </w:r>
      <w:r w:rsidR="00FA26DD" w:rsidRPr="00E35C55">
        <w:rPr>
          <w:rFonts w:ascii="Times New Roman" w:hAnsi="Times New Roman" w:cs="Times New Roman"/>
          <w:color w:val="000000"/>
        </w:rPr>
        <w:t xml:space="preserve"> Paleozoic (Xiao et al., 2003; Windley et al., 2007; Wilde, 2015).</w:t>
      </w:r>
      <w:r w:rsidR="007736D4" w:rsidRPr="00E35C55">
        <w:rPr>
          <w:rFonts w:ascii="Times New Roman" w:hAnsi="Times New Roman" w:cs="Times New Roman"/>
          <w:color w:val="000000"/>
        </w:rPr>
        <w:t xml:space="preserve"> </w:t>
      </w:r>
    </w:p>
    <w:p w14:paraId="333DF696" w14:textId="493F4804" w:rsidR="002B05B4" w:rsidRPr="00E35C55" w:rsidRDefault="00E614B7"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The oldest rocks in the TMT are 2702</w:t>
      </w:r>
      <w:r w:rsidR="00103958" w:rsidRPr="00E35C55">
        <w:rPr>
          <w:rFonts w:ascii="Times New Roman" w:hAnsi="Times New Roman" w:cs="Times New Roman"/>
          <w:color w:val="000000"/>
          <w:u w:color="000000"/>
        </w:rPr>
        <w:t xml:space="preserve"> </w:t>
      </w:r>
      <w:r w:rsidRPr="00704162">
        <w:rPr>
          <w:rFonts w:ascii="Times New Roman" w:hAnsi="Times New Roman" w:cs="Times New Roman"/>
          <w:color w:val="000000"/>
          <w:u w:color="000000"/>
        </w:rPr>
        <w:t>±</w:t>
      </w:r>
      <w:r w:rsidR="00103958"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6 Ma basement gneisses (the </w:t>
      </w:r>
      <w:proofErr w:type="spellStart"/>
      <w:r w:rsidRPr="00E35C55">
        <w:rPr>
          <w:rFonts w:ascii="Times New Roman" w:hAnsi="Times New Roman" w:cs="Times New Roman"/>
          <w:color w:val="000000"/>
          <w:u w:color="000000"/>
        </w:rPr>
        <w:t>Salig</w:t>
      </w:r>
      <w:proofErr w:type="spellEnd"/>
      <w:r w:rsidRPr="00E35C55">
        <w:rPr>
          <w:rFonts w:ascii="Times New Roman" w:hAnsi="Times New Roman" w:cs="Times New Roman"/>
          <w:color w:val="000000"/>
          <w:u w:color="000000"/>
        </w:rPr>
        <w:t xml:space="preserve"> Complex) of the </w:t>
      </w:r>
      <w:proofErr w:type="spellStart"/>
      <w:r w:rsidRPr="00E35C55">
        <w:rPr>
          <w:rFonts w:ascii="Times New Roman" w:hAnsi="Times New Roman" w:cs="Times New Roman"/>
          <w:color w:val="000000"/>
          <w:u w:color="000000"/>
        </w:rPr>
        <w:t>Gargan</w:t>
      </w:r>
      <w:proofErr w:type="spellEnd"/>
      <w:r w:rsidRPr="00E35C55">
        <w:rPr>
          <w:rFonts w:ascii="Times New Roman" w:hAnsi="Times New Roman" w:cs="Times New Roman"/>
          <w:color w:val="000000"/>
          <w:u w:color="000000"/>
        </w:rPr>
        <w:t xml:space="preserve"> Block (U-Pb LA-ICPMS on zircon, Bold et al., 2019). </w:t>
      </w:r>
      <w:r w:rsidR="003543E6" w:rsidRPr="00E35C55">
        <w:rPr>
          <w:rFonts w:ascii="Times New Roman" w:hAnsi="Times New Roman" w:cs="Times New Roman"/>
          <w:color w:val="000000"/>
          <w:u w:color="000000"/>
        </w:rPr>
        <w:t xml:space="preserve">During the </w:t>
      </w:r>
      <w:proofErr w:type="spellStart"/>
      <w:r w:rsidR="003543E6" w:rsidRPr="00E35C55">
        <w:rPr>
          <w:rFonts w:ascii="Times New Roman" w:hAnsi="Times New Roman" w:cs="Times New Roman"/>
          <w:color w:val="000000"/>
          <w:u w:color="000000"/>
        </w:rPr>
        <w:t>Tonian</w:t>
      </w:r>
      <w:proofErr w:type="spellEnd"/>
      <w:r w:rsidR="003543E6" w:rsidRPr="00E35C55">
        <w:rPr>
          <w:rFonts w:ascii="Times New Roman" w:hAnsi="Times New Roman" w:cs="Times New Roman"/>
          <w:color w:val="000000"/>
          <w:u w:color="000000"/>
        </w:rPr>
        <w:t xml:space="preserve"> Period</w:t>
      </w:r>
      <w:r w:rsidRPr="00E35C55">
        <w:rPr>
          <w:rFonts w:ascii="Times New Roman" w:hAnsi="Times New Roman" w:cs="Times New Roman"/>
          <w:color w:val="000000"/>
          <w:u w:color="000000"/>
        </w:rPr>
        <w:t xml:space="preserve">, volcanic and ophiolitic rocks associated with the ~1000 Ma </w:t>
      </w:r>
      <w:proofErr w:type="spellStart"/>
      <w:r w:rsidRPr="00E35C55">
        <w:rPr>
          <w:rFonts w:ascii="Times New Roman" w:hAnsi="Times New Roman" w:cs="Times New Roman"/>
          <w:color w:val="000000"/>
          <w:u w:color="000000"/>
        </w:rPr>
        <w:t>Dunzhugur</w:t>
      </w:r>
      <w:proofErr w:type="spellEnd"/>
      <w:r w:rsidRPr="00E35C55">
        <w:rPr>
          <w:rFonts w:ascii="Times New Roman" w:hAnsi="Times New Roman" w:cs="Times New Roman"/>
          <w:color w:val="000000"/>
          <w:u w:color="000000"/>
        </w:rPr>
        <w:t xml:space="preserve"> arc (</w:t>
      </w:r>
      <w:proofErr w:type="spellStart"/>
      <w:r w:rsidRPr="00E35C55">
        <w:rPr>
          <w:rFonts w:ascii="Times New Roman" w:hAnsi="Times New Roman" w:cs="Times New Roman"/>
          <w:color w:val="000000"/>
          <w:u w:color="000000"/>
        </w:rPr>
        <w:t>Khain</w:t>
      </w:r>
      <w:proofErr w:type="spellEnd"/>
      <w:r w:rsidRPr="00E35C55">
        <w:rPr>
          <w:rFonts w:ascii="Times New Roman" w:hAnsi="Times New Roman" w:cs="Times New Roman"/>
          <w:color w:val="000000"/>
          <w:u w:color="000000"/>
        </w:rPr>
        <w:t xml:space="preserve"> et al., 2002) </w:t>
      </w:r>
      <w:r w:rsidR="00467CBA" w:rsidRPr="00E35C55">
        <w:rPr>
          <w:rFonts w:ascii="Times New Roman" w:hAnsi="Times New Roman" w:cs="Times New Roman"/>
          <w:color w:val="000000"/>
          <w:u w:color="000000"/>
        </w:rPr>
        <w:t>were</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obducted</w:t>
      </w:r>
      <w:proofErr w:type="spellEnd"/>
      <w:r w:rsidRPr="00E35C55">
        <w:rPr>
          <w:rFonts w:ascii="Times New Roman" w:hAnsi="Times New Roman" w:cs="Times New Roman"/>
          <w:color w:val="000000"/>
          <w:u w:color="000000"/>
        </w:rPr>
        <w:t xml:space="preserve"> along the northern </w:t>
      </w:r>
      <w:r w:rsidR="006536F6">
        <w:rPr>
          <w:rFonts w:ascii="Times New Roman" w:hAnsi="Times New Roman" w:cs="Times New Roman"/>
          <w:color w:val="000000"/>
          <w:u w:color="000000"/>
        </w:rPr>
        <w:t xml:space="preserve">TMT </w:t>
      </w:r>
      <w:r w:rsidRPr="00E35C55">
        <w:rPr>
          <w:rFonts w:ascii="Times New Roman" w:hAnsi="Times New Roman" w:cs="Times New Roman"/>
          <w:color w:val="000000"/>
          <w:u w:color="000000"/>
        </w:rPr>
        <w:t xml:space="preserve">margin </w:t>
      </w:r>
      <w:r w:rsidR="00467CBA" w:rsidRPr="00E35C55">
        <w:rPr>
          <w:rFonts w:ascii="Times New Roman" w:hAnsi="Times New Roman" w:cs="Times New Roman"/>
          <w:color w:val="000000"/>
          <w:u w:color="000000"/>
        </w:rPr>
        <w:t xml:space="preserve">prior to </w:t>
      </w:r>
      <w:r w:rsidRPr="00E35C55">
        <w:rPr>
          <w:rFonts w:ascii="Times New Roman" w:hAnsi="Times New Roman" w:cs="Times New Roman"/>
          <w:color w:val="000000"/>
          <w:u w:color="000000"/>
        </w:rPr>
        <w:t xml:space="preserve">the emplacement of the </w:t>
      </w:r>
      <w:proofErr w:type="spellStart"/>
      <w:r w:rsidRPr="00E35C55">
        <w:rPr>
          <w:rFonts w:ascii="Times New Roman" w:hAnsi="Times New Roman" w:cs="Times New Roman"/>
          <w:color w:val="000000"/>
          <w:u w:color="000000"/>
        </w:rPr>
        <w:t>Sumsunur</w:t>
      </w:r>
      <w:proofErr w:type="spellEnd"/>
      <w:r w:rsidRPr="00E35C55">
        <w:rPr>
          <w:rFonts w:ascii="Times New Roman" w:hAnsi="Times New Roman" w:cs="Times New Roman"/>
          <w:color w:val="000000"/>
          <w:u w:color="000000"/>
        </w:rPr>
        <w:t xml:space="preserve"> Complex, which includes tonalite-</w:t>
      </w:r>
      <w:proofErr w:type="spellStart"/>
      <w:r w:rsidRPr="00E35C55">
        <w:rPr>
          <w:rFonts w:ascii="Times New Roman" w:hAnsi="Times New Roman" w:cs="Times New Roman"/>
          <w:color w:val="000000"/>
          <w:u w:color="000000"/>
        </w:rPr>
        <w:t>trondjeimites</w:t>
      </w:r>
      <w:proofErr w:type="spellEnd"/>
      <w:r w:rsidRPr="00E35C55">
        <w:rPr>
          <w:rFonts w:ascii="Times New Roman" w:hAnsi="Times New Roman" w:cs="Times New Roman"/>
          <w:color w:val="000000"/>
          <w:u w:color="000000"/>
        </w:rPr>
        <w:t xml:space="preserve"> that have been dated to 785 </w:t>
      </w:r>
      <w:r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11 Ma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2001), and potentially during 814</w:t>
      </w:r>
      <w:r w:rsidR="00103958" w:rsidRPr="00E35C55">
        <w:rPr>
          <w:rFonts w:ascii="Times New Roman" w:hAnsi="Times New Roman" w:cs="Times New Roman"/>
          <w:color w:val="000000"/>
          <w:u w:color="000000"/>
        </w:rPr>
        <w:t xml:space="preserve"> </w:t>
      </w:r>
      <w:r w:rsidRPr="00704162">
        <w:rPr>
          <w:rFonts w:ascii="Times New Roman" w:hAnsi="Times New Roman" w:cs="Times New Roman"/>
          <w:color w:val="000000"/>
          <w:u w:color="000000"/>
        </w:rPr>
        <w:t>±</w:t>
      </w:r>
      <w:r w:rsidR="00103958"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10 Ma </w:t>
      </w:r>
      <w:r w:rsidR="00467CBA" w:rsidRPr="00E35C55">
        <w:rPr>
          <w:rFonts w:ascii="Times New Roman" w:hAnsi="Times New Roman" w:cs="Times New Roman"/>
          <w:color w:val="000000"/>
          <w:u w:color="000000"/>
        </w:rPr>
        <w:t xml:space="preserve">metamorphism </w:t>
      </w:r>
      <w:r w:rsidR="00F7200C" w:rsidRPr="00E35C55">
        <w:rPr>
          <w:rFonts w:ascii="Times New Roman" w:hAnsi="Times New Roman" w:cs="Times New Roman"/>
          <w:color w:val="000000"/>
          <w:u w:color="000000"/>
        </w:rPr>
        <w:t xml:space="preserve">of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Salig</w:t>
      </w:r>
      <w:proofErr w:type="spellEnd"/>
      <w:r w:rsidRPr="00E35C55">
        <w:rPr>
          <w:rFonts w:ascii="Times New Roman" w:hAnsi="Times New Roman" w:cs="Times New Roman"/>
          <w:color w:val="000000"/>
          <w:u w:color="000000"/>
        </w:rPr>
        <w:t xml:space="preserve"> Complex (Bold et al., 2019). The </w:t>
      </w:r>
      <w:proofErr w:type="spellStart"/>
      <w:r w:rsidRPr="00E35C55">
        <w:rPr>
          <w:rFonts w:ascii="Times New Roman" w:hAnsi="Times New Roman" w:cs="Times New Roman"/>
          <w:color w:val="000000"/>
          <w:u w:color="000000"/>
        </w:rPr>
        <w:t>Sumsunur</w:t>
      </w:r>
      <w:proofErr w:type="spellEnd"/>
      <w:r w:rsidRPr="00E35C55">
        <w:rPr>
          <w:rFonts w:ascii="Times New Roman" w:hAnsi="Times New Roman" w:cs="Times New Roman"/>
          <w:color w:val="000000"/>
          <w:u w:color="000000"/>
        </w:rPr>
        <w:t xml:space="preserve"> Complex </w:t>
      </w:r>
      <w:r w:rsidR="0085177E" w:rsidRPr="00E35C55">
        <w:rPr>
          <w:rFonts w:ascii="Times New Roman" w:hAnsi="Times New Roman" w:cs="Times New Roman"/>
          <w:color w:val="000000"/>
          <w:u w:color="000000"/>
        </w:rPr>
        <w:t>is</w:t>
      </w:r>
      <w:r w:rsidRPr="00E35C55">
        <w:rPr>
          <w:rFonts w:ascii="Times New Roman" w:hAnsi="Times New Roman" w:cs="Times New Roman"/>
          <w:color w:val="000000"/>
          <w:u w:color="000000"/>
        </w:rPr>
        <w:t xml:space="preserve"> </w:t>
      </w:r>
      <w:r w:rsidR="00C96405" w:rsidRPr="00E35C55">
        <w:rPr>
          <w:rFonts w:ascii="Times New Roman" w:hAnsi="Times New Roman" w:cs="Times New Roman"/>
          <w:color w:val="000000"/>
          <w:u w:color="000000"/>
        </w:rPr>
        <w:t xml:space="preserve">an </w:t>
      </w:r>
      <w:r w:rsidRPr="00E35C55">
        <w:rPr>
          <w:rFonts w:ascii="Times New Roman" w:hAnsi="Times New Roman" w:cs="Times New Roman"/>
          <w:color w:val="000000"/>
          <w:u w:color="000000"/>
        </w:rPr>
        <w:t xml:space="preserve">intrusive </w:t>
      </w:r>
      <w:r w:rsidR="00C96405" w:rsidRPr="00E35C55">
        <w:rPr>
          <w:rFonts w:ascii="Times New Roman" w:hAnsi="Times New Roman" w:cs="Times New Roman"/>
          <w:color w:val="000000"/>
          <w:u w:color="000000"/>
        </w:rPr>
        <w:t>compl</w:t>
      </w:r>
      <w:r w:rsidR="00D43684">
        <w:rPr>
          <w:rFonts w:ascii="Times New Roman" w:hAnsi="Times New Roman" w:cs="Times New Roman"/>
          <w:color w:val="000000"/>
          <w:u w:color="000000"/>
        </w:rPr>
        <w:t>e</w:t>
      </w:r>
      <w:r w:rsidR="00C96405" w:rsidRPr="00E35C55">
        <w:rPr>
          <w:rFonts w:ascii="Times New Roman" w:hAnsi="Times New Roman" w:cs="Times New Roman"/>
          <w:color w:val="000000"/>
          <w:u w:color="000000"/>
        </w:rPr>
        <w:t>ment to</w:t>
      </w:r>
      <w:r w:rsidR="009E4841">
        <w:rPr>
          <w:rFonts w:ascii="Times New Roman" w:hAnsi="Times New Roman" w:cs="Times New Roman"/>
          <w:color w:val="000000"/>
          <w:u w:color="000000"/>
        </w:rPr>
        <w:t xml:space="preserve"> volcanic, rocks of the </w:t>
      </w:r>
      <w:r w:rsidR="00C96405" w:rsidRPr="00E35C55">
        <w:rPr>
          <w:rFonts w:ascii="Times New Roman" w:hAnsi="Times New Roman" w:cs="Times New Roman"/>
          <w:color w:val="000000"/>
          <w:u w:color="000000"/>
        </w:rPr>
        <w:t xml:space="preserve">coeval </w:t>
      </w:r>
      <w:proofErr w:type="spellStart"/>
      <w:r w:rsidRPr="00E35C55">
        <w:rPr>
          <w:rFonts w:ascii="Times New Roman" w:hAnsi="Times New Roman" w:cs="Times New Roman"/>
          <w:color w:val="000000"/>
          <w:u w:color="000000"/>
        </w:rPr>
        <w:t>Sarkhoi</w:t>
      </w:r>
      <w:proofErr w:type="spellEnd"/>
      <w:r w:rsidR="009E4841">
        <w:rPr>
          <w:rFonts w:ascii="Times New Roman" w:hAnsi="Times New Roman" w:cs="Times New Roman"/>
          <w:color w:val="000000"/>
          <w:u w:color="000000"/>
        </w:rPr>
        <w:t xml:space="preserve"> Fm</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and Larionov, 2011), which have </w:t>
      </w:r>
      <w:r w:rsidR="00C96405" w:rsidRPr="00E35C55">
        <w:rPr>
          <w:rFonts w:ascii="Times New Roman" w:hAnsi="Times New Roman" w:cs="Times New Roman"/>
          <w:color w:val="000000"/>
          <w:u w:color="000000"/>
        </w:rPr>
        <w:t xml:space="preserve">also </w:t>
      </w:r>
      <w:r w:rsidRPr="00E35C55">
        <w:rPr>
          <w:rFonts w:ascii="Times New Roman" w:hAnsi="Times New Roman" w:cs="Times New Roman"/>
          <w:color w:val="000000"/>
          <w:u w:color="000000"/>
        </w:rPr>
        <w:t>been correlated with</w:t>
      </w:r>
      <w:r w:rsidR="009E4841">
        <w:rPr>
          <w:rFonts w:ascii="Times New Roman" w:hAnsi="Times New Roman" w:cs="Times New Roman"/>
          <w:color w:val="000000"/>
          <w:u w:color="000000"/>
        </w:rPr>
        <w:t xml:space="preserve"> volcanic</w:t>
      </w:r>
      <w:r w:rsidR="00FC0EDE">
        <w:rPr>
          <w:rFonts w:ascii="Times New Roman" w:hAnsi="Times New Roman" w:cs="Times New Roman"/>
          <w:color w:val="000000"/>
          <w:u w:color="000000"/>
        </w:rPr>
        <w:t xml:space="preserve"> rocks of</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w:t>
      </w:r>
      <w:r w:rsidR="00FC0EDE">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(see Bold et al., 2016</w:t>
      </w:r>
      <w:r w:rsidR="002F600D">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in </w:t>
      </w:r>
      <w:r w:rsidR="00C00E09" w:rsidRPr="00E35C55">
        <w:rPr>
          <w:rFonts w:ascii="Times New Roman" w:hAnsi="Times New Roman" w:cs="Times New Roman"/>
          <w:color w:val="000000"/>
          <w:u w:color="000000"/>
        </w:rPr>
        <w:t xml:space="preserve">southwest </w:t>
      </w:r>
      <w:r w:rsidRPr="00E35C55">
        <w:rPr>
          <w:rFonts w:ascii="Times New Roman" w:hAnsi="Times New Roman" w:cs="Times New Roman"/>
          <w:color w:val="000000"/>
          <w:u w:color="000000"/>
        </w:rPr>
        <w:t xml:space="preserve">Mongolia. </w:t>
      </w:r>
      <w:r w:rsidR="00B10265" w:rsidRPr="00E35C55">
        <w:rPr>
          <w:rFonts w:ascii="Times New Roman" w:hAnsi="Times New Roman" w:cs="Times New Roman"/>
          <w:color w:val="000000"/>
          <w:u w:color="000000"/>
        </w:rPr>
        <w:t>G</w:t>
      </w:r>
      <w:r w:rsidR="003543E6" w:rsidRPr="00E35C55">
        <w:rPr>
          <w:rFonts w:ascii="Times New Roman" w:hAnsi="Times New Roman" w:cs="Times New Roman"/>
          <w:color w:val="000000"/>
          <w:u w:color="000000"/>
        </w:rPr>
        <w:t>eochemical data</w:t>
      </w:r>
      <w:r w:rsidR="00B10265" w:rsidRPr="00E35C55">
        <w:rPr>
          <w:rFonts w:ascii="Times New Roman" w:hAnsi="Times New Roman" w:cs="Times New Roman"/>
          <w:color w:val="000000"/>
          <w:u w:color="000000"/>
        </w:rPr>
        <w:t xml:space="preserve"> suggest</w:t>
      </w:r>
      <w:del w:id="97" w:author="Anttila  Eliel Simpson" w:date="2024-07-11T15:49:00Z">
        <w:r w:rsidR="00B10265" w:rsidRPr="00E35C55" w:rsidDel="00D84559">
          <w:rPr>
            <w:rFonts w:ascii="Times New Roman" w:hAnsi="Times New Roman" w:cs="Times New Roman"/>
            <w:color w:val="000000"/>
            <w:u w:color="000000"/>
          </w:rPr>
          <w:delText>s</w:delText>
        </w:r>
      </w:del>
      <w:r w:rsidR="00704162">
        <w:rPr>
          <w:rFonts w:ascii="Times New Roman" w:hAnsi="Times New Roman" w:cs="Times New Roman"/>
          <w:color w:val="000000"/>
          <w:u w:color="000000"/>
        </w:rPr>
        <w:t xml:space="preserve"> </w:t>
      </w:r>
      <w:r w:rsidR="00FC0EDE">
        <w:rPr>
          <w:rFonts w:ascii="Times New Roman" w:hAnsi="Times New Roman" w:cs="Times New Roman"/>
          <w:color w:val="000000"/>
          <w:u w:color="000000"/>
        </w:rPr>
        <w:t xml:space="preserve">that volcanic rocks of </w:t>
      </w:r>
      <w:r w:rsidR="003543E6"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w:t>
      </w:r>
      <w:proofErr w:type="spellStart"/>
      <w:r w:rsidR="00FC0EDE">
        <w:rPr>
          <w:rFonts w:ascii="Times New Roman" w:hAnsi="Times New Roman" w:cs="Times New Roman"/>
          <w:color w:val="000000"/>
          <w:u w:color="000000"/>
        </w:rPr>
        <w:t>Fms</w:t>
      </w:r>
      <w:proofErr w:type="spellEnd"/>
      <w:r w:rsidR="003543E6" w:rsidRPr="00E35C55">
        <w:rPr>
          <w:rFonts w:ascii="Times New Roman" w:hAnsi="Times New Roman" w:cs="Times New Roman"/>
          <w:color w:val="000000"/>
          <w:u w:color="000000"/>
        </w:rPr>
        <w:t xml:space="preserve"> formed</w:t>
      </w:r>
      <w:r w:rsidRPr="00E35C55">
        <w:rPr>
          <w:rFonts w:ascii="Times New Roman" w:hAnsi="Times New Roman" w:cs="Times New Roman"/>
          <w:color w:val="000000"/>
          <w:u w:color="000000"/>
        </w:rPr>
        <w:t xml:space="preserve"> a continental arc system </w:t>
      </w:r>
      <w:r w:rsidR="0085177E" w:rsidRPr="00E35C55">
        <w:rPr>
          <w:rFonts w:ascii="Times New Roman" w:hAnsi="Times New Roman" w:cs="Times New Roman"/>
          <w:color w:val="000000"/>
          <w:u w:color="000000"/>
        </w:rPr>
        <w:t xml:space="preserve">across both terranes </w:t>
      </w:r>
      <w:r w:rsidRPr="00E35C55">
        <w:rPr>
          <w:rFonts w:ascii="Times New Roman" w:hAnsi="Times New Roman" w:cs="Times New Roman"/>
          <w:color w:val="000000"/>
          <w:u w:color="000000"/>
        </w:rPr>
        <w:t>(</w:t>
      </w:r>
      <w:proofErr w:type="spellStart"/>
      <w:r w:rsidR="002F600D">
        <w:rPr>
          <w:rFonts w:ascii="Times New Roman" w:hAnsi="Times New Roman" w:cs="Times New Roman"/>
          <w:color w:val="000000"/>
          <w:u w:color="000000"/>
        </w:rPr>
        <w:t>Kheraskova</w:t>
      </w:r>
      <w:proofErr w:type="spellEnd"/>
      <w:r w:rsidR="002F600D">
        <w:rPr>
          <w:rFonts w:ascii="Times New Roman" w:hAnsi="Times New Roman" w:cs="Times New Roman"/>
          <w:color w:val="000000"/>
          <w:u w:color="000000"/>
        </w:rPr>
        <w:t xml:space="preserve"> et al., 1995;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2001;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2015, Bold et al. 2016</w:t>
      </w:r>
      <w:r w:rsidR="002F600D">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w:t>
      </w:r>
    </w:p>
    <w:p w14:paraId="268D3DDF" w14:textId="6C271AD9"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Pr="00E35C55">
        <w:rPr>
          <w:rFonts w:ascii="Times New Roman" w:hAnsi="Times New Roman" w:cs="Times New Roman"/>
          <w:color w:val="000000"/>
          <w:u w:color="000000"/>
        </w:rPr>
        <w:tab/>
      </w:r>
    </w:p>
    <w:p w14:paraId="138B55BA" w14:textId="2126D9ED" w:rsidR="00E614B7" w:rsidRPr="00E35C55" w:rsidRDefault="002B05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2.3 </w:t>
      </w:r>
      <w:r w:rsidR="00E614B7" w:rsidRPr="00E35C55">
        <w:rPr>
          <w:rFonts w:ascii="Times New Roman" w:hAnsi="Times New Roman" w:cs="Times New Roman"/>
          <w:b/>
          <w:bCs/>
          <w:i/>
          <w:iCs/>
          <w:color w:val="000000"/>
          <w:u w:color="000000"/>
        </w:rPr>
        <w:t>Cryogenian-Cambrian stratigraphy of the T</w:t>
      </w:r>
      <w:r w:rsidR="005C31AA" w:rsidRPr="00E35C55">
        <w:rPr>
          <w:rFonts w:ascii="Times New Roman" w:hAnsi="Times New Roman" w:cs="Times New Roman"/>
          <w:b/>
          <w:bCs/>
          <w:i/>
          <w:iCs/>
          <w:color w:val="000000"/>
          <w:u w:color="000000"/>
        </w:rPr>
        <w:t>uva Mongolia Terranes</w:t>
      </w:r>
      <w:r w:rsidR="00E614B7" w:rsidRPr="00E35C55">
        <w:rPr>
          <w:rFonts w:ascii="Times New Roman" w:hAnsi="Times New Roman" w:cs="Times New Roman"/>
          <w:b/>
          <w:bCs/>
          <w:i/>
          <w:iCs/>
          <w:color w:val="000000"/>
          <w:u w:color="000000"/>
        </w:rPr>
        <w:t xml:space="preserve">: The </w:t>
      </w:r>
      <w:proofErr w:type="spellStart"/>
      <w:r w:rsidR="00B42679" w:rsidRPr="00E35C55">
        <w:rPr>
          <w:rFonts w:ascii="Times New Roman" w:hAnsi="Times New Roman" w:cs="Times New Roman"/>
          <w:b/>
          <w:bCs/>
          <w:i/>
          <w:iCs/>
          <w:color w:val="000000"/>
          <w:u w:color="000000"/>
        </w:rPr>
        <w:t>Khuvsgul</w:t>
      </w:r>
      <w:proofErr w:type="spellEnd"/>
      <w:r w:rsidR="00E614B7" w:rsidRPr="00E35C55">
        <w:rPr>
          <w:rFonts w:ascii="Times New Roman" w:hAnsi="Times New Roman" w:cs="Times New Roman"/>
          <w:b/>
          <w:bCs/>
          <w:i/>
          <w:iCs/>
          <w:color w:val="000000"/>
          <w:u w:color="000000"/>
        </w:rPr>
        <w:t xml:space="preserve"> Group</w:t>
      </w:r>
    </w:p>
    <w:p w14:paraId="63647F82" w14:textId="02F991EA"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4611FC" w:rsidRPr="00E35C55">
        <w:rPr>
          <w:rFonts w:ascii="Times New Roman" w:hAnsi="Times New Roman" w:cs="Times New Roman"/>
          <w:color w:val="000000"/>
          <w:u w:color="000000"/>
        </w:rPr>
        <w:t xml:space="preserve">Carbonate, siliciclastic, and volcaniclastic rocks of the </w:t>
      </w:r>
      <w:proofErr w:type="spellStart"/>
      <w:r w:rsidR="00B42679" w:rsidRPr="00E35C55">
        <w:rPr>
          <w:rFonts w:ascii="Times New Roman" w:hAnsi="Times New Roman" w:cs="Times New Roman"/>
          <w:color w:val="000000"/>
          <w:u w:color="000000"/>
        </w:rPr>
        <w:t>Khuvsgul</w:t>
      </w:r>
      <w:proofErr w:type="spellEnd"/>
      <w:r w:rsidR="004611FC" w:rsidRPr="00E35C55">
        <w:rPr>
          <w:rFonts w:ascii="Times New Roman" w:hAnsi="Times New Roman" w:cs="Times New Roman"/>
          <w:color w:val="000000"/>
          <w:u w:color="000000"/>
        </w:rPr>
        <w:t xml:space="preserve"> Group </w:t>
      </w:r>
      <w:r w:rsidR="00684BDE" w:rsidRPr="00E35C55">
        <w:rPr>
          <w:rFonts w:ascii="Times New Roman" w:hAnsi="Times New Roman" w:cs="Times New Roman"/>
          <w:color w:val="000000"/>
          <w:u w:color="000000"/>
        </w:rPr>
        <w:t xml:space="preserve">overlie </w:t>
      </w:r>
      <w:r w:rsidR="004611FC" w:rsidRPr="00E35C55">
        <w:rPr>
          <w:rFonts w:ascii="Times New Roman" w:hAnsi="Times New Roman" w:cs="Times New Roman"/>
          <w:color w:val="000000"/>
          <w:u w:color="000000"/>
        </w:rPr>
        <w:t xml:space="preserve">the </w:t>
      </w:r>
      <w:proofErr w:type="spellStart"/>
      <w:r w:rsidR="004611FC" w:rsidRPr="00E35C55">
        <w:rPr>
          <w:rFonts w:ascii="Times New Roman" w:hAnsi="Times New Roman" w:cs="Times New Roman"/>
          <w:color w:val="000000"/>
          <w:u w:color="000000"/>
        </w:rPr>
        <w:t>Sarkhoi</w:t>
      </w:r>
      <w:proofErr w:type="spellEnd"/>
      <w:del w:id="98" w:author="Anttila  Eliel Simpson" w:date="2024-07-11T15:49:00Z">
        <w:r w:rsidR="004611FC" w:rsidRPr="00E35C55" w:rsidDel="00D84559">
          <w:rPr>
            <w:rFonts w:ascii="Times New Roman" w:hAnsi="Times New Roman" w:cs="Times New Roman"/>
            <w:color w:val="000000"/>
            <w:u w:color="000000"/>
          </w:rPr>
          <w:delText xml:space="preserve"> </w:delText>
        </w:r>
        <w:r w:rsidR="00D43684" w:rsidDel="00D84559">
          <w:rPr>
            <w:rFonts w:ascii="Times New Roman" w:hAnsi="Times New Roman" w:cs="Times New Roman"/>
            <w:color w:val="000000"/>
            <w:u w:color="000000"/>
          </w:rPr>
          <w:delText>volcanics</w:delText>
        </w:r>
      </w:del>
      <w:ins w:id="99" w:author="Anttila  Eliel Simpson" w:date="2024-07-11T15:49:00Z">
        <w:r w:rsidR="00D84559">
          <w:rPr>
            <w:rFonts w:ascii="Times New Roman" w:hAnsi="Times New Roman" w:cs="Times New Roman"/>
            <w:color w:val="000000"/>
            <w:u w:color="000000"/>
          </w:rPr>
          <w:t xml:space="preserve"> Fm</w:t>
        </w:r>
      </w:ins>
      <w:r w:rsidR="00D43684">
        <w:rPr>
          <w:rFonts w:ascii="Times New Roman" w:hAnsi="Times New Roman" w:cs="Times New Roman"/>
          <w:color w:val="000000"/>
          <w:u w:color="000000"/>
        </w:rPr>
        <w:t xml:space="preserve"> </w:t>
      </w:r>
      <w:r w:rsidR="00757EC4">
        <w:rPr>
          <w:rFonts w:ascii="Times New Roman" w:hAnsi="Times New Roman" w:cs="Times New Roman"/>
          <w:color w:val="000000"/>
          <w:u w:color="000000"/>
        </w:rPr>
        <w:t>(</w:t>
      </w:r>
      <w:r w:rsidR="00D43684">
        <w:rPr>
          <w:rFonts w:ascii="Times New Roman" w:hAnsi="Times New Roman" w:cs="Times New Roman"/>
          <w:color w:val="000000"/>
          <w:u w:color="000000"/>
        </w:rPr>
        <w:t xml:space="preserve">and coeval </w:t>
      </w:r>
      <w:proofErr w:type="spellStart"/>
      <w:r w:rsidR="00D43684">
        <w:rPr>
          <w:rFonts w:ascii="Times New Roman" w:hAnsi="Times New Roman" w:cs="Times New Roman"/>
          <w:color w:val="000000"/>
          <w:u w:color="000000"/>
        </w:rPr>
        <w:t>siliclastic</w:t>
      </w:r>
      <w:proofErr w:type="spellEnd"/>
      <w:r w:rsidR="00D43684">
        <w:rPr>
          <w:rFonts w:ascii="Times New Roman" w:hAnsi="Times New Roman" w:cs="Times New Roman"/>
          <w:color w:val="000000"/>
          <w:u w:color="000000"/>
        </w:rPr>
        <w:t xml:space="preserve"> and volcaniclastic rocks of the </w:t>
      </w:r>
      <w:proofErr w:type="spellStart"/>
      <w:r w:rsidR="00D43684">
        <w:rPr>
          <w:rFonts w:ascii="Times New Roman" w:hAnsi="Times New Roman" w:cs="Times New Roman"/>
          <w:color w:val="000000"/>
          <w:u w:color="000000"/>
        </w:rPr>
        <w:t>Darkhat</w:t>
      </w:r>
      <w:proofErr w:type="spellEnd"/>
      <w:r w:rsidR="00D43684">
        <w:rPr>
          <w:rFonts w:ascii="Times New Roman" w:hAnsi="Times New Roman" w:cs="Times New Roman"/>
          <w:color w:val="000000"/>
          <w:u w:color="000000"/>
        </w:rPr>
        <w:t xml:space="preserve"> Group</w:t>
      </w:r>
      <w:r w:rsidR="00757EC4">
        <w:rPr>
          <w:rFonts w:ascii="Times New Roman" w:hAnsi="Times New Roman" w:cs="Times New Roman"/>
          <w:color w:val="000000"/>
          <w:u w:color="000000"/>
        </w:rPr>
        <w:t>)</w:t>
      </w:r>
      <w:r w:rsidR="004611F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Here, we </w:t>
      </w:r>
      <w:r w:rsidR="00684BDE" w:rsidRPr="00E35C55">
        <w:rPr>
          <w:rFonts w:ascii="Times New Roman" w:hAnsi="Times New Roman" w:cs="Times New Roman"/>
          <w:color w:val="000000"/>
          <w:u w:color="000000"/>
        </w:rPr>
        <w:t>build on the</w:t>
      </w:r>
      <w:r w:rsidRPr="00E35C55">
        <w:rPr>
          <w:rFonts w:ascii="Times New Roman" w:hAnsi="Times New Roman" w:cs="Times New Roman"/>
          <w:color w:val="000000"/>
          <w:u w:color="000000"/>
        </w:rPr>
        <w:t xml:space="preserve"> stratigraphic framework</w:t>
      </w:r>
      <w:r w:rsidR="004611FC" w:rsidRPr="00E35C55">
        <w:rPr>
          <w:rFonts w:ascii="Times New Roman" w:hAnsi="Times New Roman" w:cs="Times New Roman"/>
          <w:color w:val="000000"/>
          <w:u w:color="000000"/>
        </w:rPr>
        <w:t xml:space="preserve"> </w:t>
      </w:r>
      <w:r w:rsidR="00684BDE" w:rsidRPr="00E35C55">
        <w:rPr>
          <w:rFonts w:ascii="Times New Roman" w:hAnsi="Times New Roman" w:cs="Times New Roman"/>
          <w:color w:val="000000"/>
          <w:u w:color="000000"/>
        </w:rPr>
        <w:t xml:space="preserve">developed </w:t>
      </w:r>
      <w:r w:rsidRPr="00E35C55">
        <w:rPr>
          <w:rFonts w:ascii="Times New Roman" w:hAnsi="Times New Roman" w:cs="Times New Roman"/>
          <w:color w:val="000000"/>
          <w:u w:color="000000"/>
        </w:rPr>
        <w:t xml:space="preserve">from </w:t>
      </w:r>
      <w:r w:rsidR="003360D2" w:rsidRPr="00E35C55">
        <w:rPr>
          <w:rFonts w:ascii="Times New Roman" w:hAnsi="Times New Roman" w:cs="Times New Roman"/>
          <w:color w:val="000000"/>
          <w:u w:color="000000"/>
        </w:rPr>
        <w:t xml:space="preserve">the </w:t>
      </w:r>
      <w:proofErr w:type="spellStart"/>
      <w:r w:rsidR="004611FC" w:rsidRPr="00E35C55">
        <w:rPr>
          <w:rFonts w:ascii="Times New Roman" w:hAnsi="Times New Roman" w:cs="Times New Roman"/>
          <w:color w:val="000000"/>
          <w:u w:color="000000"/>
        </w:rPr>
        <w:t>Khuvsgul</w:t>
      </w:r>
      <w:proofErr w:type="spellEnd"/>
      <w:r w:rsidR="004611FC" w:rsidRPr="00E35C55">
        <w:rPr>
          <w:rFonts w:ascii="Times New Roman" w:hAnsi="Times New Roman" w:cs="Times New Roman"/>
          <w:color w:val="000000"/>
          <w:u w:color="000000"/>
        </w:rPr>
        <w:t xml:space="preserve"> region </w:t>
      </w:r>
      <w:r w:rsidR="00C16DDC" w:rsidRPr="00E35C55">
        <w:rPr>
          <w:rFonts w:ascii="Times New Roman" w:hAnsi="Times New Roman" w:cs="Times New Roman"/>
          <w:color w:val="000000"/>
          <w:u w:color="000000"/>
        </w:rPr>
        <w:t xml:space="preserve">of </w:t>
      </w:r>
      <w:r w:rsidRPr="00E35C55">
        <w:rPr>
          <w:rFonts w:ascii="Times New Roman" w:hAnsi="Times New Roman" w:cs="Times New Roman"/>
          <w:color w:val="000000"/>
          <w:u w:color="000000"/>
        </w:rPr>
        <w:t xml:space="preserve">the </w:t>
      </w:r>
      <w:r w:rsidR="004611FC" w:rsidRPr="00E35C55">
        <w:rPr>
          <w:rFonts w:ascii="Times New Roman" w:hAnsi="Times New Roman" w:cs="Times New Roman"/>
          <w:color w:val="000000"/>
          <w:u w:color="000000"/>
        </w:rPr>
        <w:t xml:space="preserve">TMT </w:t>
      </w:r>
      <w:r w:rsidRPr="00E35C55">
        <w:rPr>
          <w:rFonts w:ascii="Times New Roman" w:hAnsi="Times New Roman" w:cs="Times New Roman"/>
          <w:color w:val="000000"/>
          <w:u w:color="000000"/>
        </w:rPr>
        <w:t>(</w:t>
      </w:r>
      <w:r w:rsidR="006536F6">
        <w:rPr>
          <w:rFonts w:ascii="Times New Roman" w:hAnsi="Times New Roman" w:cs="Times New Roman"/>
          <w:color w:val="000000"/>
          <w:u w:color="000000"/>
        </w:rPr>
        <w:t>f</w:t>
      </w:r>
      <w:r w:rsidR="00684BDE" w:rsidRPr="00E35C55">
        <w:rPr>
          <w:rFonts w:ascii="Times New Roman" w:hAnsi="Times New Roman" w:cs="Times New Roman"/>
          <w:color w:val="000000"/>
          <w:u w:color="000000"/>
        </w:rPr>
        <w:t xml:space="preserve">ig. 2; </w:t>
      </w:r>
      <w:proofErr w:type="spellStart"/>
      <w:r w:rsidRPr="00E35C55">
        <w:rPr>
          <w:rFonts w:ascii="Times New Roman" w:hAnsi="Times New Roman" w:cs="Times New Roman"/>
          <w:color w:val="000000"/>
          <w:u w:color="000000"/>
        </w:rPr>
        <w:t>Anttila</w:t>
      </w:r>
      <w:proofErr w:type="spellEnd"/>
      <w:r w:rsidRPr="00E35C55">
        <w:rPr>
          <w:rFonts w:ascii="Times New Roman" w:hAnsi="Times New Roman" w:cs="Times New Roman"/>
          <w:color w:val="000000"/>
          <w:u w:color="000000"/>
        </w:rPr>
        <w:t xml:space="preserve"> et al., 2021) </w:t>
      </w:r>
      <w:r w:rsidR="00684BDE" w:rsidRPr="00E35C55">
        <w:rPr>
          <w:rFonts w:ascii="Times New Roman" w:hAnsi="Times New Roman" w:cs="Times New Roman"/>
          <w:color w:val="000000"/>
          <w:u w:color="000000"/>
        </w:rPr>
        <w:t>with</w:t>
      </w:r>
      <w:r w:rsidRPr="00E35C55">
        <w:rPr>
          <w:rFonts w:ascii="Times New Roman" w:hAnsi="Times New Roman" w:cs="Times New Roman"/>
          <w:color w:val="000000"/>
          <w:u w:color="000000"/>
        </w:rPr>
        <w:t xml:space="preserve"> new </w:t>
      </w:r>
      <w:proofErr w:type="spellStart"/>
      <w:r w:rsidRPr="00E35C55">
        <w:rPr>
          <w:rFonts w:ascii="Times New Roman" w:hAnsi="Times New Roman" w:cs="Times New Roman"/>
          <w:color w:val="000000"/>
          <w:u w:color="000000"/>
        </w:rPr>
        <w:t>chemostratigraphic</w:t>
      </w:r>
      <w:proofErr w:type="spellEnd"/>
      <w:r w:rsidRPr="00E35C55">
        <w:rPr>
          <w:rFonts w:ascii="Times New Roman" w:hAnsi="Times New Roman" w:cs="Times New Roman"/>
          <w:color w:val="000000"/>
          <w:u w:color="000000"/>
        </w:rPr>
        <w:t xml:space="preserve">, lithostratigraphic, and sequence stratigraphic data. </w:t>
      </w:r>
    </w:p>
    <w:p w14:paraId="217C8E3F" w14:textId="0BCB76C2"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Cryogenian strata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include two </w:t>
      </w:r>
      <w:proofErr w:type="spellStart"/>
      <w:r w:rsidRPr="00E35C55">
        <w:rPr>
          <w:rFonts w:ascii="Times New Roman" w:hAnsi="Times New Roman" w:cs="Times New Roman"/>
          <w:color w:val="000000"/>
          <w:u w:color="000000"/>
        </w:rPr>
        <w:t>diamictites</w:t>
      </w:r>
      <w:proofErr w:type="spellEnd"/>
      <w:r w:rsidRPr="00E35C55">
        <w:rPr>
          <w:rFonts w:ascii="Times New Roman" w:hAnsi="Times New Roman" w:cs="Times New Roman"/>
          <w:color w:val="000000"/>
          <w:u w:color="000000"/>
        </w:rPr>
        <w:t xml:space="preserve"> </w:t>
      </w:r>
      <w:r w:rsidR="004611FC" w:rsidRPr="00E35C55">
        <w:rPr>
          <w:rFonts w:ascii="Times New Roman" w:hAnsi="Times New Roman" w:cs="Times New Roman"/>
          <w:color w:val="000000"/>
          <w:u w:color="000000"/>
        </w:rPr>
        <w:t xml:space="preserve">separated </w:t>
      </w:r>
      <w:r w:rsidRPr="00E35C55">
        <w:rPr>
          <w:rFonts w:ascii="Times New Roman" w:hAnsi="Times New Roman" w:cs="Times New Roman"/>
          <w:color w:val="000000"/>
          <w:u w:color="000000"/>
        </w:rPr>
        <w:t>by a carbonate sequence</w:t>
      </w:r>
      <w:r w:rsidR="004027EA" w:rsidRPr="00E35C55">
        <w:rPr>
          <w:rFonts w:ascii="Times New Roman" w:hAnsi="Times New Roman" w:cs="Times New Roman"/>
          <w:color w:val="000000"/>
          <w:u w:color="000000"/>
        </w:rPr>
        <w:t xml:space="preserve">, which </w:t>
      </w:r>
      <w:r w:rsidR="000C4333" w:rsidRPr="00E35C55">
        <w:rPr>
          <w:rFonts w:ascii="Times New Roman" w:hAnsi="Times New Roman" w:cs="Times New Roman"/>
          <w:color w:val="000000"/>
          <w:u w:color="000000"/>
        </w:rPr>
        <w:t>have been</w:t>
      </w:r>
      <w:r w:rsidR="004027EA" w:rsidRPr="00E35C55">
        <w:rPr>
          <w:rFonts w:ascii="Times New Roman" w:hAnsi="Times New Roman" w:cs="Times New Roman"/>
          <w:color w:val="000000"/>
          <w:u w:color="000000"/>
        </w:rPr>
        <w:t xml:space="preserve"> </w:t>
      </w:r>
      <w:r w:rsidR="00B10265" w:rsidRPr="00E35C55">
        <w:rPr>
          <w:rFonts w:ascii="Times New Roman" w:hAnsi="Times New Roman" w:cs="Times New Roman"/>
          <w:color w:val="000000"/>
          <w:u w:color="000000"/>
        </w:rPr>
        <w:t xml:space="preserve">correlated </w:t>
      </w:r>
      <w:r w:rsidRPr="00E35C55">
        <w:rPr>
          <w:rFonts w:ascii="Times New Roman" w:hAnsi="Times New Roman" w:cs="Times New Roman"/>
          <w:color w:val="000000"/>
          <w:u w:color="000000"/>
        </w:rPr>
        <w:t xml:space="preserve">with the </w:t>
      </w:r>
      <w:r w:rsidR="00B10265" w:rsidRPr="00E35C55">
        <w:rPr>
          <w:rFonts w:ascii="Times New Roman" w:hAnsi="Times New Roman" w:cs="Times New Roman"/>
          <w:color w:val="000000"/>
          <w:u w:color="000000"/>
        </w:rPr>
        <w:t xml:space="preserve">Cryogenian </w:t>
      </w:r>
      <w:proofErr w:type="spellStart"/>
      <w:r w:rsidRPr="00E35C55">
        <w:rPr>
          <w:rFonts w:ascii="Times New Roman" w:hAnsi="Times New Roman" w:cs="Times New Roman"/>
          <w:color w:val="000000"/>
          <w:u w:color="000000"/>
        </w:rPr>
        <w:t>Sturtian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Marinoan</w:t>
      </w:r>
      <w:proofErr w:type="spellEnd"/>
      <w:r w:rsidRPr="00E35C55">
        <w:rPr>
          <w:rFonts w:ascii="Times New Roman" w:hAnsi="Times New Roman" w:cs="Times New Roman"/>
          <w:color w:val="000000"/>
          <w:u w:color="000000"/>
        </w:rPr>
        <w:t xml:space="preserve"> </w:t>
      </w:r>
      <w:r w:rsidR="00684BDE"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nowball Earth glaciations and </w:t>
      </w:r>
      <w:r w:rsidR="00B10265" w:rsidRPr="00E35C55">
        <w:rPr>
          <w:rFonts w:ascii="Times New Roman" w:hAnsi="Times New Roman" w:cs="Times New Roman"/>
          <w:color w:val="000000"/>
          <w:u w:color="000000"/>
        </w:rPr>
        <w:t xml:space="preserve">the </w:t>
      </w:r>
      <w:del w:id="100" w:author="Anttila  Eliel Simpson" w:date="2024-07-11T15:52:00Z">
        <w:r w:rsidRPr="00E35C55" w:rsidDel="00D84559">
          <w:rPr>
            <w:rFonts w:ascii="Times New Roman" w:hAnsi="Times New Roman" w:cs="Times New Roman"/>
            <w:color w:val="000000"/>
            <w:u w:color="000000"/>
          </w:rPr>
          <w:delText>non-glacial interlude</w:delText>
        </w:r>
      </w:del>
      <w:ins w:id="101" w:author="Anttila  Eliel Simpson" w:date="2024-07-11T15:52:00Z">
        <w:r w:rsidR="00D84559">
          <w:rPr>
            <w:rFonts w:ascii="Times New Roman" w:hAnsi="Times New Roman" w:cs="Times New Roman"/>
            <w:color w:val="000000"/>
            <w:u w:color="000000"/>
          </w:rPr>
          <w:t>middle Cryogenian</w:t>
        </w:r>
      </w:ins>
      <w:r w:rsidRPr="00E35C55">
        <w:rPr>
          <w:rFonts w:ascii="Times New Roman" w:hAnsi="Times New Roman" w:cs="Times New Roman"/>
          <w:color w:val="000000"/>
          <w:u w:color="000000"/>
        </w:rPr>
        <w:t xml:space="preserve">, respectively (Macdonald and Jones, 2011). The </w:t>
      </w:r>
      <w:proofErr w:type="gramStart"/>
      <w:r w:rsidRPr="00E35C55">
        <w:rPr>
          <w:rFonts w:ascii="Times New Roman" w:hAnsi="Times New Roman" w:cs="Times New Roman"/>
          <w:color w:val="000000"/>
          <w:u w:color="000000"/>
        </w:rPr>
        <w:t>laterally-variable</w:t>
      </w:r>
      <w:proofErr w:type="gramEnd"/>
      <w:r w:rsidRPr="00E35C55">
        <w:rPr>
          <w:rFonts w:ascii="Times New Roman" w:hAnsi="Times New Roman" w:cs="Times New Roman"/>
          <w:color w:val="000000"/>
          <w:u w:color="000000"/>
        </w:rPr>
        <w:t xml:space="preserve"> thicknesses of Cryogenian strata on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Block have been interpreted to </w:t>
      </w:r>
      <w:del w:id="102" w:author="Anttila  Eliel Simpson" w:date="2024-07-11T15:55:00Z">
        <w:r w:rsidRPr="00E35C55" w:rsidDel="00D84559">
          <w:rPr>
            <w:rFonts w:ascii="Times New Roman" w:hAnsi="Times New Roman" w:cs="Times New Roman"/>
            <w:color w:val="000000"/>
            <w:u w:color="000000"/>
          </w:rPr>
          <w:delText xml:space="preserve">represent </w:delText>
        </w:r>
      </w:del>
      <w:ins w:id="103" w:author="Anttila  Eliel Simpson" w:date="2024-07-11T15:55:00Z">
        <w:r w:rsidR="00D84559" w:rsidRPr="00E35C55">
          <w:rPr>
            <w:rFonts w:ascii="Times New Roman" w:hAnsi="Times New Roman" w:cs="Times New Roman"/>
            <w:color w:val="000000"/>
            <w:u w:color="000000"/>
          </w:rPr>
          <w:t>re</w:t>
        </w:r>
        <w:r w:rsidR="00D84559">
          <w:rPr>
            <w:rFonts w:ascii="Times New Roman" w:hAnsi="Times New Roman" w:cs="Times New Roman"/>
            <w:color w:val="000000"/>
            <w:u w:color="000000"/>
          </w:rPr>
          <w:t xml:space="preserve">flect </w:t>
        </w:r>
      </w:ins>
      <w:r w:rsidRPr="00E35C55">
        <w:rPr>
          <w:rFonts w:ascii="Times New Roman" w:hAnsi="Times New Roman" w:cs="Times New Roman"/>
          <w:color w:val="000000"/>
          <w:u w:color="000000"/>
        </w:rPr>
        <w:t>syn-depositional topography</w:t>
      </w:r>
      <w:ins w:id="104" w:author="Anttila  Eliel Simpson" w:date="2024-07-11T15:55:00Z">
        <w:r w:rsidR="00D84559">
          <w:rPr>
            <w:rFonts w:ascii="Times New Roman" w:hAnsi="Times New Roman" w:cs="Times New Roman"/>
            <w:color w:val="000000"/>
            <w:u w:color="000000"/>
          </w:rPr>
          <w:t>:</w:t>
        </w:r>
      </w:ins>
      <w:del w:id="105" w:author="Anttila  Eliel Simpson" w:date="2024-07-11T15:55:00Z">
        <w:r w:rsidRPr="00E35C55" w:rsidDel="00D84559">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 </w:t>
      </w:r>
      <w:del w:id="106" w:author="Anttila  Eliel Simpson" w:date="2024-07-11T15:55:00Z">
        <w:r w:rsidRPr="00E35C55" w:rsidDel="00D84559">
          <w:rPr>
            <w:rFonts w:ascii="Times New Roman" w:hAnsi="Times New Roman" w:cs="Times New Roman"/>
            <w:color w:val="000000"/>
            <w:u w:color="000000"/>
          </w:rPr>
          <w:delText xml:space="preserve">In particular, </w:delText>
        </w:r>
      </w:del>
      <w:r w:rsidR="00D636C2" w:rsidRPr="00E35C55">
        <w:rPr>
          <w:rFonts w:ascii="Times New Roman" w:hAnsi="Times New Roman" w:cs="Times New Roman"/>
          <w:color w:val="000000"/>
          <w:u w:color="000000"/>
        </w:rPr>
        <w:t xml:space="preserve">it has been proposed that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Sturtian</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00C96405" w:rsidRPr="00E35C55">
        <w:rPr>
          <w:rFonts w:ascii="Times New Roman" w:hAnsi="Times New Roman" w:cs="Times New Roman"/>
          <w:color w:val="000000"/>
          <w:u w:color="000000"/>
        </w:rPr>
        <w:t>diamictite</w:t>
      </w:r>
      <w:proofErr w:type="spellEnd"/>
      <w:r w:rsidR="00C96405" w:rsidRPr="00E35C55">
        <w:rPr>
          <w:rFonts w:ascii="Times New Roman" w:hAnsi="Times New Roman" w:cs="Times New Roman"/>
          <w:color w:val="000000"/>
          <w:u w:color="000000"/>
        </w:rPr>
        <w:t xml:space="preserve"> </w:t>
      </w:r>
      <w:r w:rsidR="00D636C2" w:rsidRPr="00E35C55">
        <w:rPr>
          <w:rFonts w:ascii="Times New Roman" w:hAnsi="Times New Roman" w:cs="Times New Roman"/>
          <w:color w:val="000000"/>
          <w:u w:color="000000"/>
        </w:rPr>
        <w:t xml:space="preserve">was deposited </w:t>
      </w:r>
      <w:r w:rsidRPr="00E35C55">
        <w:rPr>
          <w:rFonts w:ascii="Times New Roman" w:hAnsi="Times New Roman" w:cs="Times New Roman"/>
          <w:color w:val="000000"/>
          <w:u w:color="000000"/>
        </w:rPr>
        <w:t xml:space="preserve">along </w:t>
      </w:r>
      <w:r w:rsidR="00684BDE" w:rsidRPr="00E35C55">
        <w:rPr>
          <w:rFonts w:ascii="Times New Roman" w:hAnsi="Times New Roman" w:cs="Times New Roman"/>
          <w:color w:val="000000"/>
          <w:u w:color="000000"/>
        </w:rPr>
        <w:t xml:space="preserve">active </w:t>
      </w:r>
      <w:proofErr w:type="spellStart"/>
      <w:r w:rsidR="00684BDE" w:rsidRPr="00E35C55">
        <w:rPr>
          <w:rFonts w:ascii="Times New Roman" w:hAnsi="Times New Roman" w:cs="Times New Roman"/>
          <w:color w:val="000000"/>
          <w:u w:color="000000"/>
        </w:rPr>
        <w:t>Tonian</w:t>
      </w:r>
      <w:proofErr w:type="spellEnd"/>
      <w:r w:rsidR="00684BDE" w:rsidRPr="00E35C55">
        <w:rPr>
          <w:rFonts w:ascii="Times New Roman" w:hAnsi="Times New Roman" w:cs="Times New Roman"/>
          <w:color w:val="000000"/>
          <w:u w:color="000000"/>
        </w:rPr>
        <w:t xml:space="preserve"> to </w:t>
      </w:r>
      <w:r w:rsidRPr="00E35C55">
        <w:rPr>
          <w:rFonts w:ascii="Times New Roman" w:hAnsi="Times New Roman" w:cs="Times New Roman"/>
          <w:color w:val="000000"/>
          <w:u w:color="000000"/>
        </w:rPr>
        <w:t xml:space="preserve">Cryogenian rift shoulders (Osokin and </w:t>
      </w:r>
      <w:proofErr w:type="spellStart"/>
      <w:r w:rsidRPr="00E35C55">
        <w:rPr>
          <w:rFonts w:ascii="Times New Roman" w:hAnsi="Times New Roman" w:cs="Times New Roman"/>
          <w:color w:val="000000"/>
          <w:u w:color="000000"/>
        </w:rPr>
        <w:t>Tyzhin</w:t>
      </w:r>
      <w:ins w:id="107" w:author="Anttila  Eliel Simpson" w:date="2024-07-11T15:53:00Z">
        <w:r w:rsidR="00D84559">
          <w:rPr>
            <w:rFonts w:ascii="Times New Roman" w:hAnsi="Times New Roman" w:cs="Times New Roman"/>
            <w:color w:val="000000"/>
            <w:u w:color="000000"/>
          </w:rPr>
          <w:t>ov</w:t>
        </w:r>
      </w:ins>
      <w:proofErr w:type="spellEnd"/>
      <w:del w:id="108" w:author="Anttila  Eliel Simpson" w:date="2024-07-11T15:53:00Z">
        <w:r w:rsidRPr="00E35C55" w:rsidDel="00D84559">
          <w:rPr>
            <w:rFonts w:ascii="Times New Roman" w:hAnsi="Times New Roman" w:cs="Times New Roman"/>
            <w:color w:val="000000"/>
            <w:u w:color="000000"/>
          </w:rPr>
          <w:delText>off</w:delText>
        </w:r>
      </w:del>
      <w:r w:rsidRPr="00E35C55">
        <w:rPr>
          <w:rFonts w:ascii="Times New Roman" w:hAnsi="Times New Roman" w:cs="Times New Roman"/>
          <w:color w:val="000000"/>
          <w:u w:color="000000"/>
        </w:rPr>
        <w:t>, 1998; Macdonald and Jones, 2011).</w:t>
      </w:r>
    </w:p>
    <w:p w14:paraId="32437E5A" w14:textId="6E09FA3E" w:rsidR="00D636C2"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Much of the early geologic inquiry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w:t>
      </w:r>
      <w:r w:rsidR="00D636C2" w:rsidRPr="00E35C55">
        <w:rPr>
          <w:rFonts w:ascii="Times New Roman" w:hAnsi="Times New Roman" w:cs="Times New Roman"/>
          <w:color w:val="000000"/>
          <w:u w:color="000000"/>
        </w:rPr>
        <w:t xml:space="preserve"> (</w:t>
      </w:r>
      <w:proofErr w:type="spellStart"/>
      <w:r w:rsidR="00D636C2" w:rsidRPr="00E35C55">
        <w:rPr>
          <w:rFonts w:ascii="Times New Roman" w:hAnsi="Times New Roman" w:cs="Times New Roman"/>
          <w:color w:val="000000"/>
          <w:u w:color="000000"/>
        </w:rPr>
        <w:t>Donov</w:t>
      </w:r>
      <w:proofErr w:type="spellEnd"/>
      <w:r w:rsidR="00D636C2" w:rsidRPr="00E35C55">
        <w:rPr>
          <w:rFonts w:ascii="Times New Roman" w:hAnsi="Times New Roman" w:cs="Times New Roman"/>
          <w:color w:val="000000"/>
          <w:u w:color="000000"/>
        </w:rPr>
        <w:t xml:space="preserve">, et al., 1967; Ilyin, 1973, 2004; Osokin and </w:t>
      </w:r>
      <w:proofErr w:type="spellStart"/>
      <w:r w:rsidR="00D636C2" w:rsidRPr="00E35C55">
        <w:rPr>
          <w:rFonts w:ascii="Times New Roman" w:hAnsi="Times New Roman" w:cs="Times New Roman"/>
          <w:color w:val="000000"/>
          <w:u w:color="000000"/>
        </w:rPr>
        <w:t>Tyzhino</w:t>
      </w:r>
      <w:ins w:id="109" w:author="Anttila  Eliel Simpson" w:date="2024-07-11T15:54:00Z">
        <w:r w:rsidR="00D84559">
          <w:rPr>
            <w:rFonts w:ascii="Times New Roman" w:hAnsi="Times New Roman" w:cs="Times New Roman"/>
            <w:color w:val="000000"/>
            <w:u w:color="000000"/>
          </w:rPr>
          <w:t>v</w:t>
        </w:r>
      </w:ins>
      <w:proofErr w:type="spellEnd"/>
      <w:del w:id="110" w:author="Anttila  Eliel Simpson" w:date="2024-07-11T15:54:00Z">
        <w:r w:rsidR="00D636C2" w:rsidRPr="00E35C55" w:rsidDel="00D84559">
          <w:rPr>
            <w:rFonts w:ascii="Times New Roman" w:hAnsi="Times New Roman" w:cs="Times New Roman"/>
            <w:color w:val="000000"/>
            <w:u w:color="000000"/>
          </w:rPr>
          <w:delText>f</w:delText>
        </w:r>
      </w:del>
      <w:r w:rsidR="00AE0598">
        <w:rPr>
          <w:rFonts w:ascii="Times New Roman" w:hAnsi="Times New Roman" w:cs="Times New Roman"/>
          <w:color w:val="000000"/>
          <w:u w:color="000000"/>
        </w:rPr>
        <w:t>,</w:t>
      </w:r>
      <w:r w:rsidR="00D636C2" w:rsidRPr="00E35C55">
        <w:rPr>
          <w:rFonts w:ascii="Times New Roman" w:hAnsi="Times New Roman" w:cs="Times New Roman"/>
          <w:color w:val="000000"/>
          <w:u w:color="000000"/>
        </w:rPr>
        <w:t xml:space="preserve"> 1998) </w:t>
      </w:r>
      <w:r w:rsidRPr="00E35C55">
        <w:rPr>
          <w:rFonts w:ascii="Times New Roman" w:hAnsi="Times New Roman" w:cs="Times New Roman"/>
          <w:color w:val="000000"/>
          <w:u w:color="000000"/>
        </w:rPr>
        <w:t xml:space="preserve">focused on the phosphatic strata of the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D636C2" w:rsidRPr="00E35C55">
        <w:rPr>
          <w:rFonts w:ascii="Times New Roman" w:hAnsi="Times New Roman" w:cs="Times New Roman"/>
          <w:color w:val="000000"/>
          <w:u w:color="000000"/>
        </w:rPr>
        <w:t xml:space="preserve">, </w:t>
      </w:r>
      <w:r w:rsidR="004611FC" w:rsidRPr="00E35C55">
        <w:rPr>
          <w:rFonts w:ascii="Times New Roman" w:hAnsi="Times New Roman" w:cs="Times New Roman"/>
          <w:color w:val="000000"/>
          <w:u w:color="000000"/>
        </w:rPr>
        <w:t xml:space="preserve">which </w:t>
      </w:r>
      <w:r w:rsidR="00D636C2" w:rsidRPr="00E35C55">
        <w:rPr>
          <w:rFonts w:ascii="Times New Roman" w:hAnsi="Times New Roman" w:cs="Times New Roman"/>
          <w:color w:val="000000"/>
          <w:u w:color="000000"/>
        </w:rPr>
        <w:t xml:space="preserve">are found stratigraphically above the Cryogenian sequence and </w:t>
      </w:r>
      <w:r w:rsidRPr="00E35C55">
        <w:rPr>
          <w:rFonts w:ascii="Times New Roman" w:hAnsi="Times New Roman" w:cs="Times New Roman"/>
          <w:color w:val="000000"/>
          <w:u w:color="000000"/>
        </w:rPr>
        <w:t xml:space="preserve">make up one of the largest </w:t>
      </w:r>
      <w:proofErr w:type="gramStart"/>
      <w:r w:rsidRPr="00E35C55">
        <w:rPr>
          <w:rFonts w:ascii="Times New Roman" w:hAnsi="Times New Roman" w:cs="Times New Roman"/>
          <w:color w:val="000000"/>
          <w:u w:color="000000"/>
        </w:rPr>
        <w:t>economic-grade</w:t>
      </w:r>
      <w:proofErr w:type="gramEnd"/>
      <w:r w:rsidRPr="00E35C55">
        <w:rPr>
          <w:rFonts w:ascii="Times New Roman" w:hAnsi="Times New Roman" w:cs="Times New Roman"/>
          <w:color w:val="000000"/>
          <w:u w:color="000000"/>
        </w:rPr>
        <w:t xml:space="preserve"> phosphorite deposits in the world (Cook and </w:t>
      </w:r>
      <w:proofErr w:type="spellStart"/>
      <w:r w:rsidRPr="00E35C55">
        <w:rPr>
          <w:rFonts w:ascii="Times New Roman" w:hAnsi="Times New Roman" w:cs="Times New Roman"/>
          <w:color w:val="000000"/>
          <w:u w:color="000000"/>
        </w:rPr>
        <w:t>Shergold</w:t>
      </w:r>
      <w:proofErr w:type="spellEnd"/>
      <w:r w:rsidRPr="00E35C55">
        <w:rPr>
          <w:rFonts w:ascii="Times New Roman" w:hAnsi="Times New Roman" w:cs="Times New Roman"/>
          <w:color w:val="000000"/>
          <w:u w:color="000000"/>
        </w:rPr>
        <w:t xml:space="preserve">, 1984). </w:t>
      </w:r>
      <w:r w:rsidR="00684BDE"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renches and roadcuts from prospecting are still visible, </w:t>
      </w:r>
      <w:r w:rsidR="00684BDE" w:rsidRPr="00E35C55">
        <w:rPr>
          <w:rFonts w:ascii="Times New Roman" w:hAnsi="Times New Roman" w:cs="Times New Roman"/>
          <w:color w:val="000000"/>
          <w:u w:color="000000"/>
        </w:rPr>
        <w:t xml:space="preserve">but </w:t>
      </w:r>
      <w:r w:rsidR="00D824B4" w:rsidRPr="00E35C55">
        <w:rPr>
          <w:rFonts w:ascii="Times New Roman" w:hAnsi="Times New Roman" w:cs="Times New Roman"/>
          <w:color w:val="000000"/>
          <w:u w:color="000000"/>
        </w:rPr>
        <w:t xml:space="preserve">economic development of mineral resources in the </w:t>
      </w:r>
      <w:r w:rsidR="00D824B4" w:rsidRPr="00E35C55">
        <w:rPr>
          <w:rFonts w:ascii="Times New Roman" w:hAnsi="Times New Roman" w:cs="Times New Roman"/>
          <w:color w:val="000000"/>
          <w:u w:color="000000"/>
        </w:rPr>
        <w:lastRenderedPageBreak/>
        <w:t xml:space="preserve">area was prevented initially by </w:t>
      </w:r>
      <w:r w:rsidRPr="00E35C55">
        <w:rPr>
          <w:rFonts w:ascii="Times New Roman" w:hAnsi="Times New Roman" w:cs="Times New Roman"/>
          <w:color w:val="000000"/>
          <w:u w:color="000000"/>
        </w:rPr>
        <w:t xml:space="preserve">the remote location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9E223F" w:rsidRPr="00E35C55">
        <w:rPr>
          <w:rFonts w:ascii="Times New Roman" w:hAnsi="Times New Roman" w:cs="Times New Roman"/>
          <w:color w:val="000000"/>
          <w:u w:color="000000"/>
        </w:rPr>
        <w:t>region</w:t>
      </w:r>
      <w:r w:rsidR="00D824B4" w:rsidRPr="00E35C55">
        <w:rPr>
          <w:rFonts w:ascii="Times New Roman" w:hAnsi="Times New Roman" w:cs="Times New Roman"/>
          <w:color w:val="000000"/>
          <w:u w:color="000000"/>
        </w:rPr>
        <w:t xml:space="preserve">, and more recently by the recognition of the environmental fragility of the surrounding </w:t>
      </w:r>
      <w:r w:rsidR="006921C1" w:rsidRPr="00E35C55">
        <w:rPr>
          <w:rFonts w:ascii="Times New Roman" w:hAnsi="Times New Roman" w:cs="Times New Roman"/>
          <w:color w:val="000000"/>
          <w:u w:color="000000"/>
        </w:rPr>
        <w:t>ecosystem</w:t>
      </w:r>
      <w:r w:rsidR="00D824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In addition to their economic significance, phosphorites of the </w:t>
      </w:r>
      <w:proofErr w:type="spellStart"/>
      <w:r w:rsidR="00547A3D" w:rsidRPr="00E35C55">
        <w:rPr>
          <w:rFonts w:ascii="Times New Roman" w:hAnsi="Times New Roman" w:cs="Times New Roman"/>
          <w:color w:val="000000"/>
          <w:u w:color="000000"/>
        </w:rPr>
        <w:t>Kheseen</w:t>
      </w:r>
      <w:proofErr w:type="spellEnd"/>
      <w:r w:rsidR="00547A3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host a </w:t>
      </w:r>
      <w:proofErr w:type="spellStart"/>
      <w:r w:rsidRPr="00E35C55">
        <w:rPr>
          <w:rFonts w:ascii="Times New Roman" w:hAnsi="Times New Roman" w:cs="Times New Roman"/>
          <w:color w:val="000000"/>
          <w:u w:color="000000"/>
        </w:rPr>
        <w:t>Doushantuo</w:t>
      </w:r>
      <w:proofErr w:type="spellEnd"/>
      <w:r w:rsidRPr="00E35C55">
        <w:rPr>
          <w:rFonts w:ascii="Times New Roman" w:hAnsi="Times New Roman" w:cs="Times New Roman"/>
          <w:color w:val="000000"/>
          <w:u w:color="000000"/>
        </w:rPr>
        <w:t>-</w:t>
      </w:r>
      <w:proofErr w:type="spellStart"/>
      <w:r w:rsidRPr="00E35C55">
        <w:rPr>
          <w:rFonts w:ascii="Times New Roman" w:hAnsi="Times New Roman" w:cs="Times New Roman"/>
          <w:color w:val="000000"/>
          <w:u w:color="000000"/>
        </w:rPr>
        <w:t>Pertatanka</w:t>
      </w:r>
      <w:proofErr w:type="spellEnd"/>
      <w:r w:rsidRPr="00E35C55">
        <w:rPr>
          <w:rFonts w:ascii="Times New Roman" w:hAnsi="Times New Roman" w:cs="Times New Roman"/>
          <w:color w:val="000000"/>
          <w:u w:color="000000"/>
        </w:rPr>
        <w:t xml:space="preserve">-Type microfossil assemblage (Anderson et al., 2017, 2019), with fossiliferous strata located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mountain range, on the western shores of Lake </w:t>
      </w:r>
      <w:proofErr w:type="spellStart"/>
      <w:r w:rsidR="00B42679" w:rsidRPr="00E35C55">
        <w:rPr>
          <w:rFonts w:ascii="Times New Roman" w:hAnsi="Times New Roman" w:cs="Times New Roman"/>
          <w:color w:val="000000"/>
          <w:u w:color="000000"/>
        </w:rPr>
        <w:t>Khuvsgul</w:t>
      </w:r>
      <w:proofErr w:type="spellEnd"/>
      <w:r w:rsidR="00547A3D"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547A3D" w:rsidRPr="00E35C55">
        <w:rPr>
          <w:rFonts w:ascii="Times New Roman" w:hAnsi="Times New Roman" w:cs="Times New Roman"/>
          <w:color w:val="000000"/>
          <w:u w:color="000000"/>
        </w:rPr>
        <w:t>ig</w:t>
      </w:r>
      <w:r w:rsidR="002E4BC0" w:rsidRPr="00E35C55">
        <w:rPr>
          <w:rFonts w:ascii="Times New Roman" w:hAnsi="Times New Roman" w:cs="Times New Roman"/>
          <w:color w:val="000000"/>
          <w:u w:color="000000"/>
        </w:rPr>
        <w:t>.</w:t>
      </w:r>
      <w:r w:rsidR="00547A3D" w:rsidRPr="00E35C55">
        <w:rPr>
          <w:rFonts w:ascii="Times New Roman" w:hAnsi="Times New Roman" w:cs="Times New Roman"/>
          <w:color w:val="000000"/>
          <w:u w:color="000000"/>
        </w:rPr>
        <w:t xml:space="preserve"> 3)</w:t>
      </w:r>
      <w:r w:rsidRPr="00E35C55">
        <w:rPr>
          <w:rFonts w:ascii="Times New Roman" w:hAnsi="Times New Roman" w:cs="Times New Roman"/>
          <w:color w:val="000000"/>
          <w:u w:color="000000"/>
        </w:rPr>
        <w:t xml:space="preserve">. </w:t>
      </w:r>
    </w:p>
    <w:p w14:paraId="4269CF91" w14:textId="75DE7659" w:rsidR="00E614B7" w:rsidRPr="00E35C55" w:rsidRDefault="00E614B7"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The phosphatic strata</w:t>
      </w:r>
      <w:r w:rsidR="00D636C2" w:rsidRPr="00E35C55">
        <w:rPr>
          <w:rFonts w:ascii="Times New Roman" w:hAnsi="Times New Roman" w:cs="Times New Roman"/>
          <w:color w:val="000000"/>
          <w:u w:color="000000"/>
        </w:rPr>
        <w:t xml:space="preserve"> of the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are separated from the underlying Cryogenian units by a thin package of Ediacaran carbonate</w:t>
      </w:r>
      <w:r w:rsidR="00D636C2" w:rsidRPr="00E35C55">
        <w:rPr>
          <w:rFonts w:ascii="Times New Roman" w:hAnsi="Times New Roman" w:cs="Times New Roman"/>
          <w:color w:val="000000"/>
          <w:u w:color="000000"/>
        </w:rPr>
        <w:t xml:space="preserve">, </w:t>
      </w:r>
      <w:proofErr w:type="spellStart"/>
      <w:r w:rsidR="00EA61E6" w:rsidRPr="00E35C55">
        <w:rPr>
          <w:rFonts w:ascii="Times New Roman" w:hAnsi="Times New Roman" w:cs="Times New Roman"/>
          <w:color w:val="000000"/>
          <w:u w:color="000000"/>
        </w:rPr>
        <w:t>lutite</w:t>
      </w:r>
      <w:proofErr w:type="spellEnd"/>
      <w:r w:rsidR="00D636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shale</w:t>
      </w:r>
      <w:r w:rsidR="00D43684">
        <w:rPr>
          <w:rFonts w:ascii="Times New Roman" w:hAnsi="Times New Roman" w:cs="Times New Roman"/>
          <w:color w:val="000000"/>
          <w:u w:color="000000"/>
        </w:rPr>
        <w:t xml:space="preserve"> (fig. 2)</w:t>
      </w:r>
      <w:r w:rsidRPr="00E35C55">
        <w:rPr>
          <w:rFonts w:ascii="Times New Roman" w:hAnsi="Times New Roman" w:cs="Times New Roman"/>
          <w:color w:val="000000"/>
          <w:u w:color="000000"/>
        </w:rPr>
        <w:t xml:space="preserve">. For this reason, </w:t>
      </w:r>
      <w:r w:rsidR="00547A3D" w:rsidRPr="00E35C55">
        <w:rPr>
          <w:rFonts w:ascii="Times New Roman" w:hAnsi="Times New Roman" w:cs="Times New Roman"/>
          <w:color w:val="000000"/>
          <w:u w:color="000000"/>
        </w:rPr>
        <w:t>previous</w:t>
      </w:r>
      <w:r w:rsidRPr="00E35C55">
        <w:rPr>
          <w:rFonts w:ascii="Times New Roman" w:hAnsi="Times New Roman" w:cs="Times New Roman"/>
          <w:color w:val="000000"/>
          <w:u w:color="000000"/>
        </w:rPr>
        <w:t xml:space="preserve"> workers (Sheldon, 1984; Osokin and </w:t>
      </w:r>
      <w:proofErr w:type="spellStart"/>
      <w:r w:rsidRPr="00E35C55">
        <w:rPr>
          <w:rFonts w:ascii="Times New Roman" w:hAnsi="Times New Roman" w:cs="Times New Roman"/>
          <w:color w:val="000000"/>
          <w:u w:color="000000"/>
        </w:rPr>
        <w:t>Tyzhinov</w:t>
      </w:r>
      <w:proofErr w:type="spellEnd"/>
      <w:r w:rsidR="002345E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1998</w:t>
      </w:r>
      <w:r w:rsidR="002345E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Ilyin</w:t>
      </w:r>
      <w:r w:rsidR="002345E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2004) argued for a genetic relationship between Cryogenian glacial episodes and</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the phosphorite deposits. However, a disconformity surface first recognized by Ilyin (2004) at several sites around the basin may be potentially correlative to a</w:t>
      </w:r>
      <w:r w:rsidR="00EA61E6" w:rsidRPr="00E35C55">
        <w:rPr>
          <w:rFonts w:ascii="Times New Roman" w:hAnsi="Times New Roman" w:cs="Times New Roman"/>
          <w:color w:val="000000"/>
          <w:u w:color="000000"/>
        </w:rPr>
        <w:t>n</w:t>
      </w:r>
      <w:r w:rsidRPr="00E35C55">
        <w:rPr>
          <w:rFonts w:ascii="Times New Roman" w:hAnsi="Times New Roman" w:cs="Times New Roman"/>
          <w:color w:val="000000"/>
          <w:u w:color="000000"/>
        </w:rPr>
        <w:t xml:space="preserve"> Ediacaran hiatus observed in</w:t>
      </w:r>
      <w:r w:rsidR="0017416F">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w:t>
      </w:r>
      <w:r w:rsidR="0017416F">
        <w:rPr>
          <w:rFonts w:ascii="Times New Roman" w:hAnsi="Times New Roman" w:cs="Times New Roman"/>
          <w:color w:val="000000"/>
          <w:u w:color="000000"/>
        </w:rPr>
        <w:t>T</w:t>
      </w:r>
      <w:r w:rsidRPr="00E35C55">
        <w:rPr>
          <w:rFonts w:ascii="Times New Roman" w:hAnsi="Times New Roman" w:cs="Times New Roman"/>
          <w:color w:val="000000"/>
          <w:u w:color="000000"/>
        </w:rPr>
        <w:t>errane (Macdonald et al., 2009; Bold et al., 2016</w:t>
      </w:r>
      <w:r w:rsidR="00F65B42">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casting doubt upon glaciogenic interpretations of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w:t>
      </w:r>
    </w:p>
    <w:p w14:paraId="4DA897F3" w14:textId="0DAEDCB4" w:rsidR="00E614B7" w:rsidRPr="00E35C55" w:rsidRDefault="00D77A33"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E614B7" w:rsidRPr="00E35C55">
        <w:rPr>
          <w:rFonts w:ascii="Times New Roman" w:hAnsi="Times New Roman" w:cs="Times New Roman"/>
          <w:color w:val="000000"/>
          <w:u w:color="000000"/>
        </w:rPr>
        <w:t xml:space="preserve">The upper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Group includes</w:t>
      </w:r>
      <w:r w:rsidR="00C42BB6" w:rsidRPr="00E35C55">
        <w:rPr>
          <w:rFonts w:ascii="Times New Roman" w:hAnsi="Times New Roman" w:cs="Times New Roman"/>
          <w:color w:val="000000"/>
          <w:u w:color="000000"/>
        </w:rPr>
        <w:t xml:space="preserve"> </w:t>
      </w:r>
      <w:r w:rsidR="008B62B2" w:rsidRPr="00E35C55">
        <w:rPr>
          <w:rFonts w:ascii="Times New Roman" w:hAnsi="Times New Roman" w:cs="Times New Roman"/>
          <w:color w:val="000000"/>
          <w:u w:color="000000"/>
        </w:rPr>
        <w:t>the</w:t>
      </w:r>
      <w:r w:rsidR="00E614B7" w:rsidRPr="00E35C55">
        <w:rPr>
          <w:rFonts w:ascii="Times New Roman" w:hAnsi="Times New Roman" w:cs="Times New Roman"/>
          <w:color w:val="000000"/>
          <w:u w:color="000000"/>
        </w:rPr>
        <w:t xml:space="preserve"> ~2 km-thick carbonate succession of the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614B7" w:rsidRPr="00E35C55">
        <w:rPr>
          <w:rFonts w:ascii="Times New Roman" w:hAnsi="Times New Roman" w:cs="Times New Roman"/>
          <w:color w:val="000000"/>
          <w:u w:color="000000"/>
        </w:rPr>
        <w:t xml:space="preserve">, which </w:t>
      </w:r>
      <w:proofErr w:type="spellStart"/>
      <w:r w:rsidR="00E614B7" w:rsidRPr="00E35C55">
        <w:rPr>
          <w:rFonts w:ascii="Times New Roman" w:hAnsi="Times New Roman" w:cs="Times New Roman"/>
          <w:color w:val="000000"/>
          <w:u w:color="000000"/>
        </w:rPr>
        <w:t>disconformably</w:t>
      </w:r>
      <w:proofErr w:type="spellEnd"/>
      <w:r w:rsidR="00E614B7" w:rsidRPr="00E35C55">
        <w:rPr>
          <w:rFonts w:ascii="Times New Roman" w:hAnsi="Times New Roman" w:cs="Times New Roman"/>
          <w:color w:val="000000"/>
          <w:u w:color="000000"/>
        </w:rPr>
        <w:t xml:space="preserve"> overlies the</w:t>
      </w:r>
      <w:r w:rsidR="00D636C2" w:rsidRPr="00E35C55">
        <w:rPr>
          <w:rFonts w:ascii="Times New Roman" w:hAnsi="Times New Roman" w:cs="Times New Roman"/>
          <w:color w:val="000000"/>
          <w:u w:color="000000"/>
        </w:rPr>
        <w:t xml:space="preserv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80ADF" w:rsidRPr="00E35C55">
        <w:rPr>
          <w:rFonts w:ascii="Times New Roman" w:hAnsi="Times New Roman" w:cs="Times New Roman"/>
          <w:color w:val="000000"/>
          <w:u w:color="000000"/>
        </w:rPr>
        <w:t>.</w:t>
      </w:r>
      <w:r w:rsidR="00C55140" w:rsidRPr="00E35C55">
        <w:rPr>
          <w:rFonts w:ascii="Times New Roman" w:hAnsi="Times New Roman" w:cs="Times New Roman"/>
          <w:color w:val="000000"/>
          <w:u w:color="000000"/>
        </w:rPr>
        <w:t xml:space="preserve"> Reported trilobite and archaeocyathid occurrences within the </w:t>
      </w:r>
      <w:proofErr w:type="spellStart"/>
      <w:r w:rsidR="00C55140" w:rsidRPr="00E35C55">
        <w:rPr>
          <w:rFonts w:ascii="Times New Roman" w:hAnsi="Times New Roman" w:cs="Times New Roman"/>
          <w:color w:val="000000"/>
          <w:u w:color="000000"/>
        </w:rPr>
        <w:t>Erkhelnuur</w:t>
      </w:r>
      <w:proofErr w:type="spellEnd"/>
      <w:r w:rsidR="00C5514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5140" w:rsidRPr="00E35C55">
        <w:rPr>
          <w:rFonts w:ascii="Times New Roman" w:hAnsi="Times New Roman" w:cs="Times New Roman"/>
          <w:color w:val="000000"/>
          <w:u w:color="000000"/>
        </w:rPr>
        <w:t xml:space="preserve"> (</w:t>
      </w:r>
      <w:proofErr w:type="spellStart"/>
      <w:r w:rsidR="00C55140" w:rsidRPr="00E35C55">
        <w:rPr>
          <w:rFonts w:ascii="Times New Roman" w:hAnsi="Times New Roman" w:cs="Times New Roman"/>
          <w:color w:val="000000"/>
          <w:u w:color="000000"/>
        </w:rPr>
        <w:t>Korobov</w:t>
      </w:r>
      <w:proofErr w:type="spellEnd"/>
      <w:r w:rsidR="00C55140" w:rsidRPr="00E35C55">
        <w:rPr>
          <w:rFonts w:ascii="Times New Roman" w:hAnsi="Times New Roman" w:cs="Times New Roman"/>
          <w:color w:val="000000"/>
          <w:u w:color="000000"/>
        </w:rPr>
        <w:t>, 1989) sugges</w:t>
      </w:r>
      <w:r w:rsidR="00277582" w:rsidRPr="00E35C55">
        <w:rPr>
          <w:rFonts w:ascii="Times New Roman" w:hAnsi="Times New Roman" w:cs="Times New Roman"/>
          <w:color w:val="000000"/>
          <w:u w:color="000000"/>
        </w:rPr>
        <w:t>t a Cambrian age for this interval</w:t>
      </w:r>
      <w:r w:rsidR="00C55140"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A coarse siliciclastic unit, the </w:t>
      </w:r>
      <w:proofErr w:type="spellStart"/>
      <w:r w:rsidR="00E614B7" w:rsidRPr="00E35C55">
        <w:rPr>
          <w:rFonts w:ascii="Times New Roman" w:hAnsi="Times New Roman" w:cs="Times New Roman"/>
          <w:color w:val="000000"/>
          <w:u w:color="000000"/>
        </w:rPr>
        <w:t>Ukhaatolgoi</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614B7" w:rsidRPr="00E35C55">
        <w:rPr>
          <w:rFonts w:ascii="Times New Roman" w:hAnsi="Times New Roman" w:cs="Times New Roman"/>
          <w:color w:val="000000"/>
          <w:u w:color="000000"/>
        </w:rPr>
        <w:t xml:space="preserve">, overlies the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del w:id="111" w:author="Anttila  Eliel Simpson" w:date="2024-07-11T16:00:00Z">
        <w:r w:rsidR="00E614B7" w:rsidRPr="00E35C55" w:rsidDel="00562801">
          <w:rPr>
            <w:rFonts w:ascii="Times New Roman" w:hAnsi="Times New Roman" w:cs="Times New Roman"/>
            <w:color w:val="000000"/>
            <w:u w:color="000000"/>
          </w:rPr>
          <w:delText xml:space="preserve"> ca</w:delText>
        </w:r>
        <w:r w:rsidR="00277582" w:rsidRPr="00E35C55" w:rsidDel="00562801">
          <w:rPr>
            <w:rFonts w:ascii="Times New Roman" w:hAnsi="Times New Roman" w:cs="Times New Roman"/>
            <w:color w:val="000000"/>
            <w:u w:color="000000"/>
          </w:rPr>
          <w:delText>r</w:delText>
        </w:r>
        <w:r w:rsidR="00E614B7" w:rsidRPr="00E35C55" w:rsidDel="00562801">
          <w:rPr>
            <w:rFonts w:ascii="Times New Roman" w:hAnsi="Times New Roman" w:cs="Times New Roman"/>
            <w:color w:val="000000"/>
            <w:u w:color="000000"/>
          </w:rPr>
          <w:delText>bonates</w:delText>
        </w:r>
      </w:del>
      <w:r w:rsidR="00547A3D"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and is the youngest </w:t>
      </w:r>
      <w:r w:rsidR="00685E24" w:rsidRPr="00E35C55">
        <w:rPr>
          <w:rFonts w:ascii="Times New Roman" w:hAnsi="Times New Roman" w:cs="Times New Roman"/>
          <w:color w:val="000000"/>
          <w:u w:color="000000"/>
        </w:rPr>
        <w:t xml:space="preserve">pre-Cenozoic </w:t>
      </w:r>
      <w:r w:rsidR="00E614B7" w:rsidRPr="00E35C55">
        <w:rPr>
          <w:rFonts w:ascii="Times New Roman" w:hAnsi="Times New Roman" w:cs="Times New Roman"/>
          <w:color w:val="000000"/>
          <w:u w:color="000000"/>
        </w:rPr>
        <w:t xml:space="preserve">sedimentary sequence </w:t>
      </w:r>
      <w:r w:rsidR="00685E24" w:rsidRPr="00E35C55">
        <w:rPr>
          <w:rFonts w:ascii="Times New Roman" w:hAnsi="Times New Roman" w:cs="Times New Roman"/>
          <w:color w:val="000000"/>
          <w:u w:color="000000"/>
        </w:rPr>
        <w:t>on the TMT</w:t>
      </w:r>
      <w:r w:rsidR="00E614B7" w:rsidRPr="00E35C55">
        <w:rPr>
          <w:rFonts w:ascii="Times New Roman" w:hAnsi="Times New Roman" w:cs="Times New Roman"/>
          <w:color w:val="000000"/>
          <w:u w:color="000000"/>
        </w:rPr>
        <w:t xml:space="preserve">. The accumulation of the </w:t>
      </w:r>
      <w:r w:rsidR="009E223F" w:rsidRPr="00E35C55">
        <w:rPr>
          <w:rFonts w:ascii="Times New Roman" w:hAnsi="Times New Roman" w:cs="Times New Roman"/>
          <w:color w:val="000000"/>
          <w:u w:color="000000"/>
        </w:rPr>
        <w:t xml:space="preserve">Cambrian </w:t>
      </w:r>
      <w:proofErr w:type="spellStart"/>
      <w:r w:rsidR="00E614B7" w:rsidRPr="00E35C55">
        <w:rPr>
          <w:rFonts w:ascii="Times New Roman" w:hAnsi="Times New Roman" w:cs="Times New Roman"/>
          <w:color w:val="000000"/>
          <w:u w:color="000000"/>
        </w:rPr>
        <w:t>platformal</w:t>
      </w:r>
      <w:proofErr w:type="spellEnd"/>
      <w:r w:rsidR="00E614B7" w:rsidRPr="00E35C55">
        <w:rPr>
          <w:rFonts w:ascii="Times New Roman" w:hAnsi="Times New Roman" w:cs="Times New Roman"/>
          <w:color w:val="000000"/>
          <w:u w:color="000000"/>
        </w:rPr>
        <w:t xml:space="preserve"> carbonate </w:t>
      </w:r>
      <w:r w:rsidR="009E223F" w:rsidRPr="00E35C55">
        <w:rPr>
          <w:rFonts w:ascii="Times New Roman" w:hAnsi="Times New Roman" w:cs="Times New Roman"/>
          <w:color w:val="000000"/>
          <w:u w:color="000000"/>
        </w:rPr>
        <w:t>sequence</w:t>
      </w:r>
      <w:r w:rsidR="00E614B7" w:rsidRPr="00E35C55">
        <w:rPr>
          <w:rFonts w:ascii="Times New Roman" w:hAnsi="Times New Roman" w:cs="Times New Roman"/>
          <w:color w:val="000000"/>
          <w:u w:color="000000"/>
        </w:rPr>
        <w:t xml:space="preserve"> of 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w:t>
      </w:r>
      <w:r w:rsidR="00685E24" w:rsidRPr="00E35C55">
        <w:rPr>
          <w:rFonts w:ascii="Times New Roman" w:hAnsi="Times New Roman" w:cs="Times New Roman"/>
          <w:color w:val="000000"/>
          <w:u w:color="000000"/>
        </w:rPr>
        <w:t>b</w:t>
      </w:r>
      <w:r w:rsidR="00E614B7" w:rsidRPr="00E35C55">
        <w:rPr>
          <w:rFonts w:ascii="Times New Roman" w:hAnsi="Times New Roman" w:cs="Times New Roman"/>
          <w:color w:val="000000"/>
          <w:u w:color="000000"/>
        </w:rPr>
        <w:t>asin has been attributed to continued thermal subsidence along the TMT margin (</w:t>
      </w:r>
      <w:proofErr w:type="spellStart"/>
      <w:r w:rsidR="00E614B7" w:rsidRPr="00E35C55">
        <w:rPr>
          <w:rFonts w:ascii="Times New Roman" w:hAnsi="Times New Roman" w:cs="Times New Roman"/>
          <w:color w:val="000000"/>
          <w:u w:color="000000"/>
        </w:rPr>
        <w:t>Khukhuudei</w:t>
      </w:r>
      <w:proofErr w:type="spellEnd"/>
      <w:r w:rsidR="00E614B7" w:rsidRPr="00E35C55">
        <w:rPr>
          <w:rFonts w:ascii="Times New Roman" w:hAnsi="Times New Roman" w:cs="Times New Roman"/>
          <w:color w:val="000000"/>
          <w:u w:color="000000"/>
        </w:rPr>
        <w:t xml:space="preserve"> et al, 2020; </w:t>
      </w:r>
      <w:proofErr w:type="spellStart"/>
      <w:r w:rsidR="00E614B7" w:rsidRPr="00E35C55">
        <w:rPr>
          <w:rFonts w:ascii="Times New Roman" w:hAnsi="Times New Roman" w:cs="Times New Roman"/>
          <w:color w:val="000000"/>
          <w:u w:color="000000"/>
        </w:rPr>
        <w:t>Kuzmichev</w:t>
      </w:r>
      <w:proofErr w:type="spellEnd"/>
      <w:r w:rsidR="00E614B7" w:rsidRPr="00E35C55">
        <w:rPr>
          <w:rFonts w:ascii="Times New Roman" w:hAnsi="Times New Roman" w:cs="Times New Roman"/>
          <w:color w:val="000000"/>
          <w:u w:color="000000"/>
        </w:rPr>
        <w:t>, 2015)</w:t>
      </w:r>
      <w:ins w:id="112" w:author="Anttila  Eliel Simpson" w:date="2024-07-11T16:04:00Z">
        <w:r w:rsidR="00562801">
          <w:rPr>
            <w:rFonts w:ascii="Times New Roman" w:hAnsi="Times New Roman" w:cs="Times New Roman"/>
            <w:color w:val="000000"/>
            <w:u w:color="000000"/>
          </w:rPr>
          <w:t xml:space="preserve">, and </w:t>
        </w:r>
      </w:ins>
      <w:del w:id="113" w:author="Anttila  Eliel Simpson" w:date="2024-07-11T16:04:00Z">
        <w:r w:rsidR="00E614B7" w:rsidRPr="00E35C55" w:rsidDel="00562801">
          <w:rPr>
            <w:rFonts w:ascii="Times New Roman" w:hAnsi="Times New Roman" w:cs="Times New Roman"/>
            <w:color w:val="000000"/>
            <w:u w:color="000000"/>
          </w:rPr>
          <w:delText xml:space="preserve"> and potential </w:delText>
        </w:r>
      </w:del>
      <w:r w:rsidR="00E614B7" w:rsidRPr="00E35C55">
        <w:rPr>
          <w:rFonts w:ascii="Times New Roman" w:hAnsi="Times New Roman" w:cs="Times New Roman"/>
          <w:color w:val="000000"/>
          <w:u w:color="000000"/>
        </w:rPr>
        <w:t xml:space="preserve">deposition into a </w:t>
      </w:r>
      <w:proofErr w:type="spellStart"/>
      <w:r w:rsidR="00E614B7" w:rsidRPr="00E35C55">
        <w:rPr>
          <w:rFonts w:ascii="Times New Roman" w:hAnsi="Times New Roman" w:cs="Times New Roman"/>
          <w:color w:val="000000"/>
          <w:u w:color="000000"/>
        </w:rPr>
        <w:t>riftogenic</w:t>
      </w:r>
      <w:proofErr w:type="spellEnd"/>
      <w:r w:rsidR="00E614B7" w:rsidRPr="00E35C55">
        <w:rPr>
          <w:rFonts w:ascii="Times New Roman" w:hAnsi="Times New Roman" w:cs="Times New Roman"/>
          <w:color w:val="000000"/>
          <w:u w:color="000000"/>
        </w:rPr>
        <w:t xml:space="preserve"> graben (Ilyin, 2004). Conversely, Macdonald and Jones (2011) suggest that, like on the </w:t>
      </w:r>
      <w:proofErr w:type="spellStart"/>
      <w:r w:rsidR="00E614B7" w:rsidRPr="00E35C55">
        <w:rPr>
          <w:rFonts w:ascii="Times New Roman" w:hAnsi="Times New Roman" w:cs="Times New Roman"/>
          <w:color w:val="000000"/>
          <w:u w:color="000000"/>
        </w:rPr>
        <w:t>Zavkhan</w:t>
      </w:r>
      <w:proofErr w:type="spellEnd"/>
      <w:r w:rsidR="00E614B7" w:rsidRPr="00E35C55">
        <w:rPr>
          <w:rFonts w:ascii="Times New Roman" w:hAnsi="Times New Roman" w:cs="Times New Roman"/>
          <w:color w:val="000000"/>
          <w:u w:color="000000"/>
        </w:rPr>
        <w:t xml:space="preserve"> </w:t>
      </w:r>
      <w:r w:rsidR="00D43684">
        <w:rPr>
          <w:rFonts w:ascii="Times New Roman" w:hAnsi="Times New Roman" w:cs="Times New Roman"/>
          <w:color w:val="000000"/>
          <w:u w:color="000000"/>
        </w:rPr>
        <w:t>T</w:t>
      </w:r>
      <w:r w:rsidR="00EA61E6" w:rsidRPr="00E35C55">
        <w:rPr>
          <w:rFonts w:ascii="Times New Roman" w:hAnsi="Times New Roman" w:cs="Times New Roman"/>
          <w:color w:val="000000"/>
          <w:u w:color="000000"/>
        </w:rPr>
        <w:t>errane</w:t>
      </w:r>
      <w:r w:rsidR="00E614B7" w:rsidRPr="00E35C55">
        <w:rPr>
          <w:rFonts w:ascii="Times New Roman" w:hAnsi="Times New Roman" w:cs="Times New Roman"/>
          <w:color w:val="000000"/>
          <w:u w:color="000000"/>
        </w:rPr>
        <w:t xml:space="preserve">, Cambrian subsidence </w:t>
      </w:r>
      <w:r w:rsidR="00F7200C" w:rsidRPr="00E35C55">
        <w:rPr>
          <w:rFonts w:ascii="Times New Roman" w:hAnsi="Times New Roman" w:cs="Times New Roman"/>
          <w:color w:val="000000"/>
          <w:u w:color="000000"/>
        </w:rPr>
        <w:t xml:space="preserve">on the TMT margin </w:t>
      </w:r>
      <w:r w:rsidR="00E614B7" w:rsidRPr="00E35C55">
        <w:rPr>
          <w:rFonts w:ascii="Times New Roman" w:hAnsi="Times New Roman" w:cs="Times New Roman"/>
          <w:color w:val="000000"/>
          <w:u w:color="000000"/>
        </w:rPr>
        <w:t xml:space="preserve">was driven by collisional tectonics related to the </w:t>
      </w:r>
      <w:proofErr w:type="spellStart"/>
      <w:r w:rsidR="00E614B7" w:rsidRPr="00E35C55">
        <w:rPr>
          <w:rFonts w:ascii="Times New Roman" w:hAnsi="Times New Roman" w:cs="Times New Roman"/>
          <w:color w:val="000000"/>
          <w:u w:color="000000"/>
        </w:rPr>
        <w:t>Salarian</w:t>
      </w:r>
      <w:proofErr w:type="spellEnd"/>
      <w:r w:rsidR="00E614B7" w:rsidRPr="00E35C55">
        <w:rPr>
          <w:rFonts w:ascii="Times New Roman" w:hAnsi="Times New Roman" w:cs="Times New Roman"/>
          <w:color w:val="000000"/>
          <w:u w:color="000000"/>
        </w:rPr>
        <w:t xml:space="preserve"> Orogeny (</w:t>
      </w:r>
      <w:proofErr w:type="spellStart"/>
      <w:r w:rsidR="00E614B7" w:rsidRPr="00E35C55">
        <w:rPr>
          <w:rFonts w:ascii="Times New Roman" w:hAnsi="Times New Roman" w:cs="Times New Roman"/>
          <w:color w:val="000000"/>
          <w:u w:color="000000"/>
        </w:rPr>
        <w:t>R</w:t>
      </w:r>
      <w:ins w:id="114" w:author="Anttila  Eliel Simpson" w:date="2024-07-11T16:02:00Z">
        <w:r w:rsidR="00562801">
          <w:rPr>
            <w:rFonts w:ascii="Times New Roman" w:hAnsi="Times New Roman" w:cs="Times New Roman"/>
            <w:color w:val="000000"/>
            <w:u w:color="000000"/>
          </w:rPr>
          <w:t>u</w:t>
        </w:r>
      </w:ins>
      <w:del w:id="115" w:author="Anttila  Eliel Simpson" w:date="2024-07-11T16:02:00Z">
        <w:r w:rsidR="00E614B7" w:rsidRPr="00E35C55" w:rsidDel="00562801">
          <w:rPr>
            <w:rFonts w:ascii="Times New Roman" w:hAnsi="Times New Roman" w:cs="Times New Roman"/>
            <w:color w:val="000000"/>
            <w:u w:color="000000"/>
          </w:rPr>
          <w:delText>hu</w:delText>
        </w:r>
      </w:del>
      <w:r w:rsidR="00E614B7" w:rsidRPr="00E35C55">
        <w:rPr>
          <w:rFonts w:ascii="Times New Roman" w:hAnsi="Times New Roman" w:cs="Times New Roman"/>
          <w:color w:val="000000"/>
          <w:u w:color="000000"/>
        </w:rPr>
        <w:t>z</w:t>
      </w:r>
      <w:ins w:id="116" w:author="Anttila  Eliel Simpson" w:date="2024-07-11T16:03:00Z">
        <w:r w:rsidR="00562801">
          <w:rPr>
            <w:rFonts w:ascii="Times New Roman" w:hAnsi="Times New Roman" w:cs="Times New Roman"/>
            <w:color w:val="000000"/>
            <w:u w:color="000000"/>
          </w:rPr>
          <w:t>h</w:t>
        </w:r>
      </w:ins>
      <w:r w:rsidR="00E614B7" w:rsidRPr="00E35C55">
        <w:rPr>
          <w:rFonts w:ascii="Times New Roman" w:hAnsi="Times New Roman" w:cs="Times New Roman"/>
          <w:color w:val="000000"/>
          <w:u w:color="000000"/>
        </w:rPr>
        <w:t>entsev</w:t>
      </w:r>
      <w:proofErr w:type="spellEnd"/>
      <w:r w:rsidR="00E614B7" w:rsidRPr="00E35C55">
        <w:rPr>
          <w:rFonts w:ascii="Times New Roman" w:hAnsi="Times New Roman" w:cs="Times New Roman"/>
          <w:color w:val="000000"/>
          <w:u w:color="000000"/>
        </w:rPr>
        <w:t xml:space="preserve"> and </w:t>
      </w:r>
      <w:proofErr w:type="spellStart"/>
      <w:r w:rsidR="00E614B7" w:rsidRPr="00E35C55">
        <w:rPr>
          <w:rFonts w:ascii="Times New Roman" w:hAnsi="Times New Roman" w:cs="Times New Roman"/>
          <w:color w:val="000000"/>
          <w:u w:color="000000"/>
        </w:rPr>
        <w:t>Burashnikov</w:t>
      </w:r>
      <w:proofErr w:type="spellEnd"/>
      <w:r w:rsidR="00E614B7" w:rsidRPr="00E35C55">
        <w:rPr>
          <w:rFonts w:ascii="Times New Roman" w:hAnsi="Times New Roman" w:cs="Times New Roman"/>
          <w:color w:val="000000"/>
          <w:u w:color="000000"/>
        </w:rPr>
        <w:t>, 199</w:t>
      </w:r>
      <w:ins w:id="117" w:author="Anttila  Eliel Simpson" w:date="2024-07-11T16:03:00Z">
        <w:r w:rsidR="00562801">
          <w:rPr>
            <w:rFonts w:ascii="Times New Roman" w:hAnsi="Times New Roman" w:cs="Times New Roman"/>
            <w:color w:val="000000"/>
            <w:u w:color="000000"/>
          </w:rPr>
          <w:t>5</w:t>
        </w:r>
      </w:ins>
      <w:del w:id="118" w:author="Anttila  Eliel Simpson" w:date="2024-07-11T16:03:00Z">
        <w:r w:rsidR="00E614B7" w:rsidRPr="00E35C55" w:rsidDel="00562801">
          <w:rPr>
            <w:rFonts w:ascii="Times New Roman" w:hAnsi="Times New Roman" w:cs="Times New Roman"/>
            <w:color w:val="000000"/>
            <w:u w:color="000000"/>
          </w:rPr>
          <w:delText>6</w:delText>
        </w:r>
      </w:del>
      <w:r w:rsidR="00E614B7" w:rsidRPr="00E35C55">
        <w:rPr>
          <w:rFonts w:ascii="Times New Roman" w:hAnsi="Times New Roman" w:cs="Times New Roman"/>
          <w:color w:val="000000"/>
          <w:u w:color="000000"/>
        </w:rPr>
        <w:t>; Smith et al., 201</w:t>
      </w:r>
      <w:r w:rsidR="001C5111">
        <w:rPr>
          <w:rFonts w:ascii="Times New Roman" w:hAnsi="Times New Roman" w:cs="Times New Roman"/>
          <w:color w:val="000000"/>
          <w:u w:color="000000"/>
        </w:rPr>
        <w:t>6</w:t>
      </w:r>
      <w:r w:rsidR="00E614B7" w:rsidRPr="00E35C55">
        <w:rPr>
          <w:rFonts w:ascii="Times New Roman" w:hAnsi="Times New Roman" w:cs="Times New Roman"/>
          <w:color w:val="000000"/>
          <w:u w:color="000000"/>
        </w:rPr>
        <w:t>; Bold et al., 2016</w:t>
      </w:r>
      <w:ins w:id="119" w:author="Anttila  Eliel Simpson" w:date="2024-07-11T16:03:00Z">
        <w:r w:rsidR="00562801">
          <w:rPr>
            <w:rFonts w:ascii="Times New Roman" w:hAnsi="Times New Roman" w:cs="Times New Roman"/>
            <w:color w:val="000000"/>
            <w:u w:color="000000"/>
          </w:rPr>
          <w:t>b</w:t>
        </w:r>
      </w:ins>
      <w:r w:rsidR="00E614B7" w:rsidRPr="00E35C55">
        <w:rPr>
          <w:rFonts w:ascii="Times New Roman" w:hAnsi="Times New Roman" w:cs="Times New Roman"/>
          <w:color w:val="000000"/>
          <w:u w:color="000000"/>
        </w:rPr>
        <w:t>)</w:t>
      </w:r>
      <w:r w:rsidR="00685E24" w:rsidRPr="00E35C55">
        <w:rPr>
          <w:rFonts w:ascii="Times New Roman" w:hAnsi="Times New Roman" w:cs="Times New Roman"/>
          <w:color w:val="000000"/>
          <w:u w:color="000000"/>
        </w:rPr>
        <w:t>.</w:t>
      </w:r>
    </w:p>
    <w:p w14:paraId="57DA30CC" w14:textId="77777777"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p>
    <w:p w14:paraId="688EF50C" w14:textId="79470989" w:rsidR="00E614B7" w:rsidRPr="00E35C55" w:rsidRDefault="00D824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2.4 </w:t>
      </w:r>
      <w:r w:rsidR="00A25420" w:rsidRPr="00E35C55">
        <w:rPr>
          <w:rFonts w:ascii="Times New Roman" w:hAnsi="Times New Roman" w:cs="Times New Roman"/>
          <w:b/>
          <w:bCs/>
          <w:i/>
          <w:iCs/>
          <w:color w:val="000000"/>
          <w:u w:color="000000"/>
        </w:rPr>
        <w:t>Phanerozoic</w:t>
      </w:r>
      <w:r w:rsidR="009E223F" w:rsidRPr="00E35C55">
        <w:rPr>
          <w:rFonts w:ascii="Times New Roman" w:hAnsi="Times New Roman" w:cs="Times New Roman"/>
          <w:b/>
          <w:bCs/>
          <w:i/>
          <w:iCs/>
          <w:color w:val="000000"/>
          <w:u w:color="000000"/>
        </w:rPr>
        <w:t xml:space="preserve"> </w:t>
      </w:r>
      <w:r w:rsidR="00742619" w:rsidRPr="00E35C55">
        <w:rPr>
          <w:rFonts w:ascii="Times New Roman" w:hAnsi="Times New Roman" w:cs="Times New Roman"/>
          <w:b/>
          <w:bCs/>
          <w:i/>
          <w:iCs/>
          <w:color w:val="000000"/>
          <w:u w:color="000000"/>
        </w:rPr>
        <w:t>deformation</w:t>
      </w:r>
      <w:r w:rsidR="00E614B7" w:rsidRPr="00E35C55">
        <w:rPr>
          <w:rFonts w:ascii="Times New Roman" w:hAnsi="Times New Roman" w:cs="Times New Roman"/>
          <w:b/>
          <w:bCs/>
          <w:i/>
          <w:iCs/>
          <w:color w:val="000000"/>
          <w:u w:color="000000"/>
        </w:rPr>
        <w:t xml:space="preserve"> of the T</w:t>
      </w:r>
      <w:r w:rsidRPr="00E35C55">
        <w:rPr>
          <w:rFonts w:ascii="Times New Roman" w:hAnsi="Times New Roman" w:cs="Times New Roman"/>
          <w:b/>
          <w:bCs/>
          <w:i/>
          <w:iCs/>
          <w:color w:val="000000"/>
          <w:u w:color="000000"/>
        </w:rPr>
        <w:t>uva Mongolian Terranes</w:t>
      </w:r>
    </w:p>
    <w:p w14:paraId="4F5BBFA0" w14:textId="0433A021"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strata </w:t>
      </w:r>
      <w:r w:rsidR="002B05B4" w:rsidRPr="00E35C55">
        <w:rPr>
          <w:rFonts w:ascii="Times New Roman" w:hAnsi="Times New Roman" w:cs="Times New Roman"/>
          <w:color w:val="000000"/>
          <w:u w:color="000000"/>
        </w:rPr>
        <w:t xml:space="preserve">in the </w:t>
      </w:r>
      <w:proofErr w:type="spellStart"/>
      <w:r w:rsidR="000C3FF8" w:rsidRPr="00E35C55">
        <w:rPr>
          <w:rFonts w:ascii="Times New Roman" w:hAnsi="Times New Roman" w:cs="Times New Roman"/>
          <w:color w:val="000000"/>
          <w:u w:color="000000"/>
        </w:rPr>
        <w:t>Khoridol</w:t>
      </w:r>
      <w:proofErr w:type="spellEnd"/>
      <w:r w:rsidR="000C3FF8" w:rsidRPr="00E35C55">
        <w:rPr>
          <w:rFonts w:ascii="Times New Roman" w:hAnsi="Times New Roman" w:cs="Times New Roman"/>
          <w:color w:val="000000"/>
          <w:u w:color="000000"/>
        </w:rPr>
        <w:t xml:space="preserve"> </w:t>
      </w:r>
      <w:proofErr w:type="spellStart"/>
      <w:r w:rsidR="000C3FF8" w:rsidRPr="00E35C55">
        <w:rPr>
          <w:rFonts w:ascii="Times New Roman" w:hAnsi="Times New Roman" w:cs="Times New Roman"/>
          <w:color w:val="000000"/>
          <w:u w:color="000000"/>
        </w:rPr>
        <w:t>Saridag</w:t>
      </w:r>
      <w:proofErr w:type="spellEnd"/>
      <w:r w:rsidR="000C3FF8" w:rsidRPr="00E35C55">
        <w:rPr>
          <w:rFonts w:ascii="Times New Roman" w:hAnsi="Times New Roman" w:cs="Times New Roman"/>
          <w:color w:val="000000"/>
          <w:u w:color="000000"/>
        </w:rPr>
        <w:t xml:space="preserve"> </w:t>
      </w:r>
      <w:r w:rsidR="0013328C" w:rsidRPr="00E35C55">
        <w:rPr>
          <w:rFonts w:ascii="Times New Roman" w:hAnsi="Times New Roman" w:cs="Times New Roman"/>
          <w:color w:val="000000"/>
          <w:u w:color="000000"/>
        </w:rPr>
        <w:t>Range</w:t>
      </w:r>
      <w:r w:rsidR="0017416F">
        <w:rPr>
          <w:rFonts w:ascii="Times New Roman" w:hAnsi="Times New Roman" w:cs="Times New Roman"/>
          <w:color w:val="000000"/>
          <w:u w:color="000000"/>
        </w:rPr>
        <w:t xml:space="preserve"> (fig. 1)</w:t>
      </w:r>
      <w:r w:rsidR="002B05B4" w:rsidRPr="00E35C55">
        <w:rPr>
          <w:rFonts w:ascii="Times New Roman" w:hAnsi="Times New Roman" w:cs="Times New Roman"/>
          <w:color w:val="000000"/>
          <w:u w:color="000000"/>
        </w:rPr>
        <w:t xml:space="preserve"> </w:t>
      </w:r>
      <w:r w:rsidR="00460CD7" w:rsidRPr="00E35C55">
        <w:rPr>
          <w:rFonts w:ascii="Times New Roman" w:hAnsi="Times New Roman" w:cs="Times New Roman"/>
          <w:color w:val="000000"/>
          <w:u w:color="000000"/>
        </w:rPr>
        <w:t>were previously</w:t>
      </w:r>
      <w:r w:rsidR="002B05B4" w:rsidRPr="00E35C55">
        <w:rPr>
          <w:rFonts w:ascii="Times New Roman" w:hAnsi="Times New Roman" w:cs="Times New Roman"/>
          <w:color w:val="000000"/>
          <w:u w:color="000000"/>
        </w:rPr>
        <w:t xml:space="preserve"> mapped</w:t>
      </w:r>
      <w:r w:rsidR="00596680" w:rsidRPr="00E35C55">
        <w:rPr>
          <w:rFonts w:ascii="Times New Roman" w:hAnsi="Times New Roman" w:cs="Times New Roman"/>
          <w:color w:val="000000"/>
          <w:u w:color="000000"/>
        </w:rPr>
        <w:t xml:space="preserve"> </w:t>
      </w:r>
      <w:r w:rsidR="009E223F" w:rsidRPr="00E35C55">
        <w:rPr>
          <w:rFonts w:ascii="Times New Roman" w:hAnsi="Times New Roman" w:cs="Times New Roman"/>
          <w:color w:val="000000"/>
          <w:u w:color="000000"/>
        </w:rPr>
        <w:t>as</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km-scale </w:t>
      </w:r>
      <w:r w:rsidR="002B05B4" w:rsidRPr="00E35C55">
        <w:rPr>
          <w:rFonts w:ascii="Times New Roman" w:hAnsi="Times New Roman" w:cs="Times New Roman"/>
          <w:color w:val="000000"/>
          <w:u w:color="000000"/>
        </w:rPr>
        <w:t>south</w:t>
      </w:r>
      <w:r w:rsidRPr="00E35C55">
        <w:rPr>
          <w:rFonts w:ascii="Times New Roman" w:hAnsi="Times New Roman" w:cs="Times New Roman"/>
          <w:color w:val="000000"/>
          <w:u w:color="000000"/>
        </w:rPr>
        <w:t>-plunging</w:t>
      </w:r>
      <w:r w:rsidR="002B05B4" w:rsidRPr="00E35C55">
        <w:rPr>
          <w:rFonts w:ascii="Times New Roman" w:hAnsi="Times New Roman" w:cs="Times New Roman"/>
          <w:color w:val="000000"/>
          <w:u w:color="000000"/>
        </w:rPr>
        <w:t>, north-south-trending</w:t>
      </w:r>
      <w:r w:rsidRPr="00E35C55">
        <w:rPr>
          <w:rFonts w:ascii="Times New Roman" w:hAnsi="Times New Roman" w:cs="Times New Roman"/>
          <w:color w:val="000000"/>
          <w:u w:color="000000"/>
        </w:rPr>
        <w:t xml:space="preserve"> anticlin</w:t>
      </w:r>
      <w:r w:rsidR="0073614D" w:rsidRPr="00E35C55">
        <w:rPr>
          <w:rFonts w:ascii="Times New Roman" w:hAnsi="Times New Roman" w:cs="Times New Roman"/>
          <w:color w:val="000000"/>
          <w:u w:color="000000"/>
        </w:rPr>
        <w:t>oria</w:t>
      </w:r>
      <w:r w:rsidR="00460CD7" w:rsidRPr="00E35C55">
        <w:rPr>
          <w:rFonts w:ascii="Times New Roman" w:hAnsi="Times New Roman" w:cs="Times New Roman"/>
          <w:color w:val="000000"/>
          <w:u w:color="000000"/>
        </w:rPr>
        <w:t xml:space="preserve"> (</w:t>
      </w:r>
      <w:proofErr w:type="spellStart"/>
      <w:r w:rsidR="00460CD7" w:rsidRPr="00E35C55">
        <w:rPr>
          <w:rFonts w:ascii="Times New Roman" w:hAnsi="Times New Roman" w:cs="Times New Roman"/>
          <w:color w:val="000000"/>
          <w:u w:color="000000"/>
        </w:rPr>
        <w:t>Buihover</w:t>
      </w:r>
      <w:proofErr w:type="spellEnd"/>
      <w:r w:rsidR="00460CD7" w:rsidRPr="00E35C55">
        <w:rPr>
          <w:rFonts w:ascii="Times New Roman" w:hAnsi="Times New Roman" w:cs="Times New Roman"/>
          <w:color w:val="000000"/>
          <w:u w:color="000000"/>
        </w:rPr>
        <w:t xml:space="preserve"> et al., 1968; Mongolian Survey, 1988)</w:t>
      </w:r>
      <w:r w:rsidRPr="00E35C55">
        <w:rPr>
          <w:rFonts w:ascii="Times New Roman" w:hAnsi="Times New Roman" w:cs="Times New Roman"/>
          <w:color w:val="000000"/>
          <w:u w:color="000000"/>
        </w:rPr>
        <w:t>,</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intruded by Ordovician post-metamorphic monzogranites and granodiorites</w:t>
      </w:r>
      <w:r w:rsidR="00E03B7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2015). </w:t>
      </w:r>
      <w:r w:rsidR="00936317" w:rsidRPr="00E35C55">
        <w:rPr>
          <w:rFonts w:ascii="Times New Roman" w:hAnsi="Times New Roman" w:cs="Times New Roman"/>
          <w:color w:val="000000"/>
          <w:u w:color="000000"/>
        </w:rPr>
        <w:t xml:space="preserve">However, these pre-Ordovician structures have not been explicitly associated with a specific collision or compressional event, highlighting the need for detailed </w:t>
      </w:r>
      <w:r w:rsidR="00936317" w:rsidRPr="00E35C55">
        <w:rPr>
          <w:rFonts w:ascii="Times New Roman" w:hAnsi="Times New Roman" w:cs="Times New Roman"/>
          <w:color w:val="000000"/>
          <w:u w:color="000000"/>
        </w:rPr>
        <w:lastRenderedPageBreak/>
        <w:t xml:space="preserve">structural characterization of the greater </w:t>
      </w:r>
      <w:proofErr w:type="spellStart"/>
      <w:r w:rsidR="00936317" w:rsidRPr="00E35C55">
        <w:rPr>
          <w:rFonts w:ascii="Times New Roman" w:hAnsi="Times New Roman" w:cs="Times New Roman"/>
          <w:color w:val="000000"/>
          <w:u w:color="000000"/>
        </w:rPr>
        <w:t>Khuvsgul</w:t>
      </w:r>
      <w:proofErr w:type="spellEnd"/>
      <w:r w:rsidR="00936317" w:rsidRPr="00E35C55">
        <w:rPr>
          <w:rFonts w:ascii="Times New Roman" w:hAnsi="Times New Roman" w:cs="Times New Roman"/>
          <w:color w:val="000000"/>
          <w:u w:color="000000"/>
        </w:rPr>
        <w:t xml:space="preserve"> region. </w:t>
      </w:r>
      <w:r w:rsidR="00516371" w:rsidRPr="00E35C55">
        <w:rPr>
          <w:rFonts w:ascii="Times New Roman" w:hAnsi="Times New Roman" w:cs="Times New Roman"/>
          <w:color w:val="000000"/>
          <w:u w:color="000000"/>
        </w:rPr>
        <w:t xml:space="preserve">Following </w:t>
      </w:r>
      <w:r w:rsidR="00460CD7" w:rsidRPr="00E35C55">
        <w:rPr>
          <w:rFonts w:ascii="Times New Roman" w:hAnsi="Times New Roman" w:cs="Times New Roman"/>
          <w:color w:val="000000"/>
          <w:u w:color="000000"/>
        </w:rPr>
        <w:t>early Paleozoic</w:t>
      </w:r>
      <w:r w:rsidR="00516371" w:rsidRPr="00E35C55">
        <w:rPr>
          <w:rFonts w:ascii="Times New Roman" w:hAnsi="Times New Roman" w:cs="Times New Roman"/>
          <w:color w:val="000000"/>
          <w:u w:color="000000"/>
        </w:rPr>
        <w:t xml:space="preserve"> deformation, </w:t>
      </w:r>
      <w:r w:rsidRPr="00E35C55">
        <w:rPr>
          <w:rFonts w:ascii="Times New Roman" w:hAnsi="Times New Roman" w:cs="Times New Roman"/>
          <w:color w:val="000000"/>
          <w:u w:color="000000"/>
        </w:rPr>
        <w:t xml:space="preserve">TMT-Siberian sutures were reactivated and </w:t>
      </w:r>
      <w:r w:rsidR="00EA61E6" w:rsidRPr="00E35C55">
        <w:rPr>
          <w:rFonts w:ascii="Times New Roman" w:hAnsi="Times New Roman" w:cs="Times New Roman"/>
          <w:color w:val="000000"/>
          <w:u w:color="000000"/>
        </w:rPr>
        <w:t>intruded by</w:t>
      </w:r>
      <w:r w:rsidRPr="00E35C55">
        <w:rPr>
          <w:rFonts w:ascii="Times New Roman" w:hAnsi="Times New Roman" w:cs="Times New Roman"/>
          <w:color w:val="000000"/>
          <w:u w:color="000000"/>
        </w:rPr>
        <w:t xml:space="preserve"> Carboniferous and early Permian </w:t>
      </w:r>
      <w:r w:rsidR="00EA61E6" w:rsidRPr="00E35C55">
        <w:rPr>
          <w:rFonts w:ascii="Times New Roman" w:hAnsi="Times New Roman" w:cs="Times New Roman"/>
          <w:color w:val="000000"/>
          <w:u w:color="000000"/>
        </w:rPr>
        <w:t>plutons</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Buslov</w:t>
      </w:r>
      <w:proofErr w:type="spellEnd"/>
      <w:r w:rsidRPr="00E35C55">
        <w:rPr>
          <w:rFonts w:ascii="Times New Roman" w:hAnsi="Times New Roman" w:cs="Times New Roman"/>
          <w:color w:val="000000"/>
          <w:u w:color="000000"/>
        </w:rPr>
        <w:t xml:space="preserve"> et al., 2001; 2009). The</w:t>
      </w:r>
      <w:r w:rsidR="00704162">
        <w:rPr>
          <w:rFonts w:ascii="Times New Roman" w:hAnsi="Times New Roman" w:cs="Times New Roman"/>
          <w:color w:val="000000"/>
          <w:u w:color="000000"/>
        </w:rPr>
        <w:t xml:space="preserve"> </w:t>
      </w:r>
      <w:r w:rsidR="00704162" w:rsidRPr="00E35C55">
        <w:rPr>
          <w:rFonts w:ascii="Times New Roman" w:hAnsi="Times New Roman" w:cs="Times New Roman"/>
          <w:color w:val="000000"/>
          <w:u w:color="000000"/>
        </w:rPr>
        <w:t>Neogene</w:t>
      </w:r>
      <w:r w:rsidRPr="00E35C55">
        <w:rPr>
          <w:rFonts w:ascii="Times New Roman" w:hAnsi="Times New Roman" w:cs="Times New Roman"/>
          <w:color w:val="000000"/>
          <w:u w:color="000000"/>
        </w:rPr>
        <w:t xml:space="preserve"> development of the</w:t>
      </w:r>
      <w:r w:rsidR="0051637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Baikal Rift system</w:t>
      </w:r>
      <w:r w:rsidR="0051637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resulted in the generation of new N-S trending normal fault structures</w:t>
      </w:r>
      <w:r w:rsidR="0047580C" w:rsidRPr="00E35C55">
        <w:rPr>
          <w:rFonts w:ascii="Times New Roman" w:hAnsi="Times New Roman" w:cs="Times New Roman"/>
          <w:color w:val="000000"/>
          <w:u w:color="000000"/>
        </w:rPr>
        <w:t xml:space="preserve"> </w:t>
      </w:r>
      <w:r w:rsidR="00704162">
        <w:rPr>
          <w:rFonts w:ascii="Times New Roman" w:hAnsi="Times New Roman" w:cs="Times New Roman"/>
          <w:color w:val="000000"/>
          <w:u w:color="000000"/>
        </w:rPr>
        <w:t>and</w:t>
      </w:r>
      <w:r w:rsidRPr="00E35C55">
        <w:rPr>
          <w:rFonts w:ascii="Times New Roman" w:hAnsi="Times New Roman" w:cs="Times New Roman"/>
          <w:color w:val="000000"/>
          <w:u w:color="000000"/>
        </w:rPr>
        <w:t xml:space="preserve"> basaltic magmatism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w:t>
      </w:r>
      <w:r w:rsidR="0047580C" w:rsidRPr="00E35C55">
        <w:rPr>
          <w:rFonts w:ascii="Times New Roman" w:hAnsi="Times New Roman" w:cs="Times New Roman"/>
          <w:color w:val="000000"/>
          <w:u w:color="000000"/>
        </w:rPr>
        <w:t xml:space="preserve">The Neogene extensional regime also </w:t>
      </w:r>
      <w:r w:rsidRPr="00E35C55">
        <w:rPr>
          <w:rFonts w:ascii="Times New Roman" w:hAnsi="Times New Roman" w:cs="Times New Roman"/>
          <w:color w:val="000000"/>
          <w:u w:color="000000"/>
        </w:rPr>
        <w:t xml:space="preserve">reactivated </w:t>
      </w:r>
      <w:r w:rsidR="0047580C" w:rsidRPr="00E35C55">
        <w:rPr>
          <w:rFonts w:ascii="Times New Roman" w:hAnsi="Times New Roman" w:cs="Times New Roman"/>
          <w:color w:val="000000"/>
          <w:u w:color="000000"/>
        </w:rPr>
        <w:t xml:space="preserve">extant older </w:t>
      </w:r>
      <w:r w:rsidRPr="00E35C55">
        <w:rPr>
          <w:rFonts w:ascii="Times New Roman" w:hAnsi="Times New Roman" w:cs="Times New Roman"/>
          <w:color w:val="000000"/>
          <w:u w:color="000000"/>
        </w:rPr>
        <w:t xml:space="preserve">structures, leading to block rotation along older faults in the </w:t>
      </w:r>
      <w:r w:rsidR="000C3FF8" w:rsidRPr="00E35C55">
        <w:rPr>
          <w:rFonts w:ascii="Times New Roman" w:hAnsi="Times New Roman" w:cs="Times New Roman"/>
          <w:color w:val="000000"/>
          <w:u w:color="000000"/>
        </w:rPr>
        <w:t>region</w:t>
      </w:r>
      <w:r w:rsidRPr="00E35C55">
        <w:rPr>
          <w:rFonts w:ascii="Times New Roman" w:hAnsi="Times New Roman" w:cs="Times New Roman"/>
          <w:color w:val="000000"/>
          <w:u w:color="000000"/>
        </w:rPr>
        <w:t xml:space="preserve">. Seismic activity along both normal and sinistral transverse structures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335978" w:rsidRPr="00E35C55">
        <w:rPr>
          <w:rFonts w:ascii="Times New Roman" w:hAnsi="Times New Roman" w:cs="Times New Roman"/>
          <w:color w:val="000000"/>
          <w:u w:color="000000"/>
        </w:rPr>
        <w:t>r</w:t>
      </w:r>
      <w:r w:rsidRPr="00E35C55">
        <w:rPr>
          <w:rFonts w:ascii="Times New Roman" w:hAnsi="Times New Roman" w:cs="Times New Roman"/>
          <w:color w:val="000000"/>
          <w:u w:color="000000"/>
        </w:rPr>
        <w:t>egion continues today (</w:t>
      </w:r>
      <w:r w:rsidR="00045EC0">
        <w:rPr>
          <w:rFonts w:ascii="Times New Roman" w:hAnsi="Times New Roman" w:cs="Times New Roman"/>
          <w:color w:val="000000"/>
          <w:u w:color="000000"/>
        </w:rPr>
        <w:t>Liu et al., 2021</w:t>
      </w:r>
      <w:r w:rsidRPr="00E35C55">
        <w:rPr>
          <w:rFonts w:ascii="Times New Roman" w:hAnsi="Times New Roman" w:cs="Times New Roman"/>
          <w:color w:val="000000"/>
          <w:u w:color="000000"/>
        </w:rPr>
        <w:t>).</w:t>
      </w:r>
    </w:p>
    <w:p w14:paraId="63CE79B2" w14:textId="77777777"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p>
    <w:p w14:paraId="6CECAA1C" w14:textId="7E5C3874" w:rsidR="00E614B7" w:rsidRPr="00E35C55" w:rsidRDefault="00D70ECD" w:rsidP="00704162">
      <w:pPr>
        <w:autoSpaceDE w:val="0"/>
        <w:autoSpaceDN w:val="0"/>
        <w:adjustRightInd w:val="0"/>
        <w:spacing w:line="360" w:lineRule="auto"/>
        <w:rPr>
          <w:rFonts w:ascii="Times New Roman" w:hAnsi="Times New Roman" w:cs="Times New Roman"/>
          <w:b/>
          <w:bCs/>
          <w:i/>
          <w:iCs/>
          <w:color w:val="000000"/>
        </w:rPr>
      </w:pPr>
      <w:r w:rsidRPr="00E35C55">
        <w:rPr>
          <w:rFonts w:ascii="Times New Roman" w:hAnsi="Times New Roman" w:cs="Times New Roman"/>
          <w:b/>
          <w:bCs/>
          <w:i/>
          <w:iCs/>
          <w:color w:val="000000"/>
        </w:rPr>
        <w:t>3. METHODS</w:t>
      </w:r>
      <w:r w:rsidR="00E64E7F" w:rsidRPr="00E35C55">
        <w:rPr>
          <w:rFonts w:ascii="Times New Roman" w:hAnsi="Times New Roman" w:cs="Times New Roman"/>
          <w:b/>
          <w:bCs/>
          <w:i/>
          <w:iCs/>
          <w:color w:val="000000"/>
        </w:rPr>
        <w:t xml:space="preserve"> </w:t>
      </w:r>
    </w:p>
    <w:p w14:paraId="3B9F0434" w14:textId="77777777" w:rsidR="00D70ECD" w:rsidRPr="00E35C55" w:rsidRDefault="00D70ECD"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3.1 Geological mapping and stratigraphy</w:t>
      </w:r>
    </w:p>
    <w:p w14:paraId="5E7115F5" w14:textId="7A384850" w:rsidR="00D70ECD" w:rsidRPr="00E35C55" w:rsidRDefault="00D70EC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b/>
          <w:bCs/>
          <w:i/>
          <w:iCs/>
          <w:color w:val="000000"/>
          <w:u w:color="000000"/>
        </w:rPr>
        <w:t xml:space="preserve"> </w:t>
      </w:r>
      <w:r w:rsidRPr="00E35C55">
        <w:rPr>
          <w:rFonts w:ascii="Times New Roman" w:hAnsi="Times New Roman" w:cs="Times New Roman"/>
          <w:color w:val="000000"/>
          <w:u w:color="000000"/>
        </w:rPr>
        <w:t xml:space="preserve">Over the course of three field seasons, we mapped the geology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of the TMT, with an emphasis on exposures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and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w:t>
      </w:r>
      <w:r w:rsidR="00E76D12"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E76D12" w:rsidRPr="00E35C55">
        <w:rPr>
          <w:rFonts w:ascii="Times New Roman" w:hAnsi="Times New Roman" w:cs="Times New Roman"/>
          <w:color w:val="000000"/>
          <w:u w:color="000000"/>
        </w:rPr>
        <w:t>ig. 1</w:t>
      </w:r>
      <w:r w:rsidR="00DC61E9">
        <w:rPr>
          <w:rFonts w:ascii="Times New Roman" w:hAnsi="Times New Roman" w:cs="Times New Roman"/>
          <w:color w:val="000000"/>
          <w:u w:color="000000"/>
        </w:rPr>
        <w:t>C</w:t>
      </w:r>
      <w:r w:rsidR="00E76D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Outcrop mapping was performed on Apple iPads running </w:t>
      </w:r>
      <w:proofErr w:type="spellStart"/>
      <w:r w:rsidRPr="00E35C55">
        <w:rPr>
          <w:rFonts w:ascii="Times New Roman" w:hAnsi="Times New Roman" w:cs="Times New Roman"/>
          <w:color w:val="000000"/>
          <w:u w:color="000000"/>
        </w:rPr>
        <w:t>FieldMove</w:t>
      </w:r>
      <w:proofErr w:type="spellEnd"/>
      <w:r w:rsidRPr="00E35C55">
        <w:rPr>
          <w:rFonts w:ascii="Times New Roman" w:hAnsi="Times New Roman" w:cs="Times New Roman"/>
          <w:color w:val="000000"/>
          <w:u w:color="000000"/>
        </w:rPr>
        <w:t xml:space="preserve"> software. Structural measurements and field photographs were also taken and geotagged within the </w:t>
      </w:r>
      <w:proofErr w:type="spellStart"/>
      <w:r w:rsidRPr="00E35C55">
        <w:rPr>
          <w:rFonts w:ascii="Times New Roman" w:hAnsi="Times New Roman" w:cs="Times New Roman"/>
          <w:color w:val="000000"/>
          <w:u w:color="000000"/>
        </w:rPr>
        <w:t>FieldMove</w:t>
      </w:r>
      <w:proofErr w:type="spellEnd"/>
      <w:r w:rsidRPr="00E35C55">
        <w:rPr>
          <w:rFonts w:ascii="Times New Roman" w:hAnsi="Times New Roman" w:cs="Times New Roman"/>
          <w:color w:val="000000"/>
          <w:u w:color="000000"/>
        </w:rPr>
        <w:t xml:space="preserve"> program. Shapefiles generated from outcrop mapping and structural measurements were imported into QGIS and used, in addition to satellite imagery and scanned </w:t>
      </w:r>
      <w:del w:id="120" w:author="Anttila  Eliel Simpson" w:date="2024-07-11T16:09:00Z">
        <w:r w:rsidRPr="00E35C55" w:rsidDel="003D6DCD">
          <w:rPr>
            <w:rFonts w:ascii="Times New Roman" w:hAnsi="Times New Roman" w:cs="Times New Roman"/>
            <w:color w:val="000000"/>
            <w:u w:color="000000"/>
          </w:rPr>
          <w:delText xml:space="preserve">early </w:delText>
        </w:r>
      </w:del>
      <w:r w:rsidRPr="00E35C55">
        <w:rPr>
          <w:rFonts w:ascii="Times New Roman" w:hAnsi="Times New Roman" w:cs="Times New Roman"/>
          <w:color w:val="000000"/>
          <w:u w:color="000000"/>
        </w:rPr>
        <w:t>geologic maps</w:t>
      </w:r>
      <w:ins w:id="121" w:author="Anttila  Eliel Simpson" w:date="2024-07-11T16:09:00Z">
        <w:r w:rsidR="003D6DCD">
          <w:rPr>
            <w:rFonts w:ascii="Times New Roman" w:hAnsi="Times New Roman" w:cs="Times New Roman"/>
            <w:color w:val="000000"/>
            <w:u w:color="000000"/>
          </w:rPr>
          <w:t xml:space="preserve"> from previous workers </w:t>
        </w:r>
      </w:ins>
      <w:ins w:id="122" w:author="Anttila  Eliel Simpson" w:date="2024-07-11T16:10:00Z">
        <w:r w:rsidR="003D6DCD">
          <w:rPr>
            <w:rFonts w:ascii="Times New Roman" w:hAnsi="Times New Roman" w:cs="Times New Roman"/>
            <w:color w:val="000000"/>
            <w:u w:color="000000"/>
          </w:rPr>
          <w:t>(</w:t>
        </w:r>
        <w:proofErr w:type="spellStart"/>
        <w:r w:rsidR="003D6DCD">
          <w:rPr>
            <w:rFonts w:ascii="Times New Roman" w:hAnsi="Times New Roman" w:cs="Times New Roman"/>
            <w:color w:val="000000"/>
            <w:u w:color="000000"/>
          </w:rPr>
          <w:t>Buihover</w:t>
        </w:r>
        <w:proofErr w:type="spellEnd"/>
        <w:r w:rsidR="003D6DCD">
          <w:rPr>
            <w:rFonts w:ascii="Times New Roman" w:hAnsi="Times New Roman" w:cs="Times New Roman"/>
            <w:color w:val="000000"/>
            <w:u w:color="000000"/>
          </w:rPr>
          <w:t xml:space="preserve"> et al., 1968; Mongolian Survey, 1988)</w:t>
        </w:r>
      </w:ins>
      <w:r w:rsidRPr="00E35C55">
        <w:rPr>
          <w:rFonts w:ascii="Times New Roman" w:hAnsi="Times New Roman" w:cs="Times New Roman"/>
          <w:color w:val="000000"/>
          <w:u w:color="000000"/>
        </w:rPr>
        <w:t>, as constraints for the</w:t>
      </w:r>
      <w:r w:rsidR="00DE5E84">
        <w:rPr>
          <w:rFonts w:ascii="Times New Roman" w:hAnsi="Times New Roman" w:cs="Times New Roman"/>
          <w:color w:val="000000"/>
          <w:u w:color="000000"/>
        </w:rPr>
        <w:t xml:space="preserve"> placement of </w:t>
      </w:r>
      <w:r w:rsidRPr="00E35C55">
        <w:rPr>
          <w:rFonts w:ascii="Times New Roman" w:hAnsi="Times New Roman" w:cs="Times New Roman"/>
          <w:color w:val="000000"/>
          <w:u w:color="000000"/>
        </w:rPr>
        <w:t xml:space="preserve">structures and contacts </w:t>
      </w:r>
      <w:r w:rsidR="00DE5E84">
        <w:rPr>
          <w:rFonts w:ascii="Times New Roman" w:hAnsi="Times New Roman" w:cs="Times New Roman"/>
          <w:color w:val="000000"/>
          <w:u w:color="000000"/>
        </w:rPr>
        <w:t xml:space="preserve">in </w:t>
      </w:r>
      <w:r w:rsidRPr="00E35C55">
        <w:rPr>
          <w:rFonts w:ascii="Times New Roman" w:hAnsi="Times New Roman" w:cs="Times New Roman"/>
          <w:color w:val="000000"/>
          <w:u w:color="000000"/>
        </w:rPr>
        <w:t>our geologic map of the region. Stratigraphic sections were measured with a meter-stick</w:t>
      </w:r>
      <w:r w:rsidR="00746BA5" w:rsidRPr="00E35C55">
        <w:rPr>
          <w:rFonts w:ascii="Times New Roman" w:hAnsi="Times New Roman" w:cs="Times New Roman"/>
          <w:color w:val="000000"/>
          <w:u w:color="000000"/>
        </w:rPr>
        <w:t xml:space="preserve">; the locations of all measured sections </w:t>
      </w:r>
      <w:r w:rsidR="00DE5E84">
        <w:rPr>
          <w:rFonts w:ascii="Times New Roman" w:hAnsi="Times New Roman" w:cs="Times New Roman"/>
          <w:color w:val="000000"/>
          <w:u w:color="000000"/>
        </w:rPr>
        <w:t xml:space="preserve">referenced in this manuscript </w:t>
      </w:r>
      <w:r w:rsidR="00746BA5" w:rsidRPr="00E35C55">
        <w:rPr>
          <w:rFonts w:ascii="Times New Roman" w:hAnsi="Times New Roman" w:cs="Times New Roman"/>
          <w:color w:val="000000"/>
          <w:u w:color="000000"/>
        </w:rPr>
        <w:t>are collated in</w:t>
      </w:r>
      <w:ins w:id="123" w:author="Anttila  Eliel Simpson" w:date="2024-07-11T16:12:00Z">
        <w:r w:rsidR="003D6DCD">
          <w:rPr>
            <w:rFonts w:ascii="Times New Roman" w:hAnsi="Times New Roman" w:cs="Times New Roman"/>
            <w:color w:val="000000"/>
            <w:u w:color="000000"/>
          </w:rPr>
          <w:t xml:space="preserve"> the Supplementary </w:t>
        </w:r>
      </w:ins>
      <w:ins w:id="124" w:author="Anttila  Eliel Simpson" w:date="2024-07-11T16:13:00Z">
        <w:r w:rsidR="003D6DCD">
          <w:rPr>
            <w:rFonts w:ascii="Times New Roman" w:hAnsi="Times New Roman" w:cs="Times New Roman"/>
            <w:color w:val="000000"/>
            <w:u w:color="000000"/>
          </w:rPr>
          <w:t xml:space="preserve">Information </w:t>
        </w:r>
      </w:ins>
      <w:del w:id="125" w:author="Anttila  Eliel Simpson" w:date="2024-07-11T16:13:00Z">
        <w:r w:rsidR="00746BA5" w:rsidRPr="00E35C55" w:rsidDel="003D6DCD">
          <w:rPr>
            <w:rFonts w:ascii="Times New Roman" w:hAnsi="Times New Roman" w:cs="Times New Roman"/>
            <w:color w:val="000000"/>
            <w:u w:color="000000"/>
          </w:rPr>
          <w:delText xml:space="preserve"> </w:delText>
        </w:r>
      </w:del>
      <w:ins w:id="126" w:author="Anttila  Eliel Simpson" w:date="2024-07-11T16:12:00Z">
        <w:r w:rsidR="003D6DCD">
          <w:rPr>
            <w:rFonts w:ascii="Times New Roman" w:hAnsi="Times New Roman" w:cs="Times New Roman"/>
            <w:color w:val="000000"/>
            <w:u w:color="000000"/>
          </w:rPr>
          <w:t>(</w:t>
        </w:r>
      </w:ins>
      <w:r w:rsidR="00746BA5" w:rsidRPr="00E35C55">
        <w:rPr>
          <w:rFonts w:ascii="Times New Roman" w:hAnsi="Times New Roman" w:cs="Times New Roman"/>
          <w:color w:val="000000"/>
          <w:u w:color="000000"/>
        </w:rPr>
        <w:t>Table S</w:t>
      </w:r>
      <w:ins w:id="127" w:author="Anttila  Eliel Simpson" w:date="2024-07-11T16:12:00Z">
        <w:r w:rsidR="003D6DCD">
          <w:rPr>
            <w:rFonts w:ascii="Times New Roman" w:hAnsi="Times New Roman" w:cs="Times New Roman"/>
            <w:color w:val="000000"/>
            <w:u w:color="000000"/>
          </w:rPr>
          <w:t>1</w:t>
        </w:r>
      </w:ins>
      <w:ins w:id="128" w:author="Anttila  Eliel Simpson" w:date="2024-07-11T16:13:00Z">
        <w:r w:rsidR="003D6DCD">
          <w:rPr>
            <w:rFonts w:ascii="Times New Roman" w:hAnsi="Times New Roman" w:cs="Times New Roman"/>
            <w:color w:val="000000"/>
            <w:u w:color="000000"/>
          </w:rPr>
          <w:t>)</w:t>
        </w:r>
      </w:ins>
      <w:del w:id="129" w:author="Anttila  Eliel Simpson" w:date="2024-07-11T16:12:00Z">
        <w:r w:rsidR="00C12D38" w:rsidDel="003D6DCD">
          <w:rPr>
            <w:rFonts w:ascii="Times New Roman" w:hAnsi="Times New Roman" w:cs="Times New Roman"/>
            <w:color w:val="000000"/>
            <w:u w:color="000000"/>
          </w:rPr>
          <w:delText>I</w:delText>
        </w:r>
        <w:r w:rsidR="00746BA5" w:rsidRPr="00E35C55" w:rsidDel="003D6DCD">
          <w:rPr>
            <w:rFonts w:ascii="Times New Roman" w:hAnsi="Times New Roman" w:cs="Times New Roman"/>
            <w:color w:val="000000"/>
            <w:u w:color="000000"/>
          </w:rPr>
          <w:delText>1</w:delText>
        </w:r>
      </w:del>
      <w:r w:rsidR="00746BA5" w:rsidRPr="00E35C55">
        <w:rPr>
          <w:rFonts w:ascii="Times New Roman" w:hAnsi="Times New Roman" w:cs="Times New Roman"/>
          <w:color w:val="000000"/>
          <w:u w:color="000000"/>
        </w:rPr>
        <w:t>.</w:t>
      </w:r>
    </w:p>
    <w:p w14:paraId="33643464" w14:textId="77777777" w:rsidR="00D70ECD" w:rsidRPr="00E35C55" w:rsidRDefault="00D70ECD" w:rsidP="00704162">
      <w:pPr>
        <w:autoSpaceDE w:val="0"/>
        <w:autoSpaceDN w:val="0"/>
        <w:adjustRightInd w:val="0"/>
        <w:spacing w:line="360" w:lineRule="auto"/>
        <w:ind w:firstLine="720"/>
        <w:rPr>
          <w:rFonts w:ascii="Times New Roman" w:hAnsi="Times New Roman" w:cs="Times New Roman"/>
          <w:b/>
          <w:bCs/>
          <w:i/>
          <w:iCs/>
          <w:color w:val="000000"/>
          <w:u w:color="000000"/>
        </w:rPr>
      </w:pPr>
    </w:p>
    <w:p w14:paraId="29ED11B2" w14:textId="77777777" w:rsidR="00E010BB" w:rsidRPr="00E35C55" w:rsidRDefault="00E010BB"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3.2 Bulk carbonate carbon and oxygen isotope analyses</w:t>
      </w:r>
    </w:p>
    <w:p w14:paraId="35CE37C0" w14:textId="3816D345" w:rsidR="00D70ECD" w:rsidRPr="00E35C55" w:rsidRDefault="00D70EC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Carbonate rocks were collected for stable carbon and oxygen isotope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D42740">
        <w:rPr>
          <w:rFonts w:ascii="Times New Roman" w:hAnsi="Times New Roman" w:cs="Times New Roman"/>
          <w:color w:val="000000"/>
          <w:u w:color="000000"/>
        </w:rPr>
        <w:t>C and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O) analyses within measured sections throughout the field area. Limestone and dolomite hand samples (200-500 g) were collected at 0.5 to 2 m intervals within selected measured sections, with samples chosen from outcrops with minimal evidence of late-stage alteration. Each collected sample was shipped back to</w:t>
      </w:r>
      <w:r w:rsidR="00DE5E84">
        <w:rPr>
          <w:rFonts w:ascii="Times New Roman" w:hAnsi="Times New Roman" w:cs="Times New Roman"/>
          <w:color w:val="000000"/>
          <w:u w:color="000000"/>
        </w:rPr>
        <w:t xml:space="preserve"> the University of California,</w:t>
      </w:r>
      <w:r w:rsidR="00746BA5" w:rsidRPr="00E35C55">
        <w:rPr>
          <w:rFonts w:ascii="Times New Roman" w:hAnsi="Times New Roman" w:cs="Times New Roman"/>
          <w:color w:val="000000"/>
          <w:u w:color="000000"/>
        </w:rPr>
        <w:t xml:space="preserve"> Santa Barbara </w:t>
      </w:r>
      <w:r w:rsidRPr="00E35C55">
        <w:rPr>
          <w:rFonts w:ascii="Times New Roman" w:hAnsi="Times New Roman" w:cs="Times New Roman"/>
          <w:color w:val="000000"/>
          <w:u w:color="000000"/>
        </w:rPr>
        <w:t>and cut into slabs with a rock sa</w:t>
      </w:r>
      <w:r w:rsidR="00746BA5" w:rsidRPr="00E35C55">
        <w:rPr>
          <w:rFonts w:ascii="Times New Roman" w:hAnsi="Times New Roman" w:cs="Times New Roman"/>
          <w:color w:val="000000"/>
          <w:u w:color="000000"/>
        </w:rPr>
        <w:t>w, with</w:t>
      </w:r>
      <w:r w:rsidRPr="00E35C55">
        <w:rPr>
          <w:rFonts w:ascii="Times New Roman" w:hAnsi="Times New Roman" w:cs="Times New Roman"/>
          <w:color w:val="000000"/>
          <w:u w:color="000000"/>
        </w:rPr>
        <w:t xml:space="preserve"> slab surface</w:t>
      </w:r>
      <w:r w:rsidR="00746BA5" w:rsidRPr="00E35C55">
        <w:rPr>
          <w:rFonts w:ascii="Times New Roman" w:hAnsi="Times New Roman" w:cs="Times New Roman"/>
          <w:color w:val="000000"/>
          <w:u w:color="000000"/>
        </w:rPr>
        <w:t xml:space="preserve">s </w:t>
      </w:r>
      <w:r w:rsidRPr="00E35C55">
        <w:rPr>
          <w:rFonts w:ascii="Times New Roman" w:hAnsi="Times New Roman" w:cs="Times New Roman"/>
          <w:color w:val="000000"/>
          <w:u w:color="000000"/>
        </w:rPr>
        <w:t>cut orthogonal to bedding</w:t>
      </w:r>
      <w:r w:rsidR="00746BA5" w:rsidRPr="00E35C55">
        <w:rPr>
          <w:rFonts w:ascii="Times New Roman" w:hAnsi="Times New Roman" w:cs="Times New Roman"/>
          <w:color w:val="000000"/>
          <w:u w:color="000000"/>
        </w:rPr>
        <w:t xml:space="preserve"> features</w:t>
      </w:r>
      <w:r w:rsidRPr="00E35C55">
        <w:rPr>
          <w:rFonts w:ascii="Times New Roman" w:hAnsi="Times New Roman" w:cs="Times New Roman"/>
          <w:color w:val="000000"/>
          <w:u w:color="000000"/>
        </w:rPr>
        <w:t>. ~1</w:t>
      </w:r>
      <w:r w:rsidR="00746BA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mg of carbonate powder was then procured from each slab via </w:t>
      </w:r>
      <w:proofErr w:type="spellStart"/>
      <w:r w:rsidRPr="00E35C55">
        <w:rPr>
          <w:rFonts w:ascii="Times New Roman" w:hAnsi="Times New Roman" w:cs="Times New Roman"/>
          <w:color w:val="000000"/>
          <w:u w:color="000000"/>
        </w:rPr>
        <w:t>microdrilling</w:t>
      </w:r>
      <w:proofErr w:type="spellEnd"/>
      <w:r w:rsidRPr="00E35C55">
        <w:rPr>
          <w:rFonts w:ascii="Times New Roman" w:hAnsi="Times New Roman" w:cs="Times New Roman"/>
          <w:color w:val="000000"/>
          <w:u w:color="000000"/>
        </w:rPr>
        <w:t xml:space="preserve"> (0.5 mm bit on a vertical press), with a focus on producing a representative and reproducible powder aliquot for each sample</w:t>
      </w:r>
      <w:r w:rsidR="00746BA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samples </w:t>
      </w:r>
      <w:r w:rsidRPr="00E35C55">
        <w:rPr>
          <w:rFonts w:ascii="Times New Roman" w:hAnsi="Times New Roman" w:cs="Times New Roman"/>
          <w:color w:val="000000"/>
          <w:u w:color="000000"/>
        </w:rPr>
        <w:lastRenderedPageBreak/>
        <w:t>with laminar bedding features were drilled along single bedding surfaces whenever possible</w:t>
      </w:r>
      <w:r w:rsidR="00746BA5" w:rsidRPr="00E35C55">
        <w:rPr>
          <w:rFonts w:ascii="Times New Roman" w:hAnsi="Times New Roman" w:cs="Times New Roman"/>
          <w:color w:val="000000"/>
          <w:u w:color="000000"/>
        </w:rPr>
        <w:t>, and</w:t>
      </w:r>
      <w:r w:rsidR="00FF1924">
        <w:rPr>
          <w:rFonts w:ascii="Times New Roman" w:hAnsi="Times New Roman" w:cs="Times New Roman"/>
          <w:color w:val="000000"/>
          <w:u w:color="000000"/>
        </w:rPr>
        <w:t xml:space="preserve"> </w:t>
      </w:r>
      <w:r w:rsidR="00CF0CA6">
        <w:rPr>
          <w:rFonts w:ascii="Times New Roman" w:hAnsi="Times New Roman" w:cs="Times New Roman"/>
          <w:color w:val="000000"/>
          <w:u w:color="000000"/>
        </w:rPr>
        <w:t xml:space="preserve">micritic </w:t>
      </w:r>
      <w:r w:rsidRPr="00E35C55">
        <w:rPr>
          <w:rFonts w:ascii="Times New Roman" w:hAnsi="Times New Roman" w:cs="Times New Roman"/>
          <w:color w:val="000000"/>
          <w:u w:color="000000"/>
        </w:rPr>
        <w:t xml:space="preserve">matrix material was targeted for </w:t>
      </w:r>
      <w:r w:rsidR="00746BA5" w:rsidRPr="00E35C55">
        <w:rPr>
          <w:rFonts w:ascii="Times New Roman" w:hAnsi="Times New Roman" w:cs="Times New Roman"/>
          <w:color w:val="000000"/>
          <w:u w:color="000000"/>
        </w:rPr>
        <w:t>allodapic</w:t>
      </w:r>
      <w:r w:rsidRPr="00E35C55">
        <w:rPr>
          <w:rFonts w:ascii="Times New Roman" w:hAnsi="Times New Roman" w:cs="Times New Roman"/>
          <w:color w:val="000000"/>
          <w:u w:color="000000"/>
        </w:rPr>
        <w:t xml:space="preserve"> samples. Drilled slabs were labeled and stored. </w:t>
      </w:r>
      <w:r w:rsidR="00746BA5" w:rsidRPr="00E35C55">
        <w:rPr>
          <w:rFonts w:ascii="Times New Roman" w:hAnsi="Times New Roman" w:cs="Times New Roman"/>
          <w:color w:val="000000"/>
          <w:u w:color="000000"/>
        </w:rPr>
        <w:t xml:space="preserve">All </w:t>
      </w:r>
      <w:r w:rsidR="00746BA5" w:rsidRPr="00D42740">
        <w:rPr>
          <w:rFonts w:ascii="Times New Roman" w:hAnsi="Times New Roman" w:cs="Times New Roman"/>
          <w:color w:val="000000"/>
          <w:u w:color="000000"/>
        </w:rPr>
        <w:t>δ</w:t>
      </w:r>
      <w:r w:rsidR="00746BA5" w:rsidRPr="00E35C55">
        <w:rPr>
          <w:rFonts w:ascii="Times New Roman" w:hAnsi="Times New Roman" w:cs="Times New Roman"/>
          <w:color w:val="000000"/>
          <w:u w:color="000000"/>
          <w:vertAlign w:val="superscript"/>
        </w:rPr>
        <w:t>13</w:t>
      </w:r>
      <w:r w:rsidR="00746BA5" w:rsidRPr="00E35C55">
        <w:rPr>
          <w:rFonts w:ascii="Times New Roman" w:hAnsi="Times New Roman" w:cs="Times New Roman"/>
          <w:color w:val="000000"/>
          <w:u w:color="000000"/>
        </w:rPr>
        <w:t xml:space="preserve">C and </w:t>
      </w:r>
      <w:r w:rsidR="00746BA5" w:rsidRPr="00D42740">
        <w:rPr>
          <w:rFonts w:ascii="Times New Roman" w:hAnsi="Times New Roman" w:cs="Times New Roman"/>
          <w:color w:val="000000"/>
          <w:u w:color="000000"/>
        </w:rPr>
        <w:t>δ</w:t>
      </w:r>
      <w:r w:rsidR="00746BA5" w:rsidRPr="00E35C55">
        <w:rPr>
          <w:rFonts w:ascii="Times New Roman" w:hAnsi="Times New Roman" w:cs="Times New Roman"/>
          <w:color w:val="000000"/>
          <w:u w:color="000000"/>
          <w:vertAlign w:val="superscript"/>
        </w:rPr>
        <w:t>18</w:t>
      </w:r>
      <w:r w:rsidR="00746BA5" w:rsidRPr="00E35C55">
        <w:rPr>
          <w:rFonts w:ascii="Times New Roman" w:hAnsi="Times New Roman" w:cs="Times New Roman"/>
          <w:color w:val="000000"/>
          <w:u w:color="000000"/>
        </w:rPr>
        <w:t>O data are collated in</w:t>
      </w:r>
      <w:ins w:id="130" w:author="Anttila  Eliel Simpson" w:date="2024-07-11T16:15:00Z">
        <w:r w:rsidR="003D6DCD">
          <w:rPr>
            <w:rFonts w:ascii="Times New Roman" w:hAnsi="Times New Roman" w:cs="Times New Roman"/>
            <w:color w:val="000000"/>
            <w:u w:color="000000"/>
          </w:rPr>
          <w:t xml:space="preserve"> the Supplementary Information</w:t>
        </w:r>
      </w:ins>
      <w:r w:rsidR="00746BA5" w:rsidRPr="00E35C55">
        <w:rPr>
          <w:rFonts w:ascii="Times New Roman" w:hAnsi="Times New Roman" w:cs="Times New Roman"/>
          <w:color w:val="000000"/>
          <w:u w:color="000000"/>
        </w:rPr>
        <w:t xml:space="preserve"> </w:t>
      </w:r>
      <w:ins w:id="131" w:author="Anttila  Eliel Simpson" w:date="2024-07-11T16:15:00Z">
        <w:r w:rsidR="003D6DCD">
          <w:rPr>
            <w:rFonts w:ascii="Times New Roman" w:hAnsi="Times New Roman" w:cs="Times New Roman"/>
            <w:color w:val="000000"/>
            <w:u w:color="000000"/>
          </w:rPr>
          <w:t>(</w:t>
        </w:r>
      </w:ins>
      <w:r w:rsidR="00746BA5" w:rsidRPr="00E35C55">
        <w:rPr>
          <w:rFonts w:ascii="Times New Roman" w:hAnsi="Times New Roman" w:cs="Times New Roman"/>
          <w:color w:val="000000"/>
          <w:u w:color="000000"/>
        </w:rPr>
        <w:t>Table S</w:t>
      </w:r>
      <w:del w:id="132" w:author="Anttila  Eliel Simpson" w:date="2024-07-11T16:15:00Z">
        <w:r w:rsidR="00C12D38" w:rsidDel="003D6DCD">
          <w:rPr>
            <w:rFonts w:ascii="Times New Roman" w:hAnsi="Times New Roman" w:cs="Times New Roman"/>
            <w:color w:val="000000"/>
            <w:u w:color="000000"/>
          </w:rPr>
          <w:delText>I</w:delText>
        </w:r>
      </w:del>
      <w:r w:rsidR="00746BA5" w:rsidRPr="00E35C55">
        <w:rPr>
          <w:rFonts w:ascii="Times New Roman" w:hAnsi="Times New Roman" w:cs="Times New Roman"/>
          <w:color w:val="000000"/>
          <w:u w:color="000000"/>
        </w:rPr>
        <w:t>2</w:t>
      </w:r>
      <w:ins w:id="133" w:author="Anttila  Eliel Simpson" w:date="2024-07-11T16:15:00Z">
        <w:r w:rsidR="003D6DCD">
          <w:rPr>
            <w:rFonts w:ascii="Times New Roman" w:hAnsi="Times New Roman" w:cs="Times New Roman"/>
            <w:color w:val="000000"/>
            <w:u w:color="000000"/>
          </w:rPr>
          <w:t>)</w:t>
        </w:r>
      </w:ins>
      <w:r w:rsidR="00746BA5" w:rsidRPr="00E35C55">
        <w:rPr>
          <w:rFonts w:ascii="Times New Roman" w:hAnsi="Times New Roman" w:cs="Times New Roman"/>
          <w:color w:val="000000"/>
          <w:u w:color="000000"/>
        </w:rPr>
        <w:t>, while details of analytical procedures are summarized in the Appendix.</w:t>
      </w:r>
    </w:p>
    <w:p w14:paraId="0CB284A9" w14:textId="77777777" w:rsidR="00940E2E" w:rsidRPr="00E35C55" w:rsidRDefault="00940E2E" w:rsidP="00704162">
      <w:pPr>
        <w:autoSpaceDE w:val="0"/>
        <w:autoSpaceDN w:val="0"/>
        <w:adjustRightInd w:val="0"/>
        <w:spacing w:line="360" w:lineRule="auto"/>
        <w:rPr>
          <w:rFonts w:ascii="Times New Roman" w:hAnsi="Times New Roman" w:cs="Times New Roman"/>
          <w:b/>
          <w:bCs/>
          <w:i/>
          <w:iCs/>
          <w:color w:val="000000"/>
          <w:u w:color="000000"/>
        </w:rPr>
      </w:pPr>
    </w:p>
    <w:p w14:paraId="0315C5C3" w14:textId="758F1200" w:rsidR="00E010BB" w:rsidRPr="00E35C55" w:rsidRDefault="00E010BB"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3.3 U-Pb zircon geochronology</w:t>
      </w:r>
    </w:p>
    <w:p w14:paraId="67A6FA11" w14:textId="1AEF0546" w:rsidR="00746BA5" w:rsidRPr="00E35C55" w:rsidRDefault="00E12E53"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Pr="00E35C55">
        <w:rPr>
          <w:rFonts w:ascii="Times New Roman" w:hAnsi="Times New Roman" w:cs="Times New Roman"/>
          <w:color w:val="000000"/>
          <w:u w:color="000000"/>
        </w:rPr>
        <w:t xml:space="preserve">Samples for U-Pb zircon geochronology were collected </w:t>
      </w:r>
      <w:proofErr w:type="gramStart"/>
      <w:r w:rsidRPr="00E35C55">
        <w:rPr>
          <w:rFonts w:ascii="Times New Roman" w:hAnsi="Times New Roman" w:cs="Times New Roman"/>
          <w:color w:val="000000"/>
          <w:u w:color="000000"/>
        </w:rPr>
        <w:t>during the course of</w:t>
      </w:r>
      <w:proofErr w:type="gramEnd"/>
      <w:r w:rsidRPr="00E35C55">
        <w:rPr>
          <w:rFonts w:ascii="Times New Roman" w:hAnsi="Times New Roman" w:cs="Times New Roman"/>
          <w:color w:val="000000"/>
          <w:u w:color="000000"/>
        </w:rPr>
        <w:t xml:space="preserve"> mapping. Zircons derived from each sample were analyzed with laser ablation inductively coupled plasma mass spectrometry (LA-ICPMS), and a subset of zircon from igneous samples, as well as young zircon grains from detrital samples, were analyzed with chemical abrasion isotope dilution thermal ionization mass spectrometry</w:t>
      </w:r>
      <w:ins w:id="134" w:author="Anttila  Eliel Simpson" w:date="2024-07-11T16:16:00Z">
        <w:r w:rsidR="003D6DCD">
          <w:rPr>
            <w:rFonts w:ascii="Times New Roman" w:hAnsi="Times New Roman" w:cs="Times New Roman"/>
            <w:color w:val="000000"/>
            <w:u w:color="000000"/>
          </w:rPr>
          <w:t xml:space="preserve"> (CA-ID-TIMS)</w:t>
        </w:r>
      </w:ins>
      <w:r w:rsidRPr="00E35C55">
        <w:rPr>
          <w:rFonts w:ascii="Times New Roman" w:hAnsi="Times New Roman" w:cs="Times New Roman"/>
          <w:color w:val="000000"/>
          <w:u w:color="000000"/>
        </w:rPr>
        <w:t xml:space="preserve">. Results are summarized below, and are collated, along with sample locations, in </w:t>
      </w:r>
      <w:ins w:id="135" w:author="Anttila  Eliel Simpson" w:date="2024-07-11T16:16:00Z">
        <w:r w:rsidR="003D6DCD">
          <w:rPr>
            <w:rFonts w:ascii="Times New Roman" w:hAnsi="Times New Roman" w:cs="Times New Roman"/>
            <w:color w:val="000000"/>
            <w:u w:color="000000"/>
          </w:rPr>
          <w:t>the Supplementary Information (</w:t>
        </w:r>
      </w:ins>
      <w:r w:rsidRPr="00E35C55">
        <w:rPr>
          <w:rFonts w:ascii="Times New Roman" w:hAnsi="Times New Roman" w:cs="Times New Roman"/>
          <w:color w:val="000000"/>
          <w:u w:color="000000"/>
        </w:rPr>
        <w:t>Table S</w:t>
      </w:r>
      <w:del w:id="136" w:author="Anttila  Eliel Simpson" w:date="2024-07-11T16:16:00Z">
        <w:r w:rsidR="00C12D38" w:rsidDel="003D6DCD">
          <w:rPr>
            <w:rFonts w:ascii="Times New Roman" w:hAnsi="Times New Roman" w:cs="Times New Roman"/>
            <w:color w:val="000000"/>
            <w:u w:color="000000"/>
          </w:rPr>
          <w:delText>I</w:delText>
        </w:r>
      </w:del>
      <w:r w:rsidRPr="00E35C55">
        <w:rPr>
          <w:rFonts w:ascii="Times New Roman" w:hAnsi="Times New Roman" w:cs="Times New Roman"/>
          <w:color w:val="000000"/>
          <w:u w:color="000000"/>
        </w:rPr>
        <w:t>3</w:t>
      </w:r>
      <w:ins w:id="137" w:author="Anttila  Eliel Simpson" w:date="2024-07-11T16:16:00Z">
        <w:r w:rsidR="003D6DCD">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w:t>
      </w:r>
      <w:r w:rsidR="00DE5E84">
        <w:rPr>
          <w:rFonts w:ascii="Times New Roman" w:hAnsi="Times New Roman" w:cs="Times New Roman"/>
          <w:color w:val="000000"/>
          <w:u w:color="000000"/>
        </w:rPr>
        <w:t>M</w:t>
      </w:r>
      <w:r w:rsidRPr="00E35C55">
        <w:rPr>
          <w:rFonts w:ascii="Times New Roman" w:hAnsi="Times New Roman" w:cs="Times New Roman"/>
          <w:color w:val="000000"/>
          <w:u w:color="000000"/>
        </w:rPr>
        <w:t xml:space="preserve">ineral separation and analytical methods are detailed in the Appendix. </w:t>
      </w:r>
    </w:p>
    <w:p w14:paraId="7C0D05E3" w14:textId="34F0BF6D" w:rsidR="00277582" w:rsidRPr="00E35C55" w:rsidRDefault="00277582" w:rsidP="00704162">
      <w:pPr>
        <w:autoSpaceDE w:val="0"/>
        <w:autoSpaceDN w:val="0"/>
        <w:adjustRightInd w:val="0"/>
        <w:spacing w:line="360" w:lineRule="auto"/>
        <w:rPr>
          <w:rFonts w:ascii="Times New Roman" w:hAnsi="Times New Roman" w:cs="Times New Roman"/>
          <w:b/>
          <w:bCs/>
          <w:color w:val="000000"/>
          <w:u w:color="000000"/>
        </w:rPr>
      </w:pPr>
    </w:p>
    <w:p w14:paraId="75383979" w14:textId="22644738" w:rsidR="00E614B7" w:rsidRPr="00E35C55" w:rsidRDefault="00D824B4" w:rsidP="00704162">
      <w:pPr>
        <w:autoSpaceDE w:val="0"/>
        <w:autoSpaceDN w:val="0"/>
        <w:adjustRightInd w:val="0"/>
        <w:spacing w:line="360" w:lineRule="auto"/>
        <w:rPr>
          <w:rFonts w:ascii="Times New Roman" w:hAnsi="Times New Roman" w:cs="Times New Roman"/>
          <w:b/>
          <w:bCs/>
          <w:color w:val="000000"/>
          <w:u w:color="000000"/>
        </w:rPr>
      </w:pPr>
      <w:r w:rsidRPr="00E35C55">
        <w:rPr>
          <w:rFonts w:ascii="Times New Roman" w:hAnsi="Times New Roman" w:cs="Times New Roman"/>
          <w:b/>
          <w:bCs/>
          <w:color w:val="000000"/>
          <w:u w:color="000000"/>
        </w:rPr>
        <w:t>4. RESULTS</w:t>
      </w:r>
    </w:p>
    <w:p w14:paraId="645953EB" w14:textId="7BF93040" w:rsidR="00AA60BD" w:rsidRPr="00E35C55" w:rsidRDefault="00D824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4</w:t>
      </w:r>
      <w:r w:rsidR="00277582" w:rsidRPr="00E35C55">
        <w:rPr>
          <w:rFonts w:ascii="Times New Roman" w:hAnsi="Times New Roman" w:cs="Times New Roman"/>
          <w:b/>
          <w:bCs/>
          <w:i/>
          <w:iCs/>
          <w:color w:val="000000"/>
          <w:u w:color="000000"/>
        </w:rPr>
        <w:t>.1</w:t>
      </w:r>
      <w:r w:rsidRPr="00E35C55">
        <w:rPr>
          <w:rFonts w:ascii="Times New Roman" w:hAnsi="Times New Roman" w:cs="Times New Roman"/>
          <w:b/>
          <w:bCs/>
          <w:i/>
          <w:iCs/>
          <w:color w:val="000000"/>
          <w:u w:color="000000"/>
        </w:rPr>
        <w:t xml:space="preserve"> </w:t>
      </w:r>
      <w:r w:rsidR="00AA60BD" w:rsidRPr="00E35C55">
        <w:rPr>
          <w:rFonts w:ascii="Times New Roman" w:hAnsi="Times New Roman" w:cs="Times New Roman"/>
          <w:b/>
          <w:bCs/>
          <w:i/>
          <w:iCs/>
          <w:color w:val="000000"/>
          <w:u w:color="000000"/>
        </w:rPr>
        <w:t xml:space="preserve">Lithostratigraphy and facies associations of the </w:t>
      </w:r>
      <w:proofErr w:type="spellStart"/>
      <w:r w:rsidR="00AA60BD" w:rsidRPr="00E35C55">
        <w:rPr>
          <w:rFonts w:ascii="Times New Roman" w:hAnsi="Times New Roman" w:cs="Times New Roman"/>
          <w:b/>
          <w:bCs/>
          <w:i/>
          <w:iCs/>
          <w:color w:val="000000"/>
          <w:u w:color="000000"/>
        </w:rPr>
        <w:t>Khuvsgul</w:t>
      </w:r>
      <w:proofErr w:type="spellEnd"/>
      <w:r w:rsidR="00AA60BD" w:rsidRPr="00E35C55">
        <w:rPr>
          <w:rFonts w:ascii="Times New Roman" w:hAnsi="Times New Roman" w:cs="Times New Roman"/>
          <w:b/>
          <w:bCs/>
          <w:i/>
          <w:iCs/>
          <w:color w:val="000000"/>
          <w:u w:color="000000"/>
        </w:rPr>
        <w:t xml:space="preserve"> Basin </w:t>
      </w:r>
    </w:p>
    <w:p w14:paraId="51F55668" w14:textId="31F1E57D" w:rsidR="00AA60BD" w:rsidRPr="00E35C55" w:rsidRDefault="00AA60BD"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r w:rsidR="00E771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formalized by </w:t>
      </w:r>
      <w:proofErr w:type="spellStart"/>
      <w:r w:rsidRPr="00E35C55">
        <w:rPr>
          <w:rFonts w:ascii="Times New Roman" w:hAnsi="Times New Roman" w:cs="Times New Roman"/>
          <w:color w:val="000000"/>
          <w:u w:color="000000"/>
        </w:rPr>
        <w:t>Anttila</w:t>
      </w:r>
      <w:proofErr w:type="spellEnd"/>
      <w:r w:rsidRPr="00E35C55">
        <w:rPr>
          <w:rFonts w:ascii="Times New Roman" w:hAnsi="Times New Roman" w:cs="Times New Roman"/>
          <w:color w:val="000000"/>
          <w:u w:color="000000"/>
        </w:rPr>
        <w:t xml:space="preserve"> et al. (2021)</w:t>
      </w:r>
      <w:r w:rsidR="00E7710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is divided into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Shar, </w:t>
      </w:r>
      <w:proofErr w:type="spellStart"/>
      <w:r w:rsidR="00806F96" w:rsidRPr="00E35C55">
        <w:rPr>
          <w:rFonts w:ascii="Times New Roman" w:hAnsi="Times New Roman" w:cs="Times New Roman"/>
          <w:color w:val="000000"/>
          <w:u w:color="000000"/>
        </w:rPr>
        <w:t>Khirvesteg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del w:id="138" w:author="Anttila  Eliel Simpson" w:date="2024-07-11T16:17:00Z">
        <w:r w:rsidR="003C29F8" w:rsidRPr="00E35C55" w:rsidDel="007532C8">
          <w:rPr>
            <w:rFonts w:ascii="Times New Roman" w:hAnsi="Times New Roman" w:cs="Times New Roman"/>
            <w:color w:val="000000"/>
            <w:u w:color="000000"/>
          </w:rPr>
          <w:delText>formations</w:delText>
        </w:r>
      </w:del>
      <w:proofErr w:type="spellStart"/>
      <w:ins w:id="139" w:author="Anttila  Eliel Simpson" w:date="2024-07-11T16:17:00Z">
        <w:r w:rsidR="007532C8">
          <w:rPr>
            <w:rFonts w:ascii="Times New Roman" w:hAnsi="Times New Roman" w:cs="Times New Roman"/>
            <w:color w:val="000000"/>
            <w:u w:color="000000"/>
          </w:rPr>
          <w:t>Fms</w:t>
        </w:r>
      </w:ins>
      <w:proofErr w:type="spellEnd"/>
      <w:r w:rsidRPr="00E35C55">
        <w:rPr>
          <w:rFonts w:ascii="Times New Roman" w:hAnsi="Times New Roman" w:cs="Times New Roman"/>
          <w:color w:val="000000"/>
          <w:u w:color="000000"/>
        </w:rPr>
        <w:t xml:space="preserve">, with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del w:id="140" w:author="Anttila  Eliel Simpson" w:date="2024-07-11T16:18:00Z">
        <w:r w:rsidR="003C29F8" w:rsidRPr="00E35C55" w:rsidDel="007532C8">
          <w:rPr>
            <w:rFonts w:ascii="Times New Roman" w:hAnsi="Times New Roman" w:cs="Times New Roman"/>
            <w:color w:val="000000"/>
            <w:u w:color="000000"/>
          </w:rPr>
          <w:delText>f</w:delText>
        </w:r>
        <w:r w:rsidR="00207FCF" w:rsidRPr="00E35C55" w:rsidDel="007532C8">
          <w:rPr>
            <w:rFonts w:ascii="Times New Roman" w:hAnsi="Times New Roman" w:cs="Times New Roman"/>
            <w:color w:val="000000"/>
            <w:u w:color="000000"/>
          </w:rPr>
          <w:delText>ormations</w:delText>
        </w:r>
        <w:r w:rsidRPr="00E35C55" w:rsidDel="007532C8">
          <w:rPr>
            <w:rFonts w:ascii="Times New Roman" w:hAnsi="Times New Roman" w:cs="Times New Roman"/>
            <w:color w:val="000000"/>
            <w:u w:color="000000"/>
          </w:rPr>
          <w:delText xml:space="preserve"> </w:delText>
        </w:r>
      </w:del>
      <w:proofErr w:type="spellStart"/>
      <w:ins w:id="141" w:author="Anttila  Eliel Simpson" w:date="2024-07-11T16:18:00Z">
        <w:r w:rsidR="007532C8">
          <w:rPr>
            <w:rFonts w:ascii="Times New Roman" w:hAnsi="Times New Roman" w:cs="Times New Roman"/>
            <w:color w:val="000000"/>
            <w:u w:color="000000"/>
          </w:rPr>
          <w:t>Fms</w:t>
        </w:r>
        <w:proofErr w:type="spellEnd"/>
        <w:r w:rsidR="007532C8" w:rsidRPr="00E35C55">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 xml:space="preserve">further divided into three </w:t>
      </w:r>
      <w:r w:rsidR="00415996" w:rsidRPr="00E35C55">
        <w:rPr>
          <w:rFonts w:ascii="Times New Roman" w:hAnsi="Times New Roman" w:cs="Times New Roman"/>
          <w:color w:val="000000"/>
          <w:u w:color="000000"/>
        </w:rPr>
        <w:t>M</w:t>
      </w:r>
      <w:r w:rsidR="00207FCF" w:rsidRPr="00E35C55">
        <w:rPr>
          <w:rFonts w:ascii="Times New Roman" w:hAnsi="Times New Roman" w:cs="Times New Roman"/>
          <w:color w:val="000000"/>
          <w:u w:color="000000"/>
        </w:rPr>
        <w:t>embers</w:t>
      </w:r>
      <w:ins w:id="142" w:author="Anttila  Eliel Simpson" w:date="2024-07-11T16:18:00Z">
        <w:r w:rsidR="007532C8">
          <w:rPr>
            <w:rFonts w:ascii="Times New Roman" w:hAnsi="Times New Roman" w:cs="Times New Roman"/>
            <w:color w:val="000000"/>
            <w:u w:color="000000"/>
          </w:rPr>
          <w:t xml:space="preserve"> (</w:t>
        </w:r>
        <w:proofErr w:type="spellStart"/>
        <w:r w:rsidR="007532C8">
          <w:rPr>
            <w:rFonts w:ascii="Times New Roman" w:hAnsi="Times New Roman" w:cs="Times New Roman"/>
            <w:color w:val="000000"/>
            <w:u w:color="000000"/>
          </w:rPr>
          <w:t>Mbs</w:t>
        </w:r>
        <w:proofErr w:type="spellEnd"/>
        <w:r w:rsidR="007532C8">
          <w:rPr>
            <w:rFonts w:ascii="Times New Roman" w:hAnsi="Times New Roman" w:cs="Times New Roman"/>
            <w:color w:val="000000"/>
            <w:u w:color="000000"/>
          </w:rPr>
          <w:t>)</w:t>
        </w:r>
      </w:ins>
      <w:r w:rsidR="00E771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is underlain by the volcanic</w:t>
      </w:r>
      <w:del w:id="143" w:author="Anttila  Eliel Simpson" w:date="2024-07-11T16:18:00Z">
        <w:r w:rsidRPr="00E35C55" w:rsidDel="007532C8">
          <w:rPr>
            <w:rFonts w:ascii="Times New Roman" w:hAnsi="Times New Roman" w:cs="Times New Roman"/>
            <w:color w:val="000000"/>
            <w:u w:color="000000"/>
          </w:rPr>
          <w:delText>s</w:delText>
        </w:r>
      </w:del>
      <w:r w:rsidRPr="00E35C55">
        <w:rPr>
          <w:rFonts w:ascii="Times New Roman" w:hAnsi="Times New Roman" w:cs="Times New Roman"/>
          <w:color w:val="000000"/>
          <w:u w:color="000000"/>
        </w:rPr>
        <w:t>, volcaniclastic</w:t>
      </w:r>
      <w:del w:id="144" w:author="Anttila  Eliel Simpson" w:date="2024-07-11T16:18:00Z">
        <w:r w:rsidRPr="00E35C55" w:rsidDel="007532C8">
          <w:rPr>
            <w:rFonts w:ascii="Times New Roman" w:hAnsi="Times New Roman" w:cs="Times New Roman"/>
            <w:color w:val="000000"/>
            <w:u w:color="000000"/>
          </w:rPr>
          <w:delText>s</w:delText>
        </w:r>
      </w:del>
      <w:r w:rsidR="00761E8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siliciclastic</w:t>
      </w:r>
      <w:ins w:id="145" w:author="Anttila  Eliel Simpson" w:date="2024-07-11T16:18:00Z">
        <w:r w:rsidR="007532C8">
          <w:rPr>
            <w:rFonts w:ascii="Times New Roman" w:hAnsi="Times New Roman" w:cs="Times New Roman"/>
            <w:color w:val="000000"/>
            <w:u w:color="000000"/>
          </w:rPr>
          <w:t xml:space="preserve"> rocks</w:t>
        </w:r>
      </w:ins>
      <w:del w:id="146" w:author="Anttila  Eliel Simpson" w:date="2024-07-11T16:18:00Z">
        <w:r w:rsidRPr="00E35C55" w:rsidDel="007532C8">
          <w:rPr>
            <w:rFonts w:ascii="Times New Roman" w:hAnsi="Times New Roman" w:cs="Times New Roman"/>
            <w:color w:val="000000"/>
            <w:u w:color="000000"/>
          </w:rPr>
          <w:delText>s</w:delText>
        </w:r>
      </w:del>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which includes the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Arasan</w:t>
      </w:r>
      <w:proofErr w:type="spellEnd"/>
      <w:r w:rsidRPr="00E35C55">
        <w:rPr>
          <w:rFonts w:ascii="Times New Roman" w:hAnsi="Times New Roman" w:cs="Times New Roman"/>
          <w:color w:val="000000"/>
          <w:u w:color="000000"/>
        </w:rPr>
        <w:t xml:space="preserve"> </w:t>
      </w:r>
      <w:del w:id="147" w:author="Anttila  Eliel Simpson" w:date="2024-07-11T16:19:00Z">
        <w:r w:rsidR="003C29F8" w:rsidRPr="00E35C55" w:rsidDel="007532C8">
          <w:rPr>
            <w:rFonts w:ascii="Times New Roman" w:hAnsi="Times New Roman" w:cs="Times New Roman"/>
            <w:color w:val="000000"/>
            <w:u w:color="000000"/>
          </w:rPr>
          <w:delText>f</w:delText>
        </w:r>
        <w:r w:rsidR="00207FCF" w:rsidRPr="00E35C55" w:rsidDel="007532C8">
          <w:rPr>
            <w:rFonts w:ascii="Times New Roman" w:hAnsi="Times New Roman" w:cs="Times New Roman"/>
            <w:color w:val="000000"/>
            <w:u w:color="000000"/>
          </w:rPr>
          <w:delText>ormations</w:delText>
        </w:r>
      </w:del>
      <w:proofErr w:type="spellStart"/>
      <w:ins w:id="148" w:author="Anttila  Eliel Simpson" w:date="2024-07-11T16:19:00Z">
        <w:r w:rsidR="007532C8">
          <w:rPr>
            <w:rFonts w:ascii="Times New Roman" w:hAnsi="Times New Roman" w:cs="Times New Roman"/>
            <w:color w:val="000000"/>
            <w:u w:color="000000"/>
          </w:rPr>
          <w:t>Fms</w:t>
        </w:r>
      </w:ins>
      <w:proofErr w:type="spellEnd"/>
      <w:r w:rsidR="00207FC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is overlain by siliciclastic rocks of the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6E2EEE" w:rsidRPr="00E35C55">
        <w:rPr>
          <w:rFonts w:ascii="Times New Roman" w:hAnsi="Times New Roman" w:cs="Times New Roman"/>
          <w:color w:val="000000"/>
          <w:u w:color="000000"/>
        </w:rPr>
        <w:t>.</w:t>
      </w:r>
    </w:p>
    <w:p w14:paraId="4C00AD2C" w14:textId="034DFA70"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Lithofacies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and </w:t>
      </w:r>
      <w:r w:rsidR="006E2EEE" w:rsidRPr="00E35C55">
        <w:rPr>
          <w:rFonts w:ascii="Times New Roman" w:hAnsi="Times New Roman" w:cs="Times New Roman"/>
          <w:color w:val="000000"/>
          <w:u w:color="000000"/>
        </w:rPr>
        <w:t xml:space="preserve">bounding </w:t>
      </w:r>
      <w:r w:rsidR="003C29F8" w:rsidRPr="00E35C55">
        <w:rPr>
          <w:rFonts w:ascii="Times New Roman" w:hAnsi="Times New Roman" w:cs="Times New Roman"/>
          <w:color w:val="000000"/>
          <w:u w:color="000000"/>
        </w:rPr>
        <w:t xml:space="preserve">units </w:t>
      </w:r>
      <w:r w:rsidRPr="00E35C55">
        <w:rPr>
          <w:rFonts w:ascii="Times New Roman" w:hAnsi="Times New Roman" w:cs="Times New Roman"/>
          <w:color w:val="000000"/>
          <w:u w:color="000000"/>
        </w:rPr>
        <w:t xml:space="preserve">are described below. </w:t>
      </w:r>
      <w:r w:rsidR="00AD60DE" w:rsidRPr="00E35C55">
        <w:rPr>
          <w:rFonts w:ascii="Times New Roman" w:hAnsi="Times New Roman" w:cs="Times New Roman"/>
          <w:color w:val="000000"/>
          <w:u w:color="000000"/>
        </w:rPr>
        <w:t>These descriptions inform interpretations of the depositional environments of each unit</w:t>
      </w:r>
      <w:r w:rsidRPr="00E35C55">
        <w:rPr>
          <w:rFonts w:ascii="Times New Roman" w:hAnsi="Times New Roman" w:cs="Times New Roman"/>
          <w:color w:val="000000"/>
          <w:u w:color="000000"/>
        </w:rPr>
        <w:t xml:space="preserve">, which are subsequently incorporated into a general tectonostratigraphic model for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w:t>
      </w:r>
      <w:r w:rsidR="00601469" w:rsidRPr="00E35C55">
        <w:rPr>
          <w:rFonts w:ascii="Times New Roman" w:hAnsi="Times New Roman" w:cs="Times New Roman"/>
          <w:color w:val="000000"/>
          <w:u w:color="000000"/>
        </w:rPr>
        <w:t xml:space="preserve">in </w:t>
      </w:r>
      <w:r w:rsidR="00E64E7F" w:rsidRPr="00E35C55">
        <w:rPr>
          <w:rFonts w:ascii="Times New Roman" w:hAnsi="Times New Roman" w:cs="Times New Roman"/>
          <w:color w:val="000000"/>
          <w:u w:color="000000"/>
        </w:rPr>
        <w:t>S</w:t>
      </w:r>
      <w:r w:rsidR="00601469" w:rsidRPr="00E35C55">
        <w:rPr>
          <w:rFonts w:ascii="Times New Roman" w:hAnsi="Times New Roman" w:cs="Times New Roman"/>
          <w:color w:val="000000"/>
          <w:u w:color="000000"/>
        </w:rPr>
        <w:t>ection 5.4</w:t>
      </w:r>
      <w:r w:rsidR="00207FCF" w:rsidRPr="00E35C55">
        <w:rPr>
          <w:rFonts w:ascii="Times New Roman" w:hAnsi="Times New Roman" w:cs="Times New Roman"/>
          <w:color w:val="000000"/>
          <w:u w:color="000000"/>
        </w:rPr>
        <w:t>.</w:t>
      </w:r>
    </w:p>
    <w:p w14:paraId="51003F35" w14:textId="77777777" w:rsidR="00AA60BD" w:rsidRPr="00E35C55" w:rsidRDefault="00AA60BD" w:rsidP="00704162">
      <w:pPr>
        <w:autoSpaceDE w:val="0"/>
        <w:autoSpaceDN w:val="0"/>
        <w:adjustRightInd w:val="0"/>
        <w:spacing w:line="360" w:lineRule="auto"/>
        <w:ind w:firstLine="720"/>
        <w:rPr>
          <w:rFonts w:ascii="Times New Roman" w:hAnsi="Times New Roman" w:cs="Times New Roman"/>
          <w:b/>
          <w:bCs/>
          <w:i/>
          <w:iCs/>
          <w:color w:val="000000"/>
          <w:u w:color="000000"/>
        </w:rPr>
      </w:pPr>
    </w:p>
    <w:p w14:paraId="20A9B7C3" w14:textId="757EF2C6" w:rsidR="00E64E7F" w:rsidRPr="00E35C55" w:rsidRDefault="00E558B5" w:rsidP="00704162">
      <w:pPr>
        <w:autoSpaceDE w:val="0"/>
        <w:autoSpaceDN w:val="0"/>
        <w:adjustRightInd w:val="0"/>
        <w:spacing w:line="360" w:lineRule="auto"/>
        <w:ind w:firstLine="720"/>
        <w:rPr>
          <w:rFonts w:ascii="Times New Roman" w:hAnsi="Times New Roman" w:cs="Times New Roman"/>
          <w:i/>
          <w:iCs/>
          <w:color w:val="000000"/>
          <w:u w:color="000000"/>
        </w:rPr>
      </w:pPr>
      <w:proofErr w:type="spellStart"/>
      <w:r w:rsidRPr="00E35C55">
        <w:rPr>
          <w:rFonts w:ascii="Times New Roman" w:hAnsi="Times New Roman" w:cs="Times New Roman"/>
          <w:i/>
          <w:iCs/>
          <w:color w:val="000000"/>
          <w:u w:color="000000"/>
        </w:rPr>
        <w:t>Sarkhoi</w:t>
      </w:r>
      <w:proofErr w:type="spellEnd"/>
      <w:r w:rsidR="009B7758" w:rsidRPr="00E35C55">
        <w:rPr>
          <w:rFonts w:ascii="Times New Roman" w:hAnsi="Times New Roman" w:cs="Times New Roman"/>
          <w:i/>
          <w:iCs/>
          <w:color w:val="000000"/>
          <w:u w:color="000000"/>
        </w:rPr>
        <w:t xml:space="preserve"> </w:t>
      </w:r>
      <w:r w:rsidRPr="00E35C55">
        <w:rPr>
          <w:rFonts w:ascii="Times New Roman" w:hAnsi="Times New Roman" w:cs="Times New Roman"/>
          <w:i/>
          <w:iCs/>
          <w:color w:val="000000"/>
          <w:u w:color="000000"/>
        </w:rPr>
        <w:t>Formatio</w:t>
      </w:r>
      <w:r w:rsidR="00084C86" w:rsidRPr="00E35C55">
        <w:rPr>
          <w:rFonts w:ascii="Times New Roman" w:hAnsi="Times New Roman" w:cs="Times New Roman"/>
          <w:i/>
          <w:iCs/>
          <w:color w:val="000000"/>
          <w:u w:color="000000"/>
        </w:rPr>
        <w:t>n</w:t>
      </w:r>
      <w:r w:rsidR="00AA60BD" w:rsidRPr="00E35C55">
        <w:rPr>
          <w:rFonts w:ascii="Times New Roman" w:hAnsi="Times New Roman" w:cs="Times New Roman"/>
          <w:i/>
          <w:iCs/>
          <w:color w:val="000000"/>
          <w:u w:color="000000"/>
        </w:rPr>
        <w:t xml:space="preserve"> description</w:t>
      </w:r>
      <w:r w:rsidR="009B7758" w:rsidRPr="00E35C55">
        <w:rPr>
          <w:rFonts w:ascii="Times New Roman" w:hAnsi="Times New Roman" w:cs="Times New Roman"/>
          <w:i/>
          <w:iCs/>
          <w:color w:val="000000"/>
          <w:u w:color="000000"/>
        </w:rPr>
        <w:t>.</w:t>
      </w:r>
      <w:r w:rsidR="009B7758" w:rsidRPr="00E35C55">
        <w:rPr>
          <w:rFonts w:ascii="Times New Roman" w:hAnsi="Times New Roman" w:cs="Times New Roman"/>
          <w:color w:val="000000"/>
          <w:u w:color="000000"/>
        </w:rPr>
        <w:t xml:space="preserve"> </w:t>
      </w:r>
      <w:r w:rsidR="00CA752A" w:rsidRPr="00E35C55">
        <w:rPr>
          <w:rFonts w:ascii="Times New Roman" w:hAnsi="Times New Roman" w:cs="Times New Roman"/>
          <w:color w:val="000000"/>
          <w:u w:color="000000"/>
        </w:rPr>
        <w:t>–</w:t>
      </w:r>
      <w:r w:rsidR="009B7758" w:rsidRPr="00E35C55">
        <w:rPr>
          <w:rFonts w:ascii="Times New Roman" w:hAnsi="Times New Roman" w:cs="Times New Roman"/>
          <w:color w:val="000000"/>
          <w:u w:color="000000"/>
        </w:rPr>
        <w:t xml:space="preserve"> The</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Sarkhoi</w:t>
      </w:r>
      <w:proofErr w:type="spellEnd"/>
      <w:r w:rsidR="00AA60BD" w:rsidRPr="00E35C55">
        <w:rPr>
          <w:rFonts w:ascii="Times New Roman" w:hAnsi="Times New Roman" w:cs="Times New Roman"/>
          <w:color w:val="000000"/>
          <w:u w:color="000000"/>
        </w:rPr>
        <w:t xml:space="preserve"> </w:t>
      </w:r>
      <w:r w:rsidR="009B7758" w:rsidRPr="00E35C55">
        <w:rPr>
          <w:rFonts w:ascii="Times New Roman" w:hAnsi="Times New Roman" w:cs="Times New Roman"/>
          <w:color w:val="000000"/>
          <w:u w:color="000000"/>
        </w:rPr>
        <w:t>Fm outcrops</w:t>
      </w:r>
      <w:r w:rsidR="00E64E7F" w:rsidRPr="00E35C55">
        <w:rPr>
          <w:rFonts w:ascii="Times New Roman" w:hAnsi="Times New Roman" w:cs="Times New Roman"/>
          <w:color w:val="000000"/>
          <w:u w:color="000000"/>
        </w:rPr>
        <w:t xml:space="preserve"> </w:t>
      </w:r>
      <w:r w:rsidR="00CE7ABA" w:rsidRPr="00E35C55">
        <w:rPr>
          <w:rFonts w:ascii="Times New Roman" w:hAnsi="Times New Roman" w:cs="Times New Roman"/>
          <w:color w:val="000000"/>
          <w:u w:color="000000"/>
        </w:rPr>
        <w:t xml:space="preserve">in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r w:rsidR="009B7758" w:rsidRPr="00E35C55">
        <w:rPr>
          <w:rFonts w:ascii="Times New Roman" w:hAnsi="Times New Roman" w:cs="Times New Roman"/>
          <w:color w:val="000000"/>
          <w:u w:color="000000"/>
        </w:rPr>
        <w:t>, and consists</w:t>
      </w:r>
      <w:r w:rsidR="00CE7ABA" w:rsidRPr="00E35C55">
        <w:rPr>
          <w:rFonts w:ascii="Times New Roman" w:hAnsi="Times New Roman" w:cs="Times New Roman"/>
          <w:color w:val="000000"/>
          <w:u w:color="000000"/>
        </w:rPr>
        <w:t xml:space="preserve"> of p</w:t>
      </w:r>
      <w:r w:rsidR="00AA60BD" w:rsidRPr="00E35C55">
        <w:rPr>
          <w:rFonts w:ascii="Times New Roman" w:hAnsi="Times New Roman" w:cs="Times New Roman"/>
          <w:color w:val="000000"/>
          <w:u w:color="000000"/>
        </w:rPr>
        <w:t>urple</w:t>
      </w:r>
      <w:r w:rsidR="003D5C6E" w:rsidRPr="00E35C55">
        <w:rPr>
          <w:rFonts w:ascii="Times New Roman" w:hAnsi="Times New Roman" w:cs="Times New Roman"/>
          <w:color w:val="000000"/>
          <w:u w:color="000000"/>
        </w:rPr>
        <w:t xml:space="preserve">, red, </w:t>
      </w:r>
      <w:r w:rsidR="00AA60BD" w:rsidRPr="00E35C55">
        <w:rPr>
          <w:rFonts w:ascii="Times New Roman" w:hAnsi="Times New Roman" w:cs="Times New Roman"/>
          <w:color w:val="000000"/>
          <w:u w:color="000000"/>
        </w:rPr>
        <w:t>and green fine</w:t>
      </w:r>
      <w:r w:rsidR="003D5C6E"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grained </w:t>
      </w:r>
      <w:r w:rsidR="00CE7ABA" w:rsidRPr="00E35C55">
        <w:rPr>
          <w:rFonts w:ascii="Times New Roman" w:hAnsi="Times New Roman" w:cs="Times New Roman"/>
          <w:color w:val="000000"/>
          <w:u w:color="000000"/>
        </w:rPr>
        <w:t xml:space="preserve">rhyolite </w:t>
      </w:r>
      <w:r w:rsidR="003D5C6E" w:rsidRPr="00E35C55">
        <w:rPr>
          <w:rFonts w:ascii="Times New Roman" w:hAnsi="Times New Roman" w:cs="Times New Roman"/>
          <w:color w:val="000000"/>
          <w:u w:color="000000"/>
        </w:rPr>
        <w:t xml:space="preserve">and </w:t>
      </w:r>
      <w:r w:rsidR="00CE7ABA" w:rsidRPr="00E35C55">
        <w:rPr>
          <w:rFonts w:ascii="Times New Roman" w:hAnsi="Times New Roman" w:cs="Times New Roman"/>
          <w:color w:val="000000"/>
          <w:u w:color="000000"/>
        </w:rPr>
        <w:t xml:space="preserve">rhyodacite </w:t>
      </w:r>
      <w:r w:rsidR="00AA60BD" w:rsidRPr="00E35C55">
        <w:rPr>
          <w:rFonts w:ascii="Times New Roman" w:hAnsi="Times New Roman" w:cs="Times New Roman"/>
          <w:color w:val="000000"/>
          <w:u w:color="000000"/>
        </w:rPr>
        <w:t>flows</w:t>
      </w:r>
      <w:r w:rsidR="00CE7ABA" w:rsidRPr="00E35C55">
        <w:rPr>
          <w:rFonts w:ascii="Times New Roman" w:hAnsi="Times New Roman" w:cs="Times New Roman"/>
          <w:color w:val="000000"/>
          <w:u w:color="000000"/>
        </w:rPr>
        <w:t xml:space="preserve">, ignimbrites, </w:t>
      </w:r>
      <w:r w:rsidR="00CB09B4" w:rsidRPr="00E35C55">
        <w:rPr>
          <w:rFonts w:ascii="Times New Roman" w:hAnsi="Times New Roman" w:cs="Times New Roman"/>
          <w:color w:val="000000"/>
          <w:u w:color="000000"/>
        </w:rPr>
        <w:t>volcaniclastic breccias</w:t>
      </w:r>
      <w:r w:rsidR="00CE7ABA" w:rsidRPr="00E35C55">
        <w:rPr>
          <w:rFonts w:ascii="Times New Roman" w:hAnsi="Times New Roman" w:cs="Times New Roman"/>
          <w:color w:val="000000"/>
          <w:u w:color="000000"/>
        </w:rPr>
        <w:t>,</w:t>
      </w:r>
      <w:r w:rsidR="00CB09B4" w:rsidRPr="00E35C55">
        <w:rPr>
          <w:rFonts w:ascii="Times New Roman" w:hAnsi="Times New Roman" w:cs="Times New Roman"/>
          <w:color w:val="000000"/>
          <w:u w:color="000000"/>
        </w:rPr>
        <w:t xml:space="preserve"> silts</w:t>
      </w:r>
      <w:r w:rsidR="00F03FF6" w:rsidRPr="00E35C55">
        <w:rPr>
          <w:rFonts w:ascii="Times New Roman" w:hAnsi="Times New Roman" w:cs="Times New Roman"/>
          <w:color w:val="000000"/>
          <w:u w:color="000000"/>
        </w:rPr>
        <w:t>tone</w:t>
      </w:r>
      <w:r w:rsidR="00CE7ABA" w:rsidRPr="00E35C55">
        <w:rPr>
          <w:rFonts w:ascii="Times New Roman" w:hAnsi="Times New Roman" w:cs="Times New Roman"/>
          <w:color w:val="000000"/>
          <w:u w:color="000000"/>
        </w:rPr>
        <w:t xml:space="preserve">, </w:t>
      </w:r>
      <w:r w:rsidR="00CB09B4" w:rsidRPr="00E35C55">
        <w:rPr>
          <w:rFonts w:ascii="Times New Roman" w:hAnsi="Times New Roman" w:cs="Times New Roman"/>
          <w:color w:val="000000"/>
          <w:u w:color="000000"/>
        </w:rPr>
        <w:t>fine</w:t>
      </w:r>
      <w:r w:rsidR="00F03FF6" w:rsidRPr="00E35C55">
        <w:rPr>
          <w:rFonts w:ascii="Times New Roman" w:hAnsi="Times New Roman" w:cs="Times New Roman"/>
          <w:color w:val="000000"/>
          <w:u w:color="000000"/>
        </w:rPr>
        <w:t>-grained</w:t>
      </w:r>
      <w:r w:rsidR="00CB09B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sandstone</w:t>
      </w:r>
      <w:r w:rsidR="00CB09B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with </w:t>
      </w:r>
      <w:proofErr w:type="spellStart"/>
      <w:r w:rsidR="00AA60BD" w:rsidRPr="00E35C55">
        <w:rPr>
          <w:rFonts w:ascii="Times New Roman" w:hAnsi="Times New Roman" w:cs="Times New Roman"/>
          <w:color w:val="000000"/>
          <w:u w:color="000000"/>
        </w:rPr>
        <w:t>linguoid</w:t>
      </w:r>
      <w:proofErr w:type="spellEnd"/>
      <w:r w:rsidR="00AA60BD" w:rsidRPr="00E35C55">
        <w:rPr>
          <w:rFonts w:ascii="Times New Roman" w:hAnsi="Times New Roman" w:cs="Times New Roman"/>
          <w:color w:val="000000"/>
          <w:u w:color="000000"/>
        </w:rPr>
        <w:t xml:space="preserve"> and lunate ripples</w:t>
      </w:r>
      <w:r w:rsidR="006536F6">
        <w:rPr>
          <w:rFonts w:ascii="Times New Roman" w:hAnsi="Times New Roman" w:cs="Times New Roman"/>
          <w:color w:val="000000"/>
          <w:u w:color="000000"/>
        </w:rPr>
        <w:t xml:space="preserve">, </w:t>
      </w:r>
      <w:r w:rsidR="00CB09B4" w:rsidRPr="00E35C55">
        <w:rPr>
          <w:rFonts w:ascii="Times New Roman" w:hAnsi="Times New Roman" w:cs="Times New Roman"/>
          <w:color w:val="000000"/>
          <w:u w:color="000000"/>
        </w:rPr>
        <w:t xml:space="preserve">and </w:t>
      </w:r>
      <w:r w:rsidR="009B7758" w:rsidRPr="00E35C55">
        <w:rPr>
          <w:rFonts w:ascii="Times New Roman" w:hAnsi="Times New Roman" w:cs="Times New Roman"/>
          <w:color w:val="000000"/>
          <w:u w:color="000000"/>
        </w:rPr>
        <w:t xml:space="preserve">feldspathic and </w:t>
      </w:r>
      <w:r w:rsidR="00063845" w:rsidRPr="00E35C55">
        <w:rPr>
          <w:rFonts w:ascii="Times New Roman" w:hAnsi="Times New Roman" w:cs="Times New Roman"/>
          <w:color w:val="000000"/>
          <w:u w:color="000000"/>
        </w:rPr>
        <w:t xml:space="preserve">lithic </w:t>
      </w:r>
      <w:proofErr w:type="spellStart"/>
      <w:r w:rsidR="00063845" w:rsidRPr="00E35C55">
        <w:rPr>
          <w:rFonts w:ascii="Times New Roman" w:hAnsi="Times New Roman" w:cs="Times New Roman"/>
          <w:color w:val="000000"/>
          <w:u w:color="000000"/>
        </w:rPr>
        <w:t>wacke</w:t>
      </w:r>
      <w:proofErr w:type="spellEnd"/>
      <w:r w:rsidR="00AA60BD" w:rsidRPr="00E35C55">
        <w:rPr>
          <w:rFonts w:ascii="Times New Roman" w:hAnsi="Times New Roman" w:cs="Times New Roman"/>
          <w:color w:val="000000"/>
          <w:u w:color="000000"/>
        </w:rPr>
        <w:t xml:space="preserve">. </w:t>
      </w:r>
      <w:r w:rsidR="003D5C6E" w:rsidRPr="00E35C55">
        <w:rPr>
          <w:rFonts w:ascii="Times New Roman" w:hAnsi="Times New Roman" w:cs="Times New Roman"/>
          <w:color w:val="000000"/>
          <w:u w:color="000000"/>
        </w:rPr>
        <w:t>The</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Sarkhoi</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E7710E" w:rsidRPr="00E35C55">
        <w:rPr>
          <w:rFonts w:ascii="Times New Roman" w:hAnsi="Times New Roman" w:cs="Times New Roman"/>
          <w:color w:val="000000"/>
          <w:u w:color="000000"/>
        </w:rPr>
        <w:t>is</w:t>
      </w:r>
      <w:r w:rsidR="00AA60BD" w:rsidRPr="00E35C55">
        <w:rPr>
          <w:rFonts w:ascii="Times New Roman" w:hAnsi="Times New Roman" w:cs="Times New Roman"/>
          <w:color w:val="000000"/>
          <w:u w:color="000000"/>
        </w:rPr>
        <w:t xml:space="preserve"> estimated to be </w:t>
      </w:r>
      <w:r w:rsidR="003D5C6E" w:rsidRPr="00E35C55">
        <w:rPr>
          <w:rFonts w:ascii="Times New Roman" w:hAnsi="Times New Roman" w:cs="Times New Roman"/>
          <w:color w:val="000000"/>
          <w:u w:color="000000"/>
        </w:rPr>
        <w:lastRenderedPageBreak/>
        <w:t>~</w:t>
      </w:r>
      <w:r w:rsidR="00AA60BD" w:rsidRPr="00E35C55">
        <w:rPr>
          <w:rFonts w:ascii="Times New Roman" w:hAnsi="Times New Roman" w:cs="Times New Roman"/>
          <w:color w:val="000000"/>
          <w:u w:color="000000"/>
        </w:rPr>
        <w:t>4 km thick</w:t>
      </w:r>
      <w:r w:rsidR="0041792B" w:rsidRPr="00E35C55">
        <w:rPr>
          <w:rFonts w:ascii="Times New Roman" w:hAnsi="Times New Roman" w:cs="Times New Roman"/>
          <w:color w:val="000000"/>
          <w:u w:color="000000"/>
        </w:rPr>
        <w:t xml:space="preserve"> </w:t>
      </w:r>
      <w:r w:rsidR="003D5C6E" w:rsidRPr="00E35C55">
        <w:rPr>
          <w:rFonts w:ascii="Times New Roman" w:hAnsi="Times New Roman" w:cs="Times New Roman"/>
          <w:color w:val="000000"/>
          <w:u w:color="000000"/>
        </w:rPr>
        <w:t xml:space="preserve">near the </w:t>
      </w:r>
      <w:proofErr w:type="spellStart"/>
      <w:r w:rsidR="003D5C6E" w:rsidRPr="00E35C55">
        <w:rPr>
          <w:rFonts w:ascii="Times New Roman" w:hAnsi="Times New Roman" w:cs="Times New Roman"/>
          <w:color w:val="000000"/>
          <w:u w:color="000000"/>
        </w:rPr>
        <w:t>Zabit</w:t>
      </w:r>
      <w:proofErr w:type="spellEnd"/>
      <w:r w:rsidR="003D5C6E" w:rsidRPr="00E35C55">
        <w:rPr>
          <w:rFonts w:ascii="Times New Roman" w:hAnsi="Times New Roman" w:cs="Times New Roman"/>
          <w:color w:val="000000"/>
          <w:u w:color="000000"/>
        </w:rPr>
        <w:t xml:space="preserve"> River of southern Siberia (</w:t>
      </w:r>
      <w:proofErr w:type="spellStart"/>
      <w:r w:rsidR="003D5C6E" w:rsidRPr="00E35C55">
        <w:rPr>
          <w:rFonts w:ascii="Times New Roman" w:hAnsi="Times New Roman" w:cs="Times New Roman"/>
          <w:color w:val="000000"/>
          <w:u w:color="000000"/>
        </w:rPr>
        <w:t>Kuzmichev</w:t>
      </w:r>
      <w:proofErr w:type="spellEnd"/>
      <w:r w:rsidR="003D5C6E" w:rsidRPr="00E35C55">
        <w:rPr>
          <w:rFonts w:ascii="Times New Roman" w:hAnsi="Times New Roman" w:cs="Times New Roman"/>
          <w:color w:val="000000"/>
          <w:u w:color="000000"/>
        </w:rPr>
        <w:t>, 2015)</w:t>
      </w:r>
      <w:r w:rsidR="00CE7ABA" w:rsidRPr="00E35C55">
        <w:rPr>
          <w:rFonts w:ascii="Times New Roman" w:hAnsi="Times New Roman" w:cs="Times New Roman"/>
          <w:color w:val="000000"/>
          <w:u w:color="000000"/>
        </w:rPr>
        <w:t>, whereas the maximum</w:t>
      </w:r>
      <w:r w:rsidR="00827753"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thickness</w:t>
      </w:r>
      <w:r w:rsidR="003D5C6E" w:rsidRPr="00E35C55">
        <w:rPr>
          <w:rFonts w:ascii="Times New Roman" w:hAnsi="Times New Roman" w:cs="Times New Roman"/>
          <w:color w:val="000000"/>
          <w:u w:color="000000"/>
        </w:rPr>
        <w:t xml:space="preserve"> in the </w:t>
      </w:r>
      <w:proofErr w:type="spellStart"/>
      <w:r w:rsidR="003D5C6E" w:rsidRPr="00E35C55">
        <w:rPr>
          <w:rFonts w:ascii="Times New Roman" w:hAnsi="Times New Roman" w:cs="Times New Roman"/>
          <w:color w:val="000000"/>
          <w:u w:color="000000"/>
        </w:rPr>
        <w:t>Khoridol</w:t>
      </w:r>
      <w:r w:rsidRPr="00E35C55">
        <w:rPr>
          <w:rFonts w:ascii="Times New Roman" w:hAnsi="Times New Roman" w:cs="Times New Roman"/>
          <w:color w:val="000000"/>
          <w:u w:color="000000"/>
        </w:rPr>
        <w:t>-</w:t>
      </w:r>
      <w:r w:rsidR="003D5C6E" w:rsidRPr="00E35C55">
        <w:rPr>
          <w:rFonts w:ascii="Times New Roman" w:hAnsi="Times New Roman" w:cs="Times New Roman"/>
          <w:color w:val="000000"/>
          <w:u w:color="000000"/>
        </w:rPr>
        <w:t>Saridag</w:t>
      </w:r>
      <w:proofErr w:type="spellEnd"/>
      <w:r w:rsidR="003D5C6E" w:rsidRPr="00E35C55">
        <w:rPr>
          <w:rFonts w:ascii="Times New Roman" w:hAnsi="Times New Roman" w:cs="Times New Roman"/>
          <w:color w:val="000000"/>
          <w:u w:color="000000"/>
        </w:rPr>
        <w:t xml:space="preserve"> Range and </w:t>
      </w:r>
      <w:proofErr w:type="spellStart"/>
      <w:r w:rsidR="003D5C6E" w:rsidRPr="00E35C55">
        <w:rPr>
          <w:rFonts w:ascii="Times New Roman" w:hAnsi="Times New Roman" w:cs="Times New Roman"/>
          <w:color w:val="000000"/>
          <w:u w:color="000000"/>
        </w:rPr>
        <w:t>Darkhat</w:t>
      </w:r>
      <w:proofErr w:type="spellEnd"/>
      <w:r w:rsidR="003D5C6E" w:rsidRPr="00E35C55">
        <w:rPr>
          <w:rFonts w:ascii="Times New Roman" w:hAnsi="Times New Roman" w:cs="Times New Roman"/>
          <w:color w:val="000000"/>
          <w:u w:color="000000"/>
        </w:rPr>
        <w:t xml:space="preserve"> Valley</w:t>
      </w:r>
      <w:r w:rsidR="00AA60BD" w:rsidRPr="00E35C55">
        <w:rPr>
          <w:rFonts w:ascii="Times New Roman" w:hAnsi="Times New Roman" w:cs="Times New Roman"/>
          <w:color w:val="000000"/>
          <w:u w:color="000000"/>
        </w:rPr>
        <w:t xml:space="preserve"> is</w:t>
      </w:r>
      <w:r w:rsidR="00827753" w:rsidRPr="00E35C55">
        <w:rPr>
          <w:rFonts w:ascii="Times New Roman" w:hAnsi="Times New Roman" w:cs="Times New Roman"/>
          <w:color w:val="000000"/>
          <w:u w:color="000000"/>
        </w:rPr>
        <w:t xml:space="preserve"> ~1.5 </w:t>
      </w:r>
      <w:r w:rsidR="00AA60BD" w:rsidRPr="00E35C55">
        <w:rPr>
          <w:rFonts w:ascii="Times New Roman" w:hAnsi="Times New Roman" w:cs="Times New Roman"/>
          <w:color w:val="000000"/>
          <w:u w:color="000000"/>
        </w:rPr>
        <w:t>km</w:t>
      </w:r>
      <w:r w:rsidR="003D5C6E" w:rsidRPr="00E35C55">
        <w:rPr>
          <w:rFonts w:ascii="Times New Roman" w:hAnsi="Times New Roman" w:cs="Times New Roman"/>
          <w:color w:val="000000"/>
          <w:u w:color="000000"/>
        </w:rPr>
        <w:t>.</w:t>
      </w:r>
    </w:p>
    <w:p w14:paraId="38E5BEEB" w14:textId="1664FEE0" w:rsidR="00E7710E"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E558B5" w:rsidRPr="00E35C55">
        <w:rPr>
          <w:rFonts w:ascii="Times New Roman" w:hAnsi="Times New Roman" w:cs="Times New Roman"/>
          <w:i/>
          <w:iCs/>
          <w:color w:val="000000"/>
          <w:u w:color="000000"/>
        </w:rPr>
        <w:t>Sarkhoi</w:t>
      </w:r>
      <w:proofErr w:type="spellEnd"/>
      <w:r w:rsidR="00E558B5" w:rsidRPr="00E35C55">
        <w:rPr>
          <w:rFonts w:ascii="Times New Roman" w:hAnsi="Times New Roman" w:cs="Times New Roman"/>
          <w:i/>
          <w:iCs/>
          <w:color w:val="000000"/>
          <w:u w:color="000000"/>
        </w:rPr>
        <w:t xml:space="preserve"> Formation </w:t>
      </w:r>
      <w:r w:rsidR="00AA60BD" w:rsidRPr="00E35C55">
        <w:rPr>
          <w:rFonts w:ascii="Times New Roman" w:hAnsi="Times New Roman" w:cs="Times New Roman"/>
          <w:i/>
          <w:iCs/>
          <w:color w:val="000000"/>
          <w:u w:color="000000"/>
        </w:rPr>
        <w:t>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ins w:id="149" w:author="Anttila  Eliel Simpson" w:date="2024-07-11T16:25:00Z">
        <w:r w:rsidR="007532C8">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w:t>
      </w:r>
      <w:ins w:id="150" w:author="Anttila  Eliel Simpson" w:date="2024-07-11T16:25:00Z">
        <w:r w:rsidR="007532C8">
          <w:rPr>
            <w:rFonts w:ascii="Times New Roman" w:hAnsi="Times New Roman" w:cs="Times New Roman"/>
            <w:color w:val="000000"/>
            <w:u w:color="000000"/>
          </w:rPr>
          <w:t xml:space="preserve"> </w:t>
        </w:r>
      </w:ins>
      <w:r w:rsidR="00410B62" w:rsidRPr="00E35C55">
        <w:rPr>
          <w:rFonts w:ascii="Times New Roman" w:hAnsi="Times New Roman" w:cs="Times New Roman"/>
          <w:color w:val="000000"/>
          <w:u w:color="000000"/>
        </w:rPr>
        <w:t xml:space="preserve">Although the </w:t>
      </w:r>
      <w:proofErr w:type="spellStart"/>
      <w:r w:rsidR="00410B62" w:rsidRPr="00E35C55">
        <w:rPr>
          <w:rFonts w:ascii="Times New Roman" w:hAnsi="Times New Roman" w:cs="Times New Roman"/>
          <w:color w:val="000000"/>
          <w:u w:color="000000"/>
        </w:rPr>
        <w:t>Sarkhoi</w:t>
      </w:r>
      <w:proofErr w:type="spellEnd"/>
      <w:r w:rsidR="00410B62" w:rsidRPr="00E35C55">
        <w:rPr>
          <w:rFonts w:ascii="Times New Roman" w:hAnsi="Times New Roman" w:cs="Times New Roman"/>
          <w:color w:val="000000"/>
          <w:u w:color="000000"/>
        </w:rPr>
        <w:t xml:space="preserve"> </w:t>
      </w:r>
      <w:r w:rsidR="00F03FF6" w:rsidRPr="00E35C55">
        <w:rPr>
          <w:rFonts w:ascii="Times New Roman" w:hAnsi="Times New Roman" w:cs="Times New Roman"/>
          <w:color w:val="000000"/>
          <w:u w:color="000000"/>
        </w:rPr>
        <w:t xml:space="preserve">Fm </w:t>
      </w:r>
      <w:r w:rsidR="00410B62" w:rsidRPr="00E35C55">
        <w:rPr>
          <w:rFonts w:ascii="Times New Roman" w:hAnsi="Times New Roman" w:cs="Times New Roman"/>
          <w:color w:val="000000"/>
          <w:u w:color="000000"/>
        </w:rPr>
        <w:t xml:space="preserve">has been interpreted to </w:t>
      </w:r>
      <w:r w:rsidR="00705F2D" w:rsidRPr="00E35C55">
        <w:rPr>
          <w:rFonts w:ascii="Times New Roman" w:hAnsi="Times New Roman" w:cs="Times New Roman"/>
          <w:color w:val="000000"/>
          <w:u w:color="000000"/>
        </w:rPr>
        <w:t>have formed in a rift</w:t>
      </w:r>
      <w:r w:rsidR="00084C86" w:rsidRPr="00E35C55">
        <w:rPr>
          <w:rFonts w:ascii="Times New Roman" w:hAnsi="Times New Roman" w:cs="Times New Roman"/>
          <w:color w:val="000000"/>
          <w:u w:color="000000"/>
        </w:rPr>
        <w:t xml:space="preserve"> setting</w:t>
      </w:r>
      <w:r w:rsidR="00410B62" w:rsidRPr="00E35C55">
        <w:rPr>
          <w:rFonts w:ascii="Times New Roman" w:hAnsi="Times New Roman" w:cs="Times New Roman"/>
          <w:color w:val="000000"/>
          <w:u w:color="000000"/>
        </w:rPr>
        <w:t xml:space="preserve"> (Ilyin 1973, 2004), g</w:t>
      </w:r>
      <w:r w:rsidR="00E7710E" w:rsidRPr="00E35C55">
        <w:rPr>
          <w:rFonts w:ascii="Times New Roman" w:hAnsi="Times New Roman" w:cs="Times New Roman"/>
          <w:color w:val="000000"/>
          <w:u w:color="000000"/>
        </w:rPr>
        <w:t>eochemical characterization</w:t>
      </w:r>
      <w:r w:rsidR="004C0960" w:rsidRPr="00E35C55">
        <w:rPr>
          <w:rFonts w:ascii="Times New Roman" w:hAnsi="Times New Roman" w:cs="Times New Roman"/>
          <w:color w:val="000000"/>
          <w:u w:color="000000"/>
        </w:rPr>
        <w:t>s</w:t>
      </w:r>
      <w:r w:rsidR="00E7710E" w:rsidRPr="00E35C55">
        <w:rPr>
          <w:rFonts w:ascii="Times New Roman" w:hAnsi="Times New Roman" w:cs="Times New Roman"/>
          <w:color w:val="000000"/>
          <w:u w:color="000000"/>
        </w:rPr>
        <w:t xml:space="preserve"> of </w:t>
      </w:r>
      <w:ins w:id="151" w:author="Anttila  Eliel Simpson" w:date="2024-07-11T16:21:00Z">
        <w:r w:rsidR="007532C8">
          <w:rPr>
            <w:rFonts w:ascii="Times New Roman" w:hAnsi="Times New Roman" w:cs="Times New Roman"/>
            <w:color w:val="000000"/>
            <w:u w:color="000000"/>
          </w:rPr>
          <w:t xml:space="preserve">volcanic rocks of </w:t>
        </w:r>
      </w:ins>
      <w:r w:rsidR="00E7710E" w:rsidRPr="00E35C55">
        <w:rPr>
          <w:rFonts w:ascii="Times New Roman" w:hAnsi="Times New Roman" w:cs="Times New Roman"/>
          <w:color w:val="000000"/>
          <w:u w:color="000000"/>
        </w:rPr>
        <w:t xml:space="preserve">the </w:t>
      </w:r>
      <w:proofErr w:type="spellStart"/>
      <w:r w:rsidR="00E7710E" w:rsidRPr="00E35C55">
        <w:rPr>
          <w:rFonts w:ascii="Times New Roman" w:hAnsi="Times New Roman" w:cs="Times New Roman"/>
          <w:color w:val="000000"/>
          <w:u w:color="000000"/>
        </w:rPr>
        <w:t>Sarkhoi</w:t>
      </w:r>
      <w:proofErr w:type="spellEnd"/>
      <w:r w:rsidR="00E7710E" w:rsidRPr="00E35C55">
        <w:rPr>
          <w:rFonts w:ascii="Times New Roman" w:hAnsi="Times New Roman" w:cs="Times New Roman"/>
          <w:color w:val="000000"/>
          <w:u w:color="000000"/>
        </w:rPr>
        <w:t xml:space="preserve"> </w:t>
      </w:r>
      <w:del w:id="152" w:author="Anttila  Eliel Simpson" w:date="2024-07-11T16:20:00Z">
        <w:r w:rsidR="00410B62" w:rsidRPr="00E35C55" w:rsidDel="007532C8">
          <w:rPr>
            <w:rFonts w:ascii="Times New Roman" w:hAnsi="Times New Roman" w:cs="Times New Roman"/>
            <w:color w:val="000000"/>
            <w:u w:color="000000"/>
          </w:rPr>
          <w:delText>v</w:delText>
        </w:r>
        <w:r w:rsidR="00E7710E" w:rsidRPr="00E35C55" w:rsidDel="007532C8">
          <w:rPr>
            <w:rFonts w:ascii="Times New Roman" w:hAnsi="Times New Roman" w:cs="Times New Roman"/>
            <w:color w:val="000000"/>
            <w:u w:color="000000"/>
          </w:rPr>
          <w:delText xml:space="preserve">olcanics </w:delText>
        </w:r>
      </w:del>
      <w:ins w:id="153" w:author="Anttila  Eliel Simpson" w:date="2024-07-11T16:20:00Z">
        <w:r w:rsidR="007532C8">
          <w:rPr>
            <w:rFonts w:ascii="Times New Roman" w:hAnsi="Times New Roman" w:cs="Times New Roman"/>
            <w:color w:val="000000"/>
            <w:u w:color="000000"/>
          </w:rPr>
          <w:t>F</w:t>
        </w:r>
      </w:ins>
      <w:ins w:id="154" w:author="Anttila  Eliel Simpson" w:date="2024-07-11T16:21:00Z">
        <w:r w:rsidR="007532C8">
          <w:rPr>
            <w:rFonts w:ascii="Times New Roman" w:hAnsi="Times New Roman" w:cs="Times New Roman"/>
            <w:color w:val="000000"/>
            <w:u w:color="000000"/>
          </w:rPr>
          <w:t>m</w:t>
        </w:r>
      </w:ins>
      <w:ins w:id="155" w:author="Anttila  Eliel Simpson" w:date="2024-07-11T16:20:00Z">
        <w:r w:rsidR="007532C8" w:rsidRPr="00E35C55">
          <w:rPr>
            <w:rFonts w:ascii="Times New Roman" w:hAnsi="Times New Roman" w:cs="Times New Roman"/>
            <w:color w:val="000000"/>
            <w:u w:color="000000"/>
          </w:rPr>
          <w:t xml:space="preserve"> </w:t>
        </w:r>
      </w:ins>
      <w:r w:rsidR="00E7710E" w:rsidRPr="00E35C55">
        <w:rPr>
          <w:rFonts w:ascii="Times New Roman" w:hAnsi="Times New Roman" w:cs="Times New Roman"/>
          <w:color w:val="000000"/>
          <w:u w:color="000000"/>
        </w:rPr>
        <w:t>suggest a continental arc affinity (</w:t>
      </w:r>
      <w:proofErr w:type="spellStart"/>
      <w:r w:rsidR="00E7710E" w:rsidRPr="00E35C55">
        <w:rPr>
          <w:rFonts w:ascii="Times New Roman" w:hAnsi="Times New Roman" w:cs="Times New Roman"/>
          <w:color w:val="000000"/>
          <w:u w:color="000000"/>
        </w:rPr>
        <w:t>Kuzmichev</w:t>
      </w:r>
      <w:proofErr w:type="spellEnd"/>
      <w:r w:rsidR="00E7710E" w:rsidRPr="00E35C55">
        <w:rPr>
          <w:rFonts w:ascii="Times New Roman" w:hAnsi="Times New Roman" w:cs="Times New Roman"/>
          <w:color w:val="000000"/>
          <w:u w:color="000000"/>
        </w:rPr>
        <w:t xml:space="preserve"> and Larionov, 2011</w:t>
      </w:r>
      <w:r w:rsidR="00CD0AD1" w:rsidRPr="00E35C55">
        <w:rPr>
          <w:rFonts w:ascii="Times New Roman" w:hAnsi="Times New Roman" w:cs="Times New Roman"/>
          <w:color w:val="000000"/>
          <w:u w:color="000000"/>
        </w:rPr>
        <w:t>), with east-dipping subduction inferred to have occurred along the western margin of the TMT (</w:t>
      </w:r>
      <w:proofErr w:type="spellStart"/>
      <w:r w:rsidR="00CD0AD1" w:rsidRPr="00E35C55">
        <w:rPr>
          <w:rFonts w:ascii="Times New Roman" w:hAnsi="Times New Roman" w:cs="Times New Roman"/>
          <w:color w:val="000000"/>
          <w:u w:color="000000"/>
        </w:rPr>
        <w:t>Kuzmichev</w:t>
      </w:r>
      <w:proofErr w:type="spellEnd"/>
      <w:r w:rsidR="00CD0AD1" w:rsidRPr="00E35C55">
        <w:rPr>
          <w:rFonts w:ascii="Times New Roman" w:hAnsi="Times New Roman" w:cs="Times New Roman"/>
          <w:color w:val="000000"/>
          <w:u w:color="000000"/>
        </w:rPr>
        <w:t xml:space="preserve">, 2015). </w:t>
      </w:r>
      <w:r w:rsidR="00063845" w:rsidRPr="00E35C55">
        <w:rPr>
          <w:rFonts w:ascii="Times New Roman" w:hAnsi="Times New Roman" w:cs="Times New Roman"/>
          <w:color w:val="000000"/>
          <w:u w:color="000000"/>
        </w:rPr>
        <w:t xml:space="preserve">In the </w:t>
      </w:r>
      <w:proofErr w:type="spellStart"/>
      <w:r w:rsidR="00063845" w:rsidRPr="00E35C55">
        <w:rPr>
          <w:rFonts w:ascii="Times New Roman" w:hAnsi="Times New Roman" w:cs="Times New Roman"/>
          <w:color w:val="000000"/>
          <w:u w:color="000000"/>
        </w:rPr>
        <w:t>Khuvsgul</w:t>
      </w:r>
      <w:proofErr w:type="spellEnd"/>
      <w:r w:rsidR="00063845" w:rsidRPr="00E35C55">
        <w:rPr>
          <w:rFonts w:ascii="Times New Roman" w:hAnsi="Times New Roman" w:cs="Times New Roman"/>
          <w:color w:val="000000"/>
          <w:u w:color="000000"/>
        </w:rPr>
        <w:t xml:space="preserve"> region, the close association of volcanic flows and ignimbrites with a suite of siliciclastic rocks </w:t>
      </w:r>
      <w:r w:rsidR="00705F2D" w:rsidRPr="00E35C55">
        <w:rPr>
          <w:rFonts w:ascii="Times New Roman" w:hAnsi="Times New Roman" w:cs="Times New Roman"/>
          <w:color w:val="000000"/>
          <w:u w:color="000000"/>
        </w:rPr>
        <w:t>records volcanic flows interfingering with</w:t>
      </w:r>
      <w:r w:rsidR="00E64E7F" w:rsidRPr="00E35C55">
        <w:rPr>
          <w:rFonts w:ascii="Times New Roman" w:hAnsi="Times New Roman" w:cs="Times New Roman"/>
          <w:color w:val="000000"/>
          <w:u w:color="000000"/>
        </w:rPr>
        <w:t xml:space="preserve"> </w:t>
      </w:r>
      <w:r w:rsidR="00705F2D" w:rsidRPr="00E35C55">
        <w:rPr>
          <w:rFonts w:ascii="Times New Roman" w:hAnsi="Times New Roman" w:cs="Times New Roman"/>
          <w:color w:val="000000"/>
          <w:u w:color="000000"/>
        </w:rPr>
        <w:t xml:space="preserve">a </w:t>
      </w:r>
      <w:r w:rsidR="00E64E7F" w:rsidRPr="00E35C55">
        <w:rPr>
          <w:rFonts w:ascii="Times New Roman" w:hAnsi="Times New Roman" w:cs="Times New Roman"/>
          <w:color w:val="000000"/>
          <w:u w:color="000000"/>
        </w:rPr>
        <w:t xml:space="preserve">marginal </w:t>
      </w:r>
      <w:r w:rsidR="003D5C6E" w:rsidRPr="00E35C55">
        <w:rPr>
          <w:rFonts w:ascii="Times New Roman" w:hAnsi="Times New Roman" w:cs="Times New Roman"/>
          <w:color w:val="000000"/>
          <w:u w:color="000000"/>
        </w:rPr>
        <w:t>marine depositional environment</w:t>
      </w:r>
      <w:r w:rsidR="00084C86" w:rsidRPr="00E35C55">
        <w:rPr>
          <w:rFonts w:ascii="Times New Roman" w:hAnsi="Times New Roman" w:cs="Times New Roman"/>
          <w:color w:val="000000"/>
          <w:u w:color="000000"/>
        </w:rPr>
        <w:t xml:space="preserve">, suggesting the proximity of an </w:t>
      </w:r>
      <w:proofErr w:type="gramStart"/>
      <w:r w:rsidR="00084C86" w:rsidRPr="00E35C55">
        <w:rPr>
          <w:rFonts w:ascii="Times New Roman" w:hAnsi="Times New Roman" w:cs="Times New Roman"/>
          <w:color w:val="000000"/>
          <w:u w:color="000000"/>
        </w:rPr>
        <w:t>actively-subsiding</w:t>
      </w:r>
      <w:proofErr w:type="gramEnd"/>
      <w:r w:rsidR="00084C86" w:rsidRPr="00E35C55">
        <w:rPr>
          <w:rFonts w:ascii="Times New Roman" w:hAnsi="Times New Roman" w:cs="Times New Roman"/>
          <w:color w:val="000000"/>
          <w:u w:color="000000"/>
        </w:rPr>
        <w:t xml:space="preserve"> basin adjacent to an active volcanic edifice. </w:t>
      </w:r>
    </w:p>
    <w:p w14:paraId="352F32FA" w14:textId="27875DD2" w:rsidR="00D35CCA"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Arasan</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084C8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084C86" w:rsidRPr="00E35C55">
        <w:rPr>
          <w:rFonts w:ascii="Times New Roman" w:hAnsi="Times New Roman" w:cs="Times New Roman"/>
          <w:color w:val="000000"/>
          <w:u w:color="000000"/>
        </w:rPr>
        <w:t xml:space="preserve"> Above</w:t>
      </w:r>
      <w:r w:rsidR="00AA60BD" w:rsidRPr="00E35C55">
        <w:rPr>
          <w:rFonts w:ascii="Times New Roman" w:hAnsi="Times New Roman" w:cs="Times New Roman"/>
          <w:color w:val="000000"/>
          <w:u w:color="000000"/>
        </w:rPr>
        <w:t xml:space="preserve"> the </w:t>
      </w:r>
      <w:proofErr w:type="spellStart"/>
      <w:r w:rsidR="00D74582" w:rsidRPr="00E35C55">
        <w:rPr>
          <w:rFonts w:ascii="Times New Roman" w:hAnsi="Times New Roman" w:cs="Times New Roman"/>
          <w:color w:val="000000"/>
          <w:u w:color="000000"/>
        </w:rPr>
        <w:t>Sarkhoi</w:t>
      </w:r>
      <w:proofErr w:type="spellEnd"/>
      <w:r w:rsidR="00D74582" w:rsidRPr="00E35C55">
        <w:rPr>
          <w:rFonts w:ascii="Times New Roman" w:hAnsi="Times New Roman" w:cs="Times New Roman"/>
          <w:color w:val="000000"/>
          <w:u w:color="000000"/>
        </w:rPr>
        <w:t xml:space="preserve"> Fm,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Arasan</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outcrops as tan-to-brown laminated siltstone</w:t>
      </w:r>
      <w:r w:rsidR="00761E8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with occasional 1–3 cm fining-upward packages of medium-</w:t>
      </w:r>
      <w:r w:rsidR="009C2C86" w:rsidRPr="00E35C55">
        <w:rPr>
          <w:rFonts w:ascii="Times New Roman" w:hAnsi="Times New Roman" w:cs="Times New Roman"/>
          <w:color w:val="000000"/>
          <w:u w:color="000000"/>
        </w:rPr>
        <w:t xml:space="preserve"> to </w:t>
      </w:r>
      <w:r w:rsidR="00AA60BD" w:rsidRPr="00E35C55">
        <w:rPr>
          <w:rFonts w:ascii="Times New Roman" w:hAnsi="Times New Roman" w:cs="Times New Roman"/>
          <w:color w:val="000000"/>
          <w:u w:color="000000"/>
        </w:rPr>
        <w:t>coarse</w:t>
      </w:r>
      <w:r w:rsidR="009C2C86" w:rsidRPr="00E35C55">
        <w:rPr>
          <w:rFonts w:ascii="Times New Roman" w:hAnsi="Times New Roman" w:cs="Times New Roman"/>
          <w:color w:val="000000"/>
          <w:u w:color="000000"/>
        </w:rPr>
        <w:t>-grained</w:t>
      </w:r>
      <w:r w:rsidR="00AA60BD" w:rsidRPr="00E35C55">
        <w:rPr>
          <w:rFonts w:ascii="Times New Roman" w:hAnsi="Times New Roman" w:cs="Times New Roman"/>
          <w:color w:val="000000"/>
          <w:u w:color="000000"/>
        </w:rPr>
        <w:t xml:space="preserve"> quartz arenite to </w:t>
      </w:r>
      <w:proofErr w:type="spellStart"/>
      <w:r w:rsidR="00AA60BD" w:rsidRPr="00E35C55">
        <w:rPr>
          <w:rFonts w:ascii="Times New Roman" w:hAnsi="Times New Roman" w:cs="Times New Roman"/>
          <w:color w:val="000000"/>
          <w:u w:color="000000"/>
        </w:rPr>
        <w:t>sublitharenite</w:t>
      </w:r>
      <w:proofErr w:type="spellEnd"/>
      <w:r w:rsidR="00AA60BD" w:rsidRPr="00E35C55">
        <w:rPr>
          <w:rFonts w:ascii="Times New Roman" w:hAnsi="Times New Roman" w:cs="Times New Roman"/>
          <w:color w:val="000000"/>
          <w:u w:color="000000"/>
        </w:rPr>
        <w:t xml:space="preserve">. In the lower </w:t>
      </w:r>
      <w:proofErr w:type="spellStart"/>
      <w:r w:rsidR="00AA60BD" w:rsidRPr="00E35C55">
        <w:rPr>
          <w:rFonts w:ascii="Times New Roman" w:hAnsi="Times New Roman" w:cs="Times New Roman"/>
          <w:color w:val="000000"/>
          <w:u w:color="000000"/>
        </w:rPr>
        <w:t>Arasan</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discontinuous quartz-rich granule to pebble lags </w:t>
      </w:r>
      <w:proofErr w:type="gramStart"/>
      <w:r w:rsidR="009C2C86" w:rsidRPr="00E35C55">
        <w:rPr>
          <w:rFonts w:ascii="Times New Roman" w:hAnsi="Times New Roman" w:cs="Times New Roman"/>
          <w:color w:val="000000"/>
          <w:u w:color="000000"/>
        </w:rPr>
        <w:t>occur</w:t>
      </w:r>
      <w:proofErr w:type="gramEnd"/>
      <w:r w:rsidR="009C2C8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within fine-grained sandstone or shale layers directly above thicker sandstone beds. 10–20 cm thick recrystallized dolomite beds punctuate the uppermost ~100 m</w:t>
      </w:r>
      <w:r w:rsidR="00084C86"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of very fine</w:t>
      </w:r>
      <w:r w:rsidR="009C2C86" w:rsidRPr="00E35C55">
        <w:rPr>
          <w:rFonts w:ascii="Times New Roman" w:hAnsi="Times New Roman" w:cs="Times New Roman"/>
          <w:color w:val="000000"/>
          <w:u w:color="000000"/>
        </w:rPr>
        <w:t>-grained</w:t>
      </w:r>
      <w:r w:rsidR="007E5D8A" w:rsidRPr="00E35C55">
        <w:rPr>
          <w:rFonts w:ascii="Times New Roman" w:hAnsi="Times New Roman" w:cs="Times New Roman"/>
          <w:color w:val="000000"/>
          <w:u w:color="000000"/>
        </w:rPr>
        <w:t xml:space="preserve"> sandstone and silts</w:t>
      </w:r>
      <w:r w:rsidR="009C2C86" w:rsidRPr="00E35C55">
        <w:rPr>
          <w:rFonts w:ascii="Times New Roman" w:hAnsi="Times New Roman" w:cs="Times New Roman"/>
          <w:color w:val="000000"/>
          <w:u w:color="000000"/>
        </w:rPr>
        <w:t>tone</w:t>
      </w:r>
      <w:r w:rsidR="00CB43C5"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 xml:space="preserve">with minor coarse-grained sandstone beds </w:t>
      </w:r>
      <w:r w:rsidR="00084C86" w:rsidRPr="00E35C55">
        <w:rPr>
          <w:rFonts w:ascii="Times New Roman" w:hAnsi="Times New Roman" w:cs="Times New Roman"/>
          <w:color w:val="000000"/>
          <w:u w:color="000000"/>
        </w:rPr>
        <w:t xml:space="preserve">intercalated throughout the </w:t>
      </w:r>
      <w:r w:rsidR="007E5D8A" w:rsidRPr="00E35C55">
        <w:rPr>
          <w:rFonts w:ascii="Times New Roman" w:hAnsi="Times New Roman" w:cs="Times New Roman"/>
          <w:color w:val="000000"/>
          <w:u w:color="000000"/>
        </w:rPr>
        <w:t xml:space="preserve">uppermost portion of the section. </w:t>
      </w:r>
      <w:r w:rsidR="00AA60BD" w:rsidRPr="00E35C55">
        <w:rPr>
          <w:rFonts w:ascii="Times New Roman" w:hAnsi="Times New Roman" w:cs="Times New Roman"/>
          <w:color w:val="000000"/>
          <w:u w:color="000000"/>
        </w:rPr>
        <w:t xml:space="preserve"> </w:t>
      </w:r>
      <w:r w:rsidR="00D35CCA" w:rsidRPr="00E35C55">
        <w:rPr>
          <w:rFonts w:ascii="Times New Roman" w:hAnsi="Times New Roman" w:cs="Times New Roman"/>
          <w:color w:val="000000"/>
          <w:u w:color="000000"/>
        </w:rPr>
        <w:t>Poor exposure precludes</w:t>
      </w:r>
      <w:r w:rsidR="007E5D8A" w:rsidRPr="00E35C55">
        <w:rPr>
          <w:rFonts w:ascii="Times New Roman" w:hAnsi="Times New Roman" w:cs="Times New Roman"/>
          <w:color w:val="000000"/>
          <w:u w:color="000000"/>
        </w:rPr>
        <w:t xml:space="preserve"> both</w:t>
      </w:r>
      <w:r w:rsidR="003E21D5" w:rsidRPr="00E35C55">
        <w:rPr>
          <w:rFonts w:ascii="Times New Roman" w:hAnsi="Times New Roman" w:cs="Times New Roman"/>
          <w:color w:val="000000"/>
          <w:u w:color="000000"/>
        </w:rPr>
        <w:t xml:space="preserve"> the measurement of a complete stratigraphic section through the </w:t>
      </w:r>
      <w:proofErr w:type="spellStart"/>
      <w:r w:rsidR="003E21D5" w:rsidRPr="00E35C55">
        <w:rPr>
          <w:rFonts w:ascii="Times New Roman" w:hAnsi="Times New Roman" w:cs="Times New Roman"/>
          <w:color w:val="000000"/>
          <w:u w:color="000000"/>
        </w:rPr>
        <w:t>Arasan</w:t>
      </w:r>
      <w:proofErr w:type="spellEnd"/>
      <w:r w:rsidR="003E21D5" w:rsidRPr="00E35C55">
        <w:rPr>
          <w:rFonts w:ascii="Times New Roman" w:hAnsi="Times New Roman" w:cs="Times New Roman"/>
          <w:color w:val="000000"/>
          <w:u w:color="000000"/>
        </w:rPr>
        <w:t xml:space="preserve"> Fm</w:t>
      </w:r>
      <w:r w:rsidR="00D74582" w:rsidRPr="00E35C55">
        <w:rPr>
          <w:rFonts w:ascii="Times New Roman" w:hAnsi="Times New Roman" w:cs="Times New Roman"/>
          <w:color w:val="000000"/>
          <w:u w:color="000000"/>
        </w:rPr>
        <w:t xml:space="preserve">, </w:t>
      </w:r>
      <w:r w:rsidR="003E21D5" w:rsidRPr="00E35C55">
        <w:rPr>
          <w:rFonts w:ascii="Times New Roman" w:hAnsi="Times New Roman" w:cs="Times New Roman"/>
          <w:color w:val="000000"/>
          <w:u w:color="000000"/>
        </w:rPr>
        <w:t xml:space="preserve">as well as </w:t>
      </w:r>
      <w:r w:rsidR="00D35CCA" w:rsidRPr="00E35C55">
        <w:rPr>
          <w:rFonts w:ascii="Times New Roman" w:hAnsi="Times New Roman" w:cs="Times New Roman"/>
          <w:color w:val="000000"/>
          <w:u w:color="000000"/>
        </w:rPr>
        <w:t xml:space="preserve">identification of the basal contact. </w:t>
      </w:r>
    </w:p>
    <w:p w14:paraId="620A745D" w14:textId="4CDE6632" w:rsidR="00D74582"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Arasan</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ins w:id="156" w:author="Anttila  Eliel Simpson" w:date="2024-07-11T16:25:00Z">
        <w:r w:rsidR="007532C8">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w:t>
      </w:r>
      <w:ins w:id="157" w:author="Anttila  Eliel Simpson" w:date="2024-07-11T16:25:00Z">
        <w:r w:rsidR="007532C8">
          <w:rPr>
            <w:rFonts w:ascii="Times New Roman" w:hAnsi="Times New Roman" w:cs="Times New Roman"/>
            <w:color w:val="000000"/>
            <w:u w:color="000000"/>
          </w:rPr>
          <w:t xml:space="preserve"> </w:t>
        </w:r>
      </w:ins>
      <w:del w:id="158" w:author="Anttila  Eliel Simpson" w:date="2024-07-11T16:26:00Z">
        <w:r w:rsidR="007E5D8A" w:rsidRPr="00E35C55" w:rsidDel="007532C8">
          <w:rPr>
            <w:rFonts w:ascii="Times New Roman" w:hAnsi="Times New Roman" w:cs="Times New Roman"/>
            <w:color w:val="000000"/>
            <w:u w:color="000000"/>
          </w:rPr>
          <w:delText>Alt</w:delText>
        </w:r>
        <w:r w:rsidR="00D35CCA" w:rsidRPr="00E35C55" w:rsidDel="007532C8">
          <w:rPr>
            <w:rFonts w:ascii="Times New Roman" w:hAnsi="Times New Roman" w:cs="Times New Roman"/>
            <w:color w:val="000000"/>
            <w:u w:color="000000"/>
          </w:rPr>
          <w:delText xml:space="preserve">hough </w:delText>
        </w:r>
      </w:del>
      <w:ins w:id="159" w:author="Anttila  Eliel Simpson" w:date="2024-07-11T16:26:00Z">
        <w:r w:rsidR="007532C8">
          <w:rPr>
            <w:rFonts w:ascii="Times New Roman" w:hAnsi="Times New Roman" w:cs="Times New Roman"/>
            <w:color w:val="000000"/>
            <w:u w:color="000000"/>
          </w:rPr>
          <w:t>Though</w:t>
        </w:r>
        <w:r w:rsidR="007532C8" w:rsidRPr="00E35C55">
          <w:rPr>
            <w:rFonts w:ascii="Times New Roman" w:hAnsi="Times New Roman" w:cs="Times New Roman"/>
            <w:color w:val="000000"/>
            <w:u w:color="000000"/>
          </w:rPr>
          <w:t xml:space="preserve"> </w:t>
        </w:r>
      </w:ins>
      <w:r w:rsidR="00D35CCA" w:rsidRPr="00E35C55">
        <w:rPr>
          <w:rFonts w:ascii="Times New Roman" w:hAnsi="Times New Roman" w:cs="Times New Roman"/>
          <w:color w:val="000000"/>
          <w:u w:color="000000"/>
        </w:rPr>
        <w:t xml:space="preserve">the contact with the underlying </w:t>
      </w:r>
      <w:proofErr w:type="spellStart"/>
      <w:r w:rsidR="00D35CCA" w:rsidRPr="00E35C55">
        <w:rPr>
          <w:rFonts w:ascii="Times New Roman" w:hAnsi="Times New Roman" w:cs="Times New Roman"/>
          <w:color w:val="000000"/>
          <w:u w:color="000000"/>
        </w:rPr>
        <w:t>Sarkhoi</w:t>
      </w:r>
      <w:proofErr w:type="spellEnd"/>
      <w:r w:rsidR="00D35CCA"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Fm</w:t>
      </w:r>
      <w:r w:rsidR="00D35CCA" w:rsidRPr="00E35C55">
        <w:rPr>
          <w:rFonts w:ascii="Times New Roman" w:hAnsi="Times New Roman" w:cs="Times New Roman"/>
          <w:color w:val="000000"/>
          <w:u w:color="000000"/>
        </w:rPr>
        <w:t xml:space="preserve"> is not </w:t>
      </w:r>
      <w:r w:rsidR="009C2C86" w:rsidRPr="00E35C55">
        <w:rPr>
          <w:rFonts w:ascii="Times New Roman" w:hAnsi="Times New Roman" w:cs="Times New Roman"/>
          <w:color w:val="000000"/>
          <w:u w:color="000000"/>
        </w:rPr>
        <w:t>exposed</w:t>
      </w:r>
      <w:r w:rsidR="00D35CCA" w:rsidRPr="00E35C55">
        <w:rPr>
          <w:rFonts w:ascii="Times New Roman" w:hAnsi="Times New Roman" w:cs="Times New Roman"/>
          <w:color w:val="000000"/>
          <w:u w:color="000000"/>
        </w:rPr>
        <w:t xml:space="preserve">, the </w:t>
      </w:r>
      <w:r w:rsidR="003E21D5" w:rsidRPr="00E35C55">
        <w:rPr>
          <w:rFonts w:ascii="Times New Roman" w:hAnsi="Times New Roman" w:cs="Times New Roman"/>
          <w:color w:val="000000"/>
          <w:u w:color="000000"/>
        </w:rPr>
        <w:t>well-sorted, moderately</w:t>
      </w:r>
      <w:r w:rsidR="00E558B5" w:rsidRPr="00E35C55">
        <w:rPr>
          <w:rFonts w:ascii="Times New Roman" w:hAnsi="Times New Roman" w:cs="Times New Roman"/>
          <w:color w:val="000000"/>
          <w:u w:color="000000"/>
        </w:rPr>
        <w:t>-</w:t>
      </w:r>
      <w:r w:rsidR="003E21D5" w:rsidRPr="00E35C55">
        <w:rPr>
          <w:rFonts w:ascii="Times New Roman" w:hAnsi="Times New Roman" w:cs="Times New Roman"/>
          <w:color w:val="000000"/>
          <w:u w:color="000000"/>
        </w:rPr>
        <w:t>mature siliciclastic</w:t>
      </w:r>
      <w:r w:rsidR="005A2134" w:rsidRPr="00E35C55">
        <w:rPr>
          <w:rFonts w:ascii="Times New Roman" w:hAnsi="Times New Roman" w:cs="Times New Roman"/>
          <w:color w:val="000000"/>
          <w:u w:color="000000"/>
        </w:rPr>
        <w:t xml:space="preserve"> rock</w:t>
      </w:r>
      <w:r w:rsidR="003E21D5" w:rsidRPr="00E35C55">
        <w:rPr>
          <w:rFonts w:ascii="Times New Roman" w:hAnsi="Times New Roman" w:cs="Times New Roman"/>
          <w:color w:val="000000"/>
          <w:u w:color="000000"/>
        </w:rPr>
        <w:t xml:space="preserve">s of the </w:t>
      </w:r>
      <w:proofErr w:type="spellStart"/>
      <w:r w:rsidR="003E21D5" w:rsidRPr="00E35C55">
        <w:rPr>
          <w:rFonts w:ascii="Times New Roman" w:hAnsi="Times New Roman" w:cs="Times New Roman"/>
          <w:color w:val="000000"/>
          <w:u w:color="000000"/>
        </w:rPr>
        <w:t>Arasan</w:t>
      </w:r>
      <w:proofErr w:type="spellEnd"/>
      <w:r w:rsidR="003E21D5" w:rsidRPr="00E35C55">
        <w:rPr>
          <w:rFonts w:ascii="Times New Roman" w:hAnsi="Times New Roman" w:cs="Times New Roman"/>
          <w:color w:val="000000"/>
          <w:u w:color="000000"/>
        </w:rPr>
        <w:t xml:space="preserve"> F</w:t>
      </w:r>
      <w:r w:rsidR="007E5D8A" w:rsidRPr="00E35C55">
        <w:rPr>
          <w:rFonts w:ascii="Times New Roman" w:hAnsi="Times New Roman" w:cs="Times New Roman"/>
          <w:color w:val="000000"/>
          <w:u w:color="000000"/>
        </w:rPr>
        <w:t xml:space="preserve">m </w:t>
      </w:r>
      <w:r w:rsidR="003E21D5" w:rsidRPr="00E35C55">
        <w:rPr>
          <w:rFonts w:ascii="Times New Roman" w:hAnsi="Times New Roman" w:cs="Times New Roman"/>
          <w:color w:val="000000"/>
          <w:u w:color="000000"/>
        </w:rPr>
        <w:t xml:space="preserve">likely </w:t>
      </w:r>
      <w:r w:rsidR="007E5D8A" w:rsidRPr="00E35C55">
        <w:rPr>
          <w:rFonts w:ascii="Times New Roman" w:hAnsi="Times New Roman" w:cs="Times New Roman"/>
          <w:color w:val="000000"/>
          <w:u w:color="000000"/>
        </w:rPr>
        <w:t>indicate</w:t>
      </w:r>
      <w:r w:rsidR="003E21D5" w:rsidRPr="00E35C55">
        <w:rPr>
          <w:rFonts w:ascii="Times New Roman" w:hAnsi="Times New Roman" w:cs="Times New Roman"/>
          <w:color w:val="000000"/>
          <w:u w:color="000000"/>
        </w:rPr>
        <w:t xml:space="preserve"> a transition</w:t>
      </w:r>
      <w:del w:id="160" w:author="Anttila  Eliel Simpson" w:date="2024-07-11T16:23:00Z">
        <w:r w:rsidR="00DE5E84" w:rsidDel="007532C8">
          <w:rPr>
            <w:rFonts w:ascii="Times New Roman" w:hAnsi="Times New Roman" w:cs="Times New Roman"/>
            <w:color w:val="000000"/>
            <w:u w:color="000000"/>
          </w:rPr>
          <w:delText>,</w:delText>
        </w:r>
      </w:del>
      <w:ins w:id="161" w:author="Anttila  Eliel Simpson" w:date="2024-07-11T16:26:00Z">
        <w:r w:rsidR="007532C8">
          <w:rPr>
            <w:rFonts w:ascii="Times New Roman" w:hAnsi="Times New Roman" w:cs="Times New Roman"/>
            <w:color w:val="000000"/>
            <w:u w:color="000000"/>
          </w:rPr>
          <w:t xml:space="preserve">, </w:t>
        </w:r>
      </w:ins>
      <w:del w:id="162" w:author="Anttila  Eliel Simpson" w:date="2024-07-11T16:26:00Z">
        <w:r w:rsidR="00DE5E84" w:rsidDel="007532C8">
          <w:rPr>
            <w:rFonts w:ascii="Times New Roman" w:hAnsi="Times New Roman" w:cs="Times New Roman"/>
            <w:color w:val="000000"/>
            <w:u w:color="000000"/>
          </w:rPr>
          <w:delText xml:space="preserve"> </w:delText>
        </w:r>
      </w:del>
      <w:r w:rsidR="003E21D5" w:rsidRPr="00E35C55">
        <w:rPr>
          <w:rFonts w:ascii="Times New Roman" w:hAnsi="Times New Roman" w:cs="Times New Roman"/>
          <w:color w:val="000000"/>
          <w:u w:color="000000"/>
        </w:rPr>
        <w:t>from</w:t>
      </w:r>
      <w:r w:rsidR="00084C86" w:rsidRPr="00E35C55">
        <w:rPr>
          <w:rFonts w:ascii="Times New Roman" w:hAnsi="Times New Roman" w:cs="Times New Roman"/>
          <w:color w:val="000000"/>
          <w:u w:color="000000"/>
        </w:rPr>
        <w:t xml:space="preserve"> mass-wasting-dominated deposition in an actively</w:t>
      </w:r>
      <w:ins w:id="163" w:author="Anttila  Eliel Simpson" w:date="2024-07-11T16:24:00Z">
        <w:r w:rsidR="007532C8">
          <w:rPr>
            <w:rFonts w:ascii="Times New Roman" w:hAnsi="Times New Roman" w:cs="Times New Roman"/>
            <w:color w:val="000000"/>
            <w:u w:color="000000"/>
          </w:rPr>
          <w:t xml:space="preserve"> </w:t>
        </w:r>
      </w:ins>
      <w:del w:id="164" w:author="Anttila  Eliel Simpson" w:date="2024-07-11T16:24:00Z">
        <w:r w:rsidR="00084C86" w:rsidRPr="00E35C55" w:rsidDel="007532C8">
          <w:rPr>
            <w:rFonts w:ascii="Times New Roman" w:hAnsi="Times New Roman" w:cs="Times New Roman"/>
            <w:color w:val="000000"/>
            <w:u w:color="000000"/>
          </w:rPr>
          <w:delText>-</w:delText>
        </w:r>
      </w:del>
      <w:r w:rsidR="00084C86" w:rsidRPr="00E35C55">
        <w:rPr>
          <w:rFonts w:ascii="Times New Roman" w:hAnsi="Times New Roman" w:cs="Times New Roman"/>
          <w:color w:val="000000"/>
          <w:u w:color="000000"/>
        </w:rPr>
        <w:t>subsiding basin</w:t>
      </w:r>
      <w:ins w:id="165" w:author="Anttila  Eliel Simpson" w:date="2024-07-11T16:26:00Z">
        <w:r w:rsidR="007532C8">
          <w:rPr>
            <w:rFonts w:ascii="Times New Roman" w:hAnsi="Times New Roman" w:cs="Times New Roman"/>
            <w:color w:val="000000"/>
            <w:u w:color="000000"/>
          </w:rPr>
          <w:t xml:space="preserve"> during </w:t>
        </w:r>
        <w:proofErr w:type="spellStart"/>
        <w:r w:rsidR="007532C8">
          <w:rPr>
            <w:rFonts w:ascii="Times New Roman" w:hAnsi="Times New Roman" w:cs="Times New Roman"/>
            <w:color w:val="000000"/>
            <w:u w:color="000000"/>
          </w:rPr>
          <w:t>S</w:t>
        </w:r>
      </w:ins>
      <w:ins w:id="166" w:author="Anttila  Eliel Simpson" w:date="2024-07-11T16:28:00Z">
        <w:r w:rsidR="00B612A4">
          <w:rPr>
            <w:rFonts w:ascii="Times New Roman" w:hAnsi="Times New Roman" w:cs="Times New Roman"/>
            <w:color w:val="000000"/>
            <w:u w:color="000000"/>
          </w:rPr>
          <w:t>ar</w:t>
        </w:r>
      </w:ins>
      <w:ins w:id="167" w:author="Anttila  Eliel Simpson" w:date="2024-07-11T16:26:00Z">
        <w:r w:rsidR="007532C8">
          <w:rPr>
            <w:rFonts w:ascii="Times New Roman" w:hAnsi="Times New Roman" w:cs="Times New Roman"/>
            <w:color w:val="000000"/>
            <w:u w:color="000000"/>
          </w:rPr>
          <w:t>khoi</w:t>
        </w:r>
        <w:proofErr w:type="spellEnd"/>
        <w:r w:rsidR="007532C8">
          <w:rPr>
            <w:rFonts w:ascii="Times New Roman" w:hAnsi="Times New Roman" w:cs="Times New Roman"/>
            <w:color w:val="000000"/>
            <w:u w:color="000000"/>
          </w:rPr>
          <w:t xml:space="preserve"> Fm time, </w:t>
        </w:r>
      </w:ins>
      <w:del w:id="168" w:author="Anttila  Eliel Simpson" w:date="2024-07-11T16:23:00Z">
        <w:r w:rsidR="00DE5E84" w:rsidDel="007532C8">
          <w:rPr>
            <w:rFonts w:ascii="Times New Roman" w:hAnsi="Times New Roman" w:cs="Times New Roman"/>
            <w:color w:val="000000"/>
            <w:u w:color="000000"/>
          </w:rPr>
          <w:delText>,</w:delText>
        </w:r>
      </w:del>
      <w:r w:rsidR="00084C86" w:rsidRPr="00E35C55">
        <w:rPr>
          <w:rFonts w:ascii="Times New Roman" w:hAnsi="Times New Roman" w:cs="Times New Roman"/>
          <w:color w:val="000000"/>
          <w:u w:color="000000"/>
        </w:rPr>
        <w:t xml:space="preserve"> to shoaling</w:t>
      </w:r>
      <w:ins w:id="169" w:author="Anttila  Eliel Simpson" w:date="2024-07-11T16:27:00Z">
        <w:r w:rsidR="00B612A4">
          <w:rPr>
            <w:rFonts w:ascii="Times New Roman" w:hAnsi="Times New Roman" w:cs="Times New Roman"/>
            <w:color w:val="000000"/>
            <w:u w:color="000000"/>
          </w:rPr>
          <w:t xml:space="preserve">, </w:t>
        </w:r>
      </w:ins>
      <w:del w:id="170" w:author="Anttila  Eliel Simpson" w:date="2024-07-11T16:27:00Z">
        <w:r w:rsidR="00084C86" w:rsidRPr="00E35C55" w:rsidDel="00B612A4">
          <w:rPr>
            <w:rFonts w:ascii="Times New Roman" w:hAnsi="Times New Roman" w:cs="Times New Roman"/>
            <w:color w:val="000000"/>
            <w:u w:color="000000"/>
          </w:rPr>
          <w:delText xml:space="preserve"> and </w:delText>
        </w:r>
      </w:del>
      <w:r w:rsidR="00084C86" w:rsidRPr="00E35C55">
        <w:rPr>
          <w:rFonts w:ascii="Times New Roman" w:hAnsi="Times New Roman" w:cs="Times New Roman"/>
          <w:color w:val="000000"/>
          <w:u w:color="000000"/>
        </w:rPr>
        <w:t>the development of mature sediment sources</w:t>
      </w:r>
      <w:ins w:id="171" w:author="Anttila  Eliel Simpson" w:date="2024-07-11T16:27:00Z">
        <w:r w:rsidR="00B612A4">
          <w:rPr>
            <w:rFonts w:ascii="Times New Roman" w:hAnsi="Times New Roman" w:cs="Times New Roman"/>
            <w:color w:val="000000"/>
            <w:u w:color="000000"/>
          </w:rPr>
          <w:t xml:space="preserve">, </w:t>
        </w:r>
      </w:ins>
      <w:ins w:id="172" w:author="Anttila  Eliel Simpson" w:date="2024-07-11T16:29:00Z">
        <w:r w:rsidR="00B612A4">
          <w:rPr>
            <w:rFonts w:ascii="Times New Roman" w:hAnsi="Times New Roman" w:cs="Times New Roman"/>
            <w:color w:val="000000"/>
            <w:u w:color="000000"/>
          </w:rPr>
          <w:t xml:space="preserve">and deposition within a </w:t>
        </w:r>
      </w:ins>
      <w:del w:id="173" w:author="Anttila  Eliel Simpson" w:date="2024-07-11T16:29:00Z">
        <w:r w:rsidR="00084C86" w:rsidRPr="00E35C55" w:rsidDel="00B612A4">
          <w:rPr>
            <w:rFonts w:ascii="Times New Roman" w:hAnsi="Times New Roman" w:cs="Times New Roman"/>
            <w:color w:val="000000"/>
            <w:u w:color="000000"/>
          </w:rPr>
          <w:delText xml:space="preserve"> in a potentially </w:delText>
        </w:r>
      </w:del>
      <w:r w:rsidR="00084C86" w:rsidRPr="00E35C55">
        <w:rPr>
          <w:rFonts w:ascii="Times New Roman" w:hAnsi="Times New Roman" w:cs="Times New Roman"/>
          <w:color w:val="000000"/>
          <w:u w:color="000000"/>
        </w:rPr>
        <w:t>more-quiescent marginal environment.</w:t>
      </w:r>
      <w:r w:rsidR="003E21D5" w:rsidRPr="00E35C55">
        <w:rPr>
          <w:rFonts w:ascii="Times New Roman" w:hAnsi="Times New Roman" w:cs="Times New Roman"/>
          <w:color w:val="000000"/>
          <w:u w:color="000000"/>
        </w:rPr>
        <w:t xml:space="preserve"> </w:t>
      </w:r>
      <w:r w:rsidR="00D74582" w:rsidRPr="00E35C55">
        <w:rPr>
          <w:rFonts w:ascii="Times New Roman" w:hAnsi="Times New Roman" w:cs="Times New Roman"/>
          <w:color w:val="000000"/>
          <w:u w:color="000000"/>
        </w:rPr>
        <w:t xml:space="preserve">The close association of shales and </w:t>
      </w:r>
      <w:proofErr w:type="gramStart"/>
      <w:r w:rsidR="00D74582" w:rsidRPr="00E35C55">
        <w:rPr>
          <w:rFonts w:ascii="Times New Roman" w:hAnsi="Times New Roman" w:cs="Times New Roman"/>
          <w:color w:val="000000"/>
          <w:u w:color="000000"/>
        </w:rPr>
        <w:t>laterally-continuous</w:t>
      </w:r>
      <w:proofErr w:type="gramEnd"/>
      <w:r w:rsidR="00D74582" w:rsidRPr="00E35C55">
        <w:rPr>
          <w:rFonts w:ascii="Times New Roman" w:hAnsi="Times New Roman" w:cs="Times New Roman"/>
          <w:color w:val="000000"/>
          <w:u w:color="000000"/>
        </w:rPr>
        <w:t xml:space="preserve"> graded sandstones in the upper </w:t>
      </w:r>
      <w:proofErr w:type="spellStart"/>
      <w:r w:rsidR="00D74582" w:rsidRPr="00E35C55">
        <w:rPr>
          <w:rFonts w:ascii="Times New Roman" w:hAnsi="Times New Roman" w:cs="Times New Roman"/>
          <w:color w:val="000000"/>
          <w:u w:color="000000"/>
        </w:rPr>
        <w:t>Arasan</w:t>
      </w:r>
      <w:proofErr w:type="spellEnd"/>
      <w:r w:rsidR="00D74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74582" w:rsidRPr="00E35C55">
        <w:rPr>
          <w:rFonts w:ascii="Times New Roman" w:hAnsi="Times New Roman" w:cs="Times New Roman"/>
          <w:color w:val="000000"/>
          <w:u w:color="000000"/>
        </w:rPr>
        <w:t xml:space="preserve"> suggests </w:t>
      </w:r>
      <w:r w:rsidR="00084C86" w:rsidRPr="00E35C55">
        <w:rPr>
          <w:rFonts w:ascii="Times New Roman" w:hAnsi="Times New Roman" w:cs="Times New Roman"/>
          <w:color w:val="000000"/>
          <w:u w:color="000000"/>
        </w:rPr>
        <w:t xml:space="preserve">a </w:t>
      </w:r>
      <w:del w:id="174" w:author="Anttila  Eliel Simpson" w:date="2024-07-11T16:27:00Z">
        <w:r w:rsidR="00084C86" w:rsidRPr="00E35C55" w:rsidDel="00B612A4">
          <w:rPr>
            <w:rFonts w:ascii="Times New Roman" w:hAnsi="Times New Roman" w:cs="Times New Roman"/>
            <w:color w:val="000000"/>
            <w:u w:color="000000"/>
          </w:rPr>
          <w:delText xml:space="preserve">marginal </w:delText>
        </w:r>
      </w:del>
      <w:r w:rsidR="00D74582" w:rsidRPr="00E35C55">
        <w:rPr>
          <w:rFonts w:ascii="Times New Roman" w:hAnsi="Times New Roman" w:cs="Times New Roman"/>
          <w:color w:val="000000"/>
          <w:u w:color="000000"/>
        </w:rPr>
        <w:t>marine</w:t>
      </w:r>
      <w:ins w:id="175" w:author="Anttila  Eliel Simpson" w:date="2024-07-11T16:27:00Z">
        <w:r w:rsidR="00B612A4">
          <w:rPr>
            <w:rFonts w:ascii="Times New Roman" w:hAnsi="Times New Roman" w:cs="Times New Roman"/>
            <w:color w:val="000000"/>
            <w:u w:color="000000"/>
          </w:rPr>
          <w:t xml:space="preserve"> shelf-margin to upper slope</w:t>
        </w:r>
      </w:ins>
      <w:r w:rsidR="00D74582" w:rsidRPr="00E35C55">
        <w:rPr>
          <w:rFonts w:ascii="Times New Roman" w:hAnsi="Times New Roman" w:cs="Times New Roman"/>
          <w:color w:val="000000"/>
          <w:u w:color="000000"/>
        </w:rPr>
        <w:t xml:space="preserve"> depo</w:t>
      </w:r>
      <w:r w:rsidR="00084C86" w:rsidRPr="00E35C55">
        <w:rPr>
          <w:rFonts w:ascii="Times New Roman" w:hAnsi="Times New Roman" w:cs="Times New Roman"/>
          <w:color w:val="000000"/>
          <w:u w:color="000000"/>
        </w:rPr>
        <w:t>zone</w:t>
      </w:r>
      <w:r w:rsidR="00D74582" w:rsidRPr="00E35C55">
        <w:rPr>
          <w:rFonts w:ascii="Times New Roman" w:hAnsi="Times New Roman" w:cs="Times New Roman"/>
          <w:color w:val="000000"/>
          <w:u w:color="000000"/>
        </w:rPr>
        <w:t>, with episodic instability on the shelf and upper slope driving both gravity</w:t>
      </w:r>
      <w:ins w:id="176" w:author="Anttila  Eliel Simpson" w:date="2024-07-11T16:24:00Z">
        <w:r w:rsidR="007532C8">
          <w:rPr>
            <w:rFonts w:ascii="Times New Roman" w:hAnsi="Times New Roman" w:cs="Times New Roman"/>
            <w:color w:val="000000"/>
            <w:u w:color="000000"/>
          </w:rPr>
          <w:t>-</w:t>
        </w:r>
      </w:ins>
      <w:del w:id="177" w:author="Anttila  Eliel Simpson" w:date="2024-07-11T16:24:00Z">
        <w:r w:rsidR="00D74582" w:rsidRPr="00E35C55" w:rsidDel="007532C8">
          <w:rPr>
            <w:rFonts w:ascii="Times New Roman" w:hAnsi="Times New Roman" w:cs="Times New Roman"/>
            <w:color w:val="000000"/>
            <w:u w:color="000000"/>
          </w:rPr>
          <w:delText xml:space="preserve"> </w:delText>
        </w:r>
      </w:del>
      <w:r w:rsidR="00D74582" w:rsidRPr="00E35C55">
        <w:rPr>
          <w:rFonts w:ascii="Times New Roman" w:hAnsi="Times New Roman" w:cs="Times New Roman"/>
          <w:color w:val="000000"/>
          <w:u w:color="000000"/>
        </w:rPr>
        <w:t>flow and suspension-dominated deposition</w:t>
      </w:r>
      <w:r w:rsidR="0047580C" w:rsidRPr="00E35C55">
        <w:rPr>
          <w:rFonts w:ascii="Times New Roman" w:hAnsi="Times New Roman" w:cs="Times New Roman"/>
          <w:color w:val="000000"/>
          <w:u w:color="000000"/>
        </w:rPr>
        <w:t xml:space="preserve">. </w:t>
      </w:r>
    </w:p>
    <w:p w14:paraId="38AB4612" w14:textId="4C9C14A6" w:rsidR="00694B2E"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Ongolog</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Intercalated </w:t>
      </w:r>
      <w:r w:rsidR="00084C86" w:rsidRPr="00E35C55">
        <w:rPr>
          <w:rFonts w:ascii="Times New Roman" w:hAnsi="Times New Roman" w:cs="Times New Roman"/>
          <w:color w:val="000000"/>
          <w:u w:color="000000"/>
        </w:rPr>
        <w:t xml:space="preserve">graded and massive </w:t>
      </w:r>
      <w:r w:rsidR="00AA60BD" w:rsidRPr="00E35C55">
        <w:rPr>
          <w:rFonts w:ascii="Times New Roman" w:hAnsi="Times New Roman" w:cs="Times New Roman"/>
          <w:color w:val="000000"/>
          <w:u w:color="000000"/>
        </w:rPr>
        <w:t>sandstone</w:t>
      </w:r>
      <w:r w:rsidR="00BF68B1" w:rsidRPr="00E35C55">
        <w:rPr>
          <w:rFonts w:ascii="Times New Roman" w:hAnsi="Times New Roman" w:cs="Times New Roman"/>
          <w:color w:val="000000"/>
          <w:u w:color="000000"/>
        </w:rPr>
        <w:t>, siltstone, and shale</w:t>
      </w:r>
      <w:ins w:id="178" w:author="Anttila  Eliel Simpson" w:date="2024-07-11T16:30:00Z">
        <w:r w:rsidR="00B612A4">
          <w:rPr>
            <w:rFonts w:ascii="Times New Roman" w:hAnsi="Times New Roman" w:cs="Times New Roman"/>
            <w:color w:val="000000"/>
            <w:u w:color="000000"/>
          </w:rPr>
          <w:t xml:space="preserve"> horizons</w:t>
        </w:r>
      </w:ins>
      <w:r w:rsidR="00AA60BD" w:rsidRPr="00E35C55">
        <w:rPr>
          <w:rFonts w:ascii="Times New Roman" w:hAnsi="Times New Roman" w:cs="Times New Roman"/>
          <w:color w:val="000000"/>
          <w:u w:color="000000"/>
        </w:rPr>
        <w:t xml:space="preserve"> of the</w:t>
      </w:r>
      <w:r w:rsidR="00CB43C5" w:rsidRPr="00E35C55">
        <w:rPr>
          <w:rFonts w:ascii="Times New Roman" w:hAnsi="Times New Roman" w:cs="Times New Roman"/>
          <w:color w:val="000000"/>
          <w:u w:color="000000"/>
        </w:rPr>
        <w:t xml:space="preserve"> basal</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w:t>
      </w:r>
      <w:del w:id="179" w:author="Anttila  Eliel Simpson" w:date="2024-07-11T16:30:00Z">
        <w:r w:rsidR="0047580C" w:rsidRPr="00E35C55" w:rsidDel="00B612A4">
          <w:rPr>
            <w:rFonts w:ascii="Times New Roman" w:hAnsi="Times New Roman" w:cs="Times New Roman"/>
            <w:color w:val="000000"/>
            <w:u w:color="000000"/>
          </w:rPr>
          <w:delText xml:space="preserve">is </w:delText>
        </w:r>
      </w:del>
      <w:ins w:id="180" w:author="Anttila  Eliel Simpson" w:date="2024-07-11T16:30:00Z">
        <w:r w:rsidR="00B612A4">
          <w:rPr>
            <w:rFonts w:ascii="Times New Roman" w:hAnsi="Times New Roman" w:cs="Times New Roman"/>
            <w:color w:val="000000"/>
            <w:u w:color="000000"/>
          </w:rPr>
          <w:t>are</w:t>
        </w:r>
        <w:r w:rsidR="00B612A4" w:rsidRPr="00E35C55">
          <w:rPr>
            <w:rFonts w:ascii="Times New Roman" w:hAnsi="Times New Roman" w:cs="Times New Roman"/>
            <w:color w:val="000000"/>
            <w:u w:color="000000"/>
          </w:rPr>
          <w:t xml:space="preserve"> </w:t>
        </w:r>
      </w:ins>
      <w:del w:id="181" w:author="Anttila  Eliel Simpson" w:date="2024-07-11T16:31:00Z">
        <w:r w:rsidR="00521BC1" w:rsidRPr="00E35C55" w:rsidDel="00B612A4">
          <w:rPr>
            <w:rFonts w:ascii="Times New Roman" w:hAnsi="Times New Roman" w:cs="Times New Roman"/>
            <w:color w:val="000000"/>
            <w:u w:color="000000"/>
          </w:rPr>
          <w:delText>gradually</w:delText>
        </w:r>
        <w:r w:rsidR="00AA60BD" w:rsidRPr="00E35C55" w:rsidDel="00B612A4">
          <w:rPr>
            <w:rFonts w:ascii="Times New Roman" w:hAnsi="Times New Roman" w:cs="Times New Roman"/>
            <w:color w:val="000000"/>
            <w:u w:color="000000"/>
          </w:rPr>
          <w:delText xml:space="preserve"> </w:delText>
        </w:r>
      </w:del>
      <w:r w:rsidR="00AA60BD" w:rsidRPr="00E35C55">
        <w:rPr>
          <w:rFonts w:ascii="Times New Roman" w:hAnsi="Times New Roman" w:cs="Times New Roman"/>
          <w:color w:val="000000"/>
          <w:u w:color="000000"/>
        </w:rPr>
        <w:t>populated</w:t>
      </w:r>
      <w:r w:rsidR="00521BC1" w:rsidRPr="00E35C55">
        <w:rPr>
          <w:rFonts w:ascii="Times New Roman" w:hAnsi="Times New Roman" w:cs="Times New Roman"/>
          <w:color w:val="000000"/>
          <w:u w:color="000000"/>
        </w:rPr>
        <w:t xml:space="preserve"> up-section</w:t>
      </w:r>
      <w:r w:rsidR="00AA60BD" w:rsidRPr="00E35C55">
        <w:rPr>
          <w:rFonts w:ascii="Times New Roman" w:hAnsi="Times New Roman" w:cs="Times New Roman"/>
          <w:color w:val="000000"/>
          <w:u w:color="000000"/>
        </w:rPr>
        <w:t xml:space="preserve"> by increasing numbers of </w:t>
      </w:r>
      <w:proofErr w:type="spellStart"/>
      <w:r w:rsidR="00AA60BD" w:rsidRPr="00E35C55">
        <w:rPr>
          <w:rFonts w:ascii="Times New Roman" w:hAnsi="Times New Roman" w:cs="Times New Roman"/>
          <w:color w:val="000000"/>
          <w:u w:color="000000"/>
        </w:rPr>
        <w:t>lonestones</w:t>
      </w:r>
      <w:proofErr w:type="spellEnd"/>
      <w:r w:rsidR="0047580C"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forming a</w:t>
      </w:r>
      <w:r w:rsidR="00AA60BD" w:rsidRPr="00E35C55">
        <w:rPr>
          <w:rFonts w:ascii="Times New Roman" w:hAnsi="Times New Roman" w:cs="Times New Roman"/>
          <w:color w:val="000000"/>
          <w:u w:color="000000"/>
        </w:rPr>
        <w:t xml:space="preserve"> stratified, matrix-supported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w:t>
      </w:r>
      <w:r w:rsidR="00CB43C5" w:rsidRPr="00E35C55">
        <w:rPr>
          <w:rFonts w:ascii="Times New Roman" w:hAnsi="Times New Roman" w:cs="Times New Roman"/>
          <w:color w:val="000000"/>
          <w:u w:color="000000"/>
        </w:rPr>
        <w:t xml:space="preserve"> </w:t>
      </w:r>
      <w:r w:rsidR="007D1F58" w:rsidRPr="00E35C55">
        <w:rPr>
          <w:rFonts w:ascii="Times New Roman" w:hAnsi="Times New Roman" w:cs="Times New Roman"/>
          <w:color w:val="000000"/>
          <w:u w:color="000000"/>
        </w:rPr>
        <w:t xml:space="preserve">The base of the </w:t>
      </w:r>
      <w:proofErr w:type="spellStart"/>
      <w:r w:rsidR="007D1F58" w:rsidRPr="00E35C55">
        <w:rPr>
          <w:rFonts w:ascii="Times New Roman" w:hAnsi="Times New Roman" w:cs="Times New Roman"/>
          <w:color w:val="000000"/>
          <w:u w:color="000000"/>
        </w:rPr>
        <w:t>Ongolog</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D1F58" w:rsidRPr="00E35C55">
        <w:rPr>
          <w:rFonts w:ascii="Times New Roman" w:hAnsi="Times New Roman" w:cs="Times New Roman"/>
          <w:color w:val="000000"/>
          <w:u w:color="000000"/>
        </w:rPr>
        <w:t xml:space="preserve"> is rarely exposed: at </w:t>
      </w:r>
      <w:proofErr w:type="spellStart"/>
      <w:r w:rsidR="007D1F58" w:rsidRPr="00E35C55">
        <w:rPr>
          <w:rFonts w:ascii="Times New Roman" w:hAnsi="Times New Roman" w:cs="Times New Roman"/>
          <w:color w:val="000000"/>
          <w:u w:color="000000"/>
        </w:rPr>
        <w:t>Kheseen</w:t>
      </w:r>
      <w:proofErr w:type="spellEnd"/>
      <w:r w:rsidR="007D1F58" w:rsidRPr="00E35C55">
        <w:rPr>
          <w:rFonts w:ascii="Times New Roman" w:hAnsi="Times New Roman" w:cs="Times New Roman"/>
          <w:color w:val="000000"/>
          <w:u w:color="000000"/>
        </w:rPr>
        <w:t xml:space="preserve"> Gol, the ochre to tawny-brown well-sorted silts</w:t>
      </w:r>
      <w:r w:rsidR="00BF68B1"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and sands</w:t>
      </w:r>
      <w:r w:rsidR="00BF68B1"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of </w:t>
      </w:r>
      <w:r w:rsidR="007D1F58" w:rsidRPr="00E35C55">
        <w:rPr>
          <w:rFonts w:ascii="Times New Roman" w:hAnsi="Times New Roman" w:cs="Times New Roman"/>
          <w:color w:val="000000"/>
          <w:u w:color="000000"/>
        </w:rPr>
        <w:lastRenderedPageBreak/>
        <w:t xml:space="preserve">the upper </w:t>
      </w:r>
      <w:proofErr w:type="spellStart"/>
      <w:r w:rsidR="007D1F58" w:rsidRPr="00E35C55">
        <w:rPr>
          <w:rFonts w:ascii="Times New Roman" w:hAnsi="Times New Roman" w:cs="Times New Roman"/>
          <w:color w:val="000000"/>
          <w:u w:color="000000"/>
        </w:rPr>
        <w:t>Arasan</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D1F58" w:rsidRPr="00E35C55">
        <w:rPr>
          <w:rFonts w:ascii="Times New Roman" w:hAnsi="Times New Roman" w:cs="Times New Roman"/>
          <w:color w:val="000000"/>
          <w:u w:color="000000"/>
        </w:rPr>
        <w:t xml:space="preserve"> </w:t>
      </w:r>
      <w:r w:rsidR="00BF68B1" w:rsidRPr="00E35C55">
        <w:rPr>
          <w:rFonts w:ascii="Times New Roman" w:hAnsi="Times New Roman" w:cs="Times New Roman"/>
          <w:color w:val="000000"/>
          <w:u w:color="000000"/>
        </w:rPr>
        <w:t>grade</w:t>
      </w:r>
      <w:r w:rsidR="00E76D12" w:rsidRPr="00E35C55">
        <w:rPr>
          <w:rFonts w:ascii="Times New Roman" w:hAnsi="Times New Roman" w:cs="Times New Roman"/>
          <w:color w:val="000000"/>
          <w:u w:color="000000"/>
        </w:rPr>
        <w:t>s</w:t>
      </w:r>
      <w:r w:rsidR="00BF68B1" w:rsidRPr="00E35C55">
        <w:rPr>
          <w:rFonts w:ascii="Times New Roman" w:hAnsi="Times New Roman" w:cs="Times New Roman"/>
          <w:color w:val="000000"/>
          <w:u w:color="000000"/>
        </w:rPr>
        <w:t xml:space="preserve"> into</w:t>
      </w:r>
      <w:r w:rsidR="007D1F58" w:rsidRPr="00E35C55">
        <w:rPr>
          <w:rFonts w:ascii="Times New Roman" w:hAnsi="Times New Roman" w:cs="Times New Roman"/>
          <w:color w:val="000000"/>
          <w:u w:color="000000"/>
        </w:rPr>
        <w:t xml:space="preserve"> </w:t>
      </w:r>
      <w:proofErr w:type="gramStart"/>
      <w:r w:rsidR="007D1F58" w:rsidRPr="00E35C55">
        <w:rPr>
          <w:rFonts w:ascii="Times New Roman" w:hAnsi="Times New Roman" w:cs="Times New Roman"/>
          <w:color w:val="000000"/>
          <w:u w:color="000000"/>
        </w:rPr>
        <w:t>poorly-sorted</w:t>
      </w:r>
      <w:proofErr w:type="gramEnd"/>
      <w:r w:rsidR="007D1F58" w:rsidRPr="00E35C55">
        <w:rPr>
          <w:rFonts w:ascii="Times New Roman" w:hAnsi="Times New Roman" w:cs="Times New Roman"/>
          <w:color w:val="000000"/>
          <w:u w:color="000000"/>
        </w:rPr>
        <w:t xml:space="preserve"> green and purple silts</w:t>
      </w:r>
      <w:r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and </w:t>
      </w:r>
      <w:proofErr w:type="spellStart"/>
      <w:r w:rsidR="007D1F58" w:rsidRPr="00E35C55">
        <w:rPr>
          <w:rFonts w:ascii="Times New Roman" w:hAnsi="Times New Roman" w:cs="Times New Roman"/>
          <w:color w:val="000000"/>
          <w:u w:color="000000"/>
        </w:rPr>
        <w:t>wacke</w:t>
      </w:r>
      <w:proofErr w:type="spellEnd"/>
      <w:r w:rsidR="007D1F58" w:rsidRPr="00E35C55">
        <w:rPr>
          <w:rFonts w:ascii="Times New Roman" w:hAnsi="Times New Roman" w:cs="Times New Roman"/>
          <w:color w:val="000000"/>
          <w:u w:color="000000"/>
        </w:rPr>
        <w:t xml:space="preserve"> of the overlying </w:t>
      </w:r>
      <w:proofErr w:type="spellStart"/>
      <w:r w:rsidR="007D1F58" w:rsidRPr="00E35C55">
        <w:rPr>
          <w:rFonts w:ascii="Times New Roman" w:hAnsi="Times New Roman" w:cs="Times New Roman"/>
          <w:color w:val="000000"/>
          <w:u w:color="000000"/>
        </w:rPr>
        <w:t>Ongolog</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w:t>
      </w:r>
      <w:r w:rsidR="00305A50" w:rsidRPr="00E35C55">
        <w:rPr>
          <w:rFonts w:ascii="Times New Roman" w:hAnsi="Times New Roman" w:cs="Times New Roman"/>
          <w:color w:val="000000"/>
          <w:u w:color="000000"/>
        </w:rPr>
        <w:t>m</w:t>
      </w:r>
      <w:ins w:id="182" w:author="Anttila  Eliel Simpson" w:date="2024-07-11T16:34:00Z">
        <w:r w:rsidR="00B612A4">
          <w:rPr>
            <w:rFonts w:ascii="Times New Roman" w:hAnsi="Times New Roman" w:cs="Times New Roman"/>
            <w:color w:val="000000"/>
            <w:u w:color="000000"/>
          </w:rPr>
          <w:t>.</w:t>
        </w:r>
      </w:ins>
      <w:del w:id="183" w:author="Anttila  Eliel Simpson" w:date="2024-07-11T16:34:00Z">
        <w:r w:rsidR="00305A50" w:rsidRPr="00E35C55" w:rsidDel="00B612A4">
          <w:rPr>
            <w:rFonts w:ascii="Times New Roman" w:hAnsi="Times New Roman" w:cs="Times New Roman"/>
            <w:color w:val="000000"/>
            <w:u w:color="000000"/>
          </w:rPr>
          <w:delText>;</w:delText>
        </w:r>
      </w:del>
      <w:r w:rsidR="00305A50" w:rsidRPr="00E35C55">
        <w:rPr>
          <w:rFonts w:ascii="Times New Roman" w:hAnsi="Times New Roman" w:cs="Times New Roman"/>
          <w:color w:val="000000"/>
          <w:u w:color="000000"/>
        </w:rPr>
        <w:t xml:space="preserve"> </w:t>
      </w:r>
      <w:ins w:id="184" w:author="Anttila  Eliel Simpson" w:date="2024-07-11T16:34:00Z">
        <w:r w:rsidR="00B612A4">
          <w:rPr>
            <w:rFonts w:ascii="Times New Roman" w:hAnsi="Times New Roman" w:cs="Times New Roman"/>
            <w:color w:val="000000"/>
            <w:u w:color="000000"/>
          </w:rPr>
          <w:t>H</w:t>
        </w:r>
      </w:ins>
      <w:del w:id="185" w:author="Anttila  Eliel Simpson" w:date="2024-07-11T16:34:00Z">
        <w:r w:rsidR="00305A50" w:rsidRPr="00E35C55" w:rsidDel="00B612A4">
          <w:rPr>
            <w:rFonts w:ascii="Times New Roman" w:hAnsi="Times New Roman" w:cs="Times New Roman"/>
            <w:color w:val="000000"/>
            <w:u w:color="000000"/>
          </w:rPr>
          <w:delText>h</w:delText>
        </w:r>
      </w:del>
      <w:r w:rsidR="007D1F58" w:rsidRPr="00E35C55">
        <w:rPr>
          <w:rFonts w:ascii="Times New Roman" w:hAnsi="Times New Roman" w:cs="Times New Roman"/>
          <w:color w:val="000000"/>
          <w:u w:color="000000"/>
        </w:rPr>
        <w:t xml:space="preserve">owever, </w:t>
      </w:r>
      <w:r w:rsidR="00BF68B1" w:rsidRPr="00E35C55">
        <w:rPr>
          <w:rFonts w:ascii="Times New Roman" w:hAnsi="Times New Roman" w:cs="Times New Roman"/>
          <w:color w:val="000000"/>
          <w:u w:color="000000"/>
        </w:rPr>
        <w:t>this</w:t>
      </w:r>
      <w:r w:rsidR="007D1F58" w:rsidRPr="00E35C55">
        <w:rPr>
          <w:rFonts w:ascii="Times New Roman" w:hAnsi="Times New Roman" w:cs="Times New Roman"/>
          <w:color w:val="000000"/>
          <w:u w:color="000000"/>
        </w:rPr>
        <w:t xml:space="preserve"> contact has been reported to be unconformable elsewhere in the region (Osokin and </w:t>
      </w:r>
      <w:proofErr w:type="spellStart"/>
      <w:r w:rsidR="007D1F58" w:rsidRPr="00E35C55">
        <w:rPr>
          <w:rFonts w:ascii="Times New Roman" w:hAnsi="Times New Roman" w:cs="Times New Roman"/>
          <w:color w:val="000000"/>
          <w:u w:color="000000"/>
        </w:rPr>
        <w:t>Tyzhino</w:t>
      </w:r>
      <w:ins w:id="186" w:author="Anttila  Eliel Simpson" w:date="2024-07-11T16:35:00Z">
        <w:r w:rsidR="00B612A4">
          <w:rPr>
            <w:rFonts w:ascii="Times New Roman" w:hAnsi="Times New Roman" w:cs="Times New Roman"/>
            <w:color w:val="000000"/>
            <w:u w:color="000000"/>
          </w:rPr>
          <w:t>v</w:t>
        </w:r>
      </w:ins>
      <w:proofErr w:type="spellEnd"/>
      <w:del w:id="187" w:author="Anttila  Eliel Simpson" w:date="2024-07-11T16:35:00Z">
        <w:r w:rsidR="007D1F58" w:rsidRPr="00E35C55" w:rsidDel="00B612A4">
          <w:rPr>
            <w:rFonts w:ascii="Times New Roman" w:hAnsi="Times New Roman" w:cs="Times New Roman"/>
            <w:color w:val="000000"/>
            <w:u w:color="000000"/>
          </w:rPr>
          <w:delText>f</w:delText>
        </w:r>
      </w:del>
      <w:r w:rsidR="007D1F58" w:rsidRPr="00E35C55">
        <w:rPr>
          <w:rFonts w:ascii="Times New Roman" w:hAnsi="Times New Roman" w:cs="Times New Roman"/>
          <w:color w:val="000000"/>
          <w:u w:color="000000"/>
        </w:rPr>
        <w:t>, 1998</w:t>
      </w:r>
      <w:r w:rsidR="0005673B" w:rsidRPr="00E35C55">
        <w:rPr>
          <w:rFonts w:ascii="Times New Roman" w:hAnsi="Times New Roman" w:cs="Times New Roman"/>
          <w:color w:val="000000"/>
          <w:u w:color="000000"/>
        </w:rPr>
        <w:t>)</w:t>
      </w:r>
      <w:r w:rsidR="007E17E4" w:rsidRPr="00E35C55">
        <w:rPr>
          <w:rFonts w:ascii="Times New Roman" w:hAnsi="Times New Roman" w:cs="Times New Roman"/>
          <w:color w:val="000000"/>
          <w:u w:color="000000"/>
        </w:rPr>
        <w:t xml:space="preserve">. In </w:t>
      </w:r>
      <w:r w:rsidR="0005673B" w:rsidRPr="00E35C55">
        <w:rPr>
          <w:rFonts w:ascii="Times New Roman" w:hAnsi="Times New Roman" w:cs="Times New Roman"/>
          <w:color w:val="000000"/>
          <w:u w:color="000000"/>
        </w:rPr>
        <w:t>some cases</w:t>
      </w:r>
      <w:r w:rsidR="007E17E4" w:rsidRPr="00E35C55">
        <w:rPr>
          <w:rFonts w:ascii="Times New Roman" w:hAnsi="Times New Roman" w:cs="Times New Roman"/>
          <w:color w:val="000000"/>
          <w:u w:color="000000"/>
        </w:rPr>
        <w:t>,</w:t>
      </w:r>
      <w:r w:rsidR="0005673B" w:rsidRPr="00E35C55">
        <w:rPr>
          <w:rFonts w:ascii="Times New Roman" w:hAnsi="Times New Roman" w:cs="Times New Roman"/>
          <w:color w:val="000000"/>
          <w:u w:color="000000"/>
        </w:rPr>
        <w:t xml:space="preserve"> the </w:t>
      </w:r>
      <w:proofErr w:type="spellStart"/>
      <w:r w:rsidR="0005673B" w:rsidRPr="00E35C55">
        <w:rPr>
          <w:rFonts w:ascii="Times New Roman" w:hAnsi="Times New Roman" w:cs="Times New Roman"/>
          <w:color w:val="000000"/>
          <w:u w:color="000000"/>
        </w:rPr>
        <w:t>Arasan</w:t>
      </w:r>
      <w:proofErr w:type="spellEnd"/>
      <w:r w:rsidR="0005673B"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5673B" w:rsidRPr="00E35C55">
        <w:rPr>
          <w:rFonts w:ascii="Times New Roman" w:hAnsi="Times New Roman" w:cs="Times New Roman"/>
          <w:color w:val="000000"/>
          <w:u w:color="000000"/>
        </w:rPr>
        <w:t xml:space="preserve"> is completely absent from th</w:t>
      </w:r>
      <w:r w:rsidR="007E17E4" w:rsidRPr="00E35C55">
        <w:rPr>
          <w:rFonts w:ascii="Times New Roman" w:hAnsi="Times New Roman" w:cs="Times New Roman"/>
          <w:color w:val="000000"/>
          <w:u w:color="000000"/>
        </w:rPr>
        <w:t xml:space="preserve">e stratigraphy, with the basal </w:t>
      </w:r>
      <w:proofErr w:type="spellStart"/>
      <w:r w:rsidR="007E17E4" w:rsidRPr="00E35C55">
        <w:rPr>
          <w:rFonts w:ascii="Times New Roman" w:hAnsi="Times New Roman" w:cs="Times New Roman"/>
          <w:color w:val="000000"/>
          <w:u w:color="000000"/>
        </w:rPr>
        <w:t>Ongolog</w:t>
      </w:r>
      <w:proofErr w:type="spellEnd"/>
      <w:r w:rsidR="007E17E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directly overlying volcanics of the </w:t>
      </w:r>
      <w:proofErr w:type="spellStart"/>
      <w:r w:rsidR="007E17E4" w:rsidRPr="00E35C55">
        <w:rPr>
          <w:rFonts w:ascii="Times New Roman" w:hAnsi="Times New Roman" w:cs="Times New Roman"/>
          <w:color w:val="000000"/>
          <w:u w:color="000000"/>
        </w:rPr>
        <w:t>Sarkhoi</w:t>
      </w:r>
      <w:proofErr w:type="spellEnd"/>
      <w:r w:rsidR="007E17E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w:t>
      </w:r>
      <w:proofErr w:type="spellStart"/>
      <w:r w:rsidR="007D1F58" w:rsidRPr="00E35C55">
        <w:rPr>
          <w:rFonts w:ascii="Times New Roman" w:hAnsi="Times New Roman" w:cs="Times New Roman"/>
          <w:color w:val="000000"/>
          <w:u w:color="000000"/>
        </w:rPr>
        <w:t>Kuzmichev</w:t>
      </w:r>
      <w:proofErr w:type="spellEnd"/>
      <w:r w:rsidR="00F65B42">
        <w:rPr>
          <w:rFonts w:ascii="Times New Roman" w:hAnsi="Times New Roman" w:cs="Times New Roman"/>
          <w:color w:val="000000"/>
          <w:u w:color="000000"/>
        </w:rPr>
        <w:t xml:space="preserve"> et al</w:t>
      </w:r>
      <w:r w:rsidR="007D1F58" w:rsidRPr="00E35C55">
        <w:rPr>
          <w:rFonts w:ascii="Times New Roman" w:hAnsi="Times New Roman" w:cs="Times New Roman"/>
          <w:color w:val="000000"/>
          <w:u w:color="000000"/>
        </w:rPr>
        <w:t xml:space="preserve">, 2001). </w:t>
      </w:r>
      <w:r w:rsidR="007E17E4" w:rsidRPr="00E35C55">
        <w:rPr>
          <w:rFonts w:ascii="Times New Roman" w:hAnsi="Times New Roman" w:cs="Times New Roman"/>
          <w:color w:val="000000"/>
          <w:u w:color="000000"/>
        </w:rPr>
        <w:t xml:space="preserve">In </w:t>
      </w:r>
      <w:r w:rsidR="007D1F58" w:rsidRPr="00E35C55">
        <w:rPr>
          <w:rFonts w:ascii="Times New Roman" w:hAnsi="Times New Roman" w:cs="Times New Roman"/>
          <w:color w:val="000000"/>
          <w:u w:color="000000"/>
        </w:rPr>
        <w:t xml:space="preserve">the </w:t>
      </w:r>
      <w:proofErr w:type="spellStart"/>
      <w:r w:rsidR="007D1F58" w:rsidRPr="00E35C55">
        <w:rPr>
          <w:rFonts w:ascii="Times New Roman" w:hAnsi="Times New Roman" w:cs="Times New Roman"/>
          <w:color w:val="000000"/>
          <w:u w:color="000000"/>
        </w:rPr>
        <w:t>Khoridol</w:t>
      </w:r>
      <w:proofErr w:type="spellEnd"/>
      <w:r w:rsidR="007D1F58" w:rsidRPr="00E35C55">
        <w:rPr>
          <w:rFonts w:ascii="Times New Roman" w:hAnsi="Times New Roman" w:cs="Times New Roman"/>
          <w:color w:val="000000"/>
          <w:u w:color="000000"/>
        </w:rPr>
        <w:t xml:space="preserve"> </w:t>
      </w:r>
      <w:proofErr w:type="spellStart"/>
      <w:r w:rsidR="007D1F58" w:rsidRPr="00E35C55">
        <w:rPr>
          <w:rFonts w:ascii="Times New Roman" w:hAnsi="Times New Roman" w:cs="Times New Roman"/>
          <w:color w:val="000000"/>
          <w:u w:color="000000"/>
        </w:rPr>
        <w:t>Saridag</w:t>
      </w:r>
      <w:proofErr w:type="spellEnd"/>
      <w:r w:rsidR="007D1F58" w:rsidRPr="00E35C55">
        <w:rPr>
          <w:rFonts w:ascii="Times New Roman" w:hAnsi="Times New Roman" w:cs="Times New Roman"/>
          <w:color w:val="000000"/>
          <w:u w:color="000000"/>
        </w:rPr>
        <w:t xml:space="preserve"> Range,</w:t>
      </w:r>
      <w:r w:rsidR="00BF68B1" w:rsidRPr="00E35C55">
        <w:rPr>
          <w:rFonts w:ascii="Times New Roman" w:hAnsi="Times New Roman" w:cs="Times New Roman"/>
          <w:color w:val="000000"/>
          <w:u w:color="000000"/>
        </w:rPr>
        <w:t xml:space="preserve"> </w:t>
      </w:r>
      <w:proofErr w:type="gramStart"/>
      <w:r w:rsidR="00BF68B1" w:rsidRPr="00E35C55">
        <w:rPr>
          <w:rFonts w:ascii="Times New Roman" w:hAnsi="Times New Roman" w:cs="Times New Roman"/>
          <w:color w:val="000000"/>
          <w:u w:color="000000"/>
        </w:rPr>
        <w:t>w</w:t>
      </w:r>
      <w:r w:rsidR="00CB43C5" w:rsidRPr="00E35C55">
        <w:rPr>
          <w:rFonts w:ascii="Times New Roman" w:hAnsi="Times New Roman" w:cs="Times New Roman"/>
          <w:color w:val="000000"/>
          <w:u w:color="000000"/>
        </w:rPr>
        <w:t>ith the exception of</w:t>
      </w:r>
      <w:proofErr w:type="gramEnd"/>
      <w:r w:rsidR="00CB43C5" w:rsidRPr="00E35C55">
        <w:rPr>
          <w:rFonts w:ascii="Times New Roman" w:hAnsi="Times New Roman" w:cs="Times New Roman"/>
          <w:color w:val="000000"/>
          <w:u w:color="000000"/>
        </w:rPr>
        <w:t xml:space="preserve"> </w:t>
      </w:r>
      <w:r w:rsidR="007C7B0F" w:rsidRPr="00E35C55">
        <w:rPr>
          <w:rFonts w:ascii="Times New Roman" w:hAnsi="Times New Roman" w:cs="Times New Roman"/>
          <w:color w:val="000000"/>
          <w:u w:color="000000"/>
        </w:rPr>
        <w:t>the exposures described above</w:t>
      </w:r>
      <w:r w:rsidR="00CB43C5" w:rsidRPr="00E35C55">
        <w:rPr>
          <w:rFonts w:ascii="Times New Roman" w:hAnsi="Times New Roman" w:cs="Times New Roman"/>
          <w:color w:val="000000"/>
          <w:u w:color="000000"/>
        </w:rPr>
        <w:t xml:space="preserve">, the </w:t>
      </w:r>
      <w:r w:rsidR="00BF68B1" w:rsidRPr="00E35C55">
        <w:rPr>
          <w:rFonts w:ascii="Times New Roman" w:hAnsi="Times New Roman" w:cs="Times New Roman"/>
          <w:color w:val="000000"/>
          <w:u w:color="000000"/>
        </w:rPr>
        <w:t xml:space="preserve">base of the </w:t>
      </w:r>
      <w:proofErr w:type="spellStart"/>
      <w:r w:rsidR="00CB43C5" w:rsidRPr="00E35C55">
        <w:rPr>
          <w:rFonts w:ascii="Times New Roman" w:hAnsi="Times New Roman" w:cs="Times New Roman"/>
          <w:color w:val="000000"/>
          <w:u w:color="000000"/>
        </w:rPr>
        <w:t>Ongolog</w:t>
      </w:r>
      <w:proofErr w:type="spellEnd"/>
      <w:r w:rsidR="00CB43C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B43C5" w:rsidRPr="00E35C55">
        <w:rPr>
          <w:rFonts w:ascii="Times New Roman" w:hAnsi="Times New Roman" w:cs="Times New Roman"/>
          <w:color w:val="000000"/>
          <w:u w:color="000000"/>
        </w:rPr>
        <w:t xml:space="preserve"> is fault</w:t>
      </w:r>
      <w:r w:rsidR="00BF68B1" w:rsidRPr="00E35C55">
        <w:rPr>
          <w:rFonts w:ascii="Times New Roman" w:hAnsi="Times New Roman" w:cs="Times New Roman"/>
          <w:color w:val="000000"/>
          <w:u w:color="000000"/>
        </w:rPr>
        <w:t xml:space="preserve">ed. </w:t>
      </w:r>
    </w:p>
    <w:p w14:paraId="01EC5805" w14:textId="62FA9385" w:rsidR="00AA60BD" w:rsidRPr="00E35C55" w:rsidRDefault="00CB43C5"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most complete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sections </w:t>
      </w:r>
      <w:r w:rsidR="00706AFB" w:rsidRPr="00E35C55">
        <w:rPr>
          <w:rFonts w:ascii="Times New Roman" w:hAnsi="Times New Roman" w:cs="Times New Roman"/>
          <w:color w:val="000000"/>
          <w:u w:color="000000"/>
        </w:rPr>
        <w:t xml:space="preserve">outcrop </w:t>
      </w:r>
      <w:del w:id="188" w:author="Anttila  Eliel Simpson" w:date="2024-07-11T16:36:00Z">
        <w:r w:rsidR="00706AFB" w:rsidRPr="00E35C55" w:rsidDel="00B612A4">
          <w:rPr>
            <w:rFonts w:ascii="Times New Roman" w:hAnsi="Times New Roman" w:cs="Times New Roman"/>
            <w:color w:val="000000"/>
            <w:u w:color="000000"/>
          </w:rPr>
          <w:delText>on</w:delText>
        </w:r>
        <w:r w:rsidRPr="00E35C55" w:rsidDel="00B612A4">
          <w:rPr>
            <w:rFonts w:ascii="Times New Roman" w:hAnsi="Times New Roman" w:cs="Times New Roman"/>
            <w:color w:val="000000"/>
            <w:u w:color="000000"/>
          </w:rPr>
          <w:delText xml:space="preserve"> </w:delText>
        </w:r>
      </w:del>
      <w:ins w:id="189" w:author="Anttila  Eliel Simpson" w:date="2024-07-11T16:36:00Z">
        <w:r w:rsidR="00B612A4">
          <w:rPr>
            <w:rFonts w:ascii="Times New Roman" w:hAnsi="Times New Roman" w:cs="Times New Roman"/>
            <w:color w:val="000000"/>
            <w:u w:color="000000"/>
          </w:rPr>
          <w:t>in</w:t>
        </w:r>
        <w:r w:rsidR="00B612A4" w:rsidRPr="00E35C55">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the easternmost exposures</w:t>
      </w:r>
      <w:r w:rsidR="0047580C" w:rsidRPr="00E35C55">
        <w:rPr>
          <w:rFonts w:ascii="Times New Roman" w:hAnsi="Times New Roman" w:cs="Times New Roman"/>
          <w:color w:val="000000"/>
          <w:u w:color="000000"/>
        </w:rPr>
        <w:t xml:space="preserve"> of the </w:t>
      </w:r>
      <w:proofErr w:type="spellStart"/>
      <w:r w:rsidR="0047580C" w:rsidRPr="00E35C55">
        <w:rPr>
          <w:rFonts w:ascii="Times New Roman" w:hAnsi="Times New Roman" w:cs="Times New Roman"/>
          <w:color w:val="000000"/>
          <w:u w:color="000000"/>
        </w:rPr>
        <w:t>Khoridol</w:t>
      </w:r>
      <w:proofErr w:type="spellEnd"/>
      <w:r w:rsidR="0047580C" w:rsidRPr="00E35C55">
        <w:rPr>
          <w:rFonts w:ascii="Times New Roman" w:hAnsi="Times New Roman" w:cs="Times New Roman"/>
          <w:color w:val="000000"/>
          <w:u w:color="000000"/>
        </w:rPr>
        <w:t xml:space="preserve"> </w:t>
      </w:r>
      <w:proofErr w:type="spellStart"/>
      <w:r w:rsidR="0047580C" w:rsidRPr="00E35C55">
        <w:rPr>
          <w:rFonts w:ascii="Times New Roman" w:hAnsi="Times New Roman" w:cs="Times New Roman"/>
          <w:color w:val="000000"/>
          <w:u w:color="000000"/>
        </w:rPr>
        <w:t>Saridag</w:t>
      </w:r>
      <w:proofErr w:type="spellEnd"/>
      <w:r w:rsidR="0047580C" w:rsidRPr="00E35C55">
        <w:rPr>
          <w:rFonts w:ascii="Times New Roman" w:hAnsi="Times New Roman" w:cs="Times New Roman"/>
          <w:color w:val="000000"/>
          <w:u w:color="000000"/>
        </w:rPr>
        <w:t xml:space="preserve"> Range</w:t>
      </w:r>
      <w:r w:rsidR="00694B2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 xml:space="preserve">where </w:t>
      </w:r>
      <w:r w:rsidRPr="00E35C55">
        <w:rPr>
          <w:rFonts w:ascii="Times New Roman" w:hAnsi="Times New Roman" w:cs="Times New Roman"/>
          <w:color w:val="000000"/>
          <w:u w:color="000000"/>
        </w:rPr>
        <w:t xml:space="preserve">the basal clast-free portion </w:t>
      </w:r>
      <w:r w:rsidR="00706AFB" w:rsidRPr="00E35C55">
        <w:rPr>
          <w:rFonts w:ascii="Times New Roman" w:hAnsi="Times New Roman" w:cs="Times New Roman"/>
          <w:color w:val="000000"/>
          <w:u w:color="000000"/>
        </w:rPr>
        <w:t xml:space="preserve">of the </w:t>
      </w:r>
      <w:proofErr w:type="spellStart"/>
      <w:r w:rsidR="00706AFB" w:rsidRPr="00E35C55">
        <w:rPr>
          <w:rFonts w:ascii="Times New Roman" w:hAnsi="Times New Roman" w:cs="Times New Roman"/>
          <w:color w:val="000000"/>
          <w:u w:color="000000"/>
        </w:rPr>
        <w:t>Ongolog</w:t>
      </w:r>
      <w:proofErr w:type="spellEnd"/>
      <w:r w:rsidR="00706AFB" w:rsidRPr="00E35C55">
        <w:rPr>
          <w:rFonts w:ascii="Times New Roman" w:hAnsi="Times New Roman" w:cs="Times New Roman"/>
          <w:color w:val="000000"/>
          <w:u w:color="000000"/>
        </w:rPr>
        <w:t xml:space="preserve"> Fm </w:t>
      </w:r>
      <w:r w:rsidRPr="00E35C55">
        <w:rPr>
          <w:rFonts w:ascii="Times New Roman" w:hAnsi="Times New Roman" w:cs="Times New Roman"/>
          <w:color w:val="000000"/>
          <w:u w:color="000000"/>
        </w:rPr>
        <w:t xml:space="preserve">is up to 400 m thick, and the overlying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ranges from 100</w:t>
      </w:r>
      <w:r w:rsidR="007C7B0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250 m thick.  </w:t>
      </w:r>
      <w:r w:rsidR="003E36B7" w:rsidRPr="00E35C55">
        <w:rPr>
          <w:rFonts w:ascii="Times New Roman" w:hAnsi="Times New Roman" w:cs="Times New Roman"/>
          <w:color w:val="000000"/>
          <w:u w:color="000000"/>
        </w:rPr>
        <w:t>T</w:t>
      </w:r>
      <w:r w:rsidR="00762921" w:rsidRPr="00E35C55">
        <w:rPr>
          <w:rFonts w:ascii="Times New Roman" w:hAnsi="Times New Roman" w:cs="Times New Roman"/>
          <w:color w:val="000000"/>
          <w:u w:color="000000"/>
        </w:rPr>
        <w:t xml:space="preserve">he lower, </w:t>
      </w:r>
      <w:r w:rsidR="00AA60BD" w:rsidRPr="00E35C55">
        <w:rPr>
          <w:rFonts w:ascii="Times New Roman" w:hAnsi="Times New Roman" w:cs="Times New Roman"/>
          <w:color w:val="000000"/>
          <w:u w:color="000000"/>
        </w:rPr>
        <w:t xml:space="preserve">clast-free </w:t>
      </w:r>
      <w:r w:rsidR="00706AFB" w:rsidRPr="00E35C55">
        <w:rPr>
          <w:rFonts w:ascii="Times New Roman" w:hAnsi="Times New Roman" w:cs="Times New Roman"/>
          <w:color w:val="000000"/>
          <w:u w:color="000000"/>
        </w:rPr>
        <w:t xml:space="preserve">interval </w:t>
      </w:r>
      <w:r w:rsidR="00AA60BD" w:rsidRPr="00E35C55">
        <w:rPr>
          <w:rFonts w:ascii="Times New Roman" w:hAnsi="Times New Roman" w:cs="Times New Roman"/>
          <w:color w:val="000000"/>
          <w:u w:color="000000"/>
        </w:rPr>
        <w:t xml:space="preserve">is exposed along the northern ridge bordering the eponymous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Gol (</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ig. 3), with poorly sorted, green to tawny-brown wacke</w:t>
      </w:r>
      <w:r w:rsidR="00E558B5" w:rsidRPr="00E35C55">
        <w:rPr>
          <w:rFonts w:ascii="Times New Roman" w:hAnsi="Times New Roman" w:cs="Times New Roman"/>
          <w:color w:val="000000"/>
          <w:u w:color="000000"/>
        </w:rPr>
        <w:t xml:space="preserve"> </w:t>
      </w:r>
      <w:r w:rsidR="00694B2E" w:rsidRPr="00E35C55">
        <w:rPr>
          <w:rFonts w:ascii="Times New Roman" w:hAnsi="Times New Roman" w:cs="Times New Roman"/>
          <w:color w:val="000000"/>
          <w:u w:color="000000"/>
        </w:rPr>
        <w:t xml:space="preserve">transitioning up-section </w:t>
      </w:r>
      <w:r w:rsidR="00AA60BD" w:rsidRPr="00E35C55">
        <w:rPr>
          <w:rFonts w:ascii="Times New Roman" w:hAnsi="Times New Roman" w:cs="Times New Roman"/>
          <w:color w:val="000000"/>
          <w:u w:color="000000"/>
        </w:rPr>
        <w:t xml:space="preserve">into </w:t>
      </w:r>
      <w:r w:rsidR="00E558B5" w:rsidRPr="00E35C55">
        <w:rPr>
          <w:rFonts w:ascii="Times New Roman" w:hAnsi="Times New Roman" w:cs="Times New Roman"/>
          <w:color w:val="000000"/>
          <w:u w:color="000000"/>
        </w:rPr>
        <w:t xml:space="preserve">olive </w:t>
      </w:r>
      <w:r w:rsidR="00AA60BD" w:rsidRPr="00E35C55">
        <w:rPr>
          <w:rFonts w:ascii="Times New Roman" w:hAnsi="Times New Roman" w:cs="Times New Roman"/>
          <w:color w:val="000000"/>
          <w:u w:color="000000"/>
        </w:rPr>
        <w:t xml:space="preserve">to </w:t>
      </w:r>
      <w:r w:rsidR="00E558B5" w:rsidRPr="00E35C55">
        <w:rPr>
          <w:rFonts w:ascii="Times New Roman" w:hAnsi="Times New Roman" w:cs="Times New Roman"/>
          <w:color w:val="000000"/>
          <w:u w:color="000000"/>
        </w:rPr>
        <w:t>dark-</w:t>
      </w:r>
      <w:r w:rsidR="00AA60BD" w:rsidRPr="00E35C55">
        <w:rPr>
          <w:rFonts w:ascii="Times New Roman" w:hAnsi="Times New Roman" w:cs="Times New Roman"/>
          <w:color w:val="000000"/>
          <w:u w:color="000000"/>
        </w:rPr>
        <w:t xml:space="preserve">brown siltstone </w:t>
      </w:r>
      <w:r w:rsidR="00305A50" w:rsidRPr="00E35C55">
        <w:rPr>
          <w:rFonts w:ascii="Times New Roman" w:hAnsi="Times New Roman" w:cs="Times New Roman"/>
          <w:color w:val="000000"/>
          <w:u w:color="000000"/>
        </w:rPr>
        <w:t>with</w:t>
      </w:r>
      <w:r w:rsidR="00AA60BD" w:rsidRPr="00E35C55">
        <w:rPr>
          <w:rFonts w:ascii="Times New Roman" w:hAnsi="Times New Roman" w:cs="Times New Roman"/>
          <w:color w:val="000000"/>
          <w:u w:color="000000"/>
        </w:rPr>
        <w:t xml:space="preserve"> discontinuous </w:t>
      </w:r>
      <w:r w:rsidR="003E36B7" w:rsidRPr="00E35C55">
        <w:rPr>
          <w:rFonts w:ascii="Times New Roman" w:hAnsi="Times New Roman" w:cs="Times New Roman"/>
          <w:color w:val="000000"/>
          <w:u w:color="000000"/>
        </w:rPr>
        <w:t xml:space="preserve">lenses </w:t>
      </w:r>
      <w:r w:rsidR="00AA60BD" w:rsidRPr="00E35C55">
        <w:rPr>
          <w:rFonts w:ascii="Times New Roman" w:hAnsi="Times New Roman" w:cs="Times New Roman"/>
          <w:color w:val="000000"/>
          <w:u w:color="000000"/>
        </w:rPr>
        <w:t xml:space="preserve">of medium-grained sandstone to </w:t>
      </w:r>
      <w:proofErr w:type="gramStart"/>
      <w:r w:rsidR="00305A50" w:rsidRPr="00E35C55">
        <w:rPr>
          <w:rFonts w:ascii="Times New Roman" w:hAnsi="Times New Roman" w:cs="Times New Roman"/>
          <w:color w:val="000000"/>
          <w:u w:color="000000"/>
        </w:rPr>
        <w:t>poorly-</w:t>
      </w:r>
      <w:r w:rsidR="00AA60BD" w:rsidRPr="00E35C55">
        <w:rPr>
          <w:rFonts w:ascii="Times New Roman" w:hAnsi="Times New Roman" w:cs="Times New Roman"/>
          <w:color w:val="000000"/>
          <w:u w:color="000000"/>
        </w:rPr>
        <w:t>sorted</w:t>
      </w:r>
      <w:proofErr w:type="gramEnd"/>
      <w:r w:rsidR="00AA60BD" w:rsidRPr="00E35C55">
        <w:rPr>
          <w:rFonts w:ascii="Times New Roman" w:hAnsi="Times New Roman" w:cs="Times New Roman"/>
          <w:color w:val="000000"/>
          <w:u w:color="000000"/>
        </w:rPr>
        <w:t xml:space="preserve"> granule conglomerate</w:t>
      </w:r>
      <w:r w:rsidR="003E36B7"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and thin beds of blue to dark gray micritic limestone. </w:t>
      </w:r>
      <w:proofErr w:type="spellStart"/>
      <w:r w:rsidR="00AA60BD" w:rsidRPr="00E35C55">
        <w:rPr>
          <w:rFonts w:ascii="Times New Roman" w:hAnsi="Times New Roman" w:cs="Times New Roman"/>
          <w:color w:val="000000"/>
          <w:u w:color="000000"/>
        </w:rPr>
        <w:t>Arkosic</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wackes</w:t>
      </w:r>
      <w:proofErr w:type="spellEnd"/>
      <w:r w:rsidR="00AA60BD" w:rsidRPr="00E35C55">
        <w:rPr>
          <w:rFonts w:ascii="Times New Roman" w:hAnsi="Times New Roman" w:cs="Times New Roman"/>
          <w:color w:val="000000"/>
          <w:u w:color="000000"/>
        </w:rPr>
        <w:t xml:space="preserve"> that make up the coarser sandstone beds include subangular quartz </w:t>
      </w:r>
      <w:ins w:id="190" w:author="Anttila  Eliel Simpson" w:date="2024-07-11T16:37:00Z">
        <w:r w:rsidR="007F72F7">
          <w:rPr>
            <w:rFonts w:ascii="Times New Roman" w:hAnsi="Times New Roman" w:cs="Times New Roman"/>
            <w:color w:val="000000"/>
            <w:u w:color="000000"/>
          </w:rPr>
          <w:t xml:space="preserve">and </w:t>
        </w:r>
      </w:ins>
      <w:r w:rsidR="00AA60BD" w:rsidRPr="00E35C55">
        <w:rPr>
          <w:rFonts w:ascii="Times New Roman" w:hAnsi="Times New Roman" w:cs="Times New Roman"/>
          <w:color w:val="000000"/>
          <w:u w:color="000000"/>
        </w:rPr>
        <w:t xml:space="preserve">plagioclase </w:t>
      </w:r>
      <w:r w:rsidR="003E36B7" w:rsidRPr="00E35C55">
        <w:rPr>
          <w:rFonts w:ascii="Times New Roman" w:hAnsi="Times New Roman" w:cs="Times New Roman"/>
          <w:color w:val="000000"/>
          <w:u w:color="000000"/>
        </w:rPr>
        <w:t xml:space="preserve">grains </w:t>
      </w:r>
      <w:r w:rsidR="00AA60BD" w:rsidRPr="00E35C55">
        <w:rPr>
          <w:rFonts w:ascii="Times New Roman" w:hAnsi="Times New Roman" w:cs="Times New Roman"/>
          <w:color w:val="000000"/>
          <w:u w:color="000000"/>
        </w:rPr>
        <w:t xml:space="preserve">amidst a fine-grained green to brown matrix. </w:t>
      </w:r>
    </w:p>
    <w:p w14:paraId="7D7E2DAD" w14:textId="24B6FF5F" w:rsidR="00762921"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Up-section, sparse, rounded to sub</w:t>
      </w:r>
      <w:del w:id="191" w:author="Anttila  Eliel Simpson" w:date="2024-07-11T16:38:00Z">
        <w:r w:rsidRPr="00E35C55" w:rsidDel="007F72F7">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angular quartzite and carbonate granule-to-cobble </w:t>
      </w:r>
      <w:proofErr w:type="spellStart"/>
      <w:r w:rsidRPr="00E35C55">
        <w:rPr>
          <w:rFonts w:ascii="Times New Roman" w:hAnsi="Times New Roman" w:cs="Times New Roman"/>
          <w:color w:val="000000"/>
          <w:u w:color="000000"/>
        </w:rPr>
        <w:t>lonestones</w:t>
      </w:r>
      <w:proofErr w:type="spellEnd"/>
      <w:r w:rsidRPr="00E35C55">
        <w:rPr>
          <w:rFonts w:ascii="Times New Roman" w:hAnsi="Times New Roman" w:cs="Times New Roman"/>
          <w:color w:val="000000"/>
          <w:u w:color="000000"/>
        </w:rPr>
        <w:t xml:space="preserve"> </w:t>
      </w:r>
      <w:r w:rsidR="003E36B7" w:rsidRPr="00E35C55">
        <w:rPr>
          <w:rFonts w:ascii="Times New Roman" w:hAnsi="Times New Roman" w:cs="Times New Roman"/>
          <w:color w:val="000000"/>
          <w:u w:color="000000"/>
        </w:rPr>
        <w:t xml:space="preserve">are suspended in </w:t>
      </w:r>
      <w:r w:rsidRPr="00E35C55">
        <w:rPr>
          <w:rFonts w:ascii="Times New Roman" w:hAnsi="Times New Roman" w:cs="Times New Roman"/>
          <w:color w:val="000000"/>
          <w:u w:color="000000"/>
        </w:rPr>
        <w:t xml:space="preserve">laminated green to brown siltstone and fine-grained sandstone beds. The frequency and maximum size of outsized clasts increases dramatically in the top ~200 m of section, with nearly continuous exposure on the ridge north of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Gol (Macdonald and Jones, 2011). In the easternmost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the top ~100 m of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3E36B7" w:rsidRPr="00E35C55">
        <w:rPr>
          <w:rFonts w:ascii="Times New Roman" w:hAnsi="Times New Roman" w:cs="Times New Roman"/>
          <w:color w:val="000000"/>
          <w:u w:color="000000"/>
        </w:rPr>
        <w:t xml:space="preserve">is </w:t>
      </w:r>
      <w:r w:rsidRPr="00E35C55">
        <w:rPr>
          <w:rFonts w:ascii="Times New Roman" w:hAnsi="Times New Roman" w:cs="Times New Roman"/>
          <w:color w:val="000000"/>
          <w:u w:color="000000"/>
        </w:rPr>
        <w:t xml:space="preserve">composed of a matrix-supported, </w:t>
      </w:r>
      <w:proofErr w:type="spellStart"/>
      <w:r w:rsidRPr="00E35C55">
        <w:rPr>
          <w:rFonts w:ascii="Times New Roman" w:hAnsi="Times New Roman" w:cs="Times New Roman"/>
          <w:color w:val="000000"/>
          <w:u w:color="000000"/>
        </w:rPr>
        <w:t>polyclastic</w:t>
      </w:r>
      <w:proofErr w:type="spellEnd"/>
      <w:r w:rsidR="00521BC1"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stratified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Clasts include rounded to sub-angular gravel to cobbles of quartzite, plutonic and volcanic rocks, and carbonates, and are </w:t>
      </w:r>
      <w:r w:rsidR="003E36B7" w:rsidRPr="00E35C55">
        <w:rPr>
          <w:rFonts w:ascii="Times New Roman" w:hAnsi="Times New Roman" w:cs="Times New Roman"/>
          <w:color w:val="000000"/>
          <w:u w:color="000000"/>
        </w:rPr>
        <w:t>locally</w:t>
      </w:r>
      <w:r w:rsidR="004919DE">
        <w:rPr>
          <w:rFonts w:ascii="Times New Roman" w:hAnsi="Times New Roman" w:cs="Times New Roman"/>
          <w:color w:val="000000"/>
          <w:u w:color="000000"/>
        </w:rPr>
        <w:t xml:space="preserve"> observed to be</w:t>
      </w:r>
      <w:r w:rsidRPr="00E35C55">
        <w:rPr>
          <w:rFonts w:ascii="Times New Roman" w:hAnsi="Times New Roman" w:cs="Times New Roman"/>
          <w:color w:val="000000"/>
          <w:u w:color="000000"/>
        </w:rPr>
        <w:t xml:space="preserve"> facet</w:t>
      </w:r>
      <w:r w:rsidR="003E36B7" w:rsidRPr="00E35C55">
        <w:rPr>
          <w:rFonts w:ascii="Times New Roman" w:hAnsi="Times New Roman" w:cs="Times New Roman"/>
          <w:color w:val="000000"/>
          <w:u w:color="000000"/>
        </w:rPr>
        <w:t>ed</w:t>
      </w:r>
      <w:r w:rsidRPr="00E35C55">
        <w:rPr>
          <w:rFonts w:ascii="Times New Roman" w:hAnsi="Times New Roman" w:cs="Times New Roman"/>
          <w:color w:val="000000"/>
          <w:u w:color="000000"/>
        </w:rPr>
        <w:t xml:space="preserve"> </w:t>
      </w:r>
      <w:r w:rsidR="004919DE">
        <w:rPr>
          <w:rFonts w:ascii="Times New Roman" w:hAnsi="Times New Roman" w:cs="Times New Roman"/>
          <w:color w:val="000000"/>
          <w:u w:color="000000"/>
        </w:rPr>
        <w:t xml:space="preserve">and striated </w:t>
      </w:r>
      <w:r w:rsidRPr="00E35C55">
        <w:rPr>
          <w:rFonts w:ascii="Times New Roman" w:hAnsi="Times New Roman" w:cs="Times New Roman"/>
          <w:color w:val="000000"/>
          <w:u w:color="000000"/>
        </w:rPr>
        <w:t xml:space="preserve">(Osokin and </w:t>
      </w:r>
      <w:proofErr w:type="spellStart"/>
      <w:r w:rsidRPr="00E35C55">
        <w:rPr>
          <w:rFonts w:ascii="Times New Roman" w:hAnsi="Times New Roman" w:cs="Times New Roman"/>
          <w:color w:val="000000"/>
          <w:u w:color="000000"/>
        </w:rPr>
        <w:t>Tyzhino</w:t>
      </w:r>
      <w:ins w:id="192" w:author="Anttila  Eliel Simpson" w:date="2024-07-11T16:40:00Z">
        <w:r w:rsidR="007F72F7">
          <w:rPr>
            <w:rFonts w:ascii="Times New Roman" w:hAnsi="Times New Roman" w:cs="Times New Roman"/>
            <w:color w:val="000000"/>
            <w:u w:color="000000"/>
          </w:rPr>
          <w:t>v</w:t>
        </w:r>
      </w:ins>
      <w:proofErr w:type="spellEnd"/>
      <w:del w:id="193" w:author="Anttila  Eliel Simpson" w:date="2024-07-11T16:40:00Z">
        <w:r w:rsidRPr="00E35C55" w:rsidDel="007F72F7">
          <w:rPr>
            <w:rFonts w:ascii="Times New Roman" w:hAnsi="Times New Roman" w:cs="Times New Roman"/>
            <w:color w:val="000000"/>
            <w:u w:color="000000"/>
          </w:rPr>
          <w:delText>f</w:delText>
        </w:r>
      </w:del>
      <w:r w:rsidRPr="00E35C55">
        <w:rPr>
          <w:rFonts w:ascii="Times New Roman" w:hAnsi="Times New Roman" w:cs="Times New Roman"/>
          <w:color w:val="000000"/>
          <w:u w:color="000000"/>
        </w:rPr>
        <w:t xml:space="preserve">, 1998). The upper 30-50 m of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sidDel="0021117A">
        <w:rPr>
          <w:rFonts w:ascii="Times New Roman" w:hAnsi="Times New Roman" w:cs="Times New Roman"/>
          <w:color w:val="000000"/>
          <w:u w:color="000000"/>
        </w:rPr>
        <w:t xml:space="preserve"> </w:t>
      </w:r>
      <w:r w:rsidRPr="00E35C55">
        <w:rPr>
          <w:rFonts w:ascii="Times New Roman" w:hAnsi="Times New Roman" w:cs="Times New Roman"/>
          <w:color w:val="000000"/>
          <w:u w:color="000000"/>
        </w:rPr>
        <w:t>consists of resistant, dark-weathering</w:t>
      </w:r>
      <w:ins w:id="194" w:author="Anttila  Eliel Simpson" w:date="2024-07-11T16:39:00Z">
        <w:r w:rsidR="007F72F7">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argillite</w:t>
      </w:r>
      <w:ins w:id="195" w:author="Anttila  Eliel Simpson" w:date="2024-07-11T16:39:00Z">
        <w:r w:rsidR="007F72F7">
          <w:rPr>
            <w:rFonts w:ascii="Times New Roman" w:hAnsi="Times New Roman" w:cs="Times New Roman"/>
            <w:color w:val="000000"/>
            <w:u w:color="000000"/>
          </w:rPr>
          <w:t>-</w:t>
        </w:r>
      </w:ins>
      <w:del w:id="196" w:author="Anttila  Eliel Simpson" w:date="2024-07-11T16:39:00Z">
        <w:r w:rsidRPr="00E35C55" w:rsidDel="007F72F7">
          <w:rPr>
            <w:rFonts w:ascii="Times New Roman" w:hAnsi="Times New Roman" w:cs="Times New Roman"/>
            <w:color w:val="000000"/>
            <w:u w:color="000000"/>
          </w:rPr>
          <w:delText xml:space="preserve"> </w:delText>
        </w:r>
      </w:del>
      <w:r w:rsidRPr="00E35C55">
        <w:rPr>
          <w:rFonts w:ascii="Times New Roman" w:hAnsi="Times New Roman" w:cs="Times New Roman"/>
          <w:color w:val="000000"/>
          <w:u w:color="000000"/>
        </w:rPr>
        <w:t xml:space="preserve">matrix-supported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dominated by subrounded dolomite clasts with minor quartzite and granite clasts. </w:t>
      </w:r>
      <w:proofErr w:type="gramStart"/>
      <w:r w:rsidRPr="00E35C55">
        <w:rPr>
          <w:rFonts w:ascii="Times New Roman" w:hAnsi="Times New Roman" w:cs="Times New Roman"/>
          <w:color w:val="000000"/>
          <w:u w:color="000000"/>
        </w:rPr>
        <w:t>This facies</w:t>
      </w:r>
      <w:proofErr w:type="gramEnd"/>
      <w:r w:rsidRPr="00E35C55">
        <w:rPr>
          <w:rFonts w:ascii="Times New Roman" w:hAnsi="Times New Roman" w:cs="Times New Roman"/>
          <w:color w:val="000000"/>
          <w:u w:color="000000"/>
        </w:rPr>
        <w:t xml:space="preserve">, termed the </w:t>
      </w:r>
      <w:r w:rsidRPr="00D42740">
        <w:rPr>
          <w:rFonts w:ascii="Times New Roman" w:hAnsi="Times New Roman" w:cs="Times New Roman"/>
          <w:color w:val="000000"/>
          <w:u w:color="000000"/>
        </w:rPr>
        <w:t>“</w:t>
      </w:r>
      <w:r w:rsidRPr="00E35C55">
        <w:rPr>
          <w:rFonts w:ascii="Times New Roman" w:hAnsi="Times New Roman" w:cs="Times New Roman"/>
          <w:color w:val="000000"/>
          <w:u w:color="000000"/>
        </w:rPr>
        <w:t xml:space="preserve">perforated shale” by Ilyin (1973), is most dramatically exposed along the banks of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Go</w:t>
      </w:r>
      <w:r w:rsidR="00B85793"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 where dolomite </w:t>
      </w:r>
      <w:r w:rsidR="003E36B7" w:rsidRPr="00E35C55">
        <w:rPr>
          <w:rFonts w:ascii="Times New Roman" w:hAnsi="Times New Roman" w:cs="Times New Roman"/>
          <w:color w:val="000000"/>
          <w:u w:color="000000"/>
        </w:rPr>
        <w:t xml:space="preserve">clasts </w:t>
      </w:r>
      <w:r w:rsidRPr="00E35C55">
        <w:rPr>
          <w:rFonts w:ascii="Times New Roman" w:hAnsi="Times New Roman" w:cs="Times New Roman"/>
          <w:color w:val="000000"/>
          <w:u w:color="000000"/>
        </w:rPr>
        <w:t>are recessively weathered, leaving pockmarked holes in the black argillite matrix</w:t>
      </w:r>
      <w:r w:rsidR="00B85793" w:rsidRPr="00E35C55">
        <w:rPr>
          <w:rFonts w:ascii="Times New Roman" w:hAnsi="Times New Roman" w:cs="Times New Roman"/>
          <w:color w:val="000000"/>
          <w:u w:color="000000"/>
        </w:rPr>
        <w:t xml:space="preserve"> (</w:t>
      </w:r>
      <w:ins w:id="197" w:author="Anttila  Eliel Simpson" w:date="2024-07-11T16:40:00Z">
        <w:r w:rsidR="007F72F7">
          <w:rPr>
            <w:rFonts w:ascii="Times New Roman" w:hAnsi="Times New Roman" w:cs="Times New Roman"/>
            <w:color w:val="000000"/>
            <w:u w:color="000000"/>
          </w:rPr>
          <w:t>f</w:t>
        </w:r>
      </w:ins>
      <w:del w:id="198" w:author="Anttila  Eliel Simpson" w:date="2024-07-11T16:40:00Z">
        <w:r w:rsidR="00B85793" w:rsidRPr="00E35C55" w:rsidDel="007F72F7">
          <w:rPr>
            <w:rFonts w:ascii="Times New Roman" w:hAnsi="Times New Roman" w:cs="Times New Roman"/>
            <w:color w:val="000000"/>
            <w:u w:color="000000"/>
          </w:rPr>
          <w:delText>F</w:delText>
        </w:r>
      </w:del>
      <w:r w:rsidR="00B85793" w:rsidRPr="00E35C55">
        <w:rPr>
          <w:rFonts w:ascii="Times New Roman" w:hAnsi="Times New Roman" w:cs="Times New Roman"/>
          <w:color w:val="000000"/>
          <w:u w:color="000000"/>
        </w:rPr>
        <w:t>ig.  4</w:t>
      </w:r>
      <w:r w:rsidR="006536F6">
        <w:rPr>
          <w:rFonts w:ascii="Times New Roman" w:hAnsi="Times New Roman" w:cs="Times New Roman"/>
          <w:color w:val="000000"/>
          <w:u w:color="000000"/>
        </w:rPr>
        <w:t>A</w:t>
      </w:r>
      <w:r w:rsidR="00B85793"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gramStart"/>
      <w:r w:rsidRPr="00E35C55">
        <w:rPr>
          <w:rFonts w:ascii="Times New Roman" w:hAnsi="Times New Roman" w:cs="Times New Roman"/>
          <w:color w:val="000000"/>
          <w:u w:color="000000"/>
        </w:rPr>
        <w:t>A different facies</w:t>
      </w:r>
      <w:proofErr w:type="gramEnd"/>
      <w:r w:rsidRPr="00E35C55">
        <w:rPr>
          <w:rFonts w:ascii="Times New Roman" w:hAnsi="Times New Roman" w:cs="Times New Roman"/>
          <w:color w:val="000000"/>
          <w:u w:color="000000"/>
        </w:rPr>
        <w:t xml:space="preserve"> of the uppermost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outcrops to the </w:t>
      </w:r>
      <w:r w:rsidR="00C20A7D" w:rsidRPr="00E35C55">
        <w:rPr>
          <w:rFonts w:ascii="Times New Roman" w:hAnsi="Times New Roman" w:cs="Times New Roman"/>
          <w:color w:val="000000"/>
          <w:u w:color="000000"/>
        </w:rPr>
        <w:t xml:space="preserve">west </w:t>
      </w:r>
      <w:r w:rsidRPr="00E35C55">
        <w:rPr>
          <w:rFonts w:ascii="Times New Roman" w:hAnsi="Times New Roman" w:cs="Times New Roman"/>
          <w:color w:val="000000"/>
          <w:u w:color="000000"/>
        </w:rPr>
        <w:t xml:space="preserve">in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where only the top of the </w:t>
      </w:r>
      <w:r w:rsidR="007C7B0F" w:rsidRPr="00E35C55">
        <w:rPr>
          <w:rFonts w:ascii="Times New Roman" w:hAnsi="Times New Roman" w:cs="Times New Roman"/>
          <w:color w:val="000000"/>
          <w:u w:color="000000"/>
        </w:rPr>
        <w:t>formation</w:t>
      </w:r>
      <w:r w:rsidRPr="00E35C55">
        <w:rPr>
          <w:rFonts w:ascii="Times New Roman" w:hAnsi="Times New Roman" w:cs="Times New Roman"/>
          <w:color w:val="000000"/>
          <w:u w:color="000000"/>
        </w:rPr>
        <w:t xml:space="preserve"> is exposed: subangular </w:t>
      </w:r>
      <w:proofErr w:type="spellStart"/>
      <w:r w:rsidRPr="00E35C55">
        <w:rPr>
          <w:rFonts w:ascii="Times New Roman" w:hAnsi="Times New Roman" w:cs="Times New Roman"/>
          <w:color w:val="000000"/>
          <w:u w:color="000000"/>
        </w:rPr>
        <w:t>quartzitic</w:t>
      </w:r>
      <w:proofErr w:type="spellEnd"/>
      <w:r w:rsidRPr="00E35C55">
        <w:rPr>
          <w:rFonts w:ascii="Times New Roman" w:hAnsi="Times New Roman" w:cs="Times New Roman"/>
          <w:color w:val="000000"/>
          <w:u w:color="000000"/>
        </w:rPr>
        <w:t>, plutonic, and volcanic cobbles are supported in a dark brown massive sandstone matrix.</w:t>
      </w:r>
      <w:r w:rsidR="00762921" w:rsidRPr="00E35C55">
        <w:rPr>
          <w:rFonts w:ascii="Times New Roman" w:hAnsi="Times New Roman" w:cs="Times New Roman"/>
          <w:color w:val="000000"/>
          <w:u w:color="000000"/>
        </w:rPr>
        <w:t xml:space="preserve"> </w:t>
      </w:r>
    </w:p>
    <w:p w14:paraId="3C35472A" w14:textId="574302BF"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lastRenderedPageBreak/>
        <w:tab/>
      </w:r>
      <w:proofErr w:type="spellStart"/>
      <w:r w:rsidR="00AA60BD" w:rsidRPr="00E35C55">
        <w:rPr>
          <w:rFonts w:ascii="Times New Roman" w:hAnsi="Times New Roman" w:cs="Times New Roman"/>
          <w:i/>
          <w:iCs/>
          <w:color w:val="000000"/>
          <w:u w:color="000000"/>
        </w:rPr>
        <w:t>Ongolog</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has been </w:t>
      </w:r>
      <w:r w:rsidR="003E36B7" w:rsidRPr="00E35C55">
        <w:rPr>
          <w:rFonts w:ascii="Times New Roman" w:hAnsi="Times New Roman" w:cs="Times New Roman"/>
          <w:color w:val="000000"/>
          <w:u w:color="000000"/>
        </w:rPr>
        <w:t>assigned to</w:t>
      </w:r>
      <w:r w:rsidR="00AA60BD" w:rsidRPr="00E35C55">
        <w:rPr>
          <w:rFonts w:ascii="Times New Roman" w:hAnsi="Times New Roman" w:cs="Times New Roman"/>
          <w:color w:val="000000"/>
          <w:u w:color="000000"/>
        </w:rPr>
        <w:t xml:space="preserve"> the </w:t>
      </w:r>
      <w:r w:rsidR="003E36B7" w:rsidRPr="00E35C55">
        <w:rPr>
          <w:rFonts w:ascii="Times New Roman" w:hAnsi="Times New Roman" w:cs="Times New Roman"/>
          <w:color w:val="000000"/>
          <w:u w:color="000000"/>
        </w:rPr>
        <w:t xml:space="preserve">~717-661 Ma </w:t>
      </w:r>
      <w:proofErr w:type="spellStart"/>
      <w:r w:rsidR="00AA60BD" w:rsidRPr="00E35C55">
        <w:rPr>
          <w:rFonts w:ascii="Times New Roman" w:hAnsi="Times New Roman" w:cs="Times New Roman"/>
          <w:color w:val="000000"/>
          <w:u w:color="000000"/>
        </w:rPr>
        <w:t>Sturtian</w:t>
      </w:r>
      <w:proofErr w:type="spellEnd"/>
      <w:r w:rsidR="00AA60BD" w:rsidRPr="00E35C55">
        <w:rPr>
          <w:rFonts w:ascii="Times New Roman" w:hAnsi="Times New Roman" w:cs="Times New Roman"/>
          <w:color w:val="000000"/>
          <w:u w:color="000000"/>
        </w:rPr>
        <w:t xml:space="preserve"> Snowball Earth glaciation (Macdonald and Jones, 2011). Striated and faceted clasts within </w:t>
      </w:r>
      <w:proofErr w:type="spellStart"/>
      <w:r w:rsidR="00AA60BD" w:rsidRPr="00E35C55">
        <w:rPr>
          <w:rFonts w:ascii="Times New Roman" w:hAnsi="Times New Roman" w:cs="Times New Roman"/>
          <w:color w:val="000000"/>
          <w:u w:color="000000"/>
        </w:rPr>
        <w:t>diamictites</w:t>
      </w:r>
      <w:proofErr w:type="spellEnd"/>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(Osokin and </w:t>
      </w:r>
      <w:proofErr w:type="spellStart"/>
      <w:r w:rsidR="00AA60BD" w:rsidRPr="00E35C55">
        <w:rPr>
          <w:rFonts w:ascii="Times New Roman" w:hAnsi="Times New Roman" w:cs="Times New Roman"/>
          <w:color w:val="000000"/>
          <w:u w:color="000000"/>
        </w:rPr>
        <w:t>Tyzhino</w:t>
      </w:r>
      <w:ins w:id="199" w:author="Anttila  Eliel Simpson" w:date="2024-07-11T16:42:00Z">
        <w:r w:rsidR="007F72F7">
          <w:rPr>
            <w:rFonts w:ascii="Times New Roman" w:hAnsi="Times New Roman" w:cs="Times New Roman"/>
            <w:color w:val="000000"/>
            <w:u w:color="000000"/>
          </w:rPr>
          <w:t>v</w:t>
        </w:r>
      </w:ins>
      <w:proofErr w:type="spellEnd"/>
      <w:del w:id="200" w:author="Anttila  Eliel Simpson" w:date="2024-07-11T16:42:00Z">
        <w:r w:rsidR="00AA60BD" w:rsidRPr="00E35C55" w:rsidDel="007F72F7">
          <w:rPr>
            <w:rFonts w:ascii="Times New Roman" w:hAnsi="Times New Roman" w:cs="Times New Roman"/>
            <w:color w:val="000000"/>
            <w:u w:color="000000"/>
          </w:rPr>
          <w:delText>f</w:delText>
        </w:r>
      </w:del>
      <w:r w:rsidR="00AA60BD" w:rsidRPr="00E35C55">
        <w:rPr>
          <w:rFonts w:ascii="Times New Roman" w:hAnsi="Times New Roman" w:cs="Times New Roman"/>
          <w:color w:val="000000"/>
          <w:u w:color="000000"/>
        </w:rPr>
        <w:t xml:space="preserve">, 1998) </w:t>
      </w:r>
      <w:r w:rsidR="00137900" w:rsidRPr="00E35C55">
        <w:rPr>
          <w:rFonts w:ascii="Times New Roman" w:hAnsi="Times New Roman" w:cs="Times New Roman"/>
          <w:color w:val="000000"/>
          <w:u w:color="000000"/>
        </w:rPr>
        <w:t xml:space="preserve">support </w:t>
      </w:r>
      <w:r w:rsidR="00AA60BD" w:rsidRPr="00E35C55">
        <w:rPr>
          <w:rFonts w:ascii="Times New Roman" w:hAnsi="Times New Roman" w:cs="Times New Roman"/>
          <w:color w:val="000000"/>
          <w:u w:color="000000"/>
        </w:rPr>
        <w:t xml:space="preserve">a glaciogenic </w:t>
      </w:r>
      <w:r w:rsidR="00521BC1" w:rsidRPr="00E35C55">
        <w:rPr>
          <w:rFonts w:ascii="Times New Roman" w:hAnsi="Times New Roman" w:cs="Times New Roman"/>
          <w:color w:val="000000"/>
          <w:u w:color="000000"/>
        </w:rPr>
        <w:t>origin</w:t>
      </w:r>
      <w:r w:rsidR="00AA60BD" w:rsidRPr="00E35C55">
        <w:rPr>
          <w:rFonts w:ascii="Times New Roman" w:hAnsi="Times New Roman" w:cs="Times New Roman"/>
          <w:color w:val="000000"/>
          <w:u w:color="000000"/>
        </w:rPr>
        <w:t xml:space="preserve">. The gradational transition from clast-free shales and </w:t>
      </w:r>
      <w:proofErr w:type="spellStart"/>
      <w:r w:rsidR="00AA60BD" w:rsidRPr="00E35C55">
        <w:rPr>
          <w:rFonts w:ascii="Times New Roman" w:hAnsi="Times New Roman" w:cs="Times New Roman"/>
          <w:color w:val="000000"/>
          <w:u w:color="000000"/>
        </w:rPr>
        <w:t>wackes</w:t>
      </w:r>
      <w:proofErr w:type="spellEnd"/>
      <w:r w:rsidR="00AA60BD" w:rsidRPr="00E35C55">
        <w:rPr>
          <w:rFonts w:ascii="Times New Roman" w:hAnsi="Times New Roman" w:cs="Times New Roman"/>
          <w:color w:val="000000"/>
          <w:u w:color="000000"/>
        </w:rPr>
        <w:t xml:space="preserve"> at the base of the unit to stratified or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at the top </w:t>
      </w:r>
      <w:del w:id="201" w:author="Anttila  Eliel Simpson" w:date="2024-07-11T16:42:00Z">
        <w:r w:rsidR="00AA60BD" w:rsidRPr="00E35C55" w:rsidDel="007F72F7">
          <w:rPr>
            <w:rFonts w:ascii="Times New Roman" w:hAnsi="Times New Roman" w:cs="Times New Roman"/>
            <w:color w:val="000000"/>
            <w:u w:color="000000"/>
          </w:rPr>
          <w:delText xml:space="preserve">of the section </w:delText>
        </w:r>
      </w:del>
      <w:r w:rsidR="00762921" w:rsidRPr="00E35C55">
        <w:rPr>
          <w:rFonts w:ascii="Times New Roman" w:hAnsi="Times New Roman" w:cs="Times New Roman"/>
          <w:color w:val="000000"/>
          <w:u w:color="000000"/>
        </w:rPr>
        <w:t xml:space="preserve">likely represents the evolution of a </w:t>
      </w:r>
      <w:r w:rsidR="00AA60BD" w:rsidRPr="00E35C55">
        <w:rPr>
          <w:rFonts w:ascii="Times New Roman" w:hAnsi="Times New Roman" w:cs="Times New Roman"/>
          <w:color w:val="000000"/>
          <w:u w:color="000000"/>
        </w:rPr>
        <w:t xml:space="preserve">subaqueous glaciomarine </w:t>
      </w:r>
      <w:r w:rsidR="00762921" w:rsidRPr="00E35C55">
        <w:rPr>
          <w:rFonts w:ascii="Times New Roman" w:hAnsi="Times New Roman" w:cs="Times New Roman"/>
          <w:color w:val="000000"/>
          <w:u w:color="000000"/>
        </w:rPr>
        <w:t xml:space="preserve">depositional </w:t>
      </w:r>
      <w:r w:rsidR="00AA60BD" w:rsidRPr="00E35C55">
        <w:rPr>
          <w:rFonts w:ascii="Times New Roman" w:hAnsi="Times New Roman" w:cs="Times New Roman"/>
          <w:color w:val="000000"/>
          <w:u w:color="000000"/>
        </w:rPr>
        <w:t>environment</w:t>
      </w:r>
      <w:r w:rsidR="0047580C" w:rsidRPr="00E35C55">
        <w:rPr>
          <w:rFonts w:ascii="Times New Roman" w:hAnsi="Times New Roman" w:cs="Times New Roman"/>
          <w:color w:val="000000"/>
          <w:u w:color="000000"/>
        </w:rPr>
        <w:t>, with</w:t>
      </w:r>
      <w:r w:rsidR="007E38F8" w:rsidRPr="00E35C55">
        <w:rPr>
          <w:rFonts w:ascii="Times New Roman" w:hAnsi="Times New Roman" w:cs="Times New Roman"/>
          <w:color w:val="000000"/>
          <w:u w:color="000000"/>
        </w:rPr>
        <w:t xml:space="preserve"> s</w:t>
      </w:r>
      <w:r w:rsidR="00305A50" w:rsidRPr="00E35C55">
        <w:rPr>
          <w:rFonts w:ascii="Times New Roman" w:hAnsi="Times New Roman" w:cs="Times New Roman"/>
          <w:color w:val="000000"/>
          <w:u w:color="000000"/>
        </w:rPr>
        <w:t xml:space="preserve">tratified </w:t>
      </w:r>
      <w:proofErr w:type="spellStart"/>
      <w:r w:rsidR="00305A50" w:rsidRPr="00E35C55">
        <w:rPr>
          <w:rFonts w:ascii="Times New Roman" w:hAnsi="Times New Roman" w:cs="Times New Roman"/>
          <w:color w:val="000000"/>
          <w:u w:color="000000"/>
        </w:rPr>
        <w:t>diamictites</w:t>
      </w:r>
      <w:proofErr w:type="spellEnd"/>
      <w:r w:rsidR="00305A50" w:rsidRPr="00E35C55">
        <w:rPr>
          <w:rFonts w:ascii="Times New Roman" w:hAnsi="Times New Roman" w:cs="Times New Roman"/>
          <w:color w:val="000000"/>
          <w:u w:color="000000"/>
        </w:rPr>
        <w:t xml:space="preserve"> interpreted as flow tills </w:t>
      </w:r>
      <w:r w:rsidR="0047580C" w:rsidRPr="00E35C55">
        <w:rPr>
          <w:rFonts w:ascii="Times New Roman" w:hAnsi="Times New Roman" w:cs="Times New Roman"/>
          <w:color w:val="000000"/>
          <w:u w:color="000000"/>
        </w:rPr>
        <w:t xml:space="preserve">deposited </w:t>
      </w:r>
      <w:r w:rsidR="00305A50" w:rsidRPr="00E35C55">
        <w:rPr>
          <w:rFonts w:ascii="Times New Roman" w:hAnsi="Times New Roman" w:cs="Times New Roman"/>
          <w:color w:val="000000"/>
          <w:u w:color="000000"/>
        </w:rPr>
        <w:t>in</w:t>
      </w:r>
      <w:r w:rsidR="0047580C"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 xml:space="preserve">front of a marine ice-grounding line. </w:t>
      </w:r>
      <w:r w:rsidR="00AA60BD" w:rsidRPr="00E35C55">
        <w:rPr>
          <w:rFonts w:ascii="Times New Roman" w:hAnsi="Times New Roman" w:cs="Times New Roman"/>
          <w:color w:val="000000"/>
          <w:u w:color="000000"/>
        </w:rPr>
        <w:t xml:space="preserve">It is unclear if the clast-free basal portion of 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E38F8" w:rsidRPr="00E35C55">
        <w:rPr>
          <w:rFonts w:ascii="Times New Roman" w:hAnsi="Times New Roman" w:cs="Times New Roman"/>
          <w:color w:val="000000"/>
          <w:u w:color="000000"/>
        </w:rPr>
        <w:t xml:space="preserve">Fm </w:t>
      </w:r>
      <w:r w:rsidR="00AA60BD" w:rsidRPr="00E35C55">
        <w:rPr>
          <w:rFonts w:ascii="Times New Roman" w:hAnsi="Times New Roman" w:cs="Times New Roman"/>
          <w:color w:val="000000"/>
          <w:u w:color="000000"/>
        </w:rPr>
        <w:t xml:space="preserve">was deposited in open water or below an ice shelf, but the gradational contact with the overlying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suggests the latter</w:t>
      </w:r>
      <w:ins w:id="202" w:author="Anttila  Eliel Simpson" w:date="2024-07-11T16:43:00Z">
        <w:r w:rsidR="007F72F7">
          <w:rPr>
            <w:rFonts w:ascii="Times New Roman" w:hAnsi="Times New Roman" w:cs="Times New Roman"/>
            <w:color w:val="000000"/>
            <w:u w:color="000000"/>
          </w:rPr>
          <w:t>:</w:t>
        </w:r>
      </w:ins>
      <w:del w:id="203" w:author="Anttila  Eliel Simpson" w:date="2024-07-11T16:43:00Z">
        <w:r w:rsidR="00AA60BD" w:rsidRPr="00E35C55" w:rsidDel="007F72F7">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 </w:t>
      </w:r>
      <w:ins w:id="204" w:author="Anttila  Eliel Simpson" w:date="2024-07-11T16:43:00Z">
        <w:r w:rsidR="007F72F7">
          <w:rPr>
            <w:rFonts w:ascii="Times New Roman" w:hAnsi="Times New Roman" w:cs="Times New Roman"/>
            <w:color w:val="000000"/>
            <w:u w:color="000000"/>
          </w:rPr>
          <w:t>i</w:t>
        </w:r>
      </w:ins>
      <w:del w:id="205" w:author="Anttila  Eliel Simpson" w:date="2024-07-11T16:43:00Z">
        <w:r w:rsidR="00AA60BD" w:rsidRPr="00E35C55" w:rsidDel="007F72F7">
          <w:rPr>
            <w:rFonts w:ascii="Times New Roman" w:hAnsi="Times New Roman" w:cs="Times New Roman"/>
            <w:color w:val="000000"/>
            <w:u w:color="000000"/>
          </w:rPr>
          <w:delText>I</w:delText>
        </w:r>
      </w:del>
      <w:r w:rsidR="00AA60BD" w:rsidRPr="00E35C55">
        <w:rPr>
          <w:rFonts w:ascii="Times New Roman" w:hAnsi="Times New Roman" w:cs="Times New Roman"/>
          <w:color w:val="000000"/>
          <w:u w:color="000000"/>
        </w:rPr>
        <w:t>nitial sparse outsized clasts seen lower in the section, many of which truncate bedding planes, are likely ice rafted debris. An up-section increase in clast frequency</w:t>
      </w:r>
      <w:r w:rsidR="007E38F8"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from isolated </w:t>
      </w:r>
      <w:proofErr w:type="spellStart"/>
      <w:r w:rsidR="00AA60BD" w:rsidRPr="00E35C55">
        <w:rPr>
          <w:rFonts w:ascii="Times New Roman" w:hAnsi="Times New Roman" w:cs="Times New Roman"/>
          <w:color w:val="000000"/>
          <w:u w:color="000000"/>
        </w:rPr>
        <w:t>lonestone</w:t>
      </w:r>
      <w:proofErr w:type="spellEnd"/>
      <w:r w:rsidR="00AA60BD" w:rsidRPr="00E35C55">
        <w:rPr>
          <w:rFonts w:ascii="Times New Roman" w:hAnsi="Times New Roman" w:cs="Times New Roman"/>
          <w:color w:val="000000"/>
          <w:u w:color="000000"/>
        </w:rPr>
        <w:t xml:space="preserve">-bearing horizons amidst </w:t>
      </w:r>
      <w:r w:rsidR="00521BC1" w:rsidRPr="00E35C55">
        <w:rPr>
          <w:rFonts w:ascii="Times New Roman" w:hAnsi="Times New Roman" w:cs="Times New Roman"/>
          <w:color w:val="000000"/>
          <w:u w:color="000000"/>
        </w:rPr>
        <w:t xml:space="preserve">clast-free </w:t>
      </w:r>
      <w:r w:rsidR="00AA60BD" w:rsidRPr="00E35C55">
        <w:rPr>
          <w:rFonts w:ascii="Times New Roman" w:hAnsi="Times New Roman" w:cs="Times New Roman"/>
          <w:color w:val="000000"/>
          <w:u w:color="000000"/>
        </w:rPr>
        <w:t>laminated</w:t>
      </w:r>
      <w:r w:rsidR="00521BC1" w:rsidRPr="00E35C55">
        <w:rPr>
          <w:rFonts w:ascii="Times New Roman" w:hAnsi="Times New Roman" w:cs="Times New Roman"/>
          <w:color w:val="000000"/>
          <w:u w:color="000000"/>
        </w:rPr>
        <w:t xml:space="preserve"> shales</w:t>
      </w:r>
      <w:r w:rsidR="00AA60BD" w:rsidRPr="00E35C55">
        <w:rPr>
          <w:rFonts w:ascii="Times New Roman" w:hAnsi="Times New Roman" w:cs="Times New Roman"/>
          <w:color w:val="000000"/>
          <w:u w:color="000000"/>
        </w:rPr>
        <w:t xml:space="preserve"> to stratified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without much evidence for bed-penetrating clasts</w:t>
      </w:r>
      <w:r w:rsidR="007E38F8"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indicates the advance of the ice grounding line towards the depozone.</w:t>
      </w:r>
    </w:p>
    <w:p w14:paraId="3688A29C" w14:textId="14DDA866"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Bakh</w:t>
      </w:r>
      <w:proofErr w:type="spellEnd"/>
      <w:r w:rsidR="00AA60BD" w:rsidRPr="00E35C55">
        <w:rPr>
          <w:rFonts w:ascii="Times New Roman" w:hAnsi="Times New Roman" w:cs="Times New Roman"/>
          <w:i/>
          <w:iCs/>
          <w:color w:val="000000"/>
          <w:u w:color="000000"/>
        </w:rPr>
        <w:t xml:space="preserve"> </w:t>
      </w:r>
      <w:r w:rsidR="00742619" w:rsidRPr="00E35C55">
        <w:rPr>
          <w:rFonts w:ascii="Times New Roman" w:hAnsi="Times New Roman" w:cs="Times New Roman"/>
          <w:i/>
          <w:iCs/>
          <w:color w:val="000000"/>
          <w:u w:color="000000"/>
        </w:rPr>
        <w:t>F</w:t>
      </w:r>
      <w:r w:rsidR="007C7B0F" w:rsidRPr="00E35C55">
        <w:rPr>
          <w:rFonts w:ascii="Times New Roman" w:hAnsi="Times New Roman" w:cs="Times New Roman"/>
          <w:i/>
          <w:iCs/>
          <w:color w:val="000000"/>
          <w:u w:color="000000"/>
        </w:rPr>
        <w:t>ormation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821A5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Composed of variably laminated limestone and dolomite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r</w:t>
      </w:r>
      <w:r w:rsidR="00FC7D18" w:rsidRPr="00E35C55">
        <w:rPr>
          <w:rFonts w:ascii="Times New Roman" w:hAnsi="Times New Roman" w:cs="Times New Roman"/>
          <w:color w:val="000000"/>
          <w:u w:color="000000"/>
        </w:rPr>
        <w:t>h</w:t>
      </w:r>
      <w:r w:rsidR="00AA60BD" w:rsidRPr="00E35C55">
        <w:rPr>
          <w:rFonts w:ascii="Times New Roman" w:hAnsi="Times New Roman" w:cs="Times New Roman"/>
          <w:color w:val="000000"/>
          <w:u w:color="000000"/>
        </w:rPr>
        <w:t>ythmite</w:t>
      </w:r>
      <w:r w:rsidR="0028428F" w:rsidRPr="00E35C55">
        <w:rPr>
          <w:rFonts w:ascii="Times New Roman" w:hAnsi="Times New Roman" w:cs="Times New Roman"/>
          <w:color w:val="000000"/>
          <w:u w:color="000000"/>
        </w:rPr>
        <w:t xml:space="preserve"> (finely laminated, graded beds of </w:t>
      </w:r>
      <w:proofErr w:type="spellStart"/>
      <w:r w:rsidR="0028428F" w:rsidRPr="00E35C55">
        <w:rPr>
          <w:rFonts w:ascii="Times New Roman" w:hAnsi="Times New Roman" w:cs="Times New Roman"/>
          <w:color w:val="000000"/>
          <w:u w:color="000000"/>
        </w:rPr>
        <w:t>calcisiltite</w:t>
      </w:r>
      <w:proofErr w:type="spellEnd"/>
      <w:r w:rsidR="0028428F" w:rsidRPr="00E35C55">
        <w:rPr>
          <w:rFonts w:ascii="Times New Roman" w:hAnsi="Times New Roman" w:cs="Times New Roman"/>
          <w:color w:val="000000"/>
          <w:u w:color="000000"/>
        </w:rPr>
        <w:t xml:space="preserve"> and micrite)</w:t>
      </w:r>
      <w:r w:rsidR="00AA60BD" w:rsidRPr="00E35C55">
        <w:rPr>
          <w:rFonts w:ascii="Times New Roman" w:hAnsi="Times New Roman" w:cs="Times New Roman"/>
          <w:color w:val="000000"/>
          <w:u w:color="000000"/>
        </w:rPr>
        <w:t xml:space="preserve">, </w:t>
      </w:r>
      <w:r w:rsidR="00FC7D18" w:rsidRPr="00E35C55">
        <w:rPr>
          <w:rFonts w:ascii="Times New Roman" w:hAnsi="Times New Roman" w:cs="Times New Roman"/>
          <w:color w:val="000000"/>
          <w:u w:color="000000"/>
        </w:rPr>
        <w:t>t</w:t>
      </w:r>
      <w:r w:rsidR="00AA60BD" w:rsidRPr="00E35C55">
        <w:rPr>
          <w:rFonts w:ascii="Times New Roman" w:hAnsi="Times New Roman" w:cs="Times New Roman"/>
          <w:color w:val="000000"/>
          <w:u w:color="000000"/>
        </w:rPr>
        <w:t xml:space="preserve">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subdivided into three </w:t>
      </w:r>
      <w:proofErr w:type="spellStart"/>
      <w:r w:rsidR="00AA60BD" w:rsidRPr="00E35C55">
        <w:rPr>
          <w:rFonts w:ascii="Times New Roman" w:hAnsi="Times New Roman" w:cs="Times New Roman"/>
          <w:color w:val="000000"/>
          <w:u w:color="000000"/>
        </w:rPr>
        <w:t>lithologically</w:t>
      </w:r>
      <w:proofErr w:type="spellEnd"/>
      <w:r w:rsidR="00AA60BD" w:rsidRPr="00E35C55">
        <w:rPr>
          <w:rFonts w:ascii="Times New Roman" w:hAnsi="Times New Roman" w:cs="Times New Roman"/>
          <w:color w:val="000000"/>
          <w:u w:color="000000"/>
        </w:rPr>
        <w:t xml:space="preserve"> distinct </w:t>
      </w:r>
      <w:del w:id="206" w:author="Anttila  Eliel Simpson" w:date="2024-07-11T16:44:00Z">
        <w:r w:rsidR="007C7B0F" w:rsidRPr="00E35C55" w:rsidDel="007F72F7">
          <w:rPr>
            <w:rFonts w:ascii="Times New Roman" w:hAnsi="Times New Roman" w:cs="Times New Roman"/>
            <w:color w:val="000000"/>
            <w:u w:color="000000"/>
          </w:rPr>
          <w:delText>Member</w:delText>
        </w:r>
        <w:r w:rsidR="00AA60BD" w:rsidRPr="00E35C55" w:rsidDel="007F72F7">
          <w:rPr>
            <w:rFonts w:ascii="Times New Roman" w:hAnsi="Times New Roman" w:cs="Times New Roman"/>
            <w:color w:val="000000"/>
            <w:u w:color="000000"/>
          </w:rPr>
          <w:delText>s</w:delText>
        </w:r>
      </w:del>
      <w:proofErr w:type="spellStart"/>
      <w:ins w:id="207" w:author="Anttila  Eliel Simpson" w:date="2024-07-11T16:44:00Z">
        <w:r w:rsidR="007F72F7" w:rsidRPr="00E35C55">
          <w:rPr>
            <w:rFonts w:ascii="Times New Roman" w:hAnsi="Times New Roman" w:cs="Times New Roman"/>
            <w:color w:val="000000"/>
            <w:u w:color="000000"/>
          </w:rPr>
          <w:t>M</w:t>
        </w:r>
        <w:r w:rsidR="007F72F7">
          <w:rPr>
            <w:rFonts w:ascii="Times New Roman" w:hAnsi="Times New Roman" w:cs="Times New Roman"/>
            <w:color w:val="000000"/>
            <w:u w:color="000000"/>
          </w:rPr>
          <w:t>bs</w:t>
        </w:r>
      </w:ins>
      <w:proofErr w:type="spellEnd"/>
      <w:r w:rsidR="00AA60BD" w:rsidRPr="00E35C55">
        <w:rPr>
          <w:rFonts w:ascii="Times New Roman" w:hAnsi="Times New Roman" w:cs="Times New Roman"/>
          <w:color w:val="000000"/>
          <w:u w:color="000000"/>
        </w:rPr>
        <w:t>.</w:t>
      </w:r>
    </w:p>
    <w:p w14:paraId="6722B31F" w14:textId="11483C21"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Khurts</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7C7B0F"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dominated by heavily recrystallized </w:t>
      </w:r>
      <w:r w:rsidR="000231FF" w:rsidRPr="00E35C55">
        <w:rPr>
          <w:rFonts w:ascii="Times New Roman" w:hAnsi="Times New Roman" w:cs="Times New Roman"/>
          <w:color w:val="000000"/>
          <w:u w:color="000000"/>
        </w:rPr>
        <w:t>carbonate</w:t>
      </w:r>
      <w:ins w:id="208" w:author="Anttila  Eliel Simpson" w:date="2024-07-11T16:45:00Z">
        <w:r w:rsidR="007F72F7">
          <w:rPr>
            <w:rFonts w:ascii="Times New Roman" w:hAnsi="Times New Roman" w:cs="Times New Roman"/>
            <w:color w:val="000000"/>
            <w:u w:color="000000"/>
          </w:rPr>
          <w:t xml:space="preserve"> strata</w:t>
        </w:r>
      </w:ins>
      <w:r w:rsidR="000231FF" w:rsidRPr="00E35C55">
        <w:rPr>
          <w:rFonts w:ascii="Times New Roman" w:hAnsi="Times New Roman" w:cs="Times New Roman"/>
          <w:color w:val="000000"/>
          <w:u w:color="000000"/>
        </w:rPr>
        <w:t xml:space="preserve"> that</w:t>
      </w:r>
      <w:r w:rsidR="00E76D12"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form</w:t>
      </w:r>
      <w:del w:id="209" w:author="Anttila  Eliel Simpson" w:date="2024-07-11T16:45:00Z">
        <w:r w:rsidR="000231FF" w:rsidRPr="00E35C55" w:rsidDel="007F72F7">
          <w:rPr>
            <w:rFonts w:ascii="Times New Roman" w:hAnsi="Times New Roman" w:cs="Times New Roman"/>
            <w:color w:val="000000"/>
            <w:u w:color="000000"/>
          </w:rPr>
          <w:delText>s</w:delText>
        </w:r>
      </w:del>
      <w:r w:rsidR="00FC7D18"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resistant ridges </w:t>
      </w:r>
      <w:r w:rsidR="00E76D12" w:rsidRPr="00E35C55">
        <w:rPr>
          <w:rFonts w:ascii="Times New Roman" w:hAnsi="Times New Roman" w:cs="Times New Roman"/>
          <w:color w:val="000000"/>
          <w:u w:color="000000"/>
        </w:rPr>
        <w:t xml:space="preserve">in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w:t>
      </w:r>
      <w:r w:rsidR="00821A55" w:rsidRPr="00E35C55">
        <w:rPr>
          <w:rFonts w:ascii="Times New Roman" w:hAnsi="Times New Roman" w:cs="Times New Roman"/>
          <w:color w:val="000000"/>
          <w:u w:color="000000"/>
        </w:rPr>
        <w:t>Its t</w:t>
      </w:r>
      <w:r w:rsidR="008A69FE" w:rsidRPr="00E35C55">
        <w:rPr>
          <w:rFonts w:ascii="Times New Roman" w:hAnsi="Times New Roman" w:cs="Times New Roman"/>
          <w:color w:val="000000"/>
          <w:u w:color="000000"/>
        </w:rPr>
        <w:t>hicknes</w:t>
      </w:r>
      <w:r w:rsidR="00C12140" w:rsidRPr="00E35C55">
        <w:rPr>
          <w:rFonts w:ascii="Times New Roman" w:hAnsi="Times New Roman" w:cs="Times New Roman"/>
          <w:color w:val="000000"/>
          <w:u w:color="000000"/>
        </w:rPr>
        <w:t>s</w:t>
      </w:r>
      <w:r w:rsidR="00821A55" w:rsidRPr="00E35C55">
        <w:rPr>
          <w:rFonts w:ascii="Times New Roman" w:hAnsi="Times New Roman" w:cs="Times New Roman"/>
          <w:color w:val="000000"/>
          <w:u w:color="000000"/>
        </w:rPr>
        <w:t xml:space="preserve"> increases, from </w:t>
      </w:r>
      <w:r w:rsidR="00E76D12"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20 to &gt;110 m, </w:t>
      </w:r>
      <w:r w:rsidR="00FC7D18" w:rsidRPr="00E35C55">
        <w:rPr>
          <w:rFonts w:ascii="Times New Roman" w:hAnsi="Times New Roman" w:cs="Times New Roman"/>
          <w:color w:val="000000"/>
          <w:u w:color="000000"/>
        </w:rPr>
        <w:t xml:space="preserve">east to west across the </w:t>
      </w:r>
      <w:proofErr w:type="spellStart"/>
      <w:r w:rsidR="00FC7D18" w:rsidRPr="00E35C55">
        <w:rPr>
          <w:rFonts w:ascii="Times New Roman" w:hAnsi="Times New Roman" w:cs="Times New Roman"/>
          <w:color w:val="000000"/>
          <w:u w:color="000000"/>
        </w:rPr>
        <w:t>Khoridol</w:t>
      </w:r>
      <w:proofErr w:type="spellEnd"/>
      <w:r w:rsidR="00FC7D18" w:rsidRPr="00E35C55">
        <w:rPr>
          <w:rFonts w:ascii="Times New Roman" w:hAnsi="Times New Roman" w:cs="Times New Roman"/>
          <w:color w:val="000000"/>
          <w:u w:color="000000"/>
        </w:rPr>
        <w:t xml:space="preserve"> </w:t>
      </w:r>
      <w:proofErr w:type="spellStart"/>
      <w:r w:rsidR="00FC7D18" w:rsidRPr="00E35C55">
        <w:rPr>
          <w:rFonts w:ascii="Times New Roman" w:hAnsi="Times New Roman" w:cs="Times New Roman"/>
          <w:color w:val="000000"/>
          <w:u w:color="000000"/>
        </w:rPr>
        <w:t>Saridag</w:t>
      </w:r>
      <w:proofErr w:type="spellEnd"/>
      <w:r w:rsidR="00FC7D18" w:rsidRPr="00E35C55">
        <w:rPr>
          <w:rFonts w:ascii="Times New Roman" w:hAnsi="Times New Roman" w:cs="Times New Roman"/>
          <w:color w:val="000000"/>
          <w:u w:color="000000"/>
        </w:rPr>
        <w:t xml:space="preserve"> Range</w:t>
      </w:r>
      <w:r w:rsidR="00821A55" w:rsidRPr="00E35C55">
        <w:rPr>
          <w:rFonts w:ascii="Times New Roman" w:hAnsi="Times New Roman" w:cs="Times New Roman"/>
          <w:color w:val="000000"/>
          <w:u w:color="000000"/>
        </w:rPr>
        <w:t xml:space="preserve">. </w:t>
      </w:r>
      <w:r w:rsidR="0068513B" w:rsidRPr="00E35C55">
        <w:rPr>
          <w:rFonts w:ascii="Times New Roman" w:hAnsi="Times New Roman" w:cs="Times New Roman"/>
          <w:color w:val="000000"/>
          <w:u w:color="000000"/>
        </w:rPr>
        <w:t>D</w:t>
      </w:r>
      <w:r w:rsidR="007447F1" w:rsidRPr="00E35C55">
        <w:rPr>
          <w:rFonts w:ascii="Times New Roman" w:hAnsi="Times New Roman" w:cs="Times New Roman"/>
          <w:color w:val="000000"/>
          <w:u w:color="000000"/>
        </w:rPr>
        <w:t>olomite and limeston</w:t>
      </w:r>
      <w:r w:rsidR="008A69FE" w:rsidRPr="00E35C55">
        <w:rPr>
          <w:rFonts w:ascii="Times New Roman" w:hAnsi="Times New Roman" w:cs="Times New Roman"/>
          <w:color w:val="000000"/>
          <w:u w:color="000000"/>
        </w:rPr>
        <w:t>e</w:t>
      </w:r>
      <w:r w:rsidR="0086164B" w:rsidRPr="00E35C55">
        <w:rPr>
          <w:rFonts w:ascii="Times New Roman" w:hAnsi="Times New Roman" w:cs="Times New Roman"/>
          <w:color w:val="000000"/>
          <w:u w:color="000000"/>
        </w:rPr>
        <w:t xml:space="preserve"> </w:t>
      </w:r>
      <w:r w:rsidR="00287744" w:rsidRPr="00E35C55">
        <w:rPr>
          <w:rFonts w:ascii="Times New Roman" w:hAnsi="Times New Roman" w:cs="Times New Roman"/>
          <w:color w:val="000000"/>
          <w:u w:color="000000"/>
        </w:rPr>
        <w:t>micrite</w:t>
      </w:r>
      <w:r w:rsidR="0086164B" w:rsidRPr="00E35C55">
        <w:rPr>
          <w:rFonts w:ascii="Times New Roman" w:hAnsi="Times New Roman" w:cs="Times New Roman"/>
          <w:color w:val="000000"/>
          <w:u w:color="000000"/>
        </w:rPr>
        <w:t xml:space="preserve"> and </w:t>
      </w:r>
      <w:proofErr w:type="spellStart"/>
      <w:r w:rsidR="00287744" w:rsidRPr="00E35C55">
        <w:rPr>
          <w:rFonts w:ascii="Times New Roman" w:hAnsi="Times New Roman" w:cs="Times New Roman"/>
          <w:color w:val="000000"/>
          <w:u w:color="000000"/>
        </w:rPr>
        <w:t>calcisiltite</w:t>
      </w:r>
      <w:proofErr w:type="spellEnd"/>
      <w:r w:rsidR="0086164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of 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415996" w:rsidRPr="00E35C55">
        <w:rPr>
          <w:rFonts w:ascii="Times New Roman" w:hAnsi="Times New Roman" w:cs="Times New Roman"/>
          <w:color w:val="000000"/>
          <w:u w:color="000000"/>
        </w:rPr>
        <w:t>Mb</w:t>
      </w:r>
      <w:r w:rsidR="0068513B" w:rsidRPr="00E35C55">
        <w:rPr>
          <w:rFonts w:ascii="Times New Roman" w:hAnsi="Times New Roman" w:cs="Times New Roman"/>
          <w:color w:val="000000"/>
          <w:u w:color="000000"/>
        </w:rPr>
        <w:t xml:space="preserve"> sharply overlie the </w:t>
      </w:r>
      <w:proofErr w:type="spellStart"/>
      <w:r w:rsidR="0068513B" w:rsidRPr="00E35C55">
        <w:rPr>
          <w:rFonts w:ascii="Times New Roman" w:hAnsi="Times New Roman" w:cs="Times New Roman"/>
          <w:color w:val="000000"/>
          <w:u w:color="000000"/>
        </w:rPr>
        <w:t>Ongolog</w:t>
      </w:r>
      <w:proofErr w:type="spellEnd"/>
      <w:r w:rsidR="0068513B" w:rsidRPr="00E35C55">
        <w:rPr>
          <w:rFonts w:ascii="Times New Roman" w:hAnsi="Times New Roman" w:cs="Times New Roman"/>
          <w:color w:val="000000"/>
          <w:u w:color="000000"/>
        </w:rPr>
        <w:t xml:space="preserve"> </w:t>
      </w:r>
      <w:proofErr w:type="spellStart"/>
      <w:r w:rsidR="0068513B" w:rsidRPr="00E35C55">
        <w:rPr>
          <w:rFonts w:ascii="Times New Roman" w:hAnsi="Times New Roman" w:cs="Times New Roman"/>
          <w:color w:val="000000"/>
          <w:u w:color="000000"/>
        </w:rPr>
        <w:t>diamictite</w:t>
      </w:r>
      <w:proofErr w:type="spellEnd"/>
      <w:r w:rsidR="0068513B"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008A69FE" w:rsidRPr="00E35C55">
        <w:rPr>
          <w:rFonts w:ascii="Times New Roman" w:hAnsi="Times New Roman" w:cs="Times New Roman"/>
          <w:color w:val="000000"/>
          <w:u w:color="000000"/>
        </w:rPr>
        <w:t xml:space="preserve">Above this cap carbonate, </w:t>
      </w:r>
      <w:r w:rsidR="00FF2398"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is composed of homogenous &lt;2 m-thick dolomitized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w:t>
      </w:r>
      <w:r w:rsidR="0005673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separated by &lt;40 cm-thick allodapic dolomite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 that </w:t>
      </w:r>
      <w:r w:rsidR="0005673B" w:rsidRPr="00E35C55">
        <w:rPr>
          <w:rFonts w:ascii="Times New Roman" w:hAnsi="Times New Roman" w:cs="Times New Roman"/>
          <w:color w:val="000000"/>
          <w:u w:color="000000"/>
        </w:rPr>
        <w:t xml:space="preserve">occasionally </w:t>
      </w:r>
      <w:r w:rsidR="00AA60BD" w:rsidRPr="00E35C55">
        <w:rPr>
          <w:rFonts w:ascii="Times New Roman" w:hAnsi="Times New Roman" w:cs="Times New Roman"/>
          <w:color w:val="000000"/>
          <w:u w:color="000000"/>
        </w:rPr>
        <w:t xml:space="preserve">contain sub-rounded </w:t>
      </w:r>
      <w:r w:rsidR="008A69FE" w:rsidRPr="00E35C55">
        <w:rPr>
          <w:rFonts w:ascii="Times New Roman" w:hAnsi="Times New Roman" w:cs="Times New Roman"/>
          <w:color w:val="000000"/>
          <w:u w:color="000000"/>
        </w:rPr>
        <w:t xml:space="preserve">&lt; 1 cm </w:t>
      </w:r>
      <w:r w:rsidR="00AA60BD" w:rsidRPr="00E35C55">
        <w:rPr>
          <w:rFonts w:ascii="Times New Roman" w:hAnsi="Times New Roman" w:cs="Times New Roman"/>
          <w:color w:val="000000"/>
          <w:u w:color="000000"/>
        </w:rPr>
        <w:t>carbonate clasts</w:t>
      </w:r>
      <w:r w:rsidR="0005673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Up-section,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thin to ~1 m, with interstitial 50-70 cm </w:t>
      </w:r>
      <w:del w:id="210" w:author="Anttila  Eliel Simpson" w:date="2024-07-11T16:48:00Z">
        <w:r w:rsidR="00AA60BD" w:rsidRPr="00E35C55" w:rsidDel="0027070C">
          <w:rPr>
            <w:rFonts w:ascii="Times New Roman" w:hAnsi="Times New Roman" w:cs="Times New Roman"/>
            <w:color w:val="000000"/>
            <w:u w:color="000000"/>
          </w:rPr>
          <w:delText>beds comp</w:delText>
        </w:r>
        <w:r w:rsidR="007E38F8" w:rsidRPr="00E35C55" w:rsidDel="0027070C">
          <w:rPr>
            <w:rFonts w:ascii="Times New Roman" w:hAnsi="Times New Roman" w:cs="Times New Roman"/>
            <w:color w:val="000000"/>
            <w:u w:color="000000"/>
          </w:rPr>
          <w:delText xml:space="preserve">osed </w:delText>
        </w:r>
      </w:del>
      <w:ins w:id="211" w:author="Anttila  Eliel Simpson" w:date="2024-07-11T16:48:00Z">
        <w:r w:rsidR="0027070C">
          <w:rPr>
            <w:rFonts w:ascii="Times New Roman" w:hAnsi="Times New Roman" w:cs="Times New Roman"/>
            <w:color w:val="000000"/>
            <w:u w:color="000000"/>
          </w:rPr>
          <w:t xml:space="preserve">intervals </w:t>
        </w:r>
      </w:ins>
      <w:r w:rsidR="00AA60BD" w:rsidRPr="00E35C55">
        <w:rPr>
          <w:rFonts w:ascii="Times New Roman" w:hAnsi="Times New Roman" w:cs="Times New Roman"/>
          <w:color w:val="000000"/>
          <w:u w:color="000000"/>
        </w:rPr>
        <w:t xml:space="preserve">of </w:t>
      </w:r>
      <w:proofErr w:type="gramStart"/>
      <w:r w:rsidR="00AA60BD" w:rsidRPr="00E35C55">
        <w:rPr>
          <w:rFonts w:ascii="Times New Roman" w:hAnsi="Times New Roman" w:cs="Times New Roman"/>
          <w:color w:val="000000"/>
          <w:u w:color="000000"/>
        </w:rPr>
        <w:t>finely</w:t>
      </w:r>
      <w:r w:rsidR="000231F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laminated</w:t>
      </w:r>
      <w:proofErr w:type="gramEnd"/>
      <w:r w:rsidR="0088035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1-2 cm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 containing sub</w:t>
      </w:r>
      <w:del w:id="212" w:author="Anttila  Eliel Simpson" w:date="2024-07-11T16:48:00Z">
        <w:r w:rsidR="00AA60BD" w:rsidRPr="00E35C55" w:rsidDel="0027070C">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rounded carbonate clasts, small ooids, and </w:t>
      </w:r>
      <w:r w:rsidR="007E38F8" w:rsidRPr="00E35C55">
        <w:rPr>
          <w:rFonts w:ascii="Times New Roman" w:hAnsi="Times New Roman" w:cs="Times New Roman"/>
          <w:color w:val="000000"/>
          <w:u w:color="000000"/>
        </w:rPr>
        <w:t xml:space="preserve">rare </w:t>
      </w:r>
      <w:r w:rsidR="00AA60BD" w:rsidRPr="00E35C55">
        <w:rPr>
          <w:rFonts w:ascii="Times New Roman" w:hAnsi="Times New Roman" w:cs="Times New Roman"/>
          <w:color w:val="000000"/>
          <w:u w:color="000000"/>
        </w:rPr>
        <w:t>domal stromatolites</w:t>
      </w:r>
      <w:r w:rsidR="004919DE">
        <w:rPr>
          <w:rFonts w:ascii="Times New Roman" w:hAnsi="Times New Roman" w:cs="Times New Roman"/>
          <w:color w:val="000000"/>
          <w:u w:color="000000"/>
        </w:rPr>
        <w:t xml:space="preserve">. </w:t>
      </w:r>
      <w:r w:rsidR="00880354" w:rsidRPr="00E35C55">
        <w:rPr>
          <w:rFonts w:ascii="Times New Roman" w:hAnsi="Times New Roman" w:cs="Times New Roman"/>
          <w:color w:val="000000"/>
          <w:u w:color="000000"/>
        </w:rPr>
        <w:t xml:space="preserve">Coarse </w:t>
      </w:r>
      <w:proofErr w:type="spellStart"/>
      <w:r w:rsidR="0086164B" w:rsidRPr="00E35C55">
        <w:rPr>
          <w:rFonts w:ascii="Times New Roman" w:hAnsi="Times New Roman" w:cs="Times New Roman"/>
          <w:color w:val="000000"/>
          <w:u w:color="000000"/>
        </w:rPr>
        <w:t>g</w:t>
      </w:r>
      <w:r w:rsidR="00AA60BD" w:rsidRPr="00E35C55">
        <w:rPr>
          <w:rFonts w:ascii="Times New Roman" w:hAnsi="Times New Roman" w:cs="Times New Roman"/>
          <w:color w:val="000000"/>
          <w:u w:color="000000"/>
        </w:rPr>
        <w:t>rainstone</w:t>
      </w:r>
      <w:proofErr w:type="spellEnd"/>
      <w:r w:rsidR="00AA60BD" w:rsidRPr="00E35C55">
        <w:rPr>
          <w:rFonts w:ascii="Times New Roman" w:hAnsi="Times New Roman" w:cs="Times New Roman"/>
          <w:color w:val="000000"/>
          <w:u w:color="000000"/>
        </w:rPr>
        <w:t xml:space="preserve"> beds increas</w:t>
      </w:r>
      <w:r w:rsidR="000231FF" w:rsidRPr="00E35C55">
        <w:rPr>
          <w:rFonts w:ascii="Times New Roman" w:hAnsi="Times New Roman" w:cs="Times New Roman"/>
          <w:color w:val="000000"/>
          <w:u w:color="000000"/>
        </w:rPr>
        <w:t>e</w:t>
      </w:r>
      <w:r w:rsidR="004919DE">
        <w:rPr>
          <w:rFonts w:ascii="Times New Roman" w:hAnsi="Times New Roman" w:cs="Times New Roman"/>
          <w:color w:val="000000"/>
          <w:u w:color="000000"/>
        </w:rPr>
        <w:t xml:space="preserve"> in frequency</w:t>
      </w:r>
      <w:r w:rsidR="000231FF" w:rsidRPr="00E35C55">
        <w:rPr>
          <w:rFonts w:ascii="Times New Roman" w:hAnsi="Times New Roman" w:cs="Times New Roman"/>
          <w:color w:val="000000"/>
          <w:u w:color="000000"/>
        </w:rPr>
        <w:t xml:space="preserve"> up-section</w:t>
      </w:r>
      <w:r w:rsidR="00AA60BD" w:rsidRPr="00E35C55">
        <w:rPr>
          <w:rFonts w:ascii="Times New Roman" w:hAnsi="Times New Roman" w:cs="Times New Roman"/>
          <w:color w:val="000000"/>
          <w:u w:color="000000"/>
        </w:rPr>
        <w:t xml:space="preserve">. </w:t>
      </w:r>
    </w:p>
    <w:p w14:paraId="49201C78" w14:textId="3E07281D" w:rsidR="00967AFA"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Khurts</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2A06F0"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interpretation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T</w:t>
      </w:r>
      <w:r w:rsidR="00823625" w:rsidRPr="00E35C55">
        <w:rPr>
          <w:rFonts w:ascii="Times New Roman" w:hAnsi="Times New Roman" w:cs="Times New Roman"/>
          <w:color w:val="000000"/>
          <w:u w:color="000000"/>
        </w:rPr>
        <w:t xml:space="preserve">he </w:t>
      </w:r>
      <w:r w:rsidR="007E17E4" w:rsidRPr="00E35C55">
        <w:rPr>
          <w:rFonts w:ascii="Times New Roman" w:hAnsi="Times New Roman" w:cs="Times New Roman"/>
          <w:color w:val="000000"/>
          <w:u w:color="000000"/>
        </w:rPr>
        <w:t>sharp transition</w:t>
      </w:r>
      <w:r w:rsidR="00203CC9"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 xml:space="preserve">from </w:t>
      </w:r>
      <w:r w:rsidR="00203CC9" w:rsidRPr="00E35C55">
        <w:rPr>
          <w:rFonts w:ascii="Times New Roman" w:hAnsi="Times New Roman" w:cs="Times New Roman"/>
          <w:color w:val="000000"/>
          <w:u w:color="000000"/>
        </w:rPr>
        <w:t xml:space="preserve">the </w:t>
      </w:r>
      <w:proofErr w:type="spellStart"/>
      <w:r w:rsidR="00203CC9" w:rsidRPr="00E35C55">
        <w:rPr>
          <w:rFonts w:ascii="Times New Roman" w:hAnsi="Times New Roman" w:cs="Times New Roman"/>
          <w:color w:val="000000"/>
          <w:u w:color="000000"/>
        </w:rPr>
        <w:t>Ongolog</w:t>
      </w:r>
      <w:proofErr w:type="spellEnd"/>
      <w:r w:rsidR="00203CC9"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w:t>
      </w:r>
      <w:proofErr w:type="spellStart"/>
      <w:r w:rsidR="00880354" w:rsidRPr="00E35C55">
        <w:rPr>
          <w:rFonts w:ascii="Times New Roman" w:hAnsi="Times New Roman" w:cs="Times New Roman"/>
          <w:color w:val="000000"/>
          <w:u w:color="000000"/>
        </w:rPr>
        <w:t>diamictite</w:t>
      </w:r>
      <w:proofErr w:type="spellEnd"/>
      <w:r w:rsidR="00880354"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 xml:space="preserve">to laminated </w:t>
      </w:r>
      <w:r w:rsidR="000231FF" w:rsidRPr="00E35C55">
        <w:rPr>
          <w:rFonts w:ascii="Times New Roman" w:hAnsi="Times New Roman" w:cs="Times New Roman"/>
          <w:color w:val="000000"/>
          <w:u w:color="000000"/>
        </w:rPr>
        <w:t>carbonate</w:t>
      </w:r>
      <w:ins w:id="213" w:author="Anttila  Eliel Simpson" w:date="2024-07-11T16:48:00Z">
        <w:r w:rsidR="0027070C">
          <w:rPr>
            <w:rFonts w:ascii="Times New Roman" w:hAnsi="Times New Roman" w:cs="Times New Roman"/>
            <w:color w:val="000000"/>
            <w:u w:color="000000"/>
          </w:rPr>
          <w:t xml:space="preserve"> rocks</w:t>
        </w:r>
      </w:ins>
      <w:r w:rsidR="000231FF" w:rsidRPr="00E35C55">
        <w:rPr>
          <w:rFonts w:ascii="Times New Roman" w:hAnsi="Times New Roman" w:cs="Times New Roman"/>
          <w:color w:val="000000"/>
          <w:u w:color="000000"/>
        </w:rPr>
        <w:t xml:space="preserve"> </w:t>
      </w:r>
      <w:r w:rsidR="00203CC9" w:rsidRPr="00E35C55">
        <w:rPr>
          <w:rFonts w:ascii="Times New Roman" w:hAnsi="Times New Roman" w:cs="Times New Roman"/>
          <w:color w:val="000000"/>
          <w:u w:color="000000"/>
        </w:rPr>
        <w:t xml:space="preserve">of the </w:t>
      </w:r>
      <w:proofErr w:type="spellStart"/>
      <w:r w:rsidR="00203CC9" w:rsidRPr="00E35C55">
        <w:rPr>
          <w:rFonts w:ascii="Times New Roman" w:hAnsi="Times New Roman" w:cs="Times New Roman"/>
          <w:color w:val="000000"/>
          <w:u w:color="000000"/>
        </w:rPr>
        <w:t>Khurts</w:t>
      </w:r>
      <w:proofErr w:type="spellEnd"/>
      <w:r w:rsidR="00203CC9"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7447F1" w:rsidRPr="00E35C55">
        <w:rPr>
          <w:rFonts w:ascii="Times New Roman" w:hAnsi="Times New Roman" w:cs="Times New Roman"/>
          <w:color w:val="000000"/>
          <w:u w:color="000000"/>
        </w:rPr>
        <w:t xml:space="preserve"> </w:t>
      </w:r>
      <w:r w:rsidR="00B612A9" w:rsidRPr="00E35C55">
        <w:rPr>
          <w:rFonts w:ascii="Times New Roman" w:hAnsi="Times New Roman" w:cs="Times New Roman"/>
          <w:color w:val="000000"/>
          <w:u w:color="000000"/>
        </w:rPr>
        <w:t xml:space="preserve">is </w:t>
      </w:r>
      <w:r w:rsidR="00880354" w:rsidRPr="00E35C55">
        <w:rPr>
          <w:rFonts w:ascii="Times New Roman" w:hAnsi="Times New Roman" w:cs="Times New Roman"/>
          <w:color w:val="000000"/>
          <w:u w:color="000000"/>
        </w:rPr>
        <w:t xml:space="preserve">interpreted </w:t>
      </w:r>
      <w:r w:rsidR="00B612A9" w:rsidRPr="00E35C55">
        <w:rPr>
          <w:rFonts w:ascii="Times New Roman" w:hAnsi="Times New Roman" w:cs="Times New Roman"/>
          <w:color w:val="000000"/>
          <w:u w:color="000000"/>
        </w:rPr>
        <w:t>a</w:t>
      </w:r>
      <w:r w:rsidR="00880354" w:rsidRPr="00E35C55">
        <w:rPr>
          <w:rFonts w:ascii="Times New Roman" w:hAnsi="Times New Roman" w:cs="Times New Roman"/>
          <w:color w:val="000000"/>
          <w:u w:color="000000"/>
        </w:rPr>
        <w:t>s</w:t>
      </w:r>
      <w:r w:rsidR="00203CC9" w:rsidRPr="00E35C55">
        <w:rPr>
          <w:rFonts w:ascii="Times New Roman" w:hAnsi="Times New Roman" w:cs="Times New Roman"/>
          <w:color w:val="000000"/>
          <w:u w:color="000000"/>
        </w:rPr>
        <w:t xml:space="preserve"> </w:t>
      </w:r>
      <w:r w:rsidR="00E76D12" w:rsidRPr="00E35C55">
        <w:rPr>
          <w:rFonts w:ascii="Times New Roman" w:hAnsi="Times New Roman" w:cs="Times New Roman"/>
          <w:color w:val="000000"/>
          <w:u w:color="000000"/>
        </w:rPr>
        <w:t xml:space="preserve">a </w:t>
      </w:r>
      <w:r w:rsidR="00203CC9" w:rsidRPr="00E35C55">
        <w:rPr>
          <w:rFonts w:ascii="Times New Roman" w:hAnsi="Times New Roman" w:cs="Times New Roman"/>
          <w:color w:val="000000"/>
          <w:u w:color="000000"/>
        </w:rPr>
        <w:t xml:space="preserve">flooding </w:t>
      </w:r>
      <w:r w:rsidR="00B612A9" w:rsidRPr="00E35C55">
        <w:rPr>
          <w:rFonts w:ascii="Times New Roman" w:hAnsi="Times New Roman" w:cs="Times New Roman"/>
          <w:color w:val="000000"/>
          <w:u w:color="000000"/>
        </w:rPr>
        <w:t>surface</w:t>
      </w:r>
      <w:r w:rsidR="00823625" w:rsidRPr="00E35C55">
        <w:rPr>
          <w:rFonts w:ascii="Times New Roman" w:hAnsi="Times New Roman" w:cs="Times New Roman"/>
          <w:color w:val="000000"/>
          <w:u w:color="000000"/>
        </w:rPr>
        <w:t xml:space="preserve"> </w:t>
      </w:r>
      <w:r w:rsidR="004C0960" w:rsidRPr="00E35C55">
        <w:rPr>
          <w:rFonts w:ascii="Times New Roman" w:hAnsi="Times New Roman" w:cs="Times New Roman"/>
          <w:color w:val="000000"/>
          <w:u w:color="000000"/>
        </w:rPr>
        <w:t>associated with</w:t>
      </w:r>
      <w:r w:rsidR="00B612A9" w:rsidRPr="00E35C55">
        <w:rPr>
          <w:rFonts w:ascii="Times New Roman" w:hAnsi="Times New Roman" w:cs="Times New Roman"/>
          <w:color w:val="000000"/>
          <w:u w:color="000000"/>
        </w:rPr>
        <w:t xml:space="preserve"> eustatic sea</w:t>
      </w:r>
      <w:r w:rsidR="00880354" w:rsidRPr="00E35C55">
        <w:rPr>
          <w:rFonts w:ascii="Times New Roman" w:hAnsi="Times New Roman" w:cs="Times New Roman"/>
          <w:color w:val="000000"/>
          <w:u w:color="000000"/>
        </w:rPr>
        <w:t>-</w:t>
      </w:r>
      <w:r w:rsidR="00B612A9" w:rsidRPr="00E35C55">
        <w:rPr>
          <w:rFonts w:ascii="Times New Roman" w:hAnsi="Times New Roman" w:cs="Times New Roman"/>
          <w:color w:val="000000"/>
          <w:u w:color="000000"/>
        </w:rPr>
        <w:t xml:space="preserve">level rise following the </w:t>
      </w:r>
      <w:r w:rsidR="00823625" w:rsidRPr="00E35C55">
        <w:rPr>
          <w:rFonts w:ascii="Times New Roman" w:hAnsi="Times New Roman" w:cs="Times New Roman"/>
          <w:color w:val="000000"/>
          <w:u w:color="000000"/>
        </w:rPr>
        <w:t>termination</w:t>
      </w:r>
      <w:r w:rsidR="007447F1" w:rsidRPr="00E35C55">
        <w:rPr>
          <w:rFonts w:ascii="Times New Roman" w:hAnsi="Times New Roman" w:cs="Times New Roman"/>
          <w:color w:val="000000"/>
          <w:u w:color="000000"/>
        </w:rPr>
        <w:t xml:space="preserve"> of the </w:t>
      </w:r>
      <w:proofErr w:type="spellStart"/>
      <w:r w:rsidR="007447F1" w:rsidRPr="00E35C55">
        <w:rPr>
          <w:rFonts w:ascii="Times New Roman" w:hAnsi="Times New Roman" w:cs="Times New Roman"/>
          <w:color w:val="000000"/>
          <w:u w:color="000000"/>
        </w:rPr>
        <w:t>Sturtian</w:t>
      </w:r>
      <w:proofErr w:type="spellEnd"/>
      <w:r w:rsidR="007447F1" w:rsidRPr="00E35C55">
        <w:rPr>
          <w:rFonts w:ascii="Times New Roman" w:hAnsi="Times New Roman" w:cs="Times New Roman"/>
          <w:color w:val="000000"/>
          <w:u w:color="000000"/>
        </w:rPr>
        <w:t xml:space="preserve"> glaciation. </w:t>
      </w:r>
      <w:r w:rsidR="00880354" w:rsidRPr="00E35C55">
        <w:rPr>
          <w:rFonts w:ascii="Times New Roman" w:hAnsi="Times New Roman" w:cs="Times New Roman"/>
          <w:color w:val="000000"/>
          <w:u w:color="000000"/>
        </w:rPr>
        <w:t>F</w:t>
      </w:r>
      <w:r w:rsidR="007447F1" w:rsidRPr="00E35C55">
        <w:rPr>
          <w:rFonts w:ascii="Times New Roman" w:hAnsi="Times New Roman" w:cs="Times New Roman"/>
          <w:color w:val="000000"/>
          <w:u w:color="000000"/>
        </w:rPr>
        <w:t>acies</w:t>
      </w:r>
      <w:r w:rsidR="00203CC9" w:rsidRPr="00E35C55">
        <w:rPr>
          <w:rFonts w:ascii="Times New Roman" w:hAnsi="Times New Roman" w:cs="Times New Roman"/>
          <w:color w:val="000000"/>
          <w:u w:color="000000"/>
        </w:rPr>
        <w:t xml:space="preserve"> associations</w:t>
      </w:r>
      <w:r w:rsidR="007447F1" w:rsidRPr="00E35C55">
        <w:rPr>
          <w:rFonts w:ascii="Times New Roman" w:hAnsi="Times New Roman" w:cs="Times New Roman"/>
          <w:color w:val="000000"/>
          <w:u w:color="000000"/>
        </w:rPr>
        <w:t xml:space="preserve"> </w:t>
      </w:r>
      <w:r w:rsidR="00880354" w:rsidRPr="00E35C55">
        <w:rPr>
          <w:rFonts w:ascii="Times New Roman" w:hAnsi="Times New Roman" w:cs="Times New Roman"/>
          <w:color w:val="000000"/>
          <w:u w:color="000000"/>
        </w:rPr>
        <w:t xml:space="preserve">of the </w:t>
      </w:r>
      <w:proofErr w:type="spellStart"/>
      <w:r w:rsidR="00880354" w:rsidRPr="00E35C55">
        <w:rPr>
          <w:rFonts w:ascii="Times New Roman" w:hAnsi="Times New Roman" w:cs="Times New Roman"/>
          <w:color w:val="000000"/>
          <w:u w:color="000000"/>
        </w:rPr>
        <w:t>Khurts</w:t>
      </w:r>
      <w:proofErr w:type="spellEnd"/>
      <w:r w:rsidR="00880354" w:rsidRPr="00E35C55">
        <w:rPr>
          <w:rFonts w:ascii="Times New Roman" w:hAnsi="Times New Roman" w:cs="Times New Roman"/>
          <w:color w:val="000000"/>
          <w:u w:color="000000"/>
        </w:rPr>
        <w:t xml:space="preserve"> Mb are </w:t>
      </w:r>
      <w:r w:rsidR="007447F1" w:rsidRPr="00E35C55">
        <w:rPr>
          <w:rFonts w:ascii="Times New Roman" w:hAnsi="Times New Roman" w:cs="Times New Roman"/>
          <w:color w:val="000000"/>
          <w:u w:color="000000"/>
        </w:rPr>
        <w:t xml:space="preserve">consistent with deposition </w:t>
      </w:r>
      <w:r w:rsidR="00823625" w:rsidRPr="00E35C55">
        <w:rPr>
          <w:rFonts w:ascii="Times New Roman" w:hAnsi="Times New Roman" w:cs="Times New Roman"/>
          <w:color w:val="000000"/>
          <w:u w:color="000000"/>
        </w:rPr>
        <w:t>in a subtidal marginal marine setting</w:t>
      </w:r>
      <w:r w:rsidR="0086164B" w:rsidRPr="00E35C55">
        <w:rPr>
          <w:rFonts w:ascii="Times New Roman" w:hAnsi="Times New Roman" w:cs="Times New Roman"/>
          <w:color w:val="000000"/>
          <w:u w:color="000000"/>
        </w:rPr>
        <w:t xml:space="preserve"> on a carbonate ramp. A shift from laminated micrite in the basal portion of the </w:t>
      </w:r>
      <w:proofErr w:type="spellStart"/>
      <w:r w:rsidR="0086164B" w:rsidRPr="00E35C55">
        <w:rPr>
          <w:rFonts w:ascii="Times New Roman" w:hAnsi="Times New Roman" w:cs="Times New Roman"/>
          <w:color w:val="000000"/>
          <w:u w:color="000000"/>
        </w:rPr>
        <w:t>Khurts</w:t>
      </w:r>
      <w:proofErr w:type="spellEnd"/>
      <w:r w:rsidR="0086164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86164B" w:rsidRPr="00E35C55">
        <w:rPr>
          <w:rFonts w:ascii="Times New Roman" w:hAnsi="Times New Roman" w:cs="Times New Roman"/>
          <w:color w:val="000000"/>
          <w:u w:color="000000"/>
        </w:rPr>
        <w:t xml:space="preserve"> to coarser </w:t>
      </w:r>
      <w:proofErr w:type="spellStart"/>
      <w:r w:rsidR="0086164B" w:rsidRPr="00E35C55">
        <w:rPr>
          <w:rFonts w:ascii="Times New Roman" w:hAnsi="Times New Roman" w:cs="Times New Roman"/>
          <w:color w:val="000000"/>
          <w:u w:color="000000"/>
        </w:rPr>
        <w:t>wackestone</w:t>
      </w:r>
      <w:proofErr w:type="spellEnd"/>
      <w:r w:rsidR="0086164B" w:rsidRPr="00E35C55">
        <w:rPr>
          <w:rFonts w:ascii="Times New Roman" w:hAnsi="Times New Roman" w:cs="Times New Roman"/>
          <w:color w:val="000000"/>
          <w:u w:color="000000"/>
        </w:rPr>
        <w:t xml:space="preserve"> </w:t>
      </w:r>
      <w:r w:rsidR="0086164B" w:rsidRPr="00E35C55">
        <w:rPr>
          <w:rFonts w:ascii="Times New Roman" w:hAnsi="Times New Roman" w:cs="Times New Roman"/>
          <w:color w:val="000000"/>
          <w:u w:color="000000"/>
        </w:rPr>
        <w:lastRenderedPageBreak/>
        <w:t xml:space="preserve">and </w:t>
      </w:r>
      <w:proofErr w:type="spellStart"/>
      <w:r w:rsidR="0086164B"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up-section</w:t>
      </w:r>
      <w:r w:rsidR="0086164B" w:rsidRPr="00E35C55">
        <w:rPr>
          <w:rFonts w:ascii="Times New Roman" w:hAnsi="Times New Roman" w:cs="Times New Roman"/>
          <w:color w:val="000000"/>
          <w:u w:color="000000"/>
        </w:rPr>
        <w:t xml:space="preserve"> suggests a transition from an outer-</w:t>
      </w:r>
      <w:r w:rsidR="001F1076" w:rsidRPr="00E35C55">
        <w:rPr>
          <w:rFonts w:ascii="Times New Roman" w:hAnsi="Times New Roman" w:cs="Times New Roman"/>
          <w:color w:val="000000"/>
          <w:u w:color="000000"/>
        </w:rPr>
        <w:t>ramp</w:t>
      </w:r>
      <w:r w:rsidR="0086164B" w:rsidRPr="00E35C55">
        <w:rPr>
          <w:rFonts w:ascii="Times New Roman" w:hAnsi="Times New Roman" w:cs="Times New Roman"/>
          <w:color w:val="000000"/>
          <w:u w:color="000000"/>
        </w:rPr>
        <w:t xml:space="preserve"> to mid</w:t>
      </w:r>
      <w:ins w:id="214" w:author="Anttila  Eliel Simpson" w:date="2024-07-11T16:52:00Z">
        <w:r w:rsidR="0027070C">
          <w:rPr>
            <w:rFonts w:ascii="Times New Roman" w:hAnsi="Times New Roman" w:cs="Times New Roman"/>
            <w:color w:val="000000"/>
            <w:u w:color="000000"/>
          </w:rPr>
          <w:t>dle</w:t>
        </w:r>
      </w:ins>
      <w:r w:rsidR="0086164B" w:rsidRPr="00E35C55">
        <w:rPr>
          <w:rFonts w:ascii="Times New Roman" w:hAnsi="Times New Roman" w:cs="Times New Roman"/>
          <w:color w:val="000000"/>
          <w:u w:color="000000"/>
        </w:rPr>
        <w:t>-ramp environment (</w:t>
      </w:r>
      <w:proofErr w:type="spellStart"/>
      <w:r w:rsidR="00BD6C48" w:rsidRPr="00E35C55">
        <w:rPr>
          <w:rFonts w:ascii="Times New Roman" w:hAnsi="Times New Roman" w:cs="Times New Roman"/>
          <w:color w:val="000000"/>
          <w:u w:color="000000"/>
        </w:rPr>
        <w:t>Burchette</w:t>
      </w:r>
      <w:proofErr w:type="spellEnd"/>
      <w:r w:rsidR="00BD6C48" w:rsidRPr="00E35C55">
        <w:rPr>
          <w:rFonts w:ascii="Times New Roman" w:hAnsi="Times New Roman" w:cs="Times New Roman"/>
          <w:color w:val="000000"/>
          <w:u w:color="000000"/>
        </w:rPr>
        <w:t xml:space="preserve"> and Wright, 1992). </w:t>
      </w:r>
      <w:r w:rsidR="001F1076" w:rsidRPr="00E35C55">
        <w:rPr>
          <w:rFonts w:ascii="Times New Roman" w:hAnsi="Times New Roman" w:cs="Times New Roman"/>
          <w:color w:val="000000"/>
          <w:u w:color="000000"/>
        </w:rPr>
        <w:t>Infrequent, tabular</w:t>
      </w:r>
      <w:r w:rsidR="00BD6C48" w:rsidRPr="00E35C55">
        <w:rPr>
          <w:rFonts w:ascii="Times New Roman" w:hAnsi="Times New Roman" w:cs="Times New Roman"/>
          <w:color w:val="000000"/>
          <w:u w:color="000000"/>
        </w:rPr>
        <w:t xml:space="preserve"> carbonate </w:t>
      </w:r>
      <w:proofErr w:type="spellStart"/>
      <w:r w:rsidR="00BD6C48" w:rsidRPr="00E35C55">
        <w:rPr>
          <w:rFonts w:ascii="Times New Roman" w:hAnsi="Times New Roman" w:cs="Times New Roman"/>
          <w:color w:val="000000"/>
          <w:u w:color="000000"/>
        </w:rPr>
        <w:t>allochems</w:t>
      </w:r>
      <w:proofErr w:type="spellEnd"/>
      <w:r w:rsidR="00BD6C48" w:rsidRPr="00E35C55">
        <w:rPr>
          <w:rFonts w:ascii="Times New Roman" w:hAnsi="Times New Roman" w:cs="Times New Roman"/>
          <w:color w:val="000000"/>
          <w:u w:color="000000"/>
        </w:rPr>
        <w:t xml:space="preserve"> in some of the thicker </w:t>
      </w:r>
      <w:proofErr w:type="spellStart"/>
      <w:r w:rsidR="00BD6C48"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beds towards the top of the </w:t>
      </w:r>
      <w:proofErr w:type="spellStart"/>
      <w:r w:rsidR="00A02678" w:rsidRPr="00E35C55">
        <w:rPr>
          <w:rFonts w:ascii="Times New Roman" w:hAnsi="Times New Roman" w:cs="Times New Roman"/>
          <w:color w:val="000000"/>
          <w:u w:color="000000"/>
        </w:rPr>
        <w:t>Khurts</w:t>
      </w:r>
      <w:proofErr w:type="spellEnd"/>
      <w:r w:rsidR="00A02678" w:rsidRPr="00E35C55">
        <w:rPr>
          <w:rFonts w:ascii="Times New Roman" w:hAnsi="Times New Roman" w:cs="Times New Roman"/>
          <w:color w:val="000000"/>
          <w:u w:color="000000"/>
        </w:rPr>
        <w:t xml:space="preserve"> Mb</w:t>
      </w:r>
      <w:r w:rsidR="00BD6C48" w:rsidRPr="00E35C55">
        <w:rPr>
          <w:rFonts w:ascii="Times New Roman" w:hAnsi="Times New Roman" w:cs="Times New Roman"/>
          <w:color w:val="000000"/>
          <w:u w:color="000000"/>
        </w:rPr>
        <w:t xml:space="preserve"> </w:t>
      </w:r>
      <w:r w:rsidR="00873E58" w:rsidRPr="00E35C55">
        <w:rPr>
          <w:rFonts w:ascii="Times New Roman" w:hAnsi="Times New Roman" w:cs="Times New Roman"/>
          <w:color w:val="000000"/>
          <w:u w:color="000000"/>
        </w:rPr>
        <w:t>are</w:t>
      </w:r>
      <w:r w:rsidR="00BD6C48" w:rsidRPr="00E35C55">
        <w:rPr>
          <w:rFonts w:ascii="Times New Roman" w:hAnsi="Times New Roman" w:cs="Times New Roman"/>
          <w:color w:val="000000"/>
          <w:u w:color="000000"/>
        </w:rPr>
        <w:t xml:space="preserve"> interpreted as rip-up clasts, which, along with the occurrence of domal </w:t>
      </w:r>
      <w:proofErr w:type="spellStart"/>
      <w:r w:rsidR="00BD6C48" w:rsidRPr="00E35C55">
        <w:rPr>
          <w:rFonts w:ascii="Times New Roman" w:hAnsi="Times New Roman" w:cs="Times New Roman"/>
          <w:color w:val="000000"/>
          <w:u w:color="000000"/>
        </w:rPr>
        <w:t>stromatolitic</w:t>
      </w:r>
      <w:proofErr w:type="spellEnd"/>
      <w:r w:rsidR="00BD6C48" w:rsidRPr="00E35C55">
        <w:rPr>
          <w:rFonts w:ascii="Times New Roman" w:hAnsi="Times New Roman" w:cs="Times New Roman"/>
          <w:color w:val="000000"/>
          <w:u w:color="000000"/>
        </w:rPr>
        <w:t xml:space="preserve"> horizons in adjacent </w:t>
      </w:r>
      <w:proofErr w:type="spellStart"/>
      <w:r w:rsidR="00BD6C48"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beds, are </w:t>
      </w:r>
      <w:r w:rsidR="000231FF" w:rsidRPr="00E35C55">
        <w:rPr>
          <w:rFonts w:ascii="Times New Roman" w:hAnsi="Times New Roman" w:cs="Times New Roman"/>
          <w:color w:val="000000"/>
          <w:u w:color="000000"/>
        </w:rPr>
        <w:t>interpreted to reflect</w:t>
      </w:r>
      <w:r w:rsidR="00BD6C48" w:rsidRPr="00E35C55">
        <w:rPr>
          <w:rFonts w:ascii="Times New Roman" w:hAnsi="Times New Roman" w:cs="Times New Roman"/>
          <w:color w:val="000000"/>
          <w:u w:color="000000"/>
        </w:rPr>
        <w:t xml:space="preserve"> cyclic shoaling in a</w:t>
      </w:r>
      <w:r w:rsidR="001F1076" w:rsidRPr="00E35C55">
        <w:rPr>
          <w:rFonts w:ascii="Times New Roman" w:hAnsi="Times New Roman" w:cs="Times New Roman"/>
          <w:color w:val="000000"/>
          <w:u w:color="000000"/>
        </w:rPr>
        <w:t xml:space="preserve"> relatively energetic upper middle-</w:t>
      </w:r>
      <w:r w:rsidR="00BD6C48" w:rsidRPr="00E35C55">
        <w:rPr>
          <w:rFonts w:ascii="Times New Roman" w:hAnsi="Times New Roman" w:cs="Times New Roman"/>
          <w:color w:val="000000"/>
          <w:u w:color="000000"/>
        </w:rPr>
        <w:t>ramp depositional setting.</w:t>
      </w:r>
      <w:r w:rsidR="004C0960" w:rsidRPr="00E35C55">
        <w:rPr>
          <w:rFonts w:ascii="Times New Roman" w:hAnsi="Times New Roman" w:cs="Times New Roman"/>
          <w:color w:val="000000"/>
          <w:u w:color="000000"/>
        </w:rPr>
        <w:t xml:space="preserve"> This </w:t>
      </w:r>
      <w:r w:rsidR="00A94E4F" w:rsidRPr="00E35C55">
        <w:rPr>
          <w:rFonts w:ascii="Times New Roman" w:hAnsi="Times New Roman" w:cs="Times New Roman"/>
          <w:color w:val="000000"/>
          <w:u w:color="000000"/>
        </w:rPr>
        <w:t xml:space="preserve">interpretation </w:t>
      </w:r>
      <w:r w:rsidR="004C0960" w:rsidRPr="00E35C55">
        <w:rPr>
          <w:rFonts w:ascii="Times New Roman" w:hAnsi="Times New Roman" w:cs="Times New Roman"/>
          <w:color w:val="000000"/>
          <w:u w:color="000000"/>
        </w:rPr>
        <w:t xml:space="preserve">is further supported by the appearance of ooids as </w:t>
      </w:r>
      <w:proofErr w:type="spellStart"/>
      <w:r w:rsidR="004C0960" w:rsidRPr="00E35C55">
        <w:rPr>
          <w:rFonts w:ascii="Times New Roman" w:hAnsi="Times New Roman" w:cs="Times New Roman"/>
          <w:color w:val="000000"/>
          <w:u w:color="000000"/>
        </w:rPr>
        <w:t>allochems</w:t>
      </w:r>
      <w:proofErr w:type="spellEnd"/>
      <w:r w:rsidR="004C0960" w:rsidRPr="00E35C55">
        <w:rPr>
          <w:rFonts w:ascii="Times New Roman" w:hAnsi="Times New Roman" w:cs="Times New Roman"/>
          <w:color w:val="000000"/>
          <w:u w:color="000000"/>
        </w:rPr>
        <w:t xml:space="preserve"> within some of the larger </w:t>
      </w:r>
      <w:proofErr w:type="spellStart"/>
      <w:r w:rsidR="004C0960" w:rsidRPr="00E35C55">
        <w:rPr>
          <w:rFonts w:ascii="Times New Roman" w:hAnsi="Times New Roman" w:cs="Times New Roman"/>
          <w:color w:val="000000"/>
          <w:u w:color="000000"/>
        </w:rPr>
        <w:t>grainstone</w:t>
      </w:r>
      <w:proofErr w:type="spellEnd"/>
      <w:r w:rsidR="004C0960" w:rsidRPr="00E35C55">
        <w:rPr>
          <w:rFonts w:ascii="Times New Roman" w:hAnsi="Times New Roman" w:cs="Times New Roman"/>
          <w:color w:val="000000"/>
          <w:u w:color="000000"/>
        </w:rPr>
        <w:t xml:space="preserve"> beds, suggesting </w:t>
      </w:r>
      <w:r w:rsidR="009F56D6" w:rsidRPr="00E35C55">
        <w:rPr>
          <w:rFonts w:ascii="Times New Roman" w:hAnsi="Times New Roman" w:cs="Times New Roman"/>
          <w:color w:val="000000"/>
          <w:u w:color="000000"/>
        </w:rPr>
        <w:t xml:space="preserve">relative proximity and/or intermittent </w:t>
      </w:r>
      <w:del w:id="215" w:author="Anttila  Eliel Simpson" w:date="2024-07-11T16:53:00Z">
        <w:r w:rsidR="009F56D6" w:rsidRPr="00E35C55" w:rsidDel="0027070C">
          <w:rPr>
            <w:rFonts w:ascii="Times New Roman" w:hAnsi="Times New Roman" w:cs="Times New Roman"/>
            <w:color w:val="000000"/>
            <w:u w:color="000000"/>
          </w:rPr>
          <w:delText xml:space="preserve">depositional </w:delText>
        </w:r>
      </w:del>
      <w:ins w:id="216" w:author="Anttila  Eliel Simpson" w:date="2024-07-11T16:53:00Z">
        <w:r w:rsidR="0027070C">
          <w:rPr>
            <w:rFonts w:ascii="Times New Roman" w:hAnsi="Times New Roman" w:cs="Times New Roman"/>
            <w:color w:val="000000"/>
            <w:u w:color="000000"/>
          </w:rPr>
          <w:t>sediment transport</w:t>
        </w:r>
        <w:r w:rsidR="0027070C" w:rsidRPr="00E35C55">
          <w:rPr>
            <w:rFonts w:ascii="Times New Roman" w:hAnsi="Times New Roman" w:cs="Times New Roman"/>
            <w:color w:val="000000"/>
            <w:u w:color="000000"/>
          </w:rPr>
          <w:t xml:space="preserve"> </w:t>
        </w:r>
      </w:ins>
      <w:r w:rsidR="009F56D6" w:rsidRPr="00E35C55">
        <w:rPr>
          <w:rFonts w:ascii="Times New Roman" w:hAnsi="Times New Roman" w:cs="Times New Roman"/>
          <w:color w:val="000000"/>
          <w:u w:color="000000"/>
        </w:rPr>
        <w:t>connectivity to shallow, energetic environments above fair-weather</w:t>
      </w:r>
      <w:r w:rsidR="00B612A9" w:rsidRPr="00E35C55">
        <w:rPr>
          <w:rFonts w:ascii="Times New Roman" w:hAnsi="Times New Roman" w:cs="Times New Roman"/>
          <w:color w:val="000000"/>
          <w:u w:color="000000"/>
        </w:rPr>
        <w:t>-</w:t>
      </w:r>
      <w:r w:rsidR="009F56D6" w:rsidRPr="00E35C55">
        <w:rPr>
          <w:rFonts w:ascii="Times New Roman" w:hAnsi="Times New Roman" w:cs="Times New Roman"/>
          <w:color w:val="000000"/>
          <w:u w:color="000000"/>
        </w:rPr>
        <w:t xml:space="preserve">wave base. </w:t>
      </w:r>
      <w:r w:rsidR="00BD6C48" w:rsidRPr="00E35C55">
        <w:rPr>
          <w:rFonts w:ascii="Times New Roman" w:hAnsi="Times New Roman" w:cs="Times New Roman"/>
          <w:color w:val="000000"/>
          <w:u w:color="000000"/>
        </w:rPr>
        <w:t xml:space="preserve"> </w:t>
      </w:r>
    </w:p>
    <w:p w14:paraId="2EA8834A" w14:textId="3C77C1B6" w:rsidR="00AA60BD" w:rsidRPr="00E35C55" w:rsidRDefault="00967AF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r w:rsidR="00BE48A8"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Bumbulug</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7E0F9B"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00BE48A8"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base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marked by a </w:t>
      </w:r>
      <w:r w:rsidR="007E0F9B" w:rsidRPr="00E35C55">
        <w:rPr>
          <w:rFonts w:ascii="Times New Roman" w:hAnsi="Times New Roman" w:cs="Times New Roman"/>
          <w:color w:val="000000"/>
          <w:u w:color="000000"/>
        </w:rPr>
        <w:t xml:space="preserve">sharp </w:t>
      </w:r>
      <w:r w:rsidR="00AA60BD" w:rsidRPr="00E35C55">
        <w:rPr>
          <w:rFonts w:ascii="Times New Roman" w:hAnsi="Times New Roman" w:cs="Times New Roman"/>
          <w:color w:val="000000"/>
          <w:u w:color="000000"/>
        </w:rPr>
        <w:t>transition</w:t>
      </w:r>
      <w:r w:rsidR="007E0F9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from recrystallized dolomite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grainstone</w:t>
      </w:r>
      <w:proofErr w:type="spellEnd"/>
      <w:r w:rsidR="007E0F9B" w:rsidRPr="00E35C55">
        <w:rPr>
          <w:rFonts w:ascii="Times New Roman" w:hAnsi="Times New Roman" w:cs="Times New Roman"/>
          <w:color w:val="000000"/>
          <w:u w:color="000000"/>
        </w:rPr>
        <w:t xml:space="preserve"> of the uppermost </w:t>
      </w:r>
      <w:proofErr w:type="spellStart"/>
      <w:r w:rsidR="007E0F9B" w:rsidRPr="00E35C55">
        <w:rPr>
          <w:rFonts w:ascii="Times New Roman" w:hAnsi="Times New Roman" w:cs="Times New Roman"/>
          <w:color w:val="000000"/>
          <w:u w:color="000000"/>
        </w:rPr>
        <w:t>Khurts</w:t>
      </w:r>
      <w:proofErr w:type="spellEnd"/>
      <w:r w:rsidR="007E0F9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7E0F9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to limestone </w:t>
      </w:r>
      <w:r w:rsidR="000231FF" w:rsidRPr="00E35C55">
        <w:rPr>
          <w:rFonts w:ascii="Times New Roman" w:hAnsi="Times New Roman" w:cs="Times New Roman"/>
          <w:color w:val="000000"/>
          <w:u w:color="000000"/>
        </w:rPr>
        <w:t>micrite</w:t>
      </w:r>
      <w:r w:rsidRPr="00E35C55">
        <w:rPr>
          <w:rFonts w:ascii="Times New Roman" w:hAnsi="Times New Roman" w:cs="Times New Roman"/>
          <w:color w:val="000000"/>
          <w:u w:color="000000"/>
        </w:rPr>
        <w:t>-</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and rhythmite</w:t>
      </w:r>
      <w:r w:rsidR="00CD0E1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interbeds. In </w:t>
      </w:r>
      <w:r w:rsidR="00873E58" w:rsidRPr="00E35C55">
        <w:rPr>
          <w:rFonts w:ascii="Times New Roman" w:hAnsi="Times New Roman" w:cs="Times New Roman"/>
          <w:color w:val="000000"/>
          <w:u w:color="000000"/>
        </w:rPr>
        <w:t xml:space="preserve">the </w:t>
      </w:r>
      <w:r w:rsidR="00AA60BD" w:rsidRPr="00E35C55">
        <w:rPr>
          <w:rFonts w:ascii="Times New Roman" w:hAnsi="Times New Roman" w:cs="Times New Roman"/>
          <w:color w:val="000000"/>
          <w:u w:color="000000"/>
        </w:rPr>
        <w:t xml:space="preserve">eastern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rhythmite beds are stippled with </w:t>
      </w:r>
      <w:r w:rsidR="00873E58" w:rsidRPr="00E35C55">
        <w:rPr>
          <w:rFonts w:ascii="Times New Roman" w:hAnsi="Times New Roman" w:cs="Times New Roman"/>
          <w:color w:val="000000"/>
          <w:u w:color="000000"/>
        </w:rPr>
        <w:t>&lt;3 cm-long</w:t>
      </w:r>
      <w:r w:rsidR="00AA60BD" w:rsidRPr="00E35C55">
        <w:rPr>
          <w:rFonts w:ascii="Times New Roman" w:hAnsi="Times New Roman" w:cs="Times New Roman"/>
          <w:color w:val="000000"/>
          <w:u w:color="000000"/>
        </w:rPr>
        <w:t xml:space="preserve"> ellipsoidal black and grey chert </w:t>
      </w:r>
      <w:r w:rsidR="00873E58" w:rsidRPr="00E35C55">
        <w:rPr>
          <w:rFonts w:ascii="Times New Roman" w:hAnsi="Times New Roman" w:cs="Times New Roman"/>
          <w:color w:val="000000"/>
          <w:u w:color="000000"/>
        </w:rPr>
        <w:t>nodules</w:t>
      </w:r>
      <w:r w:rsidR="00AA60BD" w:rsidRPr="00E35C55">
        <w:rPr>
          <w:rFonts w:ascii="Times New Roman" w:hAnsi="Times New Roman" w:cs="Times New Roman"/>
          <w:color w:val="000000"/>
          <w:u w:color="000000"/>
        </w:rPr>
        <w:t xml:space="preserve">, creating a dappled, almost spongelike appearance on the tan- to grey-weathering limestone beds. </w:t>
      </w:r>
      <w:r w:rsidR="007E0F9B" w:rsidRPr="00E35C55">
        <w:rPr>
          <w:rFonts w:ascii="Times New Roman" w:hAnsi="Times New Roman" w:cs="Times New Roman"/>
          <w:color w:val="000000"/>
          <w:u w:color="000000"/>
        </w:rPr>
        <w:t>C</w:t>
      </w:r>
      <w:r w:rsidR="00AA60BD" w:rsidRPr="00E35C55">
        <w:rPr>
          <w:rFonts w:ascii="Times New Roman" w:hAnsi="Times New Roman" w:cs="Times New Roman"/>
          <w:color w:val="000000"/>
          <w:u w:color="000000"/>
        </w:rPr>
        <w:t>hert</w:t>
      </w:r>
      <w:r w:rsidR="007E0F9B" w:rsidRPr="00E35C55">
        <w:rPr>
          <w:rFonts w:ascii="Times New Roman" w:hAnsi="Times New Roman" w:cs="Times New Roman"/>
          <w:color w:val="000000"/>
          <w:u w:color="000000"/>
        </w:rPr>
        <w:t xml:space="preserve"> </w:t>
      </w:r>
      <w:r w:rsidR="00873E58" w:rsidRPr="00E35C55">
        <w:rPr>
          <w:rFonts w:ascii="Times New Roman" w:hAnsi="Times New Roman" w:cs="Times New Roman"/>
          <w:color w:val="000000"/>
          <w:u w:color="000000"/>
        </w:rPr>
        <w:t xml:space="preserve">nodules </w:t>
      </w:r>
      <w:r w:rsidR="007E0F9B" w:rsidRPr="00E35C55">
        <w:rPr>
          <w:rFonts w:ascii="Times New Roman" w:hAnsi="Times New Roman" w:cs="Times New Roman"/>
          <w:color w:val="000000"/>
          <w:u w:color="000000"/>
        </w:rPr>
        <w:t xml:space="preserve">are </w:t>
      </w:r>
      <w:r w:rsidR="00AA60BD" w:rsidRPr="00E35C55">
        <w:rPr>
          <w:rFonts w:ascii="Times New Roman" w:hAnsi="Times New Roman" w:cs="Times New Roman"/>
          <w:color w:val="000000"/>
          <w:u w:color="000000"/>
        </w:rPr>
        <w:t xml:space="preserve">concentrated primarily in </w:t>
      </w:r>
      <w:r w:rsidR="0052281B" w:rsidRPr="00E35C55">
        <w:rPr>
          <w:rFonts w:ascii="Times New Roman" w:hAnsi="Times New Roman" w:cs="Times New Roman"/>
          <w:color w:val="000000"/>
          <w:u w:color="000000"/>
        </w:rPr>
        <w:t xml:space="preserve">micrite </w:t>
      </w:r>
      <w:proofErr w:type="gramStart"/>
      <w:r w:rsidR="00AA60BD" w:rsidRPr="00E35C55">
        <w:rPr>
          <w:rFonts w:ascii="Times New Roman" w:hAnsi="Times New Roman" w:cs="Times New Roman"/>
          <w:color w:val="000000"/>
          <w:u w:color="000000"/>
        </w:rPr>
        <w:t xml:space="preserve">beds, </w:t>
      </w:r>
      <w:r w:rsidR="007E0F9B" w:rsidRPr="00E35C55">
        <w:rPr>
          <w:rFonts w:ascii="Times New Roman" w:hAnsi="Times New Roman" w:cs="Times New Roman"/>
          <w:color w:val="000000"/>
          <w:u w:color="000000"/>
        </w:rPr>
        <w:t>and</w:t>
      </w:r>
      <w:proofErr w:type="gramEnd"/>
      <w:r w:rsidR="007E0F9B" w:rsidRPr="00E35C55">
        <w:rPr>
          <w:rFonts w:ascii="Times New Roman" w:hAnsi="Times New Roman" w:cs="Times New Roman"/>
          <w:color w:val="000000"/>
          <w:u w:color="000000"/>
        </w:rPr>
        <w:t xml:space="preserve"> are </w:t>
      </w:r>
      <w:r w:rsidR="00873E58" w:rsidRPr="00E35C55">
        <w:rPr>
          <w:rFonts w:ascii="Times New Roman" w:hAnsi="Times New Roman" w:cs="Times New Roman"/>
          <w:color w:val="000000"/>
          <w:u w:color="000000"/>
        </w:rPr>
        <w:t>associated</w:t>
      </w:r>
      <w:r w:rsidR="007E0F9B" w:rsidRPr="00E35C55">
        <w:rPr>
          <w:rFonts w:ascii="Times New Roman" w:hAnsi="Times New Roman" w:cs="Times New Roman"/>
          <w:color w:val="000000"/>
          <w:u w:color="000000"/>
        </w:rPr>
        <w:t xml:space="preserve"> with </w:t>
      </w:r>
      <w:r w:rsidR="00873E58" w:rsidRPr="00E35C55">
        <w:rPr>
          <w:rFonts w:ascii="Times New Roman" w:hAnsi="Times New Roman" w:cs="Times New Roman"/>
          <w:color w:val="000000"/>
          <w:u w:color="000000"/>
        </w:rPr>
        <w:t>1-3 mm-thick</w:t>
      </w:r>
      <w:r w:rsidR="00873E58" w:rsidRPr="00E35C55" w:rsidDel="00873E58">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chert interbeds in </w:t>
      </w:r>
      <w:r w:rsidR="007E0F9B" w:rsidRPr="00E35C55">
        <w:rPr>
          <w:rFonts w:ascii="Times New Roman" w:hAnsi="Times New Roman" w:cs="Times New Roman"/>
          <w:color w:val="000000"/>
          <w:u w:color="000000"/>
        </w:rPr>
        <w:t xml:space="preserve">adjacent </w:t>
      </w:r>
      <w:r w:rsidR="00AA60BD" w:rsidRPr="00E35C55">
        <w:rPr>
          <w:rFonts w:ascii="Times New Roman" w:hAnsi="Times New Roman" w:cs="Times New Roman"/>
          <w:color w:val="000000"/>
          <w:u w:color="000000"/>
        </w:rPr>
        <w:t xml:space="preserve">rhythmite and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Rare chert-free </w:t>
      </w:r>
      <w:r w:rsidR="0052281B" w:rsidRPr="00E35C55">
        <w:rPr>
          <w:rFonts w:ascii="Times New Roman" w:hAnsi="Times New Roman" w:cs="Times New Roman"/>
          <w:color w:val="000000"/>
          <w:u w:color="000000"/>
        </w:rPr>
        <w:t xml:space="preserve">micrite </w:t>
      </w:r>
      <w:r w:rsidR="00AA60BD"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weather dark grey in contrast to </w:t>
      </w:r>
      <w:del w:id="217" w:author="Anttila  Eliel Simpson" w:date="2024-07-11T16:56:00Z">
        <w:r w:rsidR="00AA60BD" w:rsidRPr="00E35C55" w:rsidDel="0027070C">
          <w:rPr>
            <w:rFonts w:ascii="Times New Roman" w:hAnsi="Times New Roman" w:cs="Times New Roman"/>
            <w:color w:val="000000"/>
            <w:u w:color="000000"/>
          </w:rPr>
          <w:delText>buff</w:delText>
        </w:r>
      </w:del>
      <w:ins w:id="218" w:author="Anttila  Eliel Simpson" w:date="2024-07-11T16:56:00Z">
        <w:r w:rsidR="0027070C">
          <w:rPr>
            <w:rFonts w:ascii="Times New Roman" w:hAnsi="Times New Roman" w:cs="Times New Roman"/>
            <w:color w:val="000000"/>
            <w:u w:color="000000"/>
          </w:rPr>
          <w:t>tan</w:t>
        </w:r>
      </w:ins>
      <w:r w:rsidR="00AA60BD" w:rsidRPr="00E35C55">
        <w:rPr>
          <w:rFonts w:ascii="Times New Roman" w:hAnsi="Times New Roman" w:cs="Times New Roman"/>
          <w:color w:val="000000"/>
          <w:u w:color="000000"/>
        </w:rPr>
        <w:t xml:space="preserve">-weathering chert-bearing carbonates. Exposures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in the western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52281B" w:rsidRPr="00E35C55">
        <w:rPr>
          <w:rFonts w:ascii="Times New Roman" w:hAnsi="Times New Roman" w:cs="Times New Roman"/>
          <w:color w:val="000000"/>
          <w:u w:color="000000"/>
        </w:rPr>
        <w:t>contain less chert</w:t>
      </w:r>
      <w:r w:rsidR="00AA60BD" w:rsidRPr="00E35C55">
        <w:rPr>
          <w:rFonts w:ascii="Times New Roman" w:hAnsi="Times New Roman" w:cs="Times New Roman"/>
          <w:color w:val="000000"/>
          <w:u w:color="000000"/>
        </w:rPr>
        <w:t xml:space="preserve">. </w:t>
      </w:r>
      <w:proofErr w:type="spellStart"/>
      <w:r w:rsidR="00EF0127" w:rsidRPr="00E35C55">
        <w:rPr>
          <w:rFonts w:ascii="Times New Roman" w:hAnsi="Times New Roman" w:cs="Times New Roman"/>
          <w:color w:val="000000"/>
          <w:u w:color="000000"/>
        </w:rPr>
        <w:t>P</w:t>
      </w:r>
      <w:r w:rsidR="00AA60BD" w:rsidRPr="00E35C55">
        <w:rPr>
          <w:rFonts w:ascii="Times New Roman" w:hAnsi="Times New Roman" w:cs="Times New Roman"/>
          <w:color w:val="000000"/>
          <w:u w:color="000000"/>
        </w:rPr>
        <w:t>arasequences</w:t>
      </w:r>
      <w:proofErr w:type="spellEnd"/>
      <w:r w:rsidR="00873E58" w:rsidRPr="00E35C55">
        <w:rPr>
          <w:rFonts w:ascii="Times New Roman" w:hAnsi="Times New Roman" w:cs="Times New Roman"/>
          <w:color w:val="000000"/>
          <w:u w:color="000000"/>
        </w:rPr>
        <w:t xml:space="preserve"> of </w:t>
      </w:r>
      <w:r w:rsidR="0052281B" w:rsidRPr="00E35C55">
        <w:rPr>
          <w:rFonts w:ascii="Times New Roman" w:hAnsi="Times New Roman" w:cs="Times New Roman"/>
          <w:color w:val="000000"/>
          <w:u w:color="000000"/>
        </w:rPr>
        <w:t xml:space="preserve">micrite and </w:t>
      </w:r>
      <w:proofErr w:type="spellStart"/>
      <w:r w:rsidR="000231FF" w:rsidRPr="00E35C55">
        <w:rPr>
          <w:rFonts w:ascii="Times New Roman" w:hAnsi="Times New Roman" w:cs="Times New Roman"/>
          <w:color w:val="000000"/>
          <w:u w:color="000000"/>
        </w:rPr>
        <w:t>lutite</w:t>
      </w:r>
      <w:proofErr w:type="spellEnd"/>
      <w:r w:rsidR="0052281B" w:rsidRPr="00E35C55">
        <w:rPr>
          <w:rFonts w:ascii="Times New Roman" w:hAnsi="Times New Roman" w:cs="Times New Roman"/>
          <w:color w:val="000000"/>
          <w:u w:color="000000"/>
        </w:rPr>
        <w:t xml:space="preserve"> to </w:t>
      </w:r>
      <w:proofErr w:type="spellStart"/>
      <w:r w:rsidR="0052281B"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wackestone</w:t>
      </w:r>
      <w:proofErr w:type="spellEnd"/>
      <w:r w:rsidR="00ED2C3F"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rang</w:t>
      </w:r>
      <w:r w:rsidR="00ED2C3F" w:rsidRPr="00E35C55">
        <w:rPr>
          <w:rFonts w:ascii="Times New Roman" w:hAnsi="Times New Roman" w:cs="Times New Roman"/>
          <w:color w:val="000000"/>
          <w:u w:color="000000"/>
        </w:rPr>
        <w:t>e</w:t>
      </w:r>
      <w:r w:rsidR="00AA60BD" w:rsidRPr="00E35C55">
        <w:rPr>
          <w:rFonts w:ascii="Times New Roman" w:hAnsi="Times New Roman" w:cs="Times New Roman"/>
          <w:color w:val="000000"/>
          <w:u w:color="000000"/>
        </w:rPr>
        <w:t xml:space="preserve"> in thickness from </w:t>
      </w:r>
      <w:r w:rsidR="00EF0127" w:rsidRPr="00E35C55">
        <w:rPr>
          <w:rFonts w:ascii="Times New Roman" w:hAnsi="Times New Roman" w:cs="Times New Roman"/>
          <w:color w:val="000000"/>
          <w:u w:color="000000"/>
        </w:rPr>
        <w:t>0.8</w:t>
      </w:r>
      <w:r w:rsidR="0052281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2 m</w:t>
      </w:r>
      <w:r w:rsidR="00A94E4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 xml:space="preserve">Towards the top of </w:t>
      </w:r>
      <w:r w:rsidR="00ED2C3F" w:rsidRPr="00E35C55">
        <w:rPr>
          <w:rFonts w:ascii="Times New Roman" w:hAnsi="Times New Roman" w:cs="Times New Roman"/>
          <w:color w:val="000000"/>
          <w:u w:color="000000"/>
        </w:rPr>
        <w:t xml:space="preserve">the </w:t>
      </w:r>
      <w:proofErr w:type="spellStart"/>
      <w:r w:rsidR="00EF0127" w:rsidRPr="00E35C55">
        <w:rPr>
          <w:rFonts w:ascii="Times New Roman" w:hAnsi="Times New Roman" w:cs="Times New Roman"/>
          <w:color w:val="000000"/>
          <w:u w:color="000000"/>
        </w:rPr>
        <w:t>Bumbulug</w:t>
      </w:r>
      <w:proofErr w:type="spellEnd"/>
      <w:r w:rsidR="00EF0127"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0127" w:rsidRPr="00E35C55">
        <w:rPr>
          <w:rFonts w:ascii="Times New Roman" w:hAnsi="Times New Roman" w:cs="Times New Roman"/>
          <w:color w:val="000000"/>
          <w:u w:color="000000"/>
        </w:rPr>
        <w:t xml:space="preserve">, </w:t>
      </w:r>
      <w:proofErr w:type="spellStart"/>
      <w:r w:rsidR="00C4675C" w:rsidRPr="00E35C55">
        <w:rPr>
          <w:rFonts w:ascii="Times New Roman" w:hAnsi="Times New Roman" w:cs="Times New Roman"/>
          <w:color w:val="000000"/>
          <w:u w:color="000000"/>
        </w:rPr>
        <w:t>wackestone</w:t>
      </w:r>
      <w:proofErr w:type="spellEnd"/>
      <w:r w:rsidR="00C4675C" w:rsidRPr="00E35C55">
        <w:rPr>
          <w:rFonts w:ascii="Times New Roman" w:hAnsi="Times New Roman" w:cs="Times New Roman"/>
          <w:color w:val="000000"/>
          <w:u w:color="000000"/>
        </w:rPr>
        <w:t xml:space="preserve"> become</w:t>
      </w:r>
      <w:r w:rsidR="0052281B" w:rsidRPr="00E35C55">
        <w:rPr>
          <w:rFonts w:ascii="Times New Roman" w:hAnsi="Times New Roman" w:cs="Times New Roman"/>
          <w:color w:val="000000"/>
          <w:u w:color="000000"/>
        </w:rPr>
        <w:t>s</w:t>
      </w:r>
      <w:r w:rsidR="00C4675C" w:rsidRPr="00E35C55">
        <w:rPr>
          <w:rFonts w:ascii="Times New Roman" w:hAnsi="Times New Roman" w:cs="Times New Roman"/>
          <w:color w:val="000000"/>
          <w:u w:color="000000"/>
        </w:rPr>
        <w:t xml:space="preserve"> the dominant component of each </w:t>
      </w:r>
      <w:proofErr w:type="spellStart"/>
      <w:r w:rsidR="00C4675C" w:rsidRPr="00E35C55">
        <w:rPr>
          <w:rFonts w:ascii="Times New Roman" w:hAnsi="Times New Roman" w:cs="Times New Roman"/>
          <w:color w:val="000000"/>
          <w:u w:color="000000"/>
        </w:rPr>
        <w:t>parasequence</w:t>
      </w:r>
      <w:proofErr w:type="spellEnd"/>
      <w:r w:rsidR="00C4675C"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Thickness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w:t>
      </w:r>
      <w:r w:rsidR="00ED2C3F" w:rsidRPr="00E35C55">
        <w:rPr>
          <w:rFonts w:ascii="Times New Roman" w:hAnsi="Times New Roman" w:cs="Times New Roman"/>
          <w:color w:val="000000"/>
          <w:u w:color="000000"/>
        </w:rPr>
        <w:t xml:space="preserve">is </w:t>
      </w:r>
      <w:r w:rsidR="00AA60BD" w:rsidRPr="00E35C55">
        <w:rPr>
          <w:rFonts w:ascii="Times New Roman" w:hAnsi="Times New Roman" w:cs="Times New Roman"/>
          <w:color w:val="000000"/>
          <w:u w:color="000000"/>
        </w:rPr>
        <w:t>~1</w:t>
      </w:r>
      <w:r w:rsidR="0052281B" w:rsidRPr="00E35C55">
        <w:rPr>
          <w:rFonts w:ascii="Times New Roman" w:hAnsi="Times New Roman" w:cs="Times New Roman"/>
          <w:color w:val="000000"/>
          <w:u w:color="000000"/>
        </w:rPr>
        <w:t>0</w:t>
      </w:r>
      <w:r w:rsidR="00AA60BD" w:rsidRPr="00E35C55">
        <w:rPr>
          <w:rFonts w:ascii="Times New Roman" w:hAnsi="Times New Roman" w:cs="Times New Roman"/>
          <w:color w:val="000000"/>
          <w:u w:color="000000"/>
        </w:rPr>
        <w:t>0</w:t>
      </w:r>
      <w:r w:rsidR="0052281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1</w:t>
      </w:r>
      <w:r w:rsidR="0052281B" w:rsidRPr="00E35C55">
        <w:rPr>
          <w:rFonts w:ascii="Times New Roman" w:hAnsi="Times New Roman" w:cs="Times New Roman"/>
          <w:color w:val="000000"/>
          <w:u w:color="000000"/>
        </w:rPr>
        <w:t>5</w:t>
      </w:r>
      <w:r w:rsidR="00AA60BD" w:rsidRPr="00E35C55">
        <w:rPr>
          <w:rFonts w:ascii="Times New Roman" w:hAnsi="Times New Roman" w:cs="Times New Roman"/>
          <w:color w:val="000000"/>
          <w:u w:color="000000"/>
        </w:rPr>
        <w:t>0 m</w:t>
      </w:r>
      <w:r w:rsidR="00ED2C3F" w:rsidRPr="00E35C55">
        <w:rPr>
          <w:rFonts w:ascii="Times New Roman" w:hAnsi="Times New Roman" w:cs="Times New Roman"/>
          <w:color w:val="000000"/>
          <w:u w:color="000000"/>
        </w:rPr>
        <w:t xml:space="preserve"> across an east-west transect of the central </w:t>
      </w:r>
      <w:proofErr w:type="spellStart"/>
      <w:r w:rsidR="00ED2C3F" w:rsidRPr="00E35C55">
        <w:rPr>
          <w:rFonts w:ascii="Times New Roman" w:hAnsi="Times New Roman" w:cs="Times New Roman"/>
          <w:color w:val="000000"/>
          <w:u w:color="000000"/>
        </w:rPr>
        <w:t>Khoridol-Saridag</w:t>
      </w:r>
      <w:proofErr w:type="spellEnd"/>
      <w:r w:rsidR="00ED2C3F" w:rsidRPr="00E35C55">
        <w:rPr>
          <w:rFonts w:ascii="Times New Roman" w:hAnsi="Times New Roman" w:cs="Times New Roman"/>
          <w:color w:val="000000"/>
          <w:u w:color="000000"/>
        </w:rPr>
        <w:t xml:space="preserve"> Range (KSR map area, </w:t>
      </w:r>
      <w:ins w:id="219" w:author="Anttila  Eliel Simpson" w:date="2024-07-11T16:57:00Z">
        <w:r w:rsidR="0027070C">
          <w:rPr>
            <w:rFonts w:ascii="Times New Roman" w:hAnsi="Times New Roman" w:cs="Times New Roman"/>
            <w:color w:val="000000"/>
            <w:u w:color="000000"/>
          </w:rPr>
          <w:t>f</w:t>
        </w:r>
      </w:ins>
      <w:del w:id="220" w:author="Anttila  Eliel Simpson" w:date="2024-07-11T16:57:00Z">
        <w:r w:rsidR="00ED2C3F" w:rsidRPr="00E35C55" w:rsidDel="0027070C">
          <w:rPr>
            <w:rFonts w:ascii="Times New Roman" w:hAnsi="Times New Roman" w:cs="Times New Roman"/>
            <w:color w:val="000000"/>
            <w:u w:color="000000"/>
          </w:rPr>
          <w:delText>F</w:delText>
        </w:r>
      </w:del>
      <w:r w:rsidR="00ED2C3F" w:rsidRPr="00E35C55">
        <w:rPr>
          <w:rFonts w:ascii="Times New Roman" w:hAnsi="Times New Roman" w:cs="Times New Roman"/>
          <w:color w:val="000000"/>
          <w:u w:color="000000"/>
        </w:rPr>
        <w:t>ig. 3)</w:t>
      </w:r>
      <w:r w:rsidR="00AA60BD" w:rsidRPr="00E35C55">
        <w:rPr>
          <w:rFonts w:ascii="Times New Roman" w:hAnsi="Times New Roman" w:cs="Times New Roman"/>
          <w:color w:val="000000"/>
          <w:u w:color="000000"/>
        </w:rPr>
        <w:t xml:space="preserve">, </w:t>
      </w:r>
      <w:r w:rsidR="0052281B" w:rsidRPr="00E35C55">
        <w:rPr>
          <w:rFonts w:ascii="Times New Roman" w:hAnsi="Times New Roman" w:cs="Times New Roman"/>
          <w:color w:val="000000"/>
          <w:u w:color="000000"/>
        </w:rPr>
        <w:t>&lt;</w:t>
      </w:r>
      <w:r w:rsidR="00AA60BD" w:rsidRPr="00E35C55">
        <w:rPr>
          <w:rFonts w:ascii="Times New Roman" w:hAnsi="Times New Roman" w:cs="Times New Roman"/>
          <w:color w:val="000000"/>
          <w:u w:color="000000"/>
        </w:rPr>
        <w:t xml:space="preserve">50 m in the southern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Eg</w:t>
      </w:r>
      <w:proofErr w:type="spellEnd"/>
      <w:r w:rsidR="00AA60BD" w:rsidRPr="00E35C55">
        <w:rPr>
          <w:rFonts w:ascii="Times New Roman" w:hAnsi="Times New Roman" w:cs="Times New Roman"/>
          <w:color w:val="000000"/>
          <w:u w:color="000000"/>
        </w:rPr>
        <w:t xml:space="preserve"> Gol regions</w:t>
      </w:r>
      <w:r w:rsidR="00ED2C3F" w:rsidRPr="00E35C55">
        <w:rPr>
          <w:rFonts w:ascii="Times New Roman" w:hAnsi="Times New Roman" w:cs="Times New Roman"/>
          <w:color w:val="000000"/>
          <w:u w:color="000000"/>
        </w:rPr>
        <w:t xml:space="preserve"> (</w:t>
      </w:r>
      <w:ins w:id="221" w:author="Anttila  Eliel Simpson" w:date="2024-07-11T16:57:00Z">
        <w:r w:rsidR="0027070C">
          <w:rPr>
            <w:rFonts w:ascii="Times New Roman" w:hAnsi="Times New Roman" w:cs="Times New Roman"/>
            <w:color w:val="000000"/>
            <w:u w:color="000000"/>
          </w:rPr>
          <w:t>f</w:t>
        </w:r>
      </w:ins>
      <w:del w:id="222" w:author="Anttila  Eliel Simpson" w:date="2024-07-11T16:57:00Z">
        <w:r w:rsidR="00ED2C3F" w:rsidRPr="00E35C55" w:rsidDel="0027070C">
          <w:rPr>
            <w:rFonts w:ascii="Times New Roman" w:hAnsi="Times New Roman" w:cs="Times New Roman"/>
            <w:color w:val="000000"/>
            <w:u w:color="000000"/>
          </w:rPr>
          <w:delText>F</w:delText>
        </w:r>
      </w:del>
      <w:r w:rsidR="00ED2C3F" w:rsidRPr="00E35C55">
        <w:rPr>
          <w:rFonts w:ascii="Times New Roman" w:hAnsi="Times New Roman" w:cs="Times New Roman"/>
          <w:color w:val="000000"/>
          <w:u w:color="000000"/>
        </w:rPr>
        <w:t>ig. 1B)</w:t>
      </w:r>
      <w:r w:rsidR="0052281B" w:rsidRPr="00E35C55">
        <w:rPr>
          <w:rFonts w:ascii="Times New Roman" w:hAnsi="Times New Roman" w:cs="Times New Roman"/>
          <w:color w:val="000000"/>
          <w:u w:color="000000"/>
        </w:rPr>
        <w:t>, and &gt;350 m n</w:t>
      </w:r>
      <w:r w:rsidR="007E0F9B" w:rsidRPr="00E35C55">
        <w:rPr>
          <w:rFonts w:ascii="Times New Roman" w:hAnsi="Times New Roman" w:cs="Times New Roman"/>
          <w:color w:val="000000"/>
          <w:u w:color="000000"/>
        </w:rPr>
        <w:t xml:space="preserve">ear Bayan </w:t>
      </w:r>
      <w:proofErr w:type="spellStart"/>
      <w:r w:rsidR="007E0F9B" w:rsidRPr="00E35C55">
        <w:rPr>
          <w:rFonts w:ascii="Times New Roman" w:hAnsi="Times New Roman" w:cs="Times New Roman"/>
          <w:color w:val="000000"/>
          <w:u w:color="000000"/>
        </w:rPr>
        <w:t>Zurg</w:t>
      </w:r>
      <w:r w:rsidR="008B62B2" w:rsidRPr="00E35C55">
        <w:rPr>
          <w:rFonts w:ascii="Times New Roman" w:hAnsi="Times New Roman" w:cs="Times New Roman"/>
          <w:color w:val="000000"/>
          <w:u w:color="000000"/>
        </w:rPr>
        <w:t>h</w:t>
      </w:r>
      <w:proofErr w:type="spellEnd"/>
      <w:r w:rsidR="00ED2C3F" w:rsidRPr="00E35C55">
        <w:rPr>
          <w:rFonts w:ascii="Times New Roman" w:hAnsi="Times New Roman" w:cs="Times New Roman"/>
          <w:color w:val="000000"/>
          <w:u w:color="000000"/>
        </w:rPr>
        <w:t xml:space="preserve"> (</w:t>
      </w:r>
      <w:ins w:id="223" w:author="Anttila  Eliel Simpson" w:date="2024-07-11T16:57:00Z">
        <w:r w:rsidR="0027070C">
          <w:rPr>
            <w:rFonts w:ascii="Times New Roman" w:hAnsi="Times New Roman" w:cs="Times New Roman"/>
            <w:color w:val="000000"/>
            <w:u w:color="000000"/>
          </w:rPr>
          <w:t>f</w:t>
        </w:r>
      </w:ins>
      <w:del w:id="224" w:author="Anttila  Eliel Simpson" w:date="2024-07-11T16:57:00Z">
        <w:r w:rsidR="00ED2C3F" w:rsidRPr="00E35C55" w:rsidDel="0027070C">
          <w:rPr>
            <w:rFonts w:ascii="Times New Roman" w:hAnsi="Times New Roman" w:cs="Times New Roman"/>
            <w:color w:val="000000"/>
            <w:u w:color="000000"/>
          </w:rPr>
          <w:delText>F</w:delText>
        </w:r>
      </w:del>
      <w:r w:rsidR="00ED2C3F" w:rsidRPr="00E35C55">
        <w:rPr>
          <w:rFonts w:ascii="Times New Roman" w:hAnsi="Times New Roman" w:cs="Times New Roman"/>
          <w:color w:val="000000"/>
          <w:u w:color="000000"/>
        </w:rPr>
        <w:t>ig. 1B)</w:t>
      </w:r>
      <w:r w:rsidR="007E0F9B" w:rsidRPr="00E35C55">
        <w:rPr>
          <w:rFonts w:ascii="Times New Roman" w:hAnsi="Times New Roman" w:cs="Times New Roman"/>
          <w:color w:val="000000"/>
          <w:u w:color="000000"/>
        </w:rPr>
        <w:t>,</w:t>
      </w:r>
      <w:r w:rsidR="00281F62"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south-southwest</w:t>
      </w:r>
      <w:r w:rsidR="00281F62" w:rsidRPr="00E35C55">
        <w:rPr>
          <w:rFonts w:ascii="Times New Roman" w:hAnsi="Times New Roman" w:cs="Times New Roman"/>
          <w:color w:val="000000"/>
          <w:u w:color="000000"/>
        </w:rPr>
        <w:t xml:space="preserve"> of the </w:t>
      </w:r>
      <w:proofErr w:type="spellStart"/>
      <w:r w:rsidR="00281F62" w:rsidRPr="00E35C55">
        <w:rPr>
          <w:rFonts w:ascii="Times New Roman" w:hAnsi="Times New Roman" w:cs="Times New Roman"/>
          <w:color w:val="000000"/>
          <w:u w:color="000000"/>
        </w:rPr>
        <w:t>Darkhat</w:t>
      </w:r>
      <w:proofErr w:type="spellEnd"/>
      <w:r w:rsidR="00281F62" w:rsidRPr="00E35C55">
        <w:rPr>
          <w:rFonts w:ascii="Times New Roman" w:hAnsi="Times New Roman" w:cs="Times New Roman"/>
          <w:color w:val="000000"/>
          <w:u w:color="000000"/>
        </w:rPr>
        <w:t xml:space="preserve"> Valley</w:t>
      </w:r>
      <w:r w:rsidR="0052281B" w:rsidRPr="00E35C55">
        <w:rPr>
          <w:rFonts w:ascii="Times New Roman" w:hAnsi="Times New Roman" w:cs="Times New Roman"/>
          <w:color w:val="000000"/>
          <w:u w:color="000000"/>
        </w:rPr>
        <w:t>.</w:t>
      </w:r>
      <w:r w:rsidR="00C4675C" w:rsidRPr="00E35C55">
        <w:rPr>
          <w:rFonts w:ascii="Times New Roman" w:hAnsi="Times New Roman" w:cs="Times New Roman"/>
          <w:color w:val="000000"/>
          <w:u w:color="000000"/>
        </w:rPr>
        <w:t xml:space="preserve"> </w:t>
      </w:r>
    </w:p>
    <w:p w14:paraId="6DC09C2E" w14:textId="7A9DB1CE" w:rsidR="00EF74D7"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281F62" w:rsidRPr="00E35C55">
        <w:rPr>
          <w:rFonts w:ascii="Times New Roman" w:hAnsi="Times New Roman" w:cs="Times New Roman"/>
          <w:i/>
          <w:iCs/>
          <w:color w:val="000000"/>
          <w:u w:color="000000"/>
        </w:rPr>
        <w:t>Bumbulug</w:t>
      </w:r>
      <w:proofErr w:type="spellEnd"/>
      <w:r w:rsidR="00281F62" w:rsidRPr="00E35C55">
        <w:rPr>
          <w:rFonts w:ascii="Times New Roman" w:hAnsi="Times New Roman" w:cs="Times New Roman"/>
          <w:i/>
          <w:iCs/>
          <w:color w:val="000000"/>
          <w:u w:color="000000"/>
        </w:rPr>
        <w:t xml:space="preserve"> Member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The base of the </w:t>
      </w:r>
      <w:proofErr w:type="spellStart"/>
      <w:r w:rsidR="00281F62" w:rsidRPr="00E35C55">
        <w:rPr>
          <w:rFonts w:ascii="Times New Roman" w:hAnsi="Times New Roman" w:cs="Times New Roman"/>
          <w:color w:val="000000"/>
          <w:u w:color="000000"/>
        </w:rPr>
        <w:t>Bumbulug</w:t>
      </w:r>
      <w:proofErr w:type="spellEnd"/>
      <w:r w:rsidR="00281F62"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0127" w:rsidRPr="00E35C55">
        <w:rPr>
          <w:rFonts w:ascii="Times New Roman" w:hAnsi="Times New Roman" w:cs="Times New Roman"/>
          <w:color w:val="000000"/>
          <w:u w:color="000000"/>
        </w:rPr>
        <w:t xml:space="preserve"> is marked by an</w:t>
      </w:r>
      <w:r w:rsidR="007007C0" w:rsidRPr="00E35C55">
        <w:rPr>
          <w:rFonts w:ascii="Times New Roman" w:hAnsi="Times New Roman" w:cs="Times New Roman"/>
          <w:color w:val="000000"/>
          <w:u w:color="000000"/>
        </w:rPr>
        <w:t xml:space="preserve"> abrupt</w:t>
      </w:r>
      <w:r w:rsidR="001E3591"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 xml:space="preserve">shift from relatively energetic, </w:t>
      </w:r>
      <w:proofErr w:type="spellStart"/>
      <w:r w:rsidR="00967AFA" w:rsidRPr="00E35C55">
        <w:rPr>
          <w:rFonts w:ascii="Times New Roman" w:hAnsi="Times New Roman" w:cs="Times New Roman"/>
          <w:color w:val="000000"/>
          <w:u w:color="000000"/>
        </w:rPr>
        <w:t>peri</w:t>
      </w:r>
      <w:ins w:id="225" w:author="Anttila  Eliel Simpson" w:date="2024-07-11T16:59:00Z">
        <w:r w:rsidR="00DF39CC">
          <w:rPr>
            <w:rFonts w:ascii="Times New Roman" w:hAnsi="Times New Roman" w:cs="Times New Roman"/>
            <w:color w:val="000000"/>
            <w:u w:color="000000"/>
          </w:rPr>
          <w:t>tidal</w:t>
        </w:r>
        <w:proofErr w:type="spellEnd"/>
        <w:r w:rsidR="00DF39CC">
          <w:rPr>
            <w:rFonts w:ascii="Times New Roman" w:hAnsi="Times New Roman" w:cs="Times New Roman"/>
            <w:color w:val="000000"/>
            <w:u w:color="000000"/>
          </w:rPr>
          <w:t xml:space="preserve"> </w:t>
        </w:r>
      </w:ins>
      <w:del w:id="226" w:author="Anttila  Eliel Simpson" w:date="2024-07-11T16:59:00Z">
        <w:r w:rsidR="00967AFA" w:rsidRPr="00E35C55" w:rsidDel="00DF39CC">
          <w:rPr>
            <w:rFonts w:ascii="Times New Roman" w:hAnsi="Times New Roman" w:cs="Times New Roman"/>
            <w:color w:val="000000"/>
            <w:u w:color="000000"/>
          </w:rPr>
          <w:delText>-</w:delText>
        </w:r>
      </w:del>
      <w:r w:rsidR="00967AFA" w:rsidRPr="00E35C55">
        <w:rPr>
          <w:rFonts w:ascii="Times New Roman" w:hAnsi="Times New Roman" w:cs="Times New Roman"/>
          <w:color w:val="000000"/>
          <w:u w:color="000000"/>
        </w:rPr>
        <w:t xml:space="preserve">to shallow-subtidal </w:t>
      </w:r>
      <w:proofErr w:type="spellStart"/>
      <w:r w:rsidR="00967AFA" w:rsidRPr="00E35C55">
        <w:rPr>
          <w:rFonts w:ascii="Times New Roman" w:hAnsi="Times New Roman" w:cs="Times New Roman"/>
          <w:color w:val="000000"/>
          <w:u w:color="000000"/>
        </w:rPr>
        <w:t>grainstone</w:t>
      </w:r>
      <w:proofErr w:type="spellEnd"/>
      <w:r w:rsidR="00967AFA" w:rsidRPr="00E35C55">
        <w:rPr>
          <w:rFonts w:ascii="Times New Roman" w:hAnsi="Times New Roman" w:cs="Times New Roman"/>
          <w:color w:val="000000"/>
          <w:u w:color="000000"/>
        </w:rPr>
        <w:t xml:space="preserve"> and </w:t>
      </w:r>
      <w:proofErr w:type="spellStart"/>
      <w:r w:rsidR="00967AFA" w:rsidRPr="00E35C55">
        <w:rPr>
          <w:rFonts w:ascii="Times New Roman" w:hAnsi="Times New Roman" w:cs="Times New Roman"/>
          <w:color w:val="000000"/>
          <w:u w:color="000000"/>
        </w:rPr>
        <w:t>wackestone</w:t>
      </w:r>
      <w:proofErr w:type="spellEnd"/>
      <w:r w:rsidR="00967AFA" w:rsidRPr="00E35C55">
        <w:rPr>
          <w:rFonts w:ascii="Times New Roman" w:hAnsi="Times New Roman" w:cs="Times New Roman"/>
          <w:color w:val="000000"/>
          <w:u w:color="000000"/>
        </w:rPr>
        <w:t xml:space="preserve"> to finely-laminated </w:t>
      </w:r>
      <w:r w:rsidR="0052281B" w:rsidRPr="00E35C55">
        <w:rPr>
          <w:rFonts w:ascii="Times New Roman" w:hAnsi="Times New Roman" w:cs="Times New Roman"/>
          <w:color w:val="000000"/>
          <w:u w:color="000000"/>
        </w:rPr>
        <w:t xml:space="preserve">micrite </w:t>
      </w:r>
      <w:r w:rsidR="00967AFA" w:rsidRPr="00E35C55">
        <w:rPr>
          <w:rFonts w:ascii="Times New Roman" w:hAnsi="Times New Roman" w:cs="Times New Roman"/>
          <w:color w:val="000000"/>
          <w:u w:color="000000"/>
        </w:rPr>
        <w:t xml:space="preserve">and </w:t>
      </w:r>
      <w:proofErr w:type="spellStart"/>
      <w:r w:rsidR="000231FF" w:rsidRPr="00E35C55">
        <w:rPr>
          <w:rFonts w:ascii="Times New Roman" w:hAnsi="Times New Roman" w:cs="Times New Roman"/>
          <w:color w:val="000000"/>
          <w:u w:color="000000"/>
        </w:rPr>
        <w:t>lutite</w:t>
      </w:r>
      <w:proofErr w:type="spellEnd"/>
      <w:r w:rsidR="00ED2C3F" w:rsidRPr="00E35C55">
        <w:rPr>
          <w:rFonts w:ascii="Times New Roman" w:hAnsi="Times New Roman" w:cs="Times New Roman"/>
          <w:color w:val="000000"/>
          <w:u w:color="000000"/>
        </w:rPr>
        <w:t>. This shift</w:t>
      </w:r>
      <w:r w:rsidR="00EF0127" w:rsidRPr="00E35C55">
        <w:rPr>
          <w:rFonts w:ascii="Times New Roman" w:hAnsi="Times New Roman" w:cs="Times New Roman"/>
          <w:color w:val="000000"/>
          <w:u w:color="000000"/>
        </w:rPr>
        <w:t xml:space="preserve"> </w:t>
      </w:r>
      <w:r w:rsidR="007007C0" w:rsidRPr="00E35C55">
        <w:rPr>
          <w:rFonts w:ascii="Times New Roman" w:hAnsi="Times New Roman" w:cs="Times New Roman"/>
          <w:color w:val="000000"/>
          <w:u w:color="000000"/>
        </w:rPr>
        <w:t xml:space="preserve">is </w:t>
      </w:r>
      <w:r w:rsidR="00EF0127" w:rsidRPr="00E35C55">
        <w:rPr>
          <w:rFonts w:ascii="Times New Roman" w:hAnsi="Times New Roman" w:cs="Times New Roman"/>
          <w:color w:val="000000"/>
          <w:u w:color="000000"/>
        </w:rPr>
        <w:t>interpreted as</w:t>
      </w:r>
      <w:r w:rsidR="00967AFA" w:rsidRPr="00E35C55">
        <w:rPr>
          <w:rFonts w:ascii="Times New Roman" w:hAnsi="Times New Roman" w:cs="Times New Roman"/>
          <w:color w:val="000000"/>
          <w:u w:color="000000"/>
        </w:rPr>
        <w:t xml:space="preserve"> a deepening</w:t>
      </w:r>
      <w:r w:rsidR="0018283E" w:rsidRPr="00E35C55">
        <w:rPr>
          <w:rFonts w:ascii="Times New Roman" w:hAnsi="Times New Roman" w:cs="Times New Roman"/>
          <w:color w:val="000000"/>
          <w:u w:color="000000"/>
        </w:rPr>
        <w:t>,</w:t>
      </w:r>
      <w:r w:rsidR="009F56D6"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from</w:t>
      </w:r>
      <w:r w:rsidR="001E3591" w:rsidRPr="00E35C55">
        <w:rPr>
          <w:rFonts w:ascii="Times New Roman" w:hAnsi="Times New Roman" w:cs="Times New Roman"/>
          <w:color w:val="000000"/>
          <w:u w:color="000000"/>
        </w:rPr>
        <w:t xml:space="preserve"> a</w:t>
      </w:r>
      <w:r w:rsidR="00967AFA" w:rsidRPr="00E35C55">
        <w:rPr>
          <w:rFonts w:ascii="Times New Roman" w:hAnsi="Times New Roman" w:cs="Times New Roman"/>
          <w:color w:val="000000"/>
          <w:u w:color="000000"/>
        </w:rPr>
        <w:t xml:space="preserve"> </w:t>
      </w:r>
      <w:proofErr w:type="spellStart"/>
      <w:r w:rsidR="00967AFA" w:rsidRPr="00E35C55">
        <w:rPr>
          <w:rFonts w:ascii="Times New Roman" w:hAnsi="Times New Roman" w:cs="Times New Roman"/>
          <w:color w:val="000000"/>
          <w:u w:color="000000"/>
        </w:rPr>
        <w:t>peri</w:t>
      </w:r>
      <w:ins w:id="227" w:author="Anttila  Eliel Simpson" w:date="2024-07-11T16:59:00Z">
        <w:r w:rsidR="00DF39CC">
          <w:rPr>
            <w:rFonts w:ascii="Times New Roman" w:hAnsi="Times New Roman" w:cs="Times New Roman"/>
            <w:color w:val="000000"/>
            <w:u w:color="000000"/>
          </w:rPr>
          <w:t>tidal</w:t>
        </w:r>
      </w:ins>
      <w:proofErr w:type="spellEnd"/>
      <w:del w:id="228" w:author="Anttila  Eliel Simpson" w:date="2024-07-11T16:59:00Z">
        <w:r w:rsidR="00967AFA" w:rsidRPr="00E35C55" w:rsidDel="00DF39CC">
          <w:rPr>
            <w:rFonts w:ascii="Times New Roman" w:hAnsi="Times New Roman" w:cs="Times New Roman"/>
            <w:color w:val="000000"/>
            <w:u w:color="000000"/>
          </w:rPr>
          <w:delText>-</w:delText>
        </w:r>
      </w:del>
      <w:r w:rsidR="00967AFA" w:rsidRPr="00E35C55">
        <w:rPr>
          <w:rFonts w:ascii="Times New Roman" w:hAnsi="Times New Roman" w:cs="Times New Roman"/>
          <w:color w:val="000000"/>
          <w:u w:color="000000"/>
        </w:rPr>
        <w:t xml:space="preserve"> to shallow-subtidal carbonate ramp environment to a deeper, less energetic</w:t>
      </w:r>
      <w:r w:rsidR="002A06F0"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outer ramp setting</w:t>
      </w:r>
      <w:r w:rsidR="00EF0127" w:rsidRPr="00E35C55">
        <w:rPr>
          <w:rFonts w:ascii="Times New Roman" w:hAnsi="Times New Roman" w:cs="Times New Roman"/>
          <w:color w:val="000000"/>
          <w:u w:color="000000"/>
        </w:rPr>
        <w:t xml:space="preserve">, </w:t>
      </w:r>
      <w:r w:rsidR="002A06F0" w:rsidRPr="00E35C55">
        <w:rPr>
          <w:rFonts w:ascii="Times New Roman" w:hAnsi="Times New Roman" w:cs="Times New Roman"/>
          <w:color w:val="000000"/>
          <w:u w:color="000000"/>
        </w:rPr>
        <w:t>below storm</w:t>
      </w:r>
      <w:r w:rsidR="009F56D6" w:rsidRPr="00E35C55">
        <w:rPr>
          <w:rFonts w:ascii="Times New Roman" w:hAnsi="Times New Roman" w:cs="Times New Roman"/>
          <w:color w:val="000000"/>
          <w:u w:color="000000"/>
        </w:rPr>
        <w:t>-</w:t>
      </w:r>
      <w:r w:rsidR="002A06F0" w:rsidRPr="00E35C55">
        <w:rPr>
          <w:rFonts w:ascii="Times New Roman" w:hAnsi="Times New Roman" w:cs="Times New Roman"/>
          <w:color w:val="000000"/>
          <w:u w:color="000000"/>
        </w:rPr>
        <w:t>wave base</w:t>
      </w:r>
      <w:r w:rsidR="00967AFA" w:rsidRPr="00E35C55">
        <w:rPr>
          <w:rFonts w:ascii="Times New Roman" w:hAnsi="Times New Roman" w:cs="Times New Roman"/>
          <w:color w:val="000000"/>
          <w:u w:color="000000"/>
        </w:rPr>
        <w:t>.</w:t>
      </w:r>
      <w:r w:rsidR="00C4675C"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This transgressive sequence is</w:t>
      </w:r>
      <w:r w:rsidR="00EF74D7"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followed</w:t>
      </w:r>
      <w:r w:rsidR="00EF74D7" w:rsidRPr="00E35C55">
        <w:rPr>
          <w:rFonts w:ascii="Times New Roman" w:hAnsi="Times New Roman" w:cs="Times New Roman"/>
          <w:color w:val="000000"/>
          <w:u w:color="000000"/>
        </w:rPr>
        <w:t xml:space="preserve"> by </w:t>
      </w:r>
      <w:r w:rsidR="00CD2BB5" w:rsidRPr="00E35C55">
        <w:rPr>
          <w:rFonts w:ascii="Times New Roman" w:hAnsi="Times New Roman" w:cs="Times New Roman"/>
          <w:color w:val="000000"/>
          <w:u w:color="000000"/>
        </w:rPr>
        <w:t xml:space="preserve">abundant </w:t>
      </w:r>
      <w:proofErr w:type="spellStart"/>
      <w:r w:rsidR="00EF74D7" w:rsidRPr="00E35C55">
        <w:rPr>
          <w:rFonts w:ascii="Times New Roman" w:hAnsi="Times New Roman" w:cs="Times New Roman"/>
          <w:color w:val="000000"/>
          <w:u w:color="000000"/>
        </w:rPr>
        <w:t>wackestone</w:t>
      </w:r>
      <w:proofErr w:type="spellEnd"/>
      <w:r w:rsidR="00EF74D7" w:rsidRPr="00E35C55">
        <w:rPr>
          <w:rFonts w:ascii="Times New Roman" w:hAnsi="Times New Roman" w:cs="Times New Roman"/>
          <w:color w:val="000000"/>
          <w:u w:color="000000"/>
        </w:rPr>
        <w:t xml:space="preserve"> and massive mudstone, </w:t>
      </w:r>
      <w:r w:rsidR="00CD2BB5" w:rsidRPr="00E35C55">
        <w:rPr>
          <w:rFonts w:ascii="Times New Roman" w:hAnsi="Times New Roman" w:cs="Times New Roman"/>
          <w:color w:val="000000"/>
          <w:u w:color="000000"/>
        </w:rPr>
        <w:t>interpreted to record a</w:t>
      </w:r>
      <w:r w:rsidR="00EF74D7" w:rsidRPr="00E35C55">
        <w:rPr>
          <w:rFonts w:ascii="Times New Roman" w:hAnsi="Times New Roman" w:cs="Times New Roman"/>
          <w:color w:val="000000"/>
          <w:u w:color="000000"/>
        </w:rPr>
        <w:t xml:space="preserve"> return to more energetic, gravity-driven depositional processes</w:t>
      </w:r>
      <w:r w:rsidR="009F56D6" w:rsidRPr="00E35C55">
        <w:rPr>
          <w:rFonts w:ascii="Times New Roman" w:hAnsi="Times New Roman" w:cs="Times New Roman"/>
          <w:color w:val="000000"/>
          <w:u w:color="000000"/>
        </w:rPr>
        <w:t xml:space="preserve"> in a mid-ramp environment</w:t>
      </w:r>
      <w:r w:rsidR="00EF74D7"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Despite </w:t>
      </w:r>
      <w:r w:rsidR="00967AFA" w:rsidRPr="00E35C55">
        <w:rPr>
          <w:rFonts w:ascii="Times New Roman" w:hAnsi="Times New Roman" w:cs="Times New Roman"/>
          <w:color w:val="000000"/>
          <w:u w:color="000000"/>
        </w:rPr>
        <w:t xml:space="preserve">a substantial increase in stratigraphic thickness to the </w:t>
      </w:r>
      <w:r w:rsidR="00D42740">
        <w:rPr>
          <w:rFonts w:ascii="Times New Roman" w:hAnsi="Times New Roman" w:cs="Times New Roman"/>
          <w:color w:val="000000"/>
          <w:u w:color="000000"/>
        </w:rPr>
        <w:t>south-southwest</w:t>
      </w:r>
      <w:r w:rsidR="00967AFA"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up-section facies trends are</w:t>
      </w:r>
      <w:r w:rsidR="001E3591"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similar throughout the region, with globular </w:t>
      </w:r>
      <w:r w:rsidR="00281F62" w:rsidRPr="00E35C55">
        <w:rPr>
          <w:rFonts w:ascii="Times New Roman" w:hAnsi="Times New Roman" w:cs="Times New Roman"/>
          <w:color w:val="000000"/>
          <w:u w:color="000000"/>
        </w:rPr>
        <w:lastRenderedPageBreak/>
        <w:t xml:space="preserve">chert-bearing </w:t>
      </w:r>
      <w:r w:rsidR="0052281B" w:rsidRPr="00E35C55">
        <w:rPr>
          <w:rFonts w:ascii="Times New Roman" w:hAnsi="Times New Roman" w:cs="Times New Roman"/>
          <w:color w:val="000000"/>
          <w:u w:color="000000"/>
        </w:rPr>
        <w:t>micrite</w:t>
      </w:r>
      <w:r w:rsidR="00281F62" w:rsidRPr="00E35C55">
        <w:rPr>
          <w:rFonts w:ascii="Times New Roman" w:hAnsi="Times New Roman" w:cs="Times New Roman"/>
          <w:color w:val="000000"/>
          <w:u w:color="000000"/>
        </w:rPr>
        <w:t xml:space="preserve"> </w:t>
      </w:r>
      <w:r w:rsidR="008E27F8" w:rsidRPr="00E35C55">
        <w:rPr>
          <w:rFonts w:ascii="Times New Roman" w:hAnsi="Times New Roman" w:cs="Times New Roman"/>
          <w:color w:val="000000"/>
          <w:u w:color="000000"/>
        </w:rPr>
        <w:t>overlain by</w:t>
      </w:r>
      <w:r w:rsidR="00281F62" w:rsidRPr="00E35C55">
        <w:rPr>
          <w:rFonts w:ascii="Times New Roman" w:hAnsi="Times New Roman" w:cs="Times New Roman"/>
          <w:color w:val="000000"/>
          <w:u w:color="000000"/>
        </w:rPr>
        <w:t xml:space="preserve"> shallowing-upward </w:t>
      </w:r>
      <w:proofErr w:type="spellStart"/>
      <w:r w:rsidR="00281F62" w:rsidRPr="00E35C55">
        <w:rPr>
          <w:rFonts w:ascii="Times New Roman" w:hAnsi="Times New Roman" w:cs="Times New Roman"/>
          <w:color w:val="000000"/>
          <w:u w:color="000000"/>
        </w:rPr>
        <w:t>parasequences</w:t>
      </w:r>
      <w:proofErr w:type="spellEnd"/>
      <w:r w:rsidR="00281F62" w:rsidRPr="00E35C55">
        <w:rPr>
          <w:rFonts w:ascii="Times New Roman" w:hAnsi="Times New Roman" w:cs="Times New Roman"/>
          <w:color w:val="000000"/>
          <w:u w:color="000000"/>
        </w:rPr>
        <w:t xml:space="preserve"> </w:t>
      </w:r>
      <w:r w:rsidR="00C4675C" w:rsidRPr="00E35C55">
        <w:rPr>
          <w:rFonts w:ascii="Times New Roman" w:hAnsi="Times New Roman" w:cs="Times New Roman"/>
          <w:color w:val="000000"/>
          <w:u w:color="000000"/>
        </w:rPr>
        <w:t xml:space="preserve">at all complete </w:t>
      </w:r>
      <w:proofErr w:type="spellStart"/>
      <w:r w:rsidR="00C4675C" w:rsidRPr="00E35C55">
        <w:rPr>
          <w:rFonts w:ascii="Times New Roman" w:hAnsi="Times New Roman" w:cs="Times New Roman"/>
          <w:color w:val="000000"/>
          <w:u w:color="000000"/>
        </w:rPr>
        <w:t>Bumbulug</w:t>
      </w:r>
      <w:proofErr w:type="spellEnd"/>
      <w:r w:rsidR="00C4675C"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C4675C" w:rsidRPr="00E35C55">
        <w:rPr>
          <w:rFonts w:ascii="Times New Roman" w:hAnsi="Times New Roman" w:cs="Times New Roman"/>
          <w:color w:val="000000"/>
          <w:u w:color="000000"/>
        </w:rPr>
        <w:t xml:space="preserve"> exposures. </w:t>
      </w:r>
    </w:p>
    <w:p w14:paraId="11C17E22" w14:textId="2D62457C"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Salkhitai</w:t>
      </w:r>
      <w:proofErr w:type="spellEnd"/>
      <w:r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18283E"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description</w:t>
      </w:r>
      <w:r w:rsidR="00BE48A8"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CD2BB5" w:rsidRPr="00E35C55">
        <w:rPr>
          <w:rFonts w:ascii="Times New Roman" w:hAnsi="Times New Roman" w:cs="Times New Roman"/>
          <w:color w:val="000000"/>
          <w:u w:color="000000"/>
        </w:rPr>
        <w:t>consists</w:t>
      </w:r>
      <w:r w:rsidRPr="00E35C55">
        <w:rPr>
          <w:rFonts w:ascii="Times New Roman" w:hAnsi="Times New Roman" w:cs="Times New Roman"/>
          <w:color w:val="000000"/>
          <w:u w:color="000000"/>
        </w:rPr>
        <w:t xml:space="preserve"> of interbedded limestone</w:t>
      </w:r>
      <w:r w:rsidR="0018283E"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w:t>
      </w:r>
      <w:r w:rsidR="0052281B" w:rsidRPr="00E35C55">
        <w:rPr>
          <w:rFonts w:ascii="Times New Roman" w:hAnsi="Times New Roman" w:cs="Times New Roman"/>
          <w:color w:val="000000"/>
          <w:u w:color="000000"/>
        </w:rPr>
        <w:t>micrite</w:t>
      </w:r>
      <w:r w:rsidRPr="00E35C55">
        <w:rPr>
          <w:rFonts w:ascii="Times New Roman" w:hAnsi="Times New Roman" w:cs="Times New Roman"/>
          <w:color w:val="000000"/>
          <w:u w:color="000000"/>
        </w:rPr>
        <w:t xml:space="preserve">, and occasional </w:t>
      </w:r>
      <w:r w:rsidR="00EB0C2A" w:rsidRPr="00E35C55">
        <w:rPr>
          <w:rFonts w:ascii="Times New Roman" w:hAnsi="Times New Roman" w:cs="Times New Roman"/>
          <w:color w:val="000000"/>
          <w:u w:color="000000"/>
        </w:rPr>
        <w:t xml:space="preserve">dark, fetid </w:t>
      </w:r>
      <w:r w:rsidR="00FC7D18" w:rsidRPr="00E35C55">
        <w:rPr>
          <w:rFonts w:ascii="Times New Roman" w:hAnsi="Times New Roman" w:cs="Times New Roman"/>
          <w:color w:val="000000"/>
          <w:u w:color="000000"/>
        </w:rPr>
        <w:t>rhythmite</w:t>
      </w:r>
      <w:r w:rsidR="00EB0C2A" w:rsidRPr="00E35C55">
        <w:rPr>
          <w:rFonts w:ascii="Times New Roman" w:hAnsi="Times New Roman" w:cs="Times New Roman"/>
          <w:color w:val="000000"/>
          <w:u w:color="000000"/>
        </w:rPr>
        <w:t>s</w:t>
      </w:r>
      <w:r w:rsidRPr="00E35C55">
        <w:rPr>
          <w:rFonts w:ascii="Times New Roman" w:hAnsi="Times New Roman" w:cs="Times New Roman"/>
          <w:color w:val="000000"/>
          <w:u w:color="000000"/>
        </w:rPr>
        <w:t>,</w:t>
      </w:r>
      <w:r w:rsidR="008E27F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transitioning into coarsening-upward dolomitize</w:t>
      </w:r>
      <w:r w:rsidR="00DC61E9">
        <w:rPr>
          <w:rFonts w:ascii="Times New Roman" w:hAnsi="Times New Roman" w:cs="Times New Roman"/>
          <w:color w:val="000000"/>
          <w:u w:color="000000"/>
        </w:rPr>
        <w:t>d</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0018283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intraclast</w:t>
      </w:r>
      <w:proofErr w:type="spellEnd"/>
      <w:r w:rsidRPr="00E35C55">
        <w:rPr>
          <w:rFonts w:ascii="Times New Roman" w:hAnsi="Times New Roman" w:cs="Times New Roman"/>
          <w:color w:val="000000"/>
          <w:u w:color="000000"/>
        </w:rPr>
        <w:t xml:space="preserve"> breccia</w:t>
      </w:r>
      <w:r w:rsidR="00544767">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 massive carbonate breccia</w:t>
      </w:r>
      <w:ins w:id="229" w:author="Anttila  Eliel Simpson" w:date="2024-07-11T17:01:00Z">
        <w:r w:rsidR="00DF39CC">
          <w:rPr>
            <w:rFonts w:ascii="Times New Roman" w:hAnsi="Times New Roman" w:cs="Times New Roman"/>
            <w:color w:val="000000"/>
            <w:u w:color="000000"/>
          </w:rPr>
          <w:t xml:space="preserve"> intervals</w:t>
        </w:r>
      </w:ins>
      <w:r w:rsidR="0002618A" w:rsidRPr="00E35C55">
        <w:rPr>
          <w:rFonts w:ascii="Times New Roman" w:hAnsi="Times New Roman" w:cs="Times New Roman"/>
          <w:color w:val="000000"/>
          <w:u w:color="000000"/>
        </w:rPr>
        <w:t xml:space="preserve"> that include </w:t>
      </w:r>
      <w:r w:rsidRPr="00E35C55">
        <w:rPr>
          <w:rFonts w:ascii="Times New Roman" w:hAnsi="Times New Roman" w:cs="Times New Roman"/>
          <w:color w:val="000000"/>
          <w:u w:color="000000"/>
        </w:rPr>
        <w:t xml:space="preserve">scattered lithic grains. Best exposed and preserved 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dark</w:t>
      </w:r>
      <w:r w:rsidR="0013431C" w:rsidRPr="00E35C55">
        <w:rPr>
          <w:rFonts w:ascii="Times New Roman" w:hAnsi="Times New Roman" w:cs="Times New Roman"/>
          <w:color w:val="000000"/>
          <w:u w:color="000000"/>
        </w:rPr>
        <w:t>-colored</w:t>
      </w:r>
      <w:r w:rsidRPr="00E35C55">
        <w:rPr>
          <w:rFonts w:ascii="Times New Roman" w:hAnsi="Times New Roman" w:cs="Times New Roman"/>
          <w:color w:val="000000"/>
          <w:u w:color="000000"/>
        </w:rPr>
        <w:t xml:space="preserve"> limestone</w:t>
      </w:r>
      <w:ins w:id="230" w:author="Anttila  Eliel Simpson" w:date="2024-07-11T17:02:00Z">
        <w:r w:rsidR="00DF39CC">
          <w:rPr>
            <w:rFonts w:ascii="Times New Roman" w:hAnsi="Times New Roman" w:cs="Times New Roman"/>
            <w:color w:val="000000"/>
            <w:u w:color="000000"/>
          </w:rPr>
          <w:t xml:space="preserve"> strata</w:t>
        </w:r>
      </w:ins>
      <w:r w:rsidRPr="00E35C55">
        <w:rPr>
          <w:rFonts w:ascii="Times New Roman" w:hAnsi="Times New Roman" w:cs="Times New Roman"/>
          <w:color w:val="000000"/>
          <w:u w:color="000000"/>
        </w:rPr>
        <w:t xml:space="preserve"> </w:t>
      </w:r>
      <w:ins w:id="231" w:author="Anttila  Eliel Simpson" w:date="2024-07-11T17:02:00Z">
        <w:r w:rsidR="00DF39CC">
          <w:rPr>
            <w:rFonts w:ascii="Times New Roman" w:hAnsi="Times New Roman" w:cs="Times New Roman"/>
            <w:color w:val="000000"/>
            <w:u w:color="000000"/>
          </w:rPr>
          <w:t xml:space="preserve">near the base </w:t>
        </w:r>
      </w:ins>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consist</w:t>
      </w:r>
      <w:del w:id="232" w:author="Anttila  Eliel Simpson" w:date="2024-07-11T17:02:00Z">
        <w:r w:rsidRPr="00E35C55" w:rsidDel="00DF39CC">
          <w:rPr>
            <w:rFonts w:ascii="Times New Roman" w:hAnsi="Times New Roman" w:cs="Times New Roman"/>
            <w:color w:val="000000"/>
            <w:u w:color="000000"/>
          </w:rPr>
          <w:delText>s</w:delText>
        </w:r>
      </w:del>
      <w:r w:rsidRPr="00E35C55">
        <w:rPr>
          <w:rFonts w:ascii="Times New Roman" w:hAnsi="Times New Roman" w:cs="Times New Roman"/>
          <w:color w:val="000000"/>
          <w:u w:color="000000"/>
        </w:rPr>
        <w:t xml:space="preserve"> of </w:t>
      </w:r>
      <w:r w:rsidR="0018283E" w:rsidRPr="00E35C55">
        <w:rPr>
          <w:rFonts w:ascii="Times New Roman" w:hAnsi="Times New Roman" w:cs="Times New Roman"/>
          <w:color w:val="000000"/>
          <w:u w:color="000000"/>
        </w:rPr>
        <w:t>~</w:t>
      </w:r>
      <w:r w:rsidRPr="00E35C55">
        <w:rPr>
          <w:rFonts w:ascii="Times New Roman" w:hAnsi="Times New Roman" w:cs="Times New Roman"/>
          <w:color w:val="000000"/>
          <w:u w:color="000000"/>
        </w:rPr>
        <w:t>1.5-2 m</w:t>
      </w:r>
      <w:r w:rsidR="0013431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thick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of laminated </w:t>
      </w:r>
      <w:r w:rsidR="0013431C"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 xml:space="preserve">capped by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 that contain edgewise breccia</w:t>
      </w:r>
      <w:r w:rsidR="0013431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 ooids</w:t>
      </w:r>
      <w:r w:rsidR="0013431C" w:rsidRPr="00E35C55">
        <w:rPr>
          <w:rFonts w:ascii="Times New Roman" w:hAnsi="Times New Roman" w:cs="Times New Roman"/>
          <w:color w:val="000000"/>
          <w:u w:color="000000"/>
        </w:rPr>
        <w:t xml:space="preserve"> in channelized bodies</w:t>
      </w:r>
      <w:r w:rsidRPr="00E35C55">
        <w:rPr>
          <w:rFonts w:ascii="Times New Roman" w:hAnsi="Times New Roman" w:cs="Times New Roman"/>
          <w:color w:val="000000"/>
          <w:u w:color="000000"/>
        </w:rPr>
        <w:t xml:space="preserve">. </w:t>
      </w:r>
    </w:p>
    <w:p w14:paraId="4710A66F" w14:textId="268D312B"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Up-section,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w:t>
      </w:r>
      <w:del w:id="233" w:author="Anttila  Eliel Simpson" w:date="2024-07-11T17:02:00Z">
        <w:r w:rsidR="008B62B2" w:rsidRPr="00E35C55" w:rsidDel="00DF39CC">
          <w:rPr>
            <w:rFonts w:ascii="Times New Roman" w:hAnsi="Times New Roman" w:cs="Times New Roman"/>
            <w:color w:val="000000"/>
            <w:u w:color="000000"/>
          </w:rPr>
          <w:delText xml:space="preserve">are </w:delText>
        </w:r>
      </w:del>
      <w:ins w:id="234" w:author="Anttila  Eliel Simpson" w:date="2024-07-11T17:02:00Z">
        <w:r w:rsidR="00DF39CC">
          <w:rPr>
            <w:rFonts w:ascii="Times New Roman" w:hAnsi="Times New Roman" w:cs="Times New Roman"/>
            <w:color w:val="000000"/>
            <w:u w:color="000000"/>
          </w:rPr>
          <w:t xml:space="preserve">are increasingly </w:t>
        </w:r>
      </w:ins>
      <w:r w:rsidR="008B62B2" w:rsidRPr="00E35C55">
        <w:rPr>
          <w:rFonts w:ascii="Times New Roman" w:hAnsi="Times New Roman" w:cs="Times New Roman"/>
          <w:color w:val="000000"/>
          <w:u w:color="000000"/>
        </w:rPr>
        <w:t>dominated by</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proofErr w:type="gramStart"/>
      <w:r w:rsidRPr="00E35C55">
        <w:rPr>
          <w:rFonts w:ascii="Times New Roman" w:hAnsi="Times New Roman" w:cs="Times New Roman"/>
          <w:color w:val="000000"/>
          <w:u w:color="000000"/>
        </w:rPr>
        <w:t>grainstone</w:t>
      </w:r>
      <w:proofErr w:type="spellEnd"/>
      <w:r w:rsidR="008B62B2" w:rsidRPr="00E35C55">
        <w:rPr>
          <w:rFonts w:ascii="Times New Roman" w:hAnsi="Times New Roman" w:cs="Times New Roman"/>
          <w:color w:val="000000"/>
          <w:u w:color="000000"/>
        </w:rPr>
        <w:t>, and</w:t>
      </w:r>
      <w:proofErr w:type="gramEnd"/>
      <w:r w:rsidR="008B62B2" w:rsidRPr="00E35C55">
        <w:rPr>
          <w:rFonts w:ascii="Times New Roman" w:hAnsi="Times New Roman" w:cs="Times New Roman"/>
          <w:color w:val="000000"/>
          <w:u w:color="000000"/>
        </w:rPr>
        <w:t xml:space="preserve"> are </w:t>
      </w:r>
      <w:r w:rsidRPr="00E35C55">
        <w:rPr>
          <w:rFonts w:ascii="Times New Roman" w:hAnsi="Times New Roman" w:cs="Times New Roman"/>
          <w:color w:val="000000"/>
          <w:u w:color="000000"/>
        </w:rPr>
        <w:t xml:space="preserve">capped by </w:t>
      </w:r>
      <w:del w:id="235" w:author="Anttila  Eliel Simpson" w:date="2024-07-11T17:04:00Z">
        <w:r w:rsidRPr="00E35C55" w:rsidDel="00DF39CC">
          <w:rPr>
            <w:rFonts w:ascii="Times New Roman" w:hAnsi="Times New Roman" w:cs="Times New Roman"/>
            <w:color w:val="000000"/>
            <w:u w:color="000000"/>
          </w:rPr>
          <w:delText xml:space="preserve">intraclast </w:delText>
        </w:r>
      </w:del>
      <w:ins w:id="236" w:author="Anttila  Eliel Simpson" w:date="2024-07-11T17:04:00Z">
        <w:r w:rsidR="00DF39CC">
          <w:rPr>
            <w:rFonts w:ascii="Times New Roman" w:hAnsi="Times New Roman" w:cs="Times New Roman"/>
            <w:color w:val="000000"/>
            <w:u w:color="000000"/>
          </w:rPr>
          <w:t xml:space="preserve">carbonate </w:t>
        </w:r>
      </w:ins>
      <w:r w:rsidRPr="00E35C55">
        <w:rPr>
          <w:rFonts w:ascii="Times New Roman" w:hAnsi="Times New Roman" w:cs="Times New Roman"/>
          <w:color w:val="000000"/>
          <w:u w:color="000000"/>
        </w:rPr>
        <w:t xml:space="preserve">breccia. Fining-upward </w:t>
      </w:r>
      <w:proofErr w:type="spellStart"/>
      <w:r w:rsidR="0018283E" w:rsidRPr="00E35C55">
        <w:rPr>
          <w:rFonts w:ascii="Times New Roman" w:hAnsi="Times New Roman" w:cs="Times New Roman"/>
          <w:color w:val="000000"/>
          <w:u w:color="000000"/>
        </w:rPr>
        <w:t>wackestone</w:t>
      </w:r>
      <w:proofErr w:type="spellEnd"/>
      <w:r w:rsidR="0018283E" w:rsidRPr="00E35C55">
        <w:rPr>
          <w:rFonts w:ascii="Times New Roman" w:hAnsi="Times New Roman" w:cs="Times New Roman"/>
          <w:color w:val="000000"/>
          <w:u w:color="000000"/>
        </w:rPr>
        <w:t xml:space="preserve"> and </w:t>
      </w:r>
      <w:proofErr w:type="spellStart"/>
      <w:r w:rsidR="008B62B2" w:rsidRPr="00E35C55">
        <w:rPr>
          <w:rFonts w:ascii="Times New Roman" w:hAnsi="Times New Roman" w:cs="Times New Roman"/>
          <w:color w:val="000000"/>
          <w:u w:color="000000"/>
        </w:rPr>
        <w:t>grainstone</w:t>
      </w:r>
      <w:proofErr w:type="spellEnd"/>
      <w:r w:rsidR="0013431C" w:rsidRPr="00E35C55">
        <w:rPr>
          <w:rFonts w:ascii="Times New Roman" w:hAnsi="Times New Roman" w:cs="Times New Roman"/>
          <w:color w:val="000000"/>
          <w:u w:color="000000"/>
        </w:rPr>
        <w:t xml:space="preserve"> beds</w:t>
      </w:r>
      <w:r w:rsidR="007E38F8" w:rsidRPr="00E35C55">
        <w:rPr>
          <w:rFonts w:ascii="Times New Roman" w:hAnsi="Times New Roman" w:cs="Times New Roman"/>
          <w:color w:val="000000"/>
          <w:u w:color="000000"/>
        </w:rPr>
        <w:t xml:space="preserve"> with 5-cm diameter grey chert nodules</w:t>
      </w:r>
      <w:r w:rsidRPr="00E35C55">
        <w:rPr>
          <w:rFonts w:ascii="Times New Roman" w:hAnsi="Times New Roman" w:cs="Times New Roman"/>
          <w:color w:val="000000"/>
          <w:u w:color="000000"/>
        </w:rPr>
        <w:t xml:space="preserve"> become increasingly </w:t>
      </w:r>
      <w:r w:rsidR="00CD2BB5" w:rsidRPr="00E35C55">
        <w:rPr>
          <w:rFonts w:ascii="Times New Roman" w:hAnsi="Times New Roman" w:cs="Times New Roman"/>
          <w:color w:val="000000"/>
          <w:u w:color="000000"/>
        </w:rPr>
        <w:t xml:space="preserve">abundant </w:t>
      </w:r>
      <w:r w:rsidRPr="00E35C55">
        <w:rPr>
          <w:rFonts w:ascii="Times New Roman" w:hAnsi="Times New Roman" w:cs="Times New Roman"/>
          <w:color w:val="000000"/>
          <w:u w:color="000000"/>
        </w:rPr>
        <w:t xml:space="preserve">up-section. </w:t>
      </w:r>
      <w:r w:rsidR="00CD2BB5" w:rsidRPr="00E35C55">
        <w:rPr>
          <w:rFonts w:ascii="Times New Roman" w:hAnsi="Times New Roman" w:cs="Times New Roman"/>
          <w:color w:val="000000"/>
          <w:u w:color="000000"/>
        </w:rPr>
        <w:t>F</w:t>
      </w:r>
      <w:r w:rsidRPr="00E35C55">
        <w:rPr>
          <w:rFonts w:ascii="Times New Roman" w:hAnsi="Times New Roman" w:cs="Times New Roman"/>
          <w:color w:val="000000"/>
          <w:u w:color="000000"/>
        </w:rPr>
        <w:t>ine</w:t>
      </w:r>
      <w:r w:rsidR="00CD2BB5" w:rsidRPr="00E35C55">
        <w:rPr>
          <w:rFonts w:ascii="Times New Roman" w:hAnsi="Times New Roman" w:cs="Times New Roman"/>
          <w:color w:val="000000"/>
          <w:u w:color="000000"/>
        </w:rPr>
        <w:t>-</w:t>
      </w:r>
      <w:r w:rsidR="008E27F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to medium</w:t>
      </w:r>
      <w:r w:rsidR="00CD2BB5" w:rsidRPr="00E35C55">
        <w:rPr>
          <w:rFonts w:ascii="Times New Roman" w:hAnsi="Times New Roman" w:cs="Times New Roman"/>
          <w:color w:val="000000"/>
          <w:u w:color="000000"/>
        </w:rPr>
        <w:t>-grained,</w:t>
      </w:r>
      <w:r w:rsidRPr="00E35C55">
        <w:rPr>
          <w:rFonts w:ascii="Times New Roman" w:hAnsi="Times New Roman" w:cs="Times New Roman"/>
          <w:color w:val="000000"/>
          <w:u w:color="000000"/>
        </w:rPr>
        <w:t xml:space="preserve"> </w:t>
      </w:r>
      <w:r w:rsidR="00CD2BB5" w:rsidRPr="00E35C55">
        <w:rPr>
          <w:rFonts w:ascii="Times New Roman" w:hAnsi="Times New Roman" w:cs="Times New Roman"/>
          <w:color w:val="000000"/>
          <w:u w:color="000000"/>
        </w:rPr>
        <w:t>subrounded to subangular quartz and lithic fragments</w:t>
      </w:r>
      <w:r w:rsidRPr="00E35C55">
        <w:rPr>
          <w:rFonts w:ascii="Times New Roman" w:hAnsi="Times New Roman" w:cs="Times New Roman"/>
          <w:color w:val="000000"/>
          <w:u w:color="000000"/>
        </w:rPr>
        <w:t xml:space="preserve"> are dispersed throughout the uppermost limestone </w:t>
      </w:r>
      <w:r w:rsidR="00CD2BB5" w:rsidRPr="00E35C55">
        <w:rPr>
          <w:rFonts w:ascii="Times New Roman" w:hAnsi="Times New Roman" w:cs="Times New Roman"/>
          <w:color w:val="000000"/>
          <w:u w:color="000000"/>
        </w:rPr>
        <w:t xml:space="preserve">unit </w:t>
      </w:r>
      <w:del w:id="237" w:author="Anttila  Eliel Simpson" w:date="2024-07-11T17:07:00Z">
        <w:r w:rsidR="00CD2BB5" w:rsidRPr="00E35C55" w:rsidDel="00DF39CC">
          <w:rPr>
            <w:rFonts w:ascii="Times New Roman" w:hAnsi="Times New Roman" w:cs="Times New Roman"/>
            <w:color w:val="000000"/>
            <w:u w:color="000000"/>
          </w:rPr>
          <w:delText xml:space="preserve">of </w:delText>
        </w:r>
      </w:del>
      <w:ins w:id="238" w:author="Anttila  Eliel Simpson" w:date="2024-07-11T17:07:00Z">
        <w:r w:rsidR="00DF39CC">
          <w:rPr>
            <w:rFonts w:ascii="Times New Roman" w:hAnsi="Times New Roman" w:cs="Times New Roman"/>
            <w:color w:val="000000"/>
            <w:u w:color="000000"/>
          </w:rPr>
          <w:t xml:space="preserve">within </w:t>
        </w:r>
      </w:ins>
      <w:r w:rsidR="00CD2BB5" w:rsidRPr="00E35C55">
        <w:rPr>
          <w:rFonts w:ascii="Times New Roman" w:hAnsi="Times New Roman" w:cs="Times New Roman"/>
          <w:color w:val="000000"/>
          <w:u w:color="000000"/>
        </w:rPr>
        <w:t xml:space="preserve">fining-upwards </w:t>
      </w:r>
      <w:proofErr w:type="spellStart"/>
      <w:r w:rsidR="001D5050" w:rsidRPr="00E35C55">
        <w:rPr>
          <w:rFonts w:ascii="Times New Roman" w:hAnsi="Times New Roman" w:cs="Times New Roman"/>
          <w:color w:val="000000"/>
          <w:u w:color="000000"/>
        </w:rPr>
        <w:t>wackestone</w:t>
      </w:r>
      <w:proofErr w:type="spellEnd"/>
      <w:r w:rsidR="001D5050" w:rsidRPr="00E35C55">
        <w:rPr>
          <w:rFonts w:ascii="Times New Roman" w:hAnsi="Times New Roman" w:cs="Times New Roman"/>
          <w:color w:val="000000"/>
          <w:u w:color="000000"/>
        </w:rPr>
        <w:t xml:space="preserve"> and </w:t>
      </w:r>
      <w:proofErr w:type="spellStart"/>
      <w:r w:rsidR="008E27F8" w:rsidRPr="00E35C55">
        <w:rPr>
          <w:rFonts w:ascii="Times New Roman" w:hAnsi="Times New Roman" w:cs="Times New Roman"/>
          <w:color w:val="000000"/>
          <w:u w:color="000000"/>
        </w:rPr>
        <w:t>grainstone</w:t>
      </w:r>
      <w:proofErr w:type="spellEnd"/>
      <w:r w:rsidR="008E27F8" w:rsidRPr="00E35C55">
        <w:rPr>
          <w:rFonts w:ascii="Times New Roman" w:hAnsi="Times New Roman" w:cs="Times New Roman"/>
          <w:color w:val="000000"/>
          <w:u w:color="000000"/>
        </w:rPr>
        <w:t xml:space="preserve"> beds</w:t>
      </w:r>
      <w:r w:rsidRPr="00E35C55">
        <w:rPr>
          <w:rFonts w:ascii="Times New Roman" w:hAnsi="Times New Roman" w:cs="Times New Roman"/>
          <w:color w:val="000000"/>
          <w:u w:color="000000"/>
        </w:rPr>
        <w:t>.</w:t>
      </w:r>
    </w:p>
    <w:p w14:paraId="44505042" w14:textId="408A80AA" w:rsidR="00AA60BD" w:rsidRPr="00E35C55" w:rsidRDefault="00AA60BD" w:rsidP="00704162">
      <w:pPr>
        <w:autoSpaceDE w:val="0"/>
        <w:autoSpaceDN w:val="0"/>
        <w:adjustRightInd w:val="0"/>
        <w:spacing w:line="360" w:lineRule="auto"/>
        <w:ind w:firstLine="720"/>
        <w:rPr>
          <w:rFonts w:ascii="Times New Roman" w:hAnsi="Times New Roman" w:cs="Times New Roman"/>
          <w:i/>
          <w:iCs/>
          <w:color w:val="000000"/>
          <w:u w:color="000000"/>
        </w:rPr>
      </w:pPr>
      <w:r w:rsidRPr="00E35C55">
        <w:rPr>
          <w:rFonts w:ascii="Times New Roman" w:hAnsi="Times New Roman" w:cs="Times New Roman"/>
          <w:color w:val="000000"/>
          <w:u w:color="000000"/>
        </w:rPr>
        <w:t xml:space="preserve"> This influx of terrigenous material occurs directly before a shift to dolomitized </w:t>
      </w:r>
      <w:proofErr w:type="spellStart"/>
      <w:r w:rsidRPr="00E35C55">
        <w:rPr>
          <w:rFonts w:ascii="Times New Roman" w:hAnsi="Times New Roman" w:cs="Times New Roman"/>
          <w:color w:val="000000"/>
          <w:u w:color="000000"/>
        </w:rPr>
        <w:t>grainstone</w:t>
      </w:r>
      <w:proofErr w:type="spellEnd"/>
      <w:r w:rsidR="0013431C" w:rsidRPr="00E35C55">
        <w:rPr>
          <w:rFonts w:ascii="Times New Roman" w:hAnsi="Times New Roman" w:cs="Times New Roman"/>
          <w:color w:val="000000"/>
          <w:u w:color="000000"/>
        </w:rPr>
        <w:t xml:space="preserve"> beds</w:t>
      </w:r>
      <w:r w:rsidRPr="00E35C55">
        <w:rPr>
          <w:rFonts w:ascii="Times New Roman" w:hAnsi="Times New Roman" w:cs="Times New Roman"/>
          <w:color w:val="000000"/>
          <w:u w:color="000000"/>
        </w:rPr>
        <w:t xml:space="preserve"> with </w:t>
      </w:r>
      <w:r w:rsidR="00504468" w:rsidRPr="00E35C55">
        <w:rPr>
          <w:rFonts w:ascii="Times New Roman" w:hAnsi="Times New Roman" w:cs="Times New Roman"/>
          <w:color w:val="000000"/>
          <w:u w:color="000000"/>
        </w:rPr>
        <w:t>~</w:t>
      </w:r>
      <w:r w:rsidRPr="00E35C55">
        <w:rPr>
          <w:rFonts w:ascii="Times New Roman" w:hAnsi="Times New Roman" w:cs="Times New Roman"/>
          <w:color w:val="000000"/>
          <w:u w:color="000000"/>
        </w:rPr>
        <w:t>1cm</w:t>
      </w:r>
      <w:r w:rsidR="00504468" w:rsidRPr="00E35C55">
        <w:rPr>
          <w:rFonts w:ascii="Times New Roman" w:hAnsi="Times New Roman" w:cs="Times New Roman"/>
          <w:color w:val="000000"/>
          <w:u w:color="000000"/>
        </w:rPr>
        <w:t>-thick</w:t>
      </w:r>
      <w:r w:rsidRPr="00E35C55">
        <w:rPr>
          <w:rFonts w:ascii="Times New Roman" w:hAnsi="Times New Roman" w:cs="Times New Roman"/>
          <w:color w:val="000000"/>
          <w:u w:color="000000"/>
        </w:rPr>
        <w:t xml:space="preserve"> discontinuous bands of nodular black chert, followed by chaotically bedded </w:t>
      </w:r>
      <w:r w:rsidR="00DC61E9" w:rsidRPr="00E35C55">
        <w:rPr>
          <w:rFonts w:ascii="Times New Roman" w:hAnsi="Times New Roman" w:cs="Times New Roman"/>
          <w:color w:val="000000"/>
          <w:u w:color="000000"/>
        </w:rPr>
        <w:t>conglo</w:t>
      </w:r>
      <w:r w:rsidR="00DC61E9">
        <w:rPr>
          <w:rFonts w:ascii="Times New Roman" w:hAnsi="Times New Roman" w:cs="Times New Roman"/>
          <w:color w:val="000000"/>
          <w:u w:color="000000"/>
        </w:rPr>
        <w:t>merates</w:t>
      </w:r>
      <w:r w:rsidR="00DC61E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that include dolomite, chert, and </w:t>
      </w:r>
      <w:r w:rsidR="0013431C" w:rsidRPr="00E35C55">
        <w:rPr>
          <w:rFonts w:ascii="Times New Roman" w:hAnsi="Times New Roman" w:cs="Times New Roman"/>
          <w:color w:val="000000"/>
          <w:u w:color="000000"/>
        </w:rPr>
        <w:t>quartz and lithic grains</w:t>
      </w:r>
      <w:r w:rsidRPr="00E35C55">
        <w:rPr>
          <w:rFonts w:ascii="Times New Roman" w:hAnsi="Times New Roman" w:cs="Times New Roman"/>
          <w:color w:val="000000"/>
          <w:u w:color="000000"/>
        </w:rPr>
        <w:t xml:space="preserve">. The uppermost portion of the </w:t>
      </w:r>
      <w:proofErr w:type="spellStart"/>
      <w:r w:rsidR="0018283E" w:rsidRPr="00E35C55">
        <w:rPr>
          <w:rFonts w:ascii="Times New Roman" w:hAnsi="Times New Roman" w:cs="Times New Roman"/>
          <w:color w:val="000000"/>
          <w:u w:color="000000"/>
        </w:rPr>
        <w:t>Sakhitai</w:t>
      </w:r>
      <w:proofErr w:type="spellEnd"/>
      <w:r w:rsidR="0018283E"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contains </w:t>
      </w:r>
      <w:r w:rsidR="0018283E" w:rsidRPr="00E35C55">
        <w:rPr>
          <w:rFonts w:ascii="Times New Roman" w:hAnsi="Times New Roman" w:cs="Times New Roman"/>
          <w:color w:val="000000"/>
          <w:u w:color="000000"/>
        </w:rPr>
        <w:t>massive</w:t>
      </w:r>
      <w:r w:rsidRPr="00E35C55">
        <w:rPr>
          <w:rFonts w:ascii="Times New Roman" w:hAnsi="Times New Roman" w:cs="Times New Roman"/>
          <w:color w:val="000000"/>
          <w:u w:color="000000"/>
        </w:rPr>
        <w:t xml:space="preserve"> coarse-grained sandstone with outsized carbonate and lithic clasts</w:t>
      </w:r>
      <w:r w:rsidR="00504468" w:rsidRPr="00E35C55">
        <w:rPr>
          <w:rFonts w:ascii="Times New Roman" w:hAnsi="Times New Roman" w:cs="Times New Roman"/>
          <w:color w:val="000000"/>
          <w:u w:color="000000"/>
        </w:rPr>
        <w:t>, up</w:t>
      </w:r>
      <w:r w:rsidRPr="00E35C55">
        <w:rPr>
          <w:rFonts w:ascii="Times New Roman" w:hAnsi="Times New Roman" w:cs="Times New Roman"/>
          <w:color w:val="000000"/>
          <w:u w:color="000000"/>
        </w:rPr>
        <w:t xml:space="preserve"> to granule in size, followed by a dolomite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 The sandstone, as well as a</w:t>
      </w:r>
      <w:r w:rsidR="00AB72FA" w:rsidRPr="00E35C55">
        <w:rPr>
          <w:rFonts w:ascii="Times New Roman" w:hAnsi="Times New Roman" w:cs="Times New Roman"/>
          <w:color w:val="000000"/>
          <w:u w:color="000000"/>
        </w:rPr>
        <w:t>n</w:t>
      </w:r>
      <w:r w:rsidRPr="00E35C55">
        <w:rPr>
          <w:rFonts w:ascii="Times New Roman" w:hAnsi="Times New Roman" w:cs="Times New Roman"/>
          <w:color w:val="000000"/>
          <w:u w:color="000000"/>
        </w:rPr>
        <w:t xml:space="preserve"> erosional surface at the top of the dolomite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are both best exposed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particularly at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Gol section. Thickness of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range</w:t>
      </w:r>
      <w:r w:rsidR="00AB72FA"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from </w:t>
      </w:r>
      <w:r w:rsidR="00B97CAE" w:rsidRPr="00E35C55">
        <w:rPr>
          <w:rFonts w:ascii="Times New Roman" w:hAnsi="Times New Roman" w:cs="Times New Roman"/>
          <w:color w:val="000000"/>
          <w:u w:color="000000"/>
        </w:rPr>
        <w:t>~</w:t>
      </w:r>
      <w:r w:rsidRPr="00E35C55">
        <w:rPr>
          <w:rFonts w:ascii="Times New Roman" w:hAnsi="Times New Roman" w:cs="Times New Roman"/>
          <w:color w:val="000000"/>
          <w:u w:color="000000"/>
        </w:rPr>
        <w:t>100-150</w:t>
      </w:r>
      <w:r w:rsidR="00BE48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 across the basin. </w:t>
      </w:r>
    </w:p>
    <w:p w14:paraId="5823DC80" w14:textId="2E78171A"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Salkhitai</w:t>
      </w:r>
      <w:proofErr w:type="spellEnd"/>
      <w:r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EF74D7"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interpretation</w:t>
      </w:r>
      <w:r w:rsidR="00BE48A8"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FC7D18" w:rsidRPr="00E35C55">
        <w:rPr>
          <w:rFonts w:ascii="Times New Roman" w:hAnsi="Times New Roman" w:cs="Times New Roman"/>
          <w:color w:val="000000"/>
          <w:u w:color="000000"/>
        </w:rPr>
        <w:t>Rhythmite</w:t>
      </w:r>
      <w:r w:rsidR="00EF74D7" w:rsidRPr="00E35C55">
        <w:rPr>
          <w:rFonts w:ascii="Times New Roman" w:hAnsi="Times New Roman" w:cs="Times New Roman"/>
          <w:color w:val="000000"/>
          <w:u w:color="000000"/>
        </w:rPr>
        <w:t>-</w:t>
      </w:r>
      <w:proofErr w:type="spellStart"/>
      <w:r w:rsidR="00EF74D7" w:rsidRPr="00E35C55">
        <w:rPr>
          <w:rFonts w:ascii="Times New Roman" w:hAnsi="Times New Roman" w:cs="Times New Roman"/>
          <w:color w:val="000000"/>
          <w:u w:color="000000"/>
        </w:rPr>
        <w:t>grainstone</w:t>
      </w:r>
      <w:proofErr w:type="spellEnd"/>
      <w:r w:rsidR="00EF74D7" w:rsidRPr="00E35C55">
        <w:rPr>
          <w:rFonts w:ascii="Times New Roman" w:hAnsi="Times New Roman" w:cs="Times New Roman"/>
          <w:color w:val="000000"/>
          <w:u w:color="000000"/>
        </w:rPr>
        <w:t xml:space="preserve"> </w:t>
      </w:r>
      <w:proofErr w:type="spellStart"/>
      <w:r w:rsidR="00EF74D7" w:rsidRPr="00E35C55">
        <w:rPr>
          <w:rFonts w:ascii="Times New Roman" w:hAnsi="Times New Roman" w:cs="Times New Roman"/>
          <w:color w:val="000000"/>
          <w:u w:color="000000"/>
        </w:rPr>
        <w:t>parasequences</w:t>
      </w:r>
      <w:proofErr w:type="spellEnd"/>
      <w:r w:rsidR="006536F6">
        <w:rPr>
          <w:rFonts w:ascii="Times New Roman" w:hAnsi="Times New Roman" w:cs="Times New Roman"/>
          <w:color w:val="000000"/>
          <w:u w:color="000000"/>
        </w:rPr>
        <w:t xml:space="preserve"> (fig. 5A)</w:t>
      </w:r>
      <w:r w:rsidR="00EF74D7" w:rsidRPr="00E35C55">
        <w:rPr>
          <w:rFonts w:ascii="Times New Roman" w:hAnsi="Times New Roman" w:cs="Times New Roman"/>
          <w:color w:val="000000"/>
          <w:u w:color="000000"/>
        </w:rPr>
        <w:t xml:space="preserve"> at the base of the </w:t>
      </w:r>
      <w:proofErr w:type="spellStart"/>
      <w:r w:rsidR="00EF74D7" w:rsidRPr="00E35C55">
        <w:rPr>
          <w:rFonts w:ascii="Times New Roman" w:hAnsi="Times New Roman" w:cs="Times New Roman"/>
          <w:color w:val="000000"/>
          <w:u w:color="000000"/>
        </w:rPr>
        <w:t>Salkhitai</w:t>
      </w:r>
      <w:proofErr w:type="spellEnd"/>
      <w:r w:rsidR="00EF74D7"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74D7" w:rsidRPr="00E35C55">
        <w:rPr>
          <w:rFonts w:ascii="Times New Roman" w:hAnsi="Times New Roman" w:cs="Times New Roman"/>
          <w:color w:val="000000"/>
          <w:u w:color="000000"/>
        </w:rPr>
        <w:t xml:space="preserve"> are consistent with cyclic</w:t>
      </w:r>
      <w:r w:rsidR="009F56D6" w:rsidRPr="00E35C55">
        <w:rPr>
          <w:rFonts w:ascii="Times New Roman" w:hAnsi="Times New Roman" w:cs="Times New Roman"/>
          <w:color w:val="000000"/>
          <w:u w:color="000000"/>
        </w:rPr>
        <w:t xml:space="preserve"> carbonate</w:t>
      </w:r>
      <w:r w:rsidR="00EF74D7" w:rsidRPr="00E35C55">
        <w:rPr>
          <w:rFonts w:ascii="Times New Roman" w:hAnsi="Times New Roman" w:cs="Times New Roman"/>
          <w:color w:val="000000"/>
          <w:u w:color="000000"/>
        </w:rPr>
        <w:t xml:space="preserve"> shoaling in a sub-tidal,</w:t>
      </w:r>
      <w:r w:rsidR="009F56D6" w:rsidRPr="00E35C55">
        <w:rPr>
          <w:rFonts w:ascii="Times New Roman" w:hAnsi="Times New Roman" w:cs="Times New Roman"/>
          <w:color w:val="000000"/>
          <w:u w:color="000000"/>
        </w:rPr>
        <w:t xml:space="preserve"> mid-to-upper ramp environment, </w:t>
      </w:r>
      <w:r w:rsidR="001F1076" w:rsidRPr="00E35C55">
        <w:rPr>
          <w:rFonts w:ascii="Times New Roman" w:hAnsi="Times New Roman" w:cs="Times New Roman"/>
          <w:color w:val="000000"/>
          <w:u w:color="000000"/>
        </w:rPr>
        <w:t>with facies associations trending up</w:t>
      </w:r>
      <w:r w:rsidR="00AB72FA" w:rsidRPr="00E35C55">
        <w:rPr>
          <w:rFonts w:ascii="Times New Roman" w:hAnsi="Times New Roman" w:cs="Times New Roman"/>
          <w:color w:val="000000"/>
          <w:u w:color="000000"/>
        </w:rPr>
        <w:t>-</w:t>
      </w:r>
      <w:r w:rsidR="001F1076" w:rsidRPr="00E35C55">
        <w:rPr>
          <w:rFonts w:ascii="Times New Roman" w:hAnsi="Times New Roman" w:cs="Times New Roman"/>
          <w:color w:val="000000"/>
          <w:u w:color="000000"/>
        </w:rPr>
        <w:t xml:space="preserve">section towards increasingly energetic, proximal depositional environments. </w:t>
      </w:r>
      <w:r w:rsidR="00AB72FA" w:rsidRPr="00E35C55">
        <w:rPr>
          <w:rFonts w:ascii="Times New Roman" w:hAnsi="Times New Roman" w:cs="Times New Roman"/>
          <w:color w:val="000000"/>
          <w:u w:color="000000"/>
        </w:rPr>
        <w:t>E</w:t>
      </w:r>
      <w:r w:rsidR="001F1076" w:rsidRPr="00E35C55">
        <w:rPr>
          <w:rFonts w:ascii="Times New Roman" w:hAnsi="Times New Roman" w:cs="Times New Roman"/>
          <w:color w:val="000000"/>
          <w:u w:color="000000"/>
        </w:rPr>
        <w:t xml:space="preserve">pisodic reworking and incorporation of carbonate and chert into </w:t>
      </w:r>
      <w:proofErr w:type="spellStart"/>
      <w:r w:rsidR="001F1076" w:rsidRPr="00E35C55">
        <w:rPr>
          <w:rFonts w:ascii="Times New Roman" w:hAnsi="Times New Roman" w:cs="Times New Roman"/>
          <w:color w:val="000000"/>
          <w:u w:color="000000"/>
        </w:rPr>
        <w:t>intraclast</w:t>
      </w:r>
      <w:proofErr w:type="spellEnd"/>
      <w:r w:rsidR="001F1076" w:rsidRPr="00E35C55">
        <w:rPr>
          <w:rFonts w:ascii="Times New Roman" w:hAnsi="Times New Roman" w:cs="Times New Roman"/>
          <w:color w:val="000000"/>
          <w:u w:color="000000"/>
        </w:rPr>
        <w:t xml:space="preserve"> breccias suggests deposition </w:t>
      </w:r>
      <w:r w:rsidR="00A94E4F" w:rsidRPr="00E35C55">
        <w:rPr>
          <w:rFonts w:ascii="Times New Roman" w:hAnsi="Times New Roman" w:cs="Times New Roman"/>
          <w:color w:val="000000"/>
          <w:u w:color="000000"/>
        </w:rPr>
        <w:t xml:space="preserve">near or </w:t>
      </w:r>
      <w:r w:rsidR="001F1076" w:rsidRPr="00E35C55">
        <w:rPr>
          <w:rFonts w:ascii="Times New Roman" w:hAnsi="Times New Roman" w:cs="Times New Roman"/>
          <w:color w:val="000000"/>
          <w:u w:color="000000"/>
        </w:rPr>
        <w:t>above storm-wave base, and/or repeated shoaling into a more energetic depositional regime</w:t>
      </w:r>
      <w:r w:rsidR="00AB72FA" w:rsidRPr="00E35C55">
        <w:rPr>
          <w:rFonts w:ascii="Times New Roman" w:hAnsi="Times New Roman" w:cs="Times New Roman"/>
          <w:color w:val="000000"/>
          <w:u w:color="000000"/>
        </w:rPr>
        <w:t xml:space="preserve">, </w:t>
      </w:r>
      <w:r w:rsidR="001F1076" w:rsidRPr="00E35C55">
        <w:rPr>
          <w:rFonts w:ascii="Times New Roman" w:hAnsi="Times New Roman" w:cs="Times New Roman"/>
          <w:color w:val="000000"/>
          <w:u w:color="000000"/>
        </w:rPr>
        <w:t xml:space="preserve">above fair-weather-wave base. Up-section, channelization and an increase in terrigenous </w:t>
      </w:r>
      <w:proofErr w:type="spellStart"/>
      <w:r w:rsidR="001F1076" w:rsidRPr="00E35C55">
        <w:rPr>
          <w:rFonts w:ascii="Times New Roman" w:hAnsi="Times New Roman" w:cs="Times New Roman"/>
          <w:color w:val="000000"/>
          <w:u w:color="000000"/>
        </w:rPr>
        <w:t>allochem</w:t>
      </w:r>
      <w:r w:rsidR="00AB72FA" w:rsidRPr="00E35C55">
        <w:rPr>
          <w:rFonts w:ascii="Times New Roman" w:hAnsi="Times New Roman" w:cs="Times New Roman"/>
          <w:color w:val="000000"/>
          <w:u w:color="000000"/>
        </w:rPr>
        <w:t>s</w:t>
      </w:r>
      <w:proofErr w:type="spellEnd"/>
      <w:r w:rsidR="00AB72FA" w:rsidRPr="00E35C55">
        <w:rPr>
          <w:rFonts w:ascii="Times New Roman" w:hAnsi="Times New Roman" w:cs="Times New Roman"/>
          <w:color w:val="000000"/>
          <w:u w:color="000000"/>
        </w:rPr>
        <w:t xml:space="preserve"> </w:t>
      </w:r>
      <w:r w:rsidR="001F1076" w:rsidRPr="00E35C55">
        <w:rPr>
          <w:rFonts w:ascii="Times New Roman" w:hAnsi="Times New Roman" w:cs="Times New Roman"/>
          <w:color w:val="000000"/>
          <w:u w:color="000000"/>
        </w:rPr>
        <w:t>indicate</w:t>
      </w:r>
      <w:r w:rsidR="00EE684B" w:rsidRPr="00E35C55">
        <w:rPr>
          <w:rFonts w:ascii="Times New Roman" w:hAnsi="Times New Roman" w:cs="Times New Roman"/>
          <w:color w:val="000000"/>
          <w:u w:color="000000"/>
        </w:rPr>
        <w:t xml:space="preserve"> continued shallowing</w:t>
      </w:r>
      <w:r w:rsidR="00AB72FA" w:rsidRPr="00E35C55">
        <w:rPr>
          <w:rFonts w:ascii="Times New Roman" w:hAnsi="Times New Roman" w:cs="Times New Roman"/>
          <w:color w:val="000000"/>
          <w:u w:color="000000"/>
        </w:rPr>
        <w:t xml:space="preserve"> </w:t>
      </w:r>
      <w:r w:rsidR="00EE684B" w:rsidRPr="00E35C55">
        <w:rPr>
          <w:rFonts w:ascii="Times New Roman" w:hAnsi="Times New Roman" w:cs="Times New Roman"/>
          <w:color w:val="000000"/>
          <w:u w:color="000000"/>
        </w:rPr>
        <w:t>into a</w:t>
      </w:r>
      <w:r w:rsidR="00A94E4F" w:rsidRPr="00E35C55">
        <w:rPr>
          <w:rFonts w:ascii="Times New Roman" w:hAnsi="Times New Roman" w:cs="Times New Roman"/>
          <w:color w:val="000000"/>
          <w:u w:color="000000"/>
        </w:rPr>
        <w:t xml:space="preserve">n </w:t>
      </w:r>
      <w:r w:rsidR="00EE684B" w:rsidRPr="00E35C55">
        <w:rPr>
          <w:rFonts w:ascii="Times New Roman" w:hAnsi="Times New Roman" w:cs="Times New Roman"/>
          <w:color w:val="000000"/>
          <w:u w:color="000000"/>
        </w:rPr>
        <w:t xml:space="preserve">upper-ramp or shoreface depositional environment. The deposition of </w:t>
      </w:r>
      <w:proofErr w:type="spellStart"/>
      <w:r w:rsidR="00EE684B" w:rsidRPr="00E35C55">
        <w:rPr>
          <w:rFonts w:ascii="Times New Roman" w:hAnsi="Times New Roman" w:cs="Times New Roman"/>
          <w:color w:val="000000"/>
          <w:u w:color="000000"/>
        </w:rPr>
        <w:t>grainstones</w:t>
      </w:r>
      <w:proofErr w:type="spellEnd"/>
      <w:r w:rsidR="00EE684B" w:rsidRPr="00E35C55">
        <w:rPr>
          <w:rFonts w:ascii="Times New Roman" w:hAnsi="Times New Roman" w:cs="Times New Roman"/>
          <w:color w:val="000000"/>
          <w:u w:color="000000"/>
        </w:rPr>
        <w:t xml:space="preserve"> and carbonate </w:t>
      </w:r>
      <w:proofErr w:type="spellStart"/>
      <w:r w:rsidR="00EE684B" w:rsidRPr="00E35C55">
        <w:rPr>
          <w:rFonts w:ascii="Times New Roman" w:hAnsi="Times New Roman" w:cs="Times New Roman"/>
          <w:color w:val="000000"/>
          <w:u w:color="000000"/>
        </w:rPr>
        <w:t>conglobreccias</w:t>
      </w:r>
      <w:proofErr w:type="spellEnd"/>
      <w:r w:rsidR="00EE684B" w:rsidRPr="00E35C55">
        <w:rPr>
          <w:rFonts w:ascii="Times New Roman" w:hAnsi="Times New Roman" w:cs="Times New Roman"/>
          <w:color w:val="000000"/>
          <w:u w:color="000000"/>
        </w:rPr>
        <w:t xml:space="preserve"> indicates the continued </w:t>
      </w:r>
      <w:r w:rsidR="00EC12CB" w:rsidRPr="00E35C55">
        <w:rPr>
          <w:rFonts w:ascii="Times New Roman" w:hAnsi="Times New Roman" w:cs="Times New Roman"/>
          <w:color w:val="000000"/>
          <w:u w:color="000000"/>
        </w:rPr>
        <w:t>influence</w:t>
      </w:r>
      <w:r w:rsidR="00EE684B" w:rsidRPr="00E35C55">
        <w:rPr>
          <w:rFonts w:ascii="Times New Roman" w:hAnsi="Times New Roman" w:cs="Times New Roman"/>
          <w:color w:val="000000"/>
          <w:u w:color="000000"/>
        </w:rPr>
        <w:t xml:space="preserve"> of mass-wasting </w:t>
      </w:r>
      <w:r w:rsidR="00EE684B" w:rsidRPr="00E35C55">
        <w:rPr>
          <w:rFonts w:ascii="Times New Roman" w:hAnsi="Times New Roman" w:cs="Times New Roman"/>
          <w:color w:val="000000"/>
          <w:u w:color="000000"/>
        </w:rPr>
        <w:lastRenderedPageBreak/>
        <w:t>processes</w:t>
      </w:r>
      <w:r w:rsidR="00AB72FA" w:rsidRPr="00E35C55">
        <w:rPr>
          <w:rFonts w:ascii="Times New Roman" w:hAnsi="Times New Roman" w:cs="Times New Roman"/>
          <w:color w:val="000000"/>
          <w:u w:color="000000"/>
        </w:rPr>
        <w:t xml:space="preserve">, </w:t>
      </w:r>
      <w:r w:rsidR="00397789" w:rsidRPr="00E35C55">
        <w:rPr>
          <w:rFonts w:ascii="Times New Roman" w:hAnsi="Times New Roman" w:cs="Times New Roman"/>
          <w:color w:val="000000"/>
          <w:u w:color="000000"/>
        </w:rPr>
        <w:t>caused</w:t>
      </w:r>
      <w:r w:rsidR="00EE684B" w:rsidRPr="00E35C55">
        <w:rPr>
          <w:rFonts w:ascii="Times New Roman" w:hAnsi="Times New Roman" w:cs="Times New Roman"/>
          <w:color w:val="000000"/>
          <w:u w:color="000000"/>
        </w:rPr>
        <w:t xml:space="preserve"> </w:t>
      </w:r>
      <w:r w:rsidR="00AB72FA" w:rsidRPr="00E35C55">
        <w:rPr>
          <w:rFonts w:ascii="Times New Roman" w:hAnsi="Times New Roman" w:cs="Times New Roman"/>
          <w:color w:val="000000"/>
          <w:u w:color="000000"/>
        </w:rPr>
        <w:t xml:space="preserve">either </w:t>
      </w:r>
      <w:r w:rsidR="00EE684B" w:rsidRPr="00E35C55">
        <w:rPr>
          <w:rFonts w:ascii="Times New Roman" w:hAnsi="Times New Roman" w:cs="Times New Roman"/>
          <w:color w:val="000000"/>
          <w:u w:color="000000"/>
        </w:rPr>
        <w:t xml:space="preserve">by the migration of tidal channels or by </w:t>
      </w:r>
      <w:r w:rsidR="00AB72FA" w:rsidRPr="00E35C55">
        <w:rPr>
          <w:rFonts w:ascii="Times New Roman" w:hAnsi="Times New Roman" w:cs="Times New Roman"/>
          <w:color w:val="000000"/>
          <w:u w:color="000000"/>
        </w:rPr>
        <w:t xml:space="preserve">sea-level forced </w:t>
      </w:r>
      <w:proofErr w:type="spellStart"/>
      <w:r w:rsidR="00EE684B" w:rsidRPr="00E35C55">
        <w:rPr>
          <w:rFonts w:ascii="Times New Roman" w:hAnsi="Times New Roman" w:cs="Times New Roman"/>
          <w:color w:val="000000"/>
          <w:u w:color="000000"/>
        </w:rPr>
        <w:t>banktop</w:t>
      </w:r>
      <w:proofErr w:type="spellEnd"/>
      <w:r w:rsidR="00EE684B" w:rsidRPr="00E35C55">
        <w:rPr>
          <w:rFonts w:ascii="Times New Roman" w:hAnsi="Times New Roman" w:cs="Times New Roman"/>
          <w:color w:val="000000"/>
          <w:u w:color="000000"/>
        </w:rPr>
        <w:t xml:space="preserve"> instability. </w:t>
      </w:r>
      <w:r w:rsidR="00D94150" w:rsidRPr="00E35C55">
        <w:rPr>
          <w:rFonts w:ascii="Times New Roman" w:hAnsi="Times New Roman" w:cs="Times New Roman"/>
          <w:color w:val="000000"/>
          <w:u w:color="000000"/>
        </w:rPr>
        <w:t>S</w:t>
      </w:r>
      <w:r w:rsidR="00EE684B" w:rsidRPr="00E35C55">
        <w:rPr>
          <w:rFonts w:ascii="Times New Roman" w:hAnsi="Times New Roman" w:cs="Times New Roman"/>
          <w:color w:val="000000"/>
          <w:u w:color="000000"/>
        </w:rPr>
        <w:t>andstone</w:t>
      </w:r>
      <w:r w:rsidR="00D94150" w:rsidRPr="00E35C55">
        <w:rPr>
          <w:rFonts w:ascii="Times New Roman" w:hAnsi="Times New Roman" w:cs="Times New Roman"/>
          <w:color w:val="000000"/>
          <w:u w:color="000000"/>
        </w:rPr>
        <w:t xml:space="preserve"> bed</w:t>
      </w:r>
      <w:r w:rsidR="00EE27AD" w:rsidRPr="00E35C55">
        <w:rPr>
          <w:rFonts w:ascii="Times New Roman" w:hAnsi="Times New Roman" w:cs="Times New Roman"/>
          <w:color w:val="000000"/>
          <w:u w:color="000000"/>
        </w:rPr>
        <w:t>s</w:t>
      </w:r>
      <w:r w:rsidR="00EE684B" w:rsidRPr="00E35C55">
        <w:rPr>
          <w:rFonts w:ascii="Times New Roman" w:hAnsi="Times New Roman" w:cs="Times New Roman"/>
          <w:color w:val="000000"/>
          <w:u w:color="000000"/>
        </w:rPr>
        <w:t xml:space="preserve"> near the top of the </w:t>
      </w:r>
      <w:proofErr w:type="spellStart"/>
      <w:r w:rsidR="00EE684B" w:rsidRPr="00E35C55">
        <w:rPr>
          <w:rFonts w:ascii="Times New Roman" w:hAnsi="Times New Roman" w:cs="Times New Roman"/>
          <w:color w:val="000000"/>
          <w:u w:color="000000"/>
        </w:rPr>
        <w:t>Salkhitai</w:t>
      </w:r>
      <w:proofErr w:type="spellEnd"/>
      <w:r w:rsidR="00EE684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E684B" w:rsidRPr="00E35C55">
        <w:rPr>
          <w:rFonts w:ascii="Times New Roman" w:hAnsi="Times New Roman" w:cs="Times New Roman"/>
          <w:color w:val="000000"/>
          <w:u w:color="000000"/>
        </w:rPr>
        <w:t xml:space="preserve"> </w:t>
      </w:r>
      <w:r w:rsidR="00D94150" w:rsidRPr="00E35C55">
        <w:rPr>
          <w:rFonts w:ascii="Times New Roman" w:hAnsi="Times New Roman" w:cs="Times New Roman"/>
          <w:color w:val="000000"/>
          <w:u w:color="000000"/>
        </w:rPr>
        <w:t>have</w:t>
      </w:r>
      <w:r w:rsidR="00EE27AD" w:rsidRPr="00E35C55">
        <w:rPr>
          <w:rFonts w:ascii="Times New Roman" w:hAnsi="Times New Roman" w:cs="Times New Roman"/>
          <w:color w:val="000000"/>
          <w:u w:color="000000"/>
        </w:rPr>
        <w:t xml:space="preserve"> </w:t>
      </w:r>
      <w:r w:rsidR="00EB0C2A" w:rsidRPr="00E35C55">
        <w:rPr>
          <w:rFonts w:ascii="Times New Roman" w:hAnsi="Times New Roman" w:cs="Times New Roman"/>
          <w:color w:val="000000"/>
          <w:u w:color="000000"/>
        </w:rPr>
        <w:t xml:space="preserve">an erosive contact with </w:t>
      </w:r>
      <w:ins w:id="239" w:author="Anttila  Eliel Simpson" w:date="2024-07-12T09:23:00Z">
        <w:r w:rsidR="003B3316">
          <w:rPr>
            <w:rFonts w:ascii="Times New Roman" w:hAnsi="Times New Roman" w:cs="Times New Roman"/>
            <w:color w:val="000000"/>
            <w:u w:color="000000"/>
          </w:rPr>
          <w:t xml:space="preserve">the </w:t>
        </w:r>
      </w:ins>
      <w:r w:rsidR="00EB0C2A" w:rsidRPr="00E35C55">
        <w:rPr>
          <w:rFonts w:ascii="Times New Roman" w:hAnsi="Times New Roman" w:cs="Times New Roman"/>
          <w:color w:val="000000"/>
          <w:u w:color="000000"/>
        </w:rPr>
        <w:t xml:space="preserve">underlying </w:t>
      </w:r>
      <w:proofErr w:type="spellStart"/>
      <w:r w:rsidR="00EB0C2A" w:rsidRPr="00E35C55">
        <w:rPr>
          <w:rFonts w:ascii="Times New Roman" w:hAnsi="Times New Roman" w:cs="Times New Roman"/>
          <w:color w:val="000000"/>
          <w:u w:color="000000"/>
        </w:rPr>
        <w:t>grainstone</w:t>
      </w:r>
      <w:proofErr w:type="spellEnd"/>
      <w:ins w:id="240" w:author="Anttila  Eliel Simpson" w:date="2024-07-12T09:23:00Z">
        <w:r w:rsidR="003B3316">
          <w:rPr>
            <w:rFonts w:ascii="Times New Roman" w:hAnsi="Times New Roman" w:cs="Times New Roman"/>
            <w:color w:val="000000"/>
            <w:u w:color="000000"/>
          </w:rPr>
          <w:t xml:space="preserve"> interval</w:t>
        </w:r>
      </w:ins>
      <w:del w:id="241" w:author="Anttila  Eliel Simpson" w:date="2024-07-12T09:23:00Z">
        <w:r w:rsidR="00EB0C2A" w:rsidRPr="00E35C55" w:rsidDel="003B3316">
          <w:rPr>
            <w:rFonts w:ascii="Times New Roman" w:hAnsi="Times New Roman" w:cs="Times New Roman"/>
            <w:color w:val="000000"/>
            <w:u w:color="000000"/>
          </w:rPr>
          <w:delText>s</w:delText>
        </w:r>
      </w:del>
      <w:r w:rsidR="00EB0C2A" w:rsidRPr="00E35C55">
        <w:rPr>
          <w:rFonts w:ascii="Times New Roman" w:hAnsi="Times New Roman" w:cs="Times New Roman"/>
          <w:color w:val="000000"/>
          <w:u w:color="000000"/>
        </w:rPr>
        <w:t>,</w:t>
      </w:r>
      <w:r w:rsidR="00A94E4F" w:rsidRPr="00E35C55">
        <w:rPr>
          <w:rFonts w:ascii="Times New Roman" w:hAnsi="Times New Roman" w:cs="Times New Roman"/>
          <w:color w:val="000000"/>
          <w:u w:color="000000"/>
        </w:rPr>
        <w:t xml:space="preserve"> </w:t>
      </w:r>
      <w:r w:rsidR="00EE27AD" w:rsidRPr="00E35C55">
        <w:rPr>
          <w:rFonts w:ascii="Times New Roman" w:hAnsi="Times New Roman" w:cs="Times New Roman"/>
          <w:color w:val="000000"/>
          <w:u w:color="000000"/>
        </w:rPr>
        <w:t>and are</w:t>
      </w:r>
      <w:r w:rsidR="00EB0C2A" w:rsidRPr="00E35C55">
        <w:rPr>
          <w:rFonts w:ascii="Times New Roman" w:hAnsi="Times New Roman" w:cs="Times New Roman"/>
          <w:color w:val="000000"/>
          <w:u w:color="000000"/>
        </w:rPr>
        <w:t xml:space="preserve"> </w:t>
      </w:r>
      <w:r w:rsidR="00AB72FA" w:rsidRPr="00E35C55">
        <w:rPr>
          <w:rFonts w:ascii="Times New Roman" w:hAnsi="Times New Roman" w:cs="Times New Roman"/>
          <w:color w:val="000000"/>
          <w:u w:color="000000"/>
        </w:rPr>
        <w:t>interpreted as</w:t>
      </w:r>
      <w:r w:rsidR="00EB0C2A" w:rsidRPr="00E35C55">
        <w:rPr>
          <w:rFonts w:ascii="Times New Roman" w:hAnsi="Times New Roman" w:cs="Times New Roman"/>
          <w:color w:val="000000"/>
          <w:u w:color="000000"/>
        </w:rPr>
        <w:t xml:space="preserve"> bypass</w:t>
      </w:r>
      <w:r w:rsidR="00EE684B" w:rsidRPr="00E35C55">
        <w:rPr>
          <w:rFonts w:ascii="Times New Roman" w:hAnsi="Times New Roman" w:cs="Times New Roman"/>
          <w:color w:val="000000"/>
          <w:u w:color="000000"/>
        </w:rPr>
        <w:t xml:space="preserve"> channel</w:t>
      </w:r>
      <w:r w:rsidR="00BE48A8" w:rsidRPr="00E35C55">
        <w:rPr>
          <w:rFonts w:ascii="Times New Roman" w:hAnsi="Times New Roman" w:cs="Times New Roman"/>
          <w:color w:val="000000"/>
          <w:u w:color="000000"/>
        </w:rPr>
        <w:t>s</w:t>
      </w:r>
      <w:r w:rsidR="00EB0C2A" w:rsidRPr="00E35C55">
        <w:rPr>
          <w:rFonts w:ascii="Times New Roman" w:hAnsi="Times New Roman" w:cs="Times New Roman"/>
          <w:color w:val="000000"/>
          <w:u w:color="000000"/>
        </w:rPr>
        <w:t xml:space="preserve"> </w:t>
      </w:r>
      <w:r w:rsidR="00EE684B" w:rsidRPr="00E35C55">
        <w:rPr>
          <w:rFonts w:ascii="Times New Roman" w:hAnsi="Times New Roman" w:cs="Times New Roman"/>
          <w:color w:val="000000"/>
          <w:u w:color="000000"/>
        </w:rPr>
        <w:t>(</w:t>
      </w:r>
      <w:r w:rsidR="00EB0C2A" w:rsidRPr="00E35C55">
        <w:rPr>
          <w:rFonts w:ascii="Times New Roman" w:hAnsi="Times New Roman" w:cs="Times New Roman"/>
          <w:color w:val="000000"/>
          <w:u w:color="000000"/>
        </w:rPr>
        <w:t xml:space="preserve">e.g. </w:t>
      </w:r>
      <w:r w:rsidR="00EE684B" w:rsidRPr="00E35C55">
        <w:rPr>
          <w:rFonts w:ascii="Times New Roman" w:hAnsi="Times New Roman" w:cs="Times New Roman"/>
          <w:color w:val="000000"/>
          <w:u w:color="000000"/>
        </w:rPr>
        <w:t>Smith et al., 201</w:t>
      </w:r>
      <w:r w:rsidR="001C5111">
        <w:rPr>
          <w:rFonts w:ascii="Times New Roman" w:hAnsi="Times New Roman" w:cs="Times New Roman"/>
          <w:color w:val="000000"/>
          <w:u w:color="000000"/>
        </w:rPr>
        <w:t>6</w:t>
      </w:r>
      <w:r w:rsidR="00EB0C2A" w:rsidRPr="00E35C55">
        <w:rPr>
          <w:rFonts w:ascii="Times New Roman" w:hAnsi="Times New Roman" w:cs="Times New Roman"/>
          <w:color w:val="000000"/>
          <w:u w:color="000000"/>
        </w:rPr>
        <w:t xml:space="preserve">). </w:t>
      </w:r>
    </w:p>
    <w:p w14:paraId="0ABC858C" w14:textId="61765E12" w:rsidR="00AA60BD"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Shar Formation description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Shar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w:t>
      </w:r>
      <w:r w:rsidR="00EC12CB" w:rsidRPr="00E35C55">
        <w:rPr>
          <w:rFonts w:ascii="Times New Roman" w:hAnsi="Times New Roman" w:cs="Times New Roman"/>
          <w:color w:val="000000"/>
          <w:u w:color="000000"/>
        </w:rPr>
        <w:t xml:space="preserve">is composed of </w:t>
      </w:r>
      <w:r w:rsidR="00AA60BD" w:rsidRPr="00E35C55">
        <w:rPr>
          <w:rFonts w:ascii="Times New Roman" w:hAnsi="Times New Roman" w:cs="Times New Roman"/>
          <w:color w:val="000000"/>
          <w:u w:color="000000"/>
        </w:rPr>
        <w:t xml:space="preserve">matrix-supported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containing carbonate and exotic angular to sub-rounded</w:t>
      </w:r>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clasts (</w:t>
      </w:r>
      <w:r w:rsidRPr="00E35C55">
        <w:rPr>
          <w:rFonts w:ascii="Times New Roman" w:hAnsi="Times New Roman" w:cs="Times New Roman"/>
          <w:color w:val="000000"/>
          <w:u w:color="000000"/>
        </w:rPr>
        <w:t>0.</w:t>
      </w:r>
      <w:r w:rsidR="00B97CAE" w:rsidRPr="00E35C55">
        <w:rPr>
          <w:rFonts w:ascii="Times New Roman" w:hAnsi="Times New Roman" w:cs="Times New Roman"/>
          <w:color w:val="000000"/>
          <w:u w:color="000000"/>
        </w:rPr>
        <w:t>1</w:t>
      </w:r>
      <w:r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1.2 m) in a cream</w:t>
      </w:r>
      <w:r w:rsidR="00DC61E9">
        <w:rPr>
          <w:rFonts w:ascii="Times New Roman" w:hAnsi="Times New Roman" w:cs="Times New Roman"/>
          <w:color w:val="000000"/>
          <w:u w:color="000000"/>
        </w:rPr>
        <w:t>-</w:t>
      </w:r>
      <w:r w:rsidR="00AA60BD" w:rsidRPr="00E35C55">
        <w:rPr>
          <w:rFonts w:ascii="Times New Roman" w:hAnsi="Times New Roman" w:cs="Times New Roman"/>
          <w:color w:val="000000"/>
          <w:u w:color="000000"/>
        </w:rPr>
        <w:t>to</w:t>
      </w:r>
      <w:r w:rsidR="00DC61E9">
        <w:rPr>
          <w:rFonts w:ascii="Times New Roman" w:hAnsi="Times New Roman" w:cs="Times New Roman"/>
          <w:color w:val="000000"/>
          <w:u w:color="000000"/>
        </w:rPr>
        <w:t>-</w:t>
      </w:r>
      <w:r w:rsidR="00AA60BD" w:rsidRPr="00E35C55">
        <w:rPr>
          <w:rFonts w:ascii="Times New Roman" w:hAnsi="Times New Roman" w:cs="Times New Roman"/>
          <w:color w:val="000000"/>
          <w:u w:color="000000"/>
        </w:rPr>
        <w:t>yellow</w:t>
      </w:r>
      <w:r w:rsidR="00DC61E9">
        <w:rPr>
          <w:rFonts w:ascii="Times New Roman" w:hAnsi="Times New Roman" w:cs="Times New Roman"/>
          <w:color w:val="000000"/>
          <w:u w:color="000000"/>
        </w:rPr>
        <w:t xml:space="preserve"> weathering, gray-when-fresh</w:t>
      </w:r>
      <w:r w:rsidR="00AA60BD" w:rsidRPr="00E35C55">
        <w:rPr>
          <w:rFonts w:ascii="Times New Roman" w:hAnsi="Times New Roman" w:cs="Times New Roman"/>
          <w:color w:val="000000"/>
          <w:u w:color="000000"/>
        </w:rPr>
        <w:t xml:space="preserve"> fine-grained carbonate matrix (</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4B</w:t>
      </w:r>
      <w:r w:rsidR="00AA60BD"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with minor</w:t>
      </w:r>
      <w:r w:rsidR="00AA60BD" w:rsidRPr="00E35C55">
        <w:rPr>
          <w:rFonts w:ascii="Times New Roman" w:hAnsi="Times New Roman" w:cs="Times New Roman"/>
          <w:color w:val="000000"/>
          <w:u w:color="000000"/>
        </w:rPr>
        <w:t xml:space="preserve"> thin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and shale. Although clasts are </w:t>
      </w:r>
      <w:r w:rsidR="00372D44" w:rsidRPr="00E35C55">
        <w:rPr>
          <w:rFonts w:ascii="Times New Roman" w:hAnsi="Times New Roman" w:cs="Times New Roman"/>
          <w:color w:val="000000"/>
          <w:u w:color="000000"/>
        </w:rPr>
        <w:t>dominated by</w:t>
      </w:r>
      <w:r w:rsidR="00AA60BD" w:rsidRPr="00E35C55">
        <w:rPr>
          <w:rFonts w:ascii="Times New Roman" w:hAnsi="Times New Roman" w:cs="Times New Roman"/>
          <w:color w:val="000000"/>
          <w:u w:color="000000"/>
        </w:rPr>
        <w:t xml:space="preserve"> angular to sub-angular micritic dolomite</w:t>
      </w:r>
      <w:r w:rsidR="00372D44"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that observed in the most proximal underlying strata, limestone </w:t>
      </w:r>
      <w:r w:rsidR="00FC7D18" w:rsidRPr="00E35C55">
        <w:rPr>
          <w:rFonts w:ascii="Times New Roman" w:hAnsi="Times New Roman" w:cs="Times New Roman"/>
          <w:color w:val="000000"/>
          <w:u w:color="000000"/>
        </w:rPr>
        <w:t>rhythmite</w:t>
      </w:r>
      <w:r w:rsidR="00AA60BD" w:rsidRPr="00E35C55">
        <w:rPr>
          <w:rFonts w:ascii="Times New Roman" w:hAnsi="Times New Roman" w:cs="Times New Roman"/>
          <w:color w:val="000000"/>
          <w:u w:color="000000"/>
        </w:rPr>
        <w:t xml:space="preserve">, oolite, and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w:t>
      </w:r>
      <w:r w:rsidR="00B97CAE" w:rsidRPr="00E35C55">
        <w:rPr>
          <w:rFonts w:ascii="Times New Roman" w:hAnsi="Times New Roman" w:cs="Times New Roman"/>
          <w:color w:val="000000"/>
          <w:u w:color="000000"/>
        </w:rPr>
        <w:t>are present</w:t>
      </w:r>
      <w:r w:rsidR="00AA60BD" w:rsidRPr="00E35C55">
        <w:rPr>
          <w:rFonts w:ascii="Times New Roman" w:hAnsi="Times New Roman" w:cs="Times New Roman"/>
          <w:color w:val="000000"/>
          <w:u w:color="000000"/>
        </w:rPr>
        <w:t xml:space="preserve">, as well as </w:t>
      </w:r>
      <w:r w:rsidR="00D94150" w:rsidRPr="00E35C55">
        <w:rPr>
          <w:rFonts w:ascii="Times New Roman" w:hAnsi="Times New Roman" w:cs="Times New Roman"/>
          <w:color w:val="000000"/>
          <w:u w:color="000000"/>
        </w:rPr>
        <w:t>subrounded lithic</w:t>
      </w:r>
      <w:r w:rsidR="00AA60BD" w:rsidRPr="00E35C55">
        <w:rPr>
          <w:rFonts w:ascii="Times New Roman" w:hAnsi="Times New Roman" w:cs="Times New Roman"/>
          <w:color w:val="000000"/>
          <w:u w:color="000000"/>
        </w:rPr>
        <w:t xml:space="preserve"> and quartzite clasts. </w:t>
      </w:r>
      <w:r w:rsidR="007055AD" w:rsidRPr="00E35C55">
        <w:rPr>
          <w:rFonts w:ascii="Times New Roman" w:hAnsi="Times New Roman" w:cs="Times New Roman"/>
          <w:color w:val="000000"/>
          <w:u w:color="000000"/>
        </w:rPr>
        <w:t>Significant f</w:t>
      </w:r>
      <w:r w:rsidR="00AA60BD" w:rsidRPr="00E35C55">
        <w:rPr>
          <w:rFonts w:ascii="Times New Roman" w:hAnsi="Times New Roman" w:cs="Times New Roman"/>
          <w:color w:val="000000"/>
          <w:u w:color="000000"/>
        </w:rPr>
        <w:t>acies change</w:t>
      </w:r>
      <w:r w:rsidR="00DC61E9">
        <w:rPr>
          <w:rFonts w:ascii="Times New Roman" w:hAnsi="Times New Roman" w:cs="Times New Roman"/>
          <w:color w:val="000000"/>
          <w:u w:color="000000"/>
        </w:rPr>
        <w:t>s</w:t>
      </w:r>
      <w:r w:rsidR="00AA60BD" w:rsidRPr="00E35C55">
        <w:rPr>
          <w:rFonts w:ascii="Times New Roman" w:hAnsi="Times New Roman" w:cs="Times New Roman"/>
          <w:color w:val="000000"/>
          <w:u w:color="000000"/>
        </w:rPr>
        <w:t xml:space="preserve"> occur along strike</w:t>
      </w:r>
      <w:r w:rsidR="00B97CAE" w:rsidRPr="00E35C55">
        <w:rPr>
          <w:rFonts w:ascii="Times New Roman" w:hAnsi="Times New Roman" w:cs="Times New Roman"/>
          <w:color w:val="000000"/>
          <w:u w:color="000000"/>
        </w:rPr>
        <w:t>, with</w:t>
      </w:r>
      <w:r w:rsidR="00AA60BD" w:rsidRPr="00E35C55">
        <w:rPr>
          <w:rFonts w:ascii="Times New Roman" w:hAnsi="Times New Roman" w:cs="Times New Roman"/>
          <w:color w:val="000000"/>
          <w:u w:color="000000"/>
        </w:rPr>
        <w:t xml:space="preserve">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with minor laminated beds cont</w:t>
      </w:r>
      <w:r w:rsidR="00B97CAE" w:rsidRPr="00E35C55">
        <w:rPr>
          <w:rFonts w:ascii="Times New Roman" w:hAnsi="Times New Roman" w:cs="Times New Roman"/>
          <w:color w:val="000000"/>
          <w:u w:color="000000"/>
        </w:rPr>
        <w:t>a</w:t>
      </w:r>
      <w:r w:rsidR="00372D44" w:rsidRPr="00E35C55">
        <w:rPr>
          <w:rFonts w:ascii="Times New Roman" w:hAnsi="Times New Roman" w:cs="Times New Roman"/>
          <w:color w:val="000000"/>
          <w:u w:color="000000"/>
        </w:rPr>
        <w:t xml:space="preserve">ining bed-penetrating </w:t>
      </w:r>
      <w:proofErr w:type="spellStart"/>
      <w:r w:rsidR="00372D44" w:rsidRPr="00E35C55">
        <w:rPr>
          <w:rFonts w:ascii="Times New Roman" w:hAnsi="Times New Roman" w:cs="Times New Roman"/>
          <w:color w:val="000000"/>
          <w:u w:color="000000"/>
        </w:rPr>
        <w:t>lonestones</w:t>
      </w:r>
      <w:proofErr w:type="spellEnd"/>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at </w:t>
      </w:r>
      <w:proofErr w:type="spellStart"/>
      <w:r w:rsidR="00AA60BD" w:rsidRPr="00E35C55">
        <w:rPr>
          <w:rFonts w:ascii="Times New Roman" w:hAnsi="Times New Roman" w:cs="Times New Roman"/>
          <w:color w:val="000000"/>
          <w:u w:color="000000"/>
        </w:rPr>
        <w:t>Kheseen</w:t>
      </w:r>
      <w:proofErr w:type="spellEnd"/>
      <w:r w:rsidR="00AA60BD" w:rsidRPr="00E35C55">
        <w:rPr>
          <w:rFonts w:ascii="Times New Roman" w:hAnsi="Times New Roman" w:cs="Times New Roman"/>
          <w:color w:val="000000"/>
          <w:u w:color="000000"/>
        </w:rPr>
        <w:t xml:space="preserve"> Gol (Macdonald and Jones, 2011)</w:t>
      </w:r>
      <w:r w:rsidR="00372D44" w:rsidRPr="00E35C55">
        <w:rPr>
          <w:rFonts w:ascii="Times New Roman" w:hAnsi="Times New Roman" w:cs="Times New Roman"/>
          <w:color w:val="000000"/>
          <w:u w:color="000000"/>
        </w:rPr>
        <w:t xml:space="preserve"> </w:t>
      </w:r>
      <w:r w:rsidR="008C41A5" w:rsidRPr="00E35C55">
        <w:rPr>
          <w:rFonts w:ascii="Times New Roman" w:hAnsi="Times New Roman" w:cs="Times New Roman"/>
          <w:color w:val="000000"/>
          <w:u w:color="000000"/>
        </w:rPr>
        <w:t xml:space="preserve">stratigraphically equivalent </w:t>
      </w:r>
      <w:r w:rsidR="00372D44" w:rsidRPr="00E35C55">
        <w:rPr>
          <w:rFonts w:ascii="Times New Roman" w:hAnsi="Times New Roman" w:cs="Times New Roman"/>
          <w:color w:val="000000"/>
          <w:u w:color="000000"/>
        </w:rPr>
        <w:t xml:space="preserve">to sedimentary breccia with sub-angular carbonate clasts approaching 1.5 m in diameter </w:t>
      </w:r>
      <w:r w:rsidR="007055AD" w:rsidRPr="00E35C55">
        <w:rPr>
          <w:rFonts w:ascii="Times New Roman" w:hAnsi="Times New Roman" w:cs="Times New Roman"/>
          <w:color w:val="000000"/>
          <w:u w:color="000000"/>
        </w:rPr>
        <w:t>&lt;</w:t>
      </w:r>
      <w:r w:rsidR="00AA60BD" w:rsidRPr="00E35C55">
        <w:rPr>
          <w:rFonts w:ascii="Times New Roman" w:hAnsi="Times New Roman" w:cs="Times New Roman"/>
          <w:color w:val="000000"/>
          <w:u w:color="000000"/>
        </w:rPr>
        <w:t xml:space="preserve">4 km south at </w:t>
      </w:r>
      <w:proofErr w:type="spellStart"/>
      <w:r w:rsidR="00AA60BD" w:rsidRPr="00E35C55">
        <w:rPr>
          <w:rFonts w:ascii="Times New Roman" w:hAnsi="Times New Roman" w:cs="Times New Roman"/>
          <w:color w:val="000000"/>
          <w:u w:color="000000"/>
        </w:rPr>
        <w:t>Khirvesteg</w:t>
      </w:r>
      <w:proofErr w:type="spellEnd"/>
      <w:r w:rsidR="00AA60BD" w:rsidRPr="00E35C55">
        <w:rPr>
          <w:rFonts w:ascii="Times New Roman" w:hAnsi="Times New Roman" w:cs="Times New Roman"/>
          <w:color w:val="000000"/>
          <w:u w:color="000000"/>
        </w:rPr>
        <w:t xml:space="preserve"> Gol</w:t>
      </w:r>
      <w:r w:rsidR="00B97CAE"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B97CAE" w:rsidRPr="00E35C55">
        <w:rPr>
          <w:rFonts w:ascii="Times New Roman" w:hAnsi="Times New Roman" w:cs="Times New Roman"/>
          <w:color w:val="000000"/>
          <w:u w:color="000000"/>
        </w:rPr>
        <w:t>ig. 3)</w:t>
      </w:r>
      <w:r w:rsidR="00AA60BD" w:rsidRPr="00E35C55">
        <w:rPr>
          <w:rFonts w:ascii="Times New Roman" w:hAnsi="Times New Roman" w:cs="Times New Roman"/>
          <w:color w:val="000000"/>
          <w:u w:color="000000"/>
        </w:rPr>
        <w:t>. These massive</w:t>
      </w:r>
      <w:r w:rsidR="00EC12CB"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 xml:space="preserve">ungraded, </w:t>
      </w:r>
      <w:r w:rsidR="00AA60BD" w:rsidRPr="00E35C55">
        <w:rPr>
          <w:rFonts w:ascii="Times New Roman" w:hAnsi="Times New Roman" w:cs="Times New Roman"/>
          <w:color w:val="000000"/>
          <w:u w:color="000000"/>
        </w:rPr>
        <w:t>clast</w:t>
      </w:r>
      <w:r w:rsidR="00EC12C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supported dolomite breccias </w:t>
      </w:r>
      <w:r w:rsidR="00372D44" w:rsidRPr="00E35C55">
        <w:rPr>
          <w:rFonts w:ascii="Times New Roman" w:hAnsi="Times New Roman" w:cs="Times New Roman"/>
          <w:color w:val="000000"/>
          <w:u w:color="000000"/>
        </w:rPr>
        <w:t xml:space="preserve">consist of </w:t>
      </w:r>
      <w:r w:rsidR="00AA60BD" w:rsidRPr="00E35C55">
        <w:rPr>
          <w:rFonts w:ascii="Times New Roman" w:hAnsi="Times New Roman" w:cs="Times New Roman"/>
          <w:color w:val="000000"/>
          <w:u w:color="000000"/>
        </w:rPr>
        <w:t xml:space="preserve">angular to subangular dolomite clasts </w:t>
      </w:r>
      <w:r w:rsidR="00372D44" w:rsidRPr="00E35C55">
        <w:rPr>
          <w:rFonts w:ascii="Times New Roman" w:hAnsi="Times New Roman" w:cs="Times New Roman"/>
          <w:color w:val="000000"/>
          <w:u w:color="000000"/>
        </w:rPr>
        <w:t xml:space="preserve">up </w:t>
      </w:r>
      <w:r w:rsidR="00AA60BD" w:rsidRPr="00E35C55">
        <w:rPr>
          <w:rFonts w:ascii="Times New Roman" w:hAnsi="Times New Roman" w:cs="Times New Roman"/>
          <w:color w:val="000000"/>
          <w:u w:color="000000"/>
        </w:rPr>
        <w:t xml:space="preserve">to 30 cm </w:t>
      </w:r>
      <w:r w:rsidR="00372D44" w:rsidRPr="00E35C55">
        <w:rPr>
          <w:rFonts w:ascii="Times New Roman" w:hAnsi="Times New Roman" w:cs="Times New Roman"/>
          <w:color w:val="000000"/>
          <w:u w:color="000000"/>
        </w:rPr>
        <w:t>across</w:t>
      </w:r>
      <w:r w:rsidR="007055AD" w:rsidRPr="00E35C55">
        <w:rPr>
          <w:rFonts w:ascii="Times New Roman" w:hAnsi="Times New Roman" w:cs="Times New Roman"/>
          <w:color w:val="000000"/>
          <w:u w:color="000000"/>
        </w:rPr>
        <w:t xml:space="preserve"> both</w:t>
      </w:r>
      <w:r w:rsidR="00372D44" w:rsidRPr="00E35C55">
        <w:rPr>
          <w:rFonts w:ascii="Times New Roman" w:hAnsi="Times New Roman" w:cs="Times New Roman"/>
          <w:color w:val="000000"/>
          <w:u w:color="000000"/>
        </w:rPr>
        <w:t xml:space="preserve"> above (0-3 m thickness) and below (0-25 m thickness) the Shar</w:t>
      </w:r>
      <w:r w:rsidR="008C41A5" w:rsidRPr="00E35C55">
        <w:rPr>
          <w:rFonts w:ascii="Times New Roman" w:hAnsi="Times New Roman" w:cs="Times New Roman"/>
          <w:color w:val="000000"/>
          <w:u w:color="000000"/>
        </w:rPr>
        <w:t xml:space="preserve"> Fm</w:t>
      </w:r>
      <w:r w:rsidR="00372D44" w:rsidRPr="00E35C55">
        <w:rPr>
          <w:rFonts w:ascii="Times New Roman" w:hAnsi="Times New Roman" w:cs="Times New Roman"/>
          <w:color w:val="000000"/>
          <w:u w:color="000000"/>
        </w:rPr>
        <w:t xml:space="preserve"> </w:t>
      </w:r>
      <w:proofErr w:type="spellStart"/>
      <w:r w:rsidR="00372D44" w:rsidRPr="00E35C55">
        <w:rPr>
          <w:rFonts w:ascii="Times New Roman" w:hAnsi="Times New Roman" w:cs="Times New Roman"/>
          <w:color w:val="000000"/>
          <w:u w:color="000000"/>
        </w:rPr>
        <w:t>diamictite</w:t>
      </w:r>
      <w:proofErr w:type="spellEnd"/>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matrix of these breccias is micritic and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the composition of the clast material, with </w:t>
      </w:r>
      <w:r w:rsidR="008C41A5" w:rsidRPr="00E35C55">
        <w:rPr>
          <w:rFonts w:ascii="Times New Roman" w:hAnsi="Times New Roman" w:cs="Times New Roman"/>
          <w:color w:val="000000"/>
          <w:u w:color="000000"/>
        </w:rPr>
        <w:t xml:space="preserve">rare occurrences of </w:t>
      </w:r>
      <w:r w:rsidR="00AA60BD" w:rsidRPr="00E35C55">
        <w:rPr>
          <w:rFonts w:ascii="Times New Roman" w:hAnsi="Times New Roman" w:cs="Times New Roman"/>
          <w:color w:val="000000"/>
          <w:u w:color="000000"/>
        </w:rPr>
        <w:t xml:space="preserve">terrigenous grains and coarser void-filling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The Shar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and associated dolomite breccias vary in thickness across the basin from &lt;0.5 m in </w:t>
      </w:r>
      <w:r w:rsidR="00EC12CB" w:rsidRPr="00E35C55">
        <w:rPr>
          <w:rFonts w:ascii="Times New Roman" w:hAnsi="Times New Roman" w:cs="Times New Roman"/>
          <w:color w:val="000000"/>
          <w:u w:color="000000"/>
        </w:rPr>
        <w:t xml:space="preserve">the central </w:t>
      </w:r>
      <w:proofErr w:type="spellStart"/>
      <w:r w:rsidR="00EC12CB" w:rsidRPr="00E35C55">
        <w:rPr>
          <w:rFonts w:ascii="Times New Roman" w:hAnsi="Times New Roman" w:cs="Times New Roman"/>
          <w:color w:val="000000"/>
          <w:u w:color="000000"/>
        </w:rPr>
        <w:t>Khoridol</w:t>
      </w:r>
      <w:proofErr w:type="spellEnd"/>
      <w:r w:rsidR="00EC12CB" w:rsidRPr="00E35C55">
        <w:rPr>
          <w:rFonts w:ascii="Times New Roman" w:hAnsi="Times New Roman" w:cs="Times New Roman"/>
          <w:color w:val="000000"/>
          <w:u w:color="000000"/>
        </w:rPr>
        <w:t xml:space="preserve"> </w:t>
      </w:r>
      <w:proofErr w:type="spellStart"/>
      <w:r w:rsidR="00EC12CB" w:rsidRPr="00E35C55">
        <w:rPr>
          <w:rFonts w:ascii="Times New Roman" w:hAnsi="Times New Roman" w:cs="Times New Roman"/>
          <w:color w:val="000000"/>
          <w:u w:color="000000"/>
        </w:rPr>
        <w:t>Saridag</w:t>
      </w:r>
      <w:proofErr w:type="spellEnd"/>
      <w:r w:rsidR="00EC12CB" w:rsidRPr="00E35C55">
        <w:rPr>
          <w:rFonts w:ascii="Times New Roman" w:hAnsi="Times New Roman" w:cs="Times New Roman"/>
          <w:color w:val="000000"/>
          <w:u w:color="000000"/>
        </w:rPr>
        <w:t xml:space="preserve"> Range</w:t>
      </w:r>
      <w:r w:rsidR="00AA60BD" w:rsidRPr="00E35C55">
        <w:rPr>
          <w:rFonts w:ascii="Times New Roman" w:hAnsi="Times New Roman" w:cs="Times New Roman"/>
          <w:color w:val="000000"/>
          <w:u w:color="000000"/>
        </w:rPr>
        <w:t xml:space="preserve"> to nearly 70</w:t>
      </w:r>
      <w:r w:rsidR="00EC12C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m on the ridge above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Gol. </w:t>
      </w:r>
      <w:r w:rsidR="00EA45D3" w:rsidRPr="00E35C55">
        <w:rPr>
          <w:rFonts w:ascii="Times New Roman" w:hAnsi="Times New Roman" w:cs="Times New Roman"/>
          <w:color w:val="000000"/>
          <w:u w:color="000000"/>
        </w:rPr>
        <w:t xml:space="preserve">The </w:t>
      </w:r>
      <w:r w:rsidR="00AA60BD" w:rsidRPr="00E35C55">
        <w:rPr>
          <w:rFonts w:ascii="Times New Roman" w:hAnsi="Times New Roman" w:cs="Times New Roman"/>
          <w:color w:val="000000"/>
          <w:u w:color="000000"/>
        </w:rPr>
        <w:t xml:space="preserve">base of the Shar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identified </w:t>
      </w:r>
      <w:r w:rsidR="007055AD" w:rsidRPr="00E35C55">
        <w:rPr>
          <w:rFonts w:ascii="Times New Roman" w:hAnsi="Times New Roman" w:cs="Times New Roman"/>
          <w:color w:val="000000"/>
          <w:u w:color="000000"/>
        </w:rPr>
        <w:t xml:space="preserve">by </w:t>
      </w:r>
      <w:r w:rsidR="00AA60BD" w:rsidRPr="00E35C55">
        <w:rPr>
          <w:rFonts w:ascii="Times New Roman" w:hAnsi="Times New Roman" w:cs="Times New Roman"/>
          <w:color w:val="000000"/>
          <w:u w:color="000000"/>
        </w:rPr>
        <w:t xml:space="preserve">the carbonate breccias and </w:t>
      </w:r>
      <w:proofErr w:type="spellStart"/>
      <w:r w:rsidR="00AA60BD" w:rsidRPr="00E35C55">
        <w:rPr>
          <w:rFonts w:ascii="Times New Roman" w:hAnsi="Times New Roman" w:cs="Times New Roman"/>
          <w:color w:val="000000"/>
          <w:u w:color="000000"/>
        </w:rPr>
        <w:t>diamictites</w:t>
      </w:r>
      <w:proofErr w:type="spellEnd"/>
      <w:r w:rsidR="00AA60BD" w:rsidRPr="00E35C55">
        <w:rPr>
          <w:rFonts w:ascii="Times New Roman" w:hAnsi="Times New Roman" w:cs="Times New Roman"/>
          <w:color w:val="000000"/>
          <w:u w:color="000000"/>
        </w:rPr>
        <w:t xml:space="preserve"> that occur above </w:t>
      </w:r>
      <w:r w:rsidR="00EC12CB" w:rsidRPr="00E35C55">
        <w:rPr>
          <w:rFonts w:ascii="Times New Roman" w:hAnsi="Times New Roman" w:cs="Times New Roman"/>
          <w:color w:val="000000"/>
          <w:u w:color="000000"/>
        </w:rPr>
        <w:t xml:space="preserve">an </w:t>
      </w:r>
      <w:r w:rsidR="00AA60BD" w:rsidRPr="00E35C55">
        <w:rPr>
          <w:rFonts w:ascii="Times New Roman" w:hAnsi="Times New Roman" w:cs="Times New Roman"/>
          <w:color w:val="000000"/>
          <w:u w:color="000000"/>
        </w:rPr>
        <w:t>erosional surface</w:t>
      </w:r>
      <w:r w:rsidR="007055AD" w:rsidRPr="00E35C55">
        <w:rPr>
          <w:rFonts w:ascii="Times New Roman" w:hAnsi="Times New Roman" w:cs="Times New Roman"/>
          <w:color w:val="000000"/>
          <w:u w:color="000000"/>
        </w:rPr>
        <w:t xml:space="preserve"> that </w:t>
      </w:r>
      <w:r w:rsidR="006B01E1" w:rsidRPr="00E35C55">
        <w:rPr>
          <w:rFonts w:ascii="Times New Roman" w:hAnsi="Times New Roman" w:cs="Times New Roman"/>
          <w:color w:val="000000"/>
          <w:u w:color="000000"/>
        </w:rPr>
        <w:t>cut</w:t>
      </w:r>
      <w:r w:rsidR="007055AD" w:rsidRPr="00E35C55">
        <w:rPr>
          <w:rFonts w:ascii="Times New Roman" w:hAnsi="Times New Roman" w:cs="Times New Roman"/>
          <w:color w:val="000000"/>
          <w:u w:color="000000"/>
        </w:rPr>
        <w:t>s</w:t>
      </w:r>
      <w:r w:rsidR="006B01E1" w:rsidRPr="00E35C55">
        <w:rPr>
          <w:rFonts w:ascii="Times New Roman" w:hAnsi="Times New Roman" w:cs="Times New Roman"/>
          <w:color w:val="000000"/>
          <w:u w:color="000000"/>
        </w:rPr>
        <w:t xml:space="preserve"> into the upper two members of the </w:t>
      </w:r>
      <w:proofErr w:type="spellStart"/>
      <w:r w:rsidR="006B01E1" w:rsidRPr="00E35C55">
        <w:rPr>
          <w:rFonts w:ascii="Times New Roman" w:hAnsi="Times New Roman" w:cs="Times New Roman"/>
          <w:color w:val="000000"/>
          <w:u w:color="000000"/>
        </w:rPr>
        <w:t>Bakh</w:t>
      </w:r>
      <w:proofErr w:type="spellEnd"/>
      <w:r w:rsidR="006B01E1" w:rsidRPr="00E35C55">
        <w:rPr>
          <w:rFonts w:ascii="Times New Roman" w:hAnsi="Times New Roman" w:cs="Times New Roman"/>
          <w:color w:val="000000"/>
          <w:u w:color="000000"/>
        </w:rPr>
        <w:t xml:space="preserve"> Fm, with Shar Fm </w:t>
      </w:r>
      <w:proofErr w:type="spellStart"/>
      <w:r w:rsidR="006B01E1" w:rsidRPr="00E35C55">
        <w:rPr>
          <w:rFonts w:ascii="Times New Roman" w:hAnsi="Times New Roman" w:cs="Times New Roman"/>
          <w:color w:val="000000"/>
          <w:u w:color="000000"/>
        </w:rPr>
        <w:t>diamictite</w:t>
      </w:r>
      <w:proofErr w:type="spellEnd"/>
      <w:r w:rsidR="006B01E1" w:rsidRPr="00E35C55">
        <w:rPr>
          <w:rFonts w:ascii="Times New Roman" w:hAnsi="Times New Roman" w:cs="Times New Roman"/>
          <w:color w:val="000000"/>
          <w:u w:color="000000"/>
        </w:rPr>
        <w:t xml:space="preserve"> directly overlying </w:t>
      </w:r>
      <w:proofErr w:type="spellStart"/>
      <w:r w:rsidR="006B01E1" w:rsidRPr="00E35C55">
        <w:rPr>
          <w:rFonts w:ascii="Times New Roman" w:hAnsi="Times New Roman" w:cs="Times New Roman"/>
          <w:color w:val="000000"/>
          <w:u w:color="000000"/>
        </w:rPr>
        <w:t>Khurts</w:t>
      </w:r>
      <w:proofErr w:type="spellEnd"/>
      <w:r w:rsidR="006B01E1" w:rsidRPr="00E35C55">
        <w:rPr>
          <w:rFonts w:ascii="Times New Roman" w:hAnsi="Times New Roman" w:cs="Times New Roman"/>
          <w:color w:val="000000"/>
          <w:u w:color="000000"/>
        </w:rPr>
        <w:t xml:space="preserve"> Mb strata </w:t>
      </w:r>
      <w:r w:rsidR="008C41A5" w:rsidRPr="00E35C55">
        <w:rPr>
          <w:rFonts w:ascii="Times New Roman" w:hAnsi="Times New Roman" w:cs="Times New Roman"/>
          <w:color w:val="000000"/>
          <w:u w:color="000000"/>
        </w:rPr>
        <w:t xml:space="preserve">in the easternmost </w:t>
      </w:r>
      <w:proofErr w:type="spellStart"/>
      <w:r w:rsidR="008C41A5" w:rsidRPr="00E35C55">
        <w:rPr>
          <w:rFonts w:ascii="Times New Roman" w:hAnsi="Times New Roman" w:cs="Times New Roman"/>
          <w:color w:val="000000"/>
          <w:u w:color="000000"/>
        </w:rPr>
        <w:t>Khoridol</w:t>
      </w:r>
      <w:proofErr w:type="spellEnd"/>
      <w:r w:rsidR="008C41A5" w:rsidRPr="00E35C55">
        <w:rPr>
          <w:rFonts w:ascii="Times New Roman" w:hAnsi="Times New Roman" w:cs="Times New Roman"/>
          <w:color w:val="000000"/>
          <w:u w:color="000000"/>
        </w:rPr>
        <w:t xml:space="preserve"> </w:t>
      </w:r>
      <w:proofErr w:type="spellStart"/>
      <w:r w:rsidR="008C41A5" w:rsidRPr="00E35C55">
        <w:rPr>
          <w:rFonts w:ascii="Times New Roman" w:hAnsi="Times New Roman" w:cs="Times New Roman"/>
          <w:color w:val="000000"/>
          <w:u w:color="000000"/>
        </w:rPr>
        <w:t>Saridag</w:t>
      </w:r>
      <w:proofErr w:type="spellEnd"/>
      <w:r w:rsidR="008C41A5" w:rsidRPr="00E35C55">
        <w:rPr>
          <w:rFonts w:ascii="Times New Roman" w:hAnsi="Times New Roman" w:cs="Times New Roman"/>
          <w:color w:val="000000"/>
          <w:u w:color="000000"/>
        </w:rPr>
        <w:t xml:space="preserve"> Range (</w:t>
      </w:r>
      <w:r w:rsidR="006536F6">
        <w:rPr>
          <w:rFonts w:ascii="Times New Roman" w:hAnsi="Times New Roman" w:cs="Times New Roman"/>
          <w:color w:val="000000"/>
          <w:u w:color="000000"/>
        </w:rPr>
        <w:t>f</w:t>
      </w:r>
      <w:r w:rsidR="008C41A5" w:rsidRPr="00E35C55">
        <w:rPr>
          <w:rFonts w:ascii="Times New Roman" w:hAnsi="Times New Roman" w:cs="Times New Roman"/>
          <w:color w:val="000000"/>
          <w:u w:color="000000"/>
        </w:rPr>
        <w:t>ig</w:t>
      </w:r>
      <w:r w:rsidR="006536F6">
        <w:rPr>
          <w:rFonts w:ascii="Times New Roman" w:hAnsi="Times New Roman" w:cs="Times New Roman"/>
          <w:color w:val="000000"/>
          <w:u w:color="000000"/>
        </w:rPr>
        <w:t>s</w:t>
      </w:r>
      <w:r w:rsidR="008C41A5" w:rsidRPr="00E35C55">
        <w:rPr>
          <w:rFonts w:ascii="Times New Roman" w:hAnsi="Times New Roman" w:cs="Times New Roman"/>
          <w:color w:val="000000"/>
          <w:u w:color="000000"/>
        </w:rPr>
        <w:t>. 3</w:t>
      </w:r>
      <w:r w:rsidR="006536F6">
        <w:rPr>
          <w:rFonts w:ascii="Times New Roman" w:hAnsi="Times New Roman" w:cs="Times New Roman"/>
          <w:color w:val="000000"/>
          <w:u w:color="000000"/>
        </w:rPr>
        <w:t>,4</w:t>
      </w:r>
      <w:r w:rsidR="008C41A5" w:rsidRPr="00E35C55">
        <w:rPr>
          <w:rFonts w:ascii="Times New Roman" w:hAnsi="Times New Roman" w:cs="Times New Roman"/>
          <w:color w:val="000000"/>
          <w:u w:color="000000"/>
        </w:rPr>
        <w:t>)</w:t>
      </w:r>
      <w:r w:rsidR="00257FDB" w:rsidRPr="00E35C55">
        <w:rPr>
          <w:rFonts w:ascii="Times New Roman" w:hAnsi="Times New Roman" w:cs="Times New Roman"/>
          <w:color w:val="000000"/>
          <w:u w:color="000000"/>
        </w:rPr>
        <w:t xml:space="preserve">. </w:t>
      </w:r>
    </w:p>
    <w:p w14:paraId="4B263185" w14:textId="6D0D22BE"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Shar Formation interpretation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EC12CB" w:rsidRPr="00E35C55">
        <w:rPr>
          <w:rFonts w:ascii="Times New Roman" w:hAnsi="Times New Roman" w:cs="Times New Roman"/>
          <w:color w:val="000000"/>
          <w:u w:color="000000"/>
        </w:rPr>
        <w:t xml:space="preserve">The Shar </w:t>
      </w:r>
      <w:proofErr w:type="spellStart"/>
      <w:r w:rsidR="00EC12CB" w:rsidRPr="00E35C55">
        <w:rPr>
          <w:rFonts w:ascii="Times New Roman" w:hAnsi="Times New Roman" w:cs="Times New Roman"/>
          <w:color w:val="000000"/>
          <w:u w:color="000000"/>
        </w:rPr>
        <w:t>diamictite</w:t>
      </w:r>
      <w:proofErr w:type="spellEnd"/>
      <w:r w:rsidR="00EC12CB" w:rsidRPr="00E35C55">
        <w:rPr>
          <w:rFonts w:ascii="Times New Roman" w:hAnsi="Times New Roman" w:cs="Times New Roman"/>
          <w:color w:val="000000"/>
          <w:u w:color="000000"/>
        </w:rPr>
        <w:t xml:space="preserve"> is interpreted to be a glaciogenic deposit correlated with the </w:t>
      </w:r>
      <w:proofErr w:type="spellStart"/>
      <w:r w:rsidR="00EC12CB" w:rsidRPr="00E35C55">
        <w:rPr>
          <w:rFonts w:ascii="Times New Roman" w:hAnsi="Times New Roman" w:cs="Times New Roman"/>
          <w:color w:val="000000"/>
          <w:u w:color="000000"/>
        </w:rPr>
        <w:t>Marinoan</w:t>
      </w:r>
      <w:proofErr w:type="spellEnd"/>
      <w:r w:rsidR="00EC12CB" w:rsidRPr="00E35C55">
        <w:rPr>
          <w:rFonts w:ascii="Times New Roman" w:hAnsi="Times New Roman" w:cs="Times New Roman"/>
          <w:color w:val="000000"/>
          <w:u w:color="000000"/>
        </w:rPr>
        <w:t xml:space="preserve"> Snowball Earth glaciation (Macdonald and Jones, 2011).</w:t>
      </w:r>
      <w:r w:rsidR="00FE5B30" w:rsidRPr="00E35C55">
        <w:rPr>
          <w:rFonts w:ascii="Times New Roman" w:hAnsi="Times New Roman" w:cs="Times New Roman"/>
          <w:color w:val="000000"/>
          <w:u w:color="000000"/>
        </w:rPr>
        <w:t xml:space="preserve"> The clast and matrix composition of the </w:t>
      </w:r>
      <w:proofErr w:type="spellStart"/>
      <w:r w:rsidR="00FE5B30" w:rsidRPr="00E35C55">
        <w:rPr>
          <w:rFonts w:ascii="Times New Roman" w:hAnsi="Times New Roman" w:cs="Times New Roman"/>
          <w:color w:val="000000"/>
          <w:u w:color="000000"/>
        </w:rPr>
        <w:t>diamictite</w:t>
      </w:r>
      <w:proofErr w:type="spellEnd"/>
      <w:r w:rsidR="00FE5B30" w:rsidRPr="00E35C55">
        <w:rPr>
          <w:rFonts w:ascii="Times New Roman" w:hAnsi="Times New Roman" w:cs="Times New Roman"/>
          <w:color w:val="000000"/>
          <w:u w:color="000000"/>
        </w:rPr>
        <w:t xml:space="preserve"> suggests that glacial erosion </w:t>
      </w:r>
      <w:r w:rsidR="00B826C1" w:rsidRPr="00E35C55">
        <w:rPr>
          <w:rFonts w:ascii="Times New Roman" w:hAnsi="Times New Roman" w:cs="Times New Roman"/>
          <w:color w:val="000000"/>
          <w:u w:color="000000"/>
        </w:rPr>
        <w:t>s</w:t>
      </w:r>
      <w:r w:rsidR="00FE5B30" w:rsidRPr="00E35C55">
        <w:rPr>
          <w:rFonts w:ascii="Times New Roman" w:hAnsi="Times New Roman" w:cs="Times New Roman"/>
          <w:color w:val="000000"/>
          <w:u w:color="000000"/>
        </w:rPr>
        <w:t>ampl</w:t>
      </w:r>
      <w:r w:rsidR="00B826C1" w:rsidRPr="00E35C55">
        <w:rPr>
          <w:rFonts w:ascii="Times New Roman" w:hAnsi="Times New Roman" w:cs="Times New Roman"/>
          <w:color w:val="000000"/>
          <w:u w:color="000000"/>
        </w:rPr>
        <w:t>ed</w:t>
      </w:r>
      <w:r w:rsidR="00FE5B30" w:rsidRPr="00E35C55">
        <w:rPr>
          <w:rFonts w:ascii="Times New Roman" w:hAnsi="Times New Roman" w:cs="Times New Roman"/>
          <w:color w:val="000000"/>
          <w:u w:color="000000"/>
        </w:rPr>
        <w:t xml:space="preserve"> material from the underlying </w:t>
      </w:r>
      <w:proofErr w:type="spellStart"/>
      <w:r w:rsidR="00FE5B30" w:rsidRPr="00E35C55">
        <w:rPr>
          <w:rFonts w:ascii="Times New Roman" w:hAnsi="Times New Roman" w:cs="Times New Roman"/>
          <w:color w:val="000000"/>
          <w:u w:color="000000"/>
        </w:rPr>
        <w:t>Bakh</w:t>
      </w:r>
      <w:proofErr w:type="spellEnd"/>
      <w:r w:rsidR="00FE5B3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2618A" w:rsidRPr="00E35C55">
        <w:rPr>
          <w:rFonts w:ascii="Times New Roman" w:hAnsi="Times New Roman" w:cs="Times New Roman"/>
          <w:color w:val="000000"/>
          <w:u w:color="000000"/>
        </w:rPr>
        <w:t>, with minimal input from siliciclastic or basement sources.</w:t>
      </w:r>
      <w:r w:rsidR="00385413" w:rsidRPr="00E35C55">
        <w:rPr>
          <w:rFonts w:ascii="Times New Roman" w:hAnsi="Times New Roman" w:cs="Times New Roman"/>
          <w:color w:val="000000"/>
          <w:u w:color="000000"/>
        </w:rPr>
        <w:t xml:space="preserve"> </w:t>
      </w:r>
      <w:r w:rsidR="00397789" w:rsidRPr="00E35C55">
        <w:rPr>
          <w:rFonts w:ascii="Times New Roman" w:hAnsi="Times New Roman" w:cs="Times New Roman"/>
          <w:color w:val="000000"/>
          <w:u w:color="000000"/>
        </w:rPr>
        <w:t>The dominance of massive, matrix</w:t>
      </w:r>
      <w:r w:rsidR="00B826C1" w:rsidRPr="00E35C55">
        <w:rPr>
          <w:rFonts w:ascii="Times New Roman" w:hAnsi="Times New Roman" w:cs="Times New Roman"/>
          <w:color w:val="000000"/>
          <w:u w:color="000000"/>
        </w:rPr>
        <w:t>-</w:t>
      </w:r>
      <w:r w:rsidR="00397789" w:rsidRPr="00E35C55">
        <w:rPr>
          <w:rFonts w:ascii="Times New Roman" w:hAnsi="Times New Roman" w:cs="Times New Roman"/>
          <w:color w:val="000000"/>
          <w:u w:color="000000"/>
        </w:rPr>
        <w:t xml:space="preserve">supported </w:t>
      </w:r>
      <w:proofErr w:type="spellStart"/>
      <w:r w:rsidR="00397789" w:rsidRPr="00E35C55">
        <w:rPr>
          <w:rFonts w:ascii="Times New Roman" w:hAnsi="Times New Roman" w:cs="Times New Roman"/>
          <w:color w:val="000000"/>
          <w:u w:color="000000"/>
        </w:rPr>
        <w:t>diamictite</w:t>
      </w:r>
      <w:proofErr w:type="spellEnd"/>
      <w:r w:rsidR="00397789" w:rsidRPr="00E35C55">
        <w:rPr>
          <w:rFonts w:ascii="Times New Roman" w:hAnsi="Times New Roman" w:cs="Times New Roman"/>
          <w:color w:val="000000"/>
          <w:u w:color="000000"/>
        </w:rPr>
        <w:t xml:space="preserve"> suggests deposit</w:t>
      </w:r>
      <w:r w:rsidR="00B826C1" w:rsidRPr="00E35C55">
        <w:rPr>
          <w:rFonts w:ascii="Times New Roman" w:hAnsi="Times New Roman" w:cs="Times New Roman"/>
          <w:color w:val="000000"/>
          <w:u w:color="000000"/>
        </w:rPr>
        <w:t>ion</w:t>
      </w:r>
      <w:r w:rsidR="00397789" w:rsidRPr="00E35C55">
        <w:rPr>
          <w:rFonts w:ascii="Times New Roman" w:hAnsi="Times New Roman" w:cs="Times New Roman"/>
          <w:color w:val="000000"/>
          <w:u w:color="000000"/>
        </w:rPr>
        <w:t xml:space="preserve"> </w:t>
      </w:r>
      <w:r w:rsidR="00FE5B30" w:rsidRPr="00E35C55">
        <w:rPr>
          <w:rFonts w:ascii="Times New Roman" w:hAnsi="Times New Roman" w:cs="Times New Roman"/>
          <w:color w:val="000000"/>
          <w:u w:color="000000"/>
        </w:rPr>
        <w:t xml:space="preserve">in a marine peri-glacial environment at or near the ice grounding line. However, the presence of laminated intervals with bed-penetrating </w:t>
      </w:r>
      <w:proofErr w:type="spellStart"/>
      <w:r w:rsidR="00FE5B30" w:rsidRPr="00E35C55">
        <w:rPr>
          <w:rFonts w:ascii="Times New Roman" w:hAnsi="Times New Roman" w:cs="Times New Roman"/>
          <w:color w:val="000000"/>
          <w:u w:color="000000"/>
        </w:rPr>
        <w:t>lonestones</w:t>
      </w:r>
      <w:proofErr w:type="spellEnd"/>
      <w:r w:rsidR="00FE5B30" w:rsidRPr="00E35C55">
        <w:rPr>
          <w:rFonts w:ascii="Times New Roman" w:hAnsi="Times New Roman" w:cs="Times New Roman"/>
          <w:color w:val="000000"/>
          <w:u w:color="000000"/>
        </w:rPr>
        <w:t xml:space="preserve"> within massive </w:t>
      </w:r>
      <w:proofErr w:type="spellStart"/>
      <w:r w:rsidR="00FE5B30" w:rsidRPr="00E35C55">
        <w:rPr>
          <w:rFonts w:ascii="Times New Roman" w:hAnsi="Times New Roman" w:cs="Times New Roman"/>
          <w:color w:val="000000"/>
          <w:u w:color="000000"/>
        </w:rPr>
        <w:t>diamictite</w:t>
      </w:r>
      <w:proofErr w:type="spellEnd"/>
      <w:r w:rsidR="00FE5B30" w:rsidRPr="00E35C55">
        <w:rPr>
          <w:rFonts w:ascii="Times New Roman" w:hAnsi="Times New Roman" w:cs="Times New Roman"/>
          <w:color w:val="000000"/>
          <w:u w:color="000000"/>
        </w:rPr>
        <w:t>-dominated intervals (Macdonald and Jones</w:t>
      </w:r>
      <w:r w:rsidR="00806F96" w:rsidRPr="00E35C55">
        <w:rPr>
          <w:rFonts w:ascii="Times New Roman" w:hAnsi="Times New Roman" w:cs="Times New Roman"/>
          <w:color w:val="000000"/>
          <w:u w:color="000000"/>
        </w:rPr>
        <w:t>, 2011</w:t>
      </w:r>
      <w:r w:rsidR="00FE5B30" w:rsidRPr="00E35C55">
        <w:rPr>
          <w:rFonts w:ascii="Times New Roman" w:hAnsi="Times New Roman" w:cs="Times New Roman"/>
          <w:color w:val="000000"/>
          <w:u w:color="000000"/>
        </w:rPr>
        <w:t xml:space="preserve">) suggests </w:t>
      </w:r>
      <w:r w:rsidR="00DF0609" w:rsidRPr="00E35C55">
        <w:rPr>
          <w:rFonts w:ascii="Times New Roman" w:hAnsi="Times New Roman" w:cs="Times New Roman"/>
          <w:color w:val="000000"/>
          <w:u w:color="000000"/>
        </w:rPr>
        <w:t>movement</w:t>
      </w:r>
      <w:r w:rsidR="00FE5B30" w:rsidRPr="00E35C55">
        <w:rPr>
          <w:rFonts w:ascii="Times New Roman" w:hAnsi="Times New Roman" w:cs="Times New Roman"/>
          <w:color w:val="000000"/>
          <w:u w:color="000000"/>
        </w:rPr>
        <w:t xml:space="preserve"> of the grounding line, with </w:t>
      </w:r>
      <w:proofErr w:type="spellStart"/>
      <w:r w:rsidR="00FE5B30" w:rsidRPr="00E35C55">
        <w:rPr>
          <w:rFonts w:ascii="Times New Roman" w:hAnsi="Times New Roman" w:cs="Times New Roman"/>
          <w:color w:val="000000"/>
          <w:u w:color="000000"/>
        </w:rPr>
        <w:t>lonestone</w:t>
      </w:r>
      <w:proofErr w:type="spellEnd"/>
      <w:r w:rsidR="00FE5B30" w:rsidRPr="00E35C55">
        <w:rPr>
          <w:rFonts w:ascii="Times New Roman" w:hAnsi="Times New Roman" w:cs="Times New Roman"/>
          <w:color w:val="000000"/>
          <w:u w:color="000000"/>
        </w:rPr>
        <w:t>-bearing strata putatively associated with episodes of grounding-line retreat and a shift towards distal, suspension-</w:t>
      </w:r>
      <w:r w:rsidR="00FE5B30" w:rsidRPr="00E35C55">
        <w:rPr>
          <w:rFonts w:ascii="Times New Roman" w:hAnsi="Times New Roman" w:cs="Times New Roman"/>
          <w:color w:val="000000"/>
          <w:u w:color="000000"/>
        </w:rPr>
        <w:lastRenderedPageBreak/>
        <w:t>dominated sedimentation punctuated by input from ice-rafted debris</w:t>
      </w:r>
      <w:r w:rsidR="00F2626B" w:rsidRPr="00E35C55">
        <w:rPr>
          <w:rFonts w:ascii="Times New Roman" w:hAnsi="Times New Roman" w:cs="Times New Roman"/>
          <w:color w:val="000000"/>
          <w:u w:color="000000"/>
        </w:rPr>
        <w:t xml:space="preserve"> (</w:t>
      </w:r>
      <w:proofErr w:type="spellStart"/>
      <w:r w:rsidR="00F2626B" w:rsidRPr="00E35C55">
        <w:rPr>
          <w:rFonts w:ascii="Times New Roman" w:hAnsi="Times New Roman" w:cs="Times New Roman"/>
          <w:color w:val="000000"/>
          <w:u w:color="000000"/>
        </w:rPr>
        <w:t>Domack</w:t>
      </w:r>
      <w:proofErr w:type="spellEnd"/>
      <w:r w:rsidR="00F2626B" w:rsidRPr="00E35C55">
        <w:rPr>
          <w:rFonts w:ascii="Times New Roman" w:hAnsi="Times New Roman" w:cs="Times New Roman"/>
          <w:color w:val="000000"/>
          <w:u w:color="000000"/>
        </w:rPr>
        <w:t xml:space="preserve"> and Hoffman, 2011)</w:t>
      </w:r>
      <w:r w:rsidR="00FE5B30" w:rsidRPr="00E35C55">
        <w:rPr>
          <w:rFonts w:ascii="Times New Roman" w:hAnsi="Times New Roman" w:cs="Times New Roman"/>
          <w:color w:val="000000"/>
          <w:u w:color="000000"/>
        </w:rPr>
        <w:t xml:space="preserve">. </w:t>
      </w:r>
    </w:p>
    <w:p w14:paraId="3BE38AC1" w14:textId="1E0A70FE" w:rsidR="00FE5B30" w:rsidRPr="00E35C55" w:rsidRDefault="00FE5B30"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C57D6A" w:rsidRPr="00E35C55">
        <w:rPr>
          <w:rFonts w:ascii="Times New Roman" w:hAnsi="Times New Roman" w:cs="Times New Roman"/>
          <w:color w:val="000000"/>
          <w:u w:color="000000"/>
        </w:rPr>
        <w:t xml:space="preserve"> Clast-supported breccias are interpreted to be </w:t>
      </w:r>
      <w:del w:id="242" w:author="Anttila  Eliel Simpson" w:date="2024-07-12T09:29:00Z">
        <w:r w:rsidR="00C57D6A" w:rsidRPr="00E35C55" w:rsidDel="003B3316">
          <w:rPr>
            <w:rFonts w:ascii="Times New Roman" w:hAnsi="Times New Roman" w:cs="Times New Roman"/>
            <w:color w:val="000000"/>
            <w:u w:color="000000"/>
          </w:rPr>
          <w:delText>autoclastic</w:delText>
        </w:r>
        <w:r w:rsidR="00A4528A" w:rsidRPr="00E35C55" w:rsidDel="003B3316">
          <w:rPr>
            <w:rFonts w:ascii="Times New Roman" w:hAnsi="Times New Roman" w:cs="Times New Roman"/>
            <w:color w:val="000000"/>
            <w:u w:color="000000"/>
          </w:rPr>
          <w:delText xml:space="preserve"> or </w:delText>
        </w:r>
      </w:del>
      <w:r w:rsidR="00A4528A" w:rsidRPr="00E35C55">
        <w:rPr>
          <w:rFonts w:ascii="Times New Roman" w:hAnsi="Times New Roman" w:cs="Times New Roman"/>
          <w:color w:val="000000"/>
          <w:u w:color="000000"/>
        </w:rPr>
        <w:t>locally</w:t>
      </w:r>
      <w:ins w:id="243" w:author="Anttila  Eliel Simpson" w:date="2024-07-12T09:29:00Z">
        <w:r w:rsidR="003B3316">
          <w:rPr>
            <w:rFonts w:ascii="Times New Roman" w:hAnsi="Times New Roman" w:cs="Times New Roman"/>
            <w:color w:val="000000"/>
            <w:u w:color="000000"/>
          </w:rPr>
          <w:t xml:space="preserve"> </w:t>
        </w:r>
      </w:ins>
      <w:del w:id="244" w:author="Anttila  Eliel Simpson" w:date="2024-07-12T09:29:00Z">
        <w:r w:rsidR="00A4528A" w:rsidRPr="00E35C55" w:rsidDel="003B3316">
          <w:rPr>
            <w:rFonts w:ascii="Times New Roman" w:hAnsi="Times New Roman" w:cs="Times New Roman"/>
            <w:color w:val="000000"/>
            <w:u w:color="000000"/>
          </w:rPr>
          <w:delText>-</w:delText>
        </w:r>
      </w:del>
      <w:r w:rsidR="00A4528A" w:rsidRPr="00E35C55">
        <w:rPr>
          <w:rFonts w:ascii="Times New Roman" w:hAnsi="Times New Roman" w:cs="Times New Roman"/>
          <w:color w:val="000000"/>
          <w:u w:color="000000"/>
        </w:rPr>
        <w:t>sourced, short</w:t>
      </w:r>
      <w:ins w:id="245" w:author="Anttila  Eliel Simpson" w:date="2024-07-12T09:29:00Z">
        <w:r w:rsidR="003B3316">
          <w:rPr>
            <w:rFonts w:ascii="Times New Roman" w:hAnsi="Times New Roman" w:cs="Times New Roman"/>
            <w:color w:val="000000"/>
            <w:u w:color="000000"/>
          </w:rPr>
          <w:t xml:space="preserve"> </w:t>
        </w:r>
      </w:ins>
      <w:del w:id="246" w:author="Anttila  Eliel Simpson" w:date="2024-07-12T09:29:00Z">
        <w:r w:rsidR="00A4528A" w:rsidRPr="00E35C55" w:rsidDel="003B3316">
          <w:rPr>
            <w:rFonts w:ascii="Times New Roman" w:hAnsi="Times New Roman" w:cs="Times New Roman"/>
            <w:color w:val="000000"/>
            <w:u w:color="000000"/>
          </w:rPr>
          <w:delText>-</w:delText>
        </w:r>
      </w:del>
      <w:r w:rsidR="00A4528A" w:rsidRPr="00E35C55">
        <w:rPr>
          <w:rFonts w:ascii="Times New Roman" w:hAnsi="Times New Roman" w:cs="Times New Roman"/>
          <w:color w:val="000000"/>
          <w:u w:color="000000"/>
        </w:rPr>
        <w:t>transport</w:t>
      </w:r>
      <w:ins w:id="247" w:author="Anttila  Eliel Simpson" w:date="2024-07-12T09:29:00Z">
        <w:r w:rsidR="003B3316">
          <w:rPr>
            <w:rFonts w:ascii="Times New Roman" w:hAnsi="Times New Roman" w:cs="Times New Roman"/>
            <w:color w:val="000000"/>
            <w:u w:color="000000"/>
          </w:rPr>
          <w:t xml:space="preserve"> </w:t>
        </w:r>
      </w:ins>
      <w:del w:id="248" w:author="Anttila  Eliel Simpson" w:date="2024-07-12T09:29:00Z">
        <w:r w:rsidR="00A4528A" w:rsidRPr="00E35C55" w:rsidDel="003B3316">
          <w:rPr>
            <w:rFonts w:ascii="Times New Roman" w:hAnsi="Times New Roman" w:cs="Times New Roman"/>
            <w:color w:val="000000"/>
            <w:u w:color="000000"/>
          </w:rPr>
          <w:delText>-</w:delText>
        </w:r>
      </w:del>
      <w:r w:rsidR="00A4528A" w:rsidRPr="00E35C55">
        <w:rPr>
          <w:rFonts w:ascii="Times New Roman" w:hAnsi="Times New Roman" w:cs="Times New Roman"/>
          <w:color w:val="000000"/>
          <w:u w:color="000000"/>
        </w:rPr>
        <w:t>distance</w:t>
      </w:r>
      <w:r w:rsidR="00C57D6A" w:rsidRPr="00E35C55">
        <w:rPr>
          <w:rFonts w:ascii="Times New Roman" w:hAnsi="Times New Roman" w:cs="Times New Roman"/>
          <w:color w:val="000000"/>
          <w:u w:color="000000"/>
        </w:rPr>
        <w:t xml:space="preserve"> breccias that formed as </w:t>
      </w:r>
      <w:ins w:id="249" w:author="Anttila  Eliel Simpson" w:date="2024-07-12T09:35:00Z">
        <w:r w:rsidR="00B65262">
          <w:rPr>
            <w:rFonts w:ascii="Times New Roman" w:hAnsi="Times New Roman" w:cs="Times New Roman"/>
            <w:color w:val="000000"/>
            <w:u w:color="000000"/>
          </w:rPr>
          <w:t>the</w:t>
        </w:r>
      </w:ins>
      <w:del w:id="250" w:author="Anttila  Eliel Simpson" w:date="2024-07-12T09:35:00Z">
        <w:r w:rsidR="00C57D6A" w:rsidRPr="00E35C55" w:rsidDel="00B65262">
          <w:rPr>
            <w:rFonts w:ascii="Times New Roman" w:hAnsi="Times New Roman" w:cs="Times New Roman"/>
            <w:color w:val="000000"/>
            <w:u w:color="000000"/>
          </w:rPr>
          <w:delText>a</w:delText>
        </w:r>
      </w:del>
      <w:r w:rsidR="00C57D6A" w:rsidRPr="00E35C55">
        <w:rPr>
          <w:rFonts w:ascii="Times New Roman" w:hAnsi="Times New Roman" w:cs="Times New Roman"/>
          <w:color w:val="000000"/>
          <w:u w:color="000000"/>
        </w:rPr>
        <w:t xml:space="preserve"> result of local glacio-isostatic deformation across the carbonate ramp</w:t>
      </w:r>
      <w:r w:rsidR="00A4528A" w:rsidRPr="00E35C55">
        <w:rPr>
          <w:rFonts w:ascii="Times New Roman" w:hAnsi="Times New Roman" w:cs="Times New Roman"/>
          <w:color w:val="000000"/>
          <w:u w:color="000000"/>
        </w:rPr>
        <w:t xml:space="preserve">. </w:t>
      </w:r>
      <w:r w:rsidR="00C57D6A" w:rsidRPr="00E35C55">
        <w:rPr>
          <w:rFonts w:ascii="Times New Roman" w:hAnsi="Times New Roman" w:cs="Times New Roman"/>
          <w:color w:val="000000"/>
          <w:u w:color="000000"/>
        </w:rPr>
        <w:t xml:space="preserve"> The erosional surface observed at the </w:t>
      </w:r>
      <w:proofErr w:type="spellStart"/>
      <w:r w:rsidR="00C57D6A" w:rsidRPr="00E35C55">
        <w:rPr>
          <w:rFonts w:ascii="Times New Roman" w:hAnsi="Times New Roman" w:cs="Times New Roman"/>
          <w:color w:val="000000"/>
          <w:u w:color="000000"/>
        </w:rPr>
        <w:t>Salkhitai</w:t>
      </w:r>
      <w:proofErr w:type="spellEnd"/>
      <w:r w:rsidR="00EE27AD" w:rsidRPr="00E35C55">
        <w:rPr>
          <w:rFonts w:ascii="Times New Roman" w:hAnsi="Times New Roman" w:cs="Times New Roman"/>
          <w:color w:val="000000"/>
          <w:u w:color="000000"/>
        </w:rPr>
        <w:t xml:space="preserve"> Mb</w:t>
      </w:r>
      <w:r w:rsidR="00C57D6A" w:rsidRPr="00E35C55">
        <w:rPr>
          <w:rFonts w:ascii="Times New Roman" w:hAnsi="Times New Roman" w:cs="Times New Roman"/>
          <w:color w:val="000000"/>
          <w:u w:color="000000"/>
        </w:rPr>
        <w:t>-Shar</w:t>
      </w:r>
      <w:r w:rsidR="00EE27AD" w:rsidRPr="00E35C55">
        <w:rPr>
          <w:rFonts w:ascii="Times New Roman" w:hAnsi="Times New Roman" w:cs="Times New Roman"/>
          <w:color w:val="000000"/>
          <w:u w:color="000000"/>
        </w:rPr>
        <w:t xml:space="preserve"> Fm</w:t>
      </w:r>
      <w:r w:rsidR="00C57D6A" w:rsidRPr="00E35C55">
        <w:rPr>
          <w:rFonts w:ascii="Times New Roman" w:hAnsi="Times New Roman" w:cs="Times New Roman"/>
          <w:color w:val="000000"/>
          <w:u w:color="000000"/>
        </w:rPr>
        <w:t xml:space="preserve"> contact in the eastern </w:t>
      </w:r>
      <w:proofErr w:type="spellStart"/>
      <w:r w:rsidR="00C57D6A" w:rsidRPr="00E35C55">
        <w:rPr>
          <w:rFonts w:ascii="Times New Roman" w:hAnsi="Times New Roman" w:cs="Times New Roman"/>
          <w:color w:val="000000"/>
          <w:u w:color="000000"/>
        </w:rPr>
        <w:t>Khoridol</w:t>
      </w:r>
      <w:proofErr w:type="spellEnd"/>
      <w:r w:rsidR="00C57D6A" w:rsidRPr="00E35C55">
        <w:rPr>
          <w:rFonts w:ascii="Times New Roman" w:hAnsi="Times New Roman" w:cs="Times New Roman"/>
          <w:color w:val="000000"/>
          <w:u w:color="000000"/>
        </w:rPr>
        <w:t xml:space="preserve"> </w:t>
      </w:r>
      <w:proofErr w:type="spellStart"/>
      <w:r w:rsidR="00C57D6A" w:rsidRPr="00E35C55">
        <w:rPr>
          <w:rFonts w:ascii="Times New Roman" w:hAnsi="Times New Roman" w:cs="Times New Roman"/>
          <w:color w:val="000000"/>
          <w:u w:color="000000"/>
        </w:rPr>
        <w:t>Saridag</w:t>
      </w:r>
      <w:proofErr w:type="spellEnd"/>
      <w:r w:rsidR="00C57D6A" w:rsidRPr="00E35C55">
        <w:rPr>
          <w:rFonts w:ascii="Times New Roman" w:hAnsi="Times New Roman" w:cs="Times New Roman"/>
          <w:color w:val="000000"/>
          <w:u w:color="000000"/>
        </w:rPr>
        <w:t xml:space="preserve"> Range may have formed </w:t>
      </w:r>
      <w:del w:id="251" w:author="Anttila  Eliel Simpson" w:date="2024-07-12T09:36:00Z">
        <w:r w:rsidR="00C57D6A" w:rsidRPr="00E35C55" w:rsidDel="00B65262">
          <w:rPr>
            <w:rFonts w:ascii="Times New Roman" w:hAnsi="Times New Roman" w:cs="Times New Roman"/>
            <w:color w:val="000000"/>
            <w:u w:color="000000"/>
          </w:rPr>
          <w:delText>as the result of</w:delText>
        </w:r>
      </w:del>
      <w:ins w:id="252" w:author="Anttila  Eliel Simpson" w:date="2024-07-12T09:36:00Z">
        <w:r w:rsidR="00B65262">
          <w:rPr>
            <w:rFonts w:ascii="Times New Roman" w:hAnsi="Times New Roman" w:cs="Times New Roman"/>
            <w:color w:val="000000"/>
            <w:u w:color="000000"/>
          </w:rPr>
          <w:t>following</w:t>
        </w:r>
      </w:ins>
      <w:r w:rsidR="00C57D6A" w:rsidRPr="00E35C55">
        <w:rPr>
          <w:rFonts w:ascii="Times New Roman" w:hAnsi="Times New Roman" w:cs="Times New Roman"/>
          <w:color w:val="000000"/>
          <w:u w:color="000000"/>
        </w:rPr>
        <w:t xml:space="preserve"> a regression at the onset of the </w:t>
      </w:r>
      <w:proofErr w:type="spellStart"/>
      <w:r w:rsidR="00C57D6A" w:rsidRPr="00E35C55">
        <w:rPr>
          <w:rFonts w:ascii="Times New Roman" w:hAnsi="Times New Roman" w:cs="Times New Roman"/>
          <w:color w:val="000000"/>
          <w:u w:color="000000"/>
        </w:rPr>
        <w:t>Marinoan</w:t>
      </w:r>
      <w:proofErr w:type="spellEnd"/>
      <w:r w:rsidR="00C57D6A" w:rsidRPr="00E35C55">
        <w:rPr>
          <w:rFonts w:ascii="Times New Roman" w:hAnsi="Times New Roman" w:cs="Times New Roman"/>
          <w:color w:val="000000"/>
          <w:u w:color="000000"/>
        </w:rPr>
        <w:t xml:space="preserve"> glaciation</w:t>
      </w:r>
      <w:r w:rsidR="00A4528A" w:rsidRPr="00E35C55">
        <w:rPr>
          <w:rFonts w:ascii="Times New Roman" w:hAnsi="Times New Roman" w:cs="Times New Roman"/>
          <w:color w:val="000000"/>
          <w:u w:color="000000"/>
        </w:rPr>
        <w:t xml:space="preserve">, with the overlying </w:t>
      </w:r>
      <w:proofErr w:type="spellStart"/>
      <w:r w:rsidR="00A4528A" w:rsidRPr="00E35C55">
        <w:rPr>
          <w:rFonts w:ascii="Times New Roman" w:hAnsi="Times New Roman" w:cs="Times New Roman"/>
          <w:color w:val="000000"/>
          <w:u w:color="000000"/>
        </w:rPr>
        <w:t>diamictite</w:t>
      </w:r>
      <w:proofErr w:type="spellEnd"/>
      <w:r w:rsidR="00A4528A" w:rsidRPr="00E35C55">
        <w:rPr>
          <w:rFonts w:ascii="Times New Roman" w:hAnsi="Times New Roman" w:cs="Times New Roman"/>
          <w:color w:val="000000"/>
          <w:u w:color="000000"/>
        </w:rPr>
        <w:t xml:space="preserve"> and carbonate breccia variably recording glacial advance and retreat across the basin. </w:t>
      </w:r>
    </w:p>
    <w:p w14:paraId="17506023" w14:textId="11BDA58B"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Khirvesteg</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727462" w:rsidRPr="00E35C55">
        <w:rPr>
          <w:rFonts w:ascii="Times New Roman" w:hAnsi="Times New Roman" w:cs="Times New Roman"/>
          <w:color w:val="000000"/>
          <w:u w:color="000000"/>
        </w:rPr>
        <w:t xml:space="preserve">The basal </w:t>
      </w:r>
      <w:proofErr w:type="spellStart"/>
      <w:r w:rsidR="00727462" w:rsidRPr="00E35C55">
        <w:rPr>
          <w:rFonts w:ascii="Times New Roman" w:hAnsi="Times New Roman" w:cs="Times New Roman"/>
          <w:color w:val="000000"/>
          <w:u w:color="000000"/>
        </w:rPr>
        <w:t>Khirvesteg</w:t>
      </w:r>
      <w:proofErr w:type="spellEnd"/>
      <w:r w:rsidR="0072746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F82664" w:rsidRPr="00E35C55">
        <w:rPr>
          <w:rFonts w:ascii="Times New Roman" w:hAnsi="Times New Roman" w:cs="Times New Roman"/>
          <w:color w:val="000000"/>
          <w:u w:color="000000"/>
        </w:rPr>
        <w:t xml:space="preserve"> includes</w:t>
      </w:r>
      <w:r w:rsidR="00727462" w:rsidRPr="00E35C55">
        <w:rPr>
          <w:rFonts w:ascii="Times New Roman" w:hAnsi="Times New Roman" w:cs="Times New Roman"/>
          <w:color w:val="000000"/>
          <w:u w:color="000000"/>
        </w:rPr>
        <w:t xml:space="preserve"> a</w:t>
      </w:r>
      <w:r w:rsidR="00AA60BD" w:rsidRPr="00E35C55">
        <w:rPr>
          <w:rFonts w:ascii="Times New Roman" w:hAnsi="Times New Roman" w:cs="Times New Roman"/>
          <w:color w:val="000000"/>
          <w:u w:color="000000"/>
        </w:rPr>
        <w:t xml:space="preserve"> ~1-3 m cream-colored dolomite </w:t>
      </w:r>
      <w:proofErr w:type="spellStart"/>
      <w:r w:rsidR="00AA60BD" w:rsidRPr="00E35C55">
        <w:rPr>
          <w:rFonts w:ascii="Times New Roman" w:hAnsi="Times New Roman" w:cs="Times New Roman"/>
          <w:color w:val="000000"/>
          <w:u w:color="000000"/>
        </w:rPr>
        <w:t>grainston</w:t>
      </w:r>
      <w:r w:rsidR="00727462" w:rsidRPr="00E35C55">
        <w:rPr>
          <w:rFonts w:ascii="Times New Roman" w:hAnsi="Times New Roman" w:cs="Times New Roman"/>
          <w:color w:val="000000"/>
          <w:u w:color="000000"/>
        </w:rPr>
        <w:t>e</w:t>
      </w:r>
      <w:proofErr w:type="spellEnd"/>
      <w:r w:rsidR="00727462" w:rsidRPr="00E35C55">
        <w:rPr>
          <w:rFonts w:ascii="Times New Roman" w:hAnsi="Times New Roman" w:cs="Times New Roman"/>
          <w:color w:val="000000"/>
          <w:u w:color="000000"/>
        </w:rPr>
        <w:t xml:space="preserve"> that</w:t>
      </w:r>
      <w:r w:rsidR="005F2D5F" w:rsidRPr="00E35C55">
        <w:rPr>
          <w:rFonts w:ascii="Times New Roman" w:hAnsi="Times New Roman" w:cs="Times New Roman"/>
          <w:color w:val="000000"/>
          <w:u w:color="000000"/>
        </w:rPr>
        <w:t xml:space="preserve"> overlies the Shar </w:t>
      </w:r>
      <w:r w:rsidR="00922DD0" w:rsidRPr="00E35C55">
        <w:rPr>
          <w:rFonts w:ascii="Times New Roman" w:hAnsi="Times New Roman" w:cs="Times New Roman"/>
          <w:color w:val="000000"/>
          <w:u w:color="000000"/>
        </w:rPr>
        <w:t>Fm</w:t>
      </w:r>
      <w:r w:rsidR="005F2D5F" w:rsidRPr="00E35C55">
        <w:rPr>
          <w:rFonts w:ascii="Times New Roman" w:hAnsi="Times New Roman" w:cs="Times New Roman"/>
          <w:color w:val="000000"/>
          <w:u w:color="000000"/>
        </w:rPr>
        <w:t xml:space="preserve">, and </w:t>
      </w:r>
      <w:r w:rsidR="00F82664" w:rsidRPr="00E35C55">
        <w:rPr>
          <w:rFonts w:ascii="Times New Roman" w:hAnsi="Times New Roman" w:cs="Times New Roman"/>
          <w:color w:val="000000"/>
          <w:u w:color="000000"/>
        </w:rPr>
        <w:t xml:space="preserve">hosts </w:t>
      </w:r>
      <w:r w:rsidR="00727462" w:rsidRPr="00E35C55">
        <w:rPr>
          <w:rFonts w:ascii="Times New Roman" w:hAnsi="Times New Roman" w:cs="Times New Roman"/>
          <w:color w:val="000000"/>
          <w:u w:color="000000"/>
        </w:rPr>
        <w:t xml:space="preserve">twinned </w:t>
      </w:r>
      <w:r w:rsidR="00AA60BD" w:rsidRPr="00E35C55">
        <w:rPr>
          <w:rFonts w:ascii="Times New Roman" w:hAnsi="Times New Roman" w:cs="Times New Roman"/>
          <w:color w:val="000000"/>
          <w:u w:color="000000"/>
        </w:rPr>
        <w:t xml:space="preserve">barite </w:t>
      </w:r>
      <w:r w:rsidR="00727462" w:rsidRPr="00E35C55">
        <w:rPr>
          <w:rFonts w:ascii="Times New Roman" w:hAnsi="Times New Roman" w:cs="Times New Roman"/>
          <w:color w:val="000000"/>
          <w:u w:color="000000"/>
        </w:rPr>
        <w:t xml:space="preserve">pseudomorphs </w:t>
      </w:r>
      <w:r w:rsidR="00AA60BD" w:rsidRPr="00E35C55">
        <w:rPr>
          <w:rFonts w:ascii="Times New Roman" w:hAnsi="Times New Roman" w:cs="Times New Roman"/>
          <w:color w:val="000000"/>
          <w:u w:color="000000"/>
        </w:rPr>
        <w:t>(</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4C</w:t>
      </w:r>
      <w:r w:rsidR="00AA60BD" w:rsidRPr="00E35C55">
        <w:rPr>
          <w:rFonts w:ascii="Times New Roman" w:hAnsi="Times New Roman" w:cs="Times New Roman"/>
          <w:color w:val="000000"/>
          <w:u w:color="000000"/>
        </w:rPr>
        <w:t>)</w:t>
      </w:r>
      <w:r w:rsidR="006536F6">
        <w:rPr>
          <w:rFonts w:ascii="Times New Roman" w:hAnsi="Times New Roman" w:cs="Times New Roman"/>
          <w:color w:val="000000"/>
          <w:u w:color="000000"/>
        </w:rPr>
        <w:t xml:space="preserve"> and </w:t>
      </w:r>
      <w:r w:rsidR="006536F6" w:rsidRPr="00E35C55">
        <w:rPr>
          <w:rFonts w:ascii="Times New Roman" w:hAnsi="Times New Roman" w:cs="Times New Roman"/>
          <w:color w:val="000000"/>
          <w:u w:color="000000"/>
        </w:rPr>
        <w:t>bedding-parallel sheet-crack cements (</w:t>
      </w:r>
      <w:r w:rsidR="006536F6">
        <w:rPr>
          <w:rFonts w:ascii="Times New Roman" w:hAnsi="Times New Roman" w:cs="Times New Roman"/>
          <w:color w:val="000000"/>
          <w:u w:color="000000"/>
        </w:rPr>
        <w:t>f</w:t>
      </w:r>
      <w:r w:rsidR="006536F6"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4D</w:t>
      </w:r>
      <w:r w:rsidR="006536F6"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727462" w:rsidRPr="00E35C55">
        <w:rPr>
          <w:rFonts w:ascii="Times New Roman" w:hAnsi="Times New Roman" w:cs="Times New Roman"/>
          <w:color w:val="000000"/>
          <w:u w:color="000000"/>
        </w:rPr>
        <w:t>This interval is overlain by</w:t>
      </w:r>
      <w:r w:rsidR="005F2D5F" w:rsidRPr="00E35C55">
        <w:rPr>
          <w:rFonts w:ascii="Times New Roman" w:hAnsi="Times New Roman" w:cs="Times New Roman"/>
          <w:color w:val="000000"/>
          <w:u w:color="000000"/>
        </w:rPr>
        <w:t xml:space="preserve"> a sequence of</w:t>
      </w:r>
      <w:r w:rsidR="00727462" w:rsidRPr="00E35C55">
        <w:rPr>
          <w:rFonts w:ascii="Times New Roman" w:hAnsi="Times New Roman" w:cs="Times New Roman"/>
          <w:color w:val="000000"/>
          <w:u w:color="000000"/>
        </w:rPr>
        <w:t xml:space="preserve">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in the eastern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w:t>
      </w:r>
      <w:r w:rsidR="00EC12C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and </w:t>
      </w:r>
      <w:r w:rsidR="00727462" w:rsidRPr="00E35C55">
        <w:rPr>
          <w:rFonts w:ascii="Times New Roman" w:hAnsi="Times New Roman" w:cs="Times New Roman"/>
          <w:color w:val="000000"/>
          <w:u w:color="000000"/>
        </w:rPr>
        <w:t xml:space="preserve">by </w:t>
      </w:r>
      <w:proofErr w:type="gramStart"/>
      <w:r w:rsidR="00AA60BD" w:rsidRPr="00E35C55">
        <w:rPr>
          <w:rFonts w:ascii="Times New Roman" w:hAnsi="Times New Roman" w:cs="Times New Roman"/>
          <w:color w:val="000000"/>
          <w:u w:color="000000"/>
        </w:rPr>
        <w:t>thinly</w:t>
      </w:r>
      <w:r w:rsidR="00922DD0"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bedded</w:t>
      </w:r>
      <w:proofErr w:type="gramEnd"/>
      <w:r w:rsidR="00AA60BD" w:rsidRPr="00E35C55">
        <w:rPr>
          <w:rFonts w:ascii="Times New Roman" w:hAnsi="Times New Roman" w:cs="Times New Roman"/>
          <w:color w:val="000000"/>
          <w:u w:color="000000"/>
        </w:rPr>
        <w:t xml:space="preserve"> </w:t>
      </w:r>
      <w:r w:rsidR="00DF0609" w:rsidRPr="00E35C55">
        <w:rPr>
          <w:rFonts w:ascii="Times New Roman" w:hAnsi="Times New Roman" w:cs="Times New Roman"/>
          <w:color w:val="000000"/>
          <w:u w:color="000000"/>
        </w:rPr>
        <w:t xml:space="preserve">lime- </w:t>
      </w:r>
      <w:r w:rsidR="00AA60BD" w:rsidRPr="00E35C55">
        <w:rPr>
          <w:rFonts w:ascii="Times New Roman" w:hAnsi="Times New Roman" w:cs="Times New Roman"/>
          <w:color w:val="000000"/>
          <w:u w:color="000000"/>
        </w:rPr>
        <w:t xml:space="preserve">and </w:t>
      </w:r>
      <w:proofErr w:type="spellStart"/>
      <w:r w:rsidR="00DF0609" w:rsidRPr="00E35C55">
        <w:rPr>
          <w:rFonts w:ascii="Times New Roman" w:hAnsi="Times New Roman" w:cs="Times New Roman"/>
          <w:color w:val="000000"/>
          <w:u w:color="000000"/>
        </w:rPr>
        <w:t>dolo</w:t>
      </w:r>
      <w:proofErr w:type="spellEnd"/>
      <w:r w:rsidR="00DF0609" w:rsidRPr="00E35C55">
        <w:rPr>
          <w:rFonts w:ascii="Times New Roman" w:hAnsi="Times New Roman" w:cs="Times New Roman"/>
          <w:color w:val="000000"/>
          <w:u w:color="000000"/>
        </w:rPr>
        <w:t xml:space="preserve">-micrite </w:t>
      </w:r>
      <w:r w:rsidR="00AA60BD" w:rsidRPr="00E35C55">
        <w:rPr>
          <w:rFonts w:ascii="Times New Roman" w:hAnsi="Times New Roman" w:cs="Times New Roman"/>
          <w:color w:val="000000"/>
          <w:u w:color="000000"/>
        </w:rPr>
        <w:t>in the</w:t>
      </w:r>
      <w:r w:rsidR="00BD2446" w:rsidRPr="00E35C55">
        <w:rPr>
          <w:rFonts w:ascii="Times New Roman" w:hAnsi="Times New Roman" w:cs="Times New Roman"/>
          <w:color w:val="000000"/>
          <w:u w:color="000000"/>
        </w:rPr>
        <w:t xml:space="preserve"> central</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F82664" w:rsidRPr="00E35C55">
        <w:rPr>
          <w:rFonts w:ascii="Times New Roman" w:hAnsi="Times New Roman" w:cs="Times New Roman"/>
          <w:color w:val="000000"/>
          <w:u w:color="000000"/>
        </w:rPr>
        <w:t xml:space="preserve">These strata are </w:t>
      </w:r>
      <w:r w:rsidR="00AA60BD" w:rsidRPr="00E35C55">
        <w:rPr>
          <w:rFonts w:ascii="Times New Roman" w:hAnsi="Times New Roman" w:cs="Times New Roman"/>
          <w:color w:val="000000"/>
          <w:u w:color="000000"/>
        </w:rPr>
        <w:t>truncated by a</w:t>
      </w:r>
      <w:r w:rsidR="00F82664" w:rsidRPr="00E35C55">
        <w:rPr>
          <w:rFonts w:ascii="Times New Roman" w:hAnsi="Times New Roman" w:cs="Times New Roman"/>
          <w:color w:val="000000"/>
          <w:u w:color="000000"/>
        </w:rPr>
        <w:t xml:space="preserve">n </w:t>
      </w:r>
      <w:r w:rsidR="00AA60BD" w:rsidRPr="00E35C55">
        <w:rPr>
          <w:rFonts w:ascii="Times New Roman" w:hAnsi="Times New Roman" w:cs="Times New Roman"/>
          <w:color w:val="000000"/>
          <w:u w:color="000000"/>
        </w:rPr>
        <w:t xml:space="preserve">unconformity, which </w:t>
      </w:r>
      <w:r w:rsidR="00230E05" w:rsidRPr="00E35C55">
        <w:rPr>
          <w:rFonts w:ascii="Times New Roman" w:hAnsi="Times New Roman" w:cs="Times New Roman"/>
          <w:color w:val="000000"/>
          <w:u w:color="000000"/>
        </w:rPr>
        <w:t xml:space="preserve">outcrops </w:t>
      </w:r>
      <w:r w:rsidR="00AA60BD" w:rsidRPr="00E35C55">
        <w:rPr>
          <w:rFonts w:ascii="Times New Roman" w:hAnsi="Times New Roman" w:cs="Times New Roman"/>
          <w:color w:val="000000"/>
          <w:u w:color="000000"/>
        </w:rPr>
        <w:t>as an identifiable erosional</w:t>
      </w:r>
      <w:r w:rsidR="007E7C0E" w:rsidRPr="00E35C55">
        <w:rPr>
          <w:rFonts w:ascii="Times New Roman" w:hAnsi="Times New Roman" w:cs="Times New Roman"/>
          <w:color w:val="000000"/>
          <w:u w:color="000000"/>
        </w:rPr>
        <w:t xml:space="preserve"> disconformity</w:t>
      </w:r>
      <w:r w:rsidR="00AA60BD" w:rsidRPr="00E35C55">
        <w:rPr>
          <w:rFonts w:ascii="Times New Roman" w:hAnsi="Times New Roman" w:cs="Times New Roman"/>
          <w:color w:val="000000"/>
          <w:u w:color="000000"/>
        </w:rPr>
        <w:t xml:space="preserve"> </w:t>
      </w:r>
      <w:r w:rsidR="00BD2446" w:rsidRPr="00E35C55">
        <w:rPr>
          <w:rFonts w:ascii="Times New Roman" w:hAnsi="Times New Roman" w:cs="Times New Roman"/>
          <w:color w:val="000000"/>
          <w:u w:color="000000"/>
        </w:rPr>
        <w:t xml:space="preserve">at </w:t>
      </w:r>
      <w:r w:rsidR="00AA60BD" w:rsidRPr="00E35C55">
        <w:rPr>
          <w:rFonts w:ascii="Times New Roman" w:hAnsi="Times New Roman" w:cs="Times New Roman"/>
          <w:color w:val="000000"/>
          <w:u w:color="000000"/>
        </w:rPr>
        <w:t>many of the easternmost</w:t>
      </w:r>
      <w:r w:rsidR="00230E05" w:rsidRPr="00E35C55">
        <w:rPr>
          <w:rFonts w:ascii="Times New Roman" w:hAnsi="Times New Roman" w:cs="Times New Roman"/>
          <w:color w:val="000000"/>
          <w:u w:color="000000"/>
        </w:rPr>
        <w:t xml:space="preserve"> </w:t>
      </w:r>
      <w:proofErr w:type="spellStart"/>
      <w:r w:rsidR="00230E05" w:rsidRPr="00E35C55">
        <w:rPr>
          <w:rFonts w:ascii="Times New Roman" w:hAnsi="Times New Roman" w:cs="Times New Roman"/>
          <w:color w:val="000000"/>
          <w:u w:color="000000"/>
        </w:rPr>
        <w:t>Khoridol</w:t>
      </w:r>
      <w:proofErr w:type="spellEnd"/>
      <w:r w:rsidR="00230E05" w:rsidRPr="00E35C55">
        <w:rPr>
          <w:rFonts w:ascii="Times New Roman" w:hAnsi="Times New Roman" w:cs="Times New Roman"/>
          <w:color w:val="000000"/>
          <w:u w:color="000000"/>
        </w:rPr>
        <w:t xml:space="preserve"> </w:t>
      </w:r>
      <w:proofErr w:type="spellStart"/>
      <w:r w:rsidR="00230E05" w:rsidRPr="00E35C55">
        <w:rPr>
          <w:rFonts w:ascii="Times New Roman" w:hAnsi="Times New Roman" w:cs="Times New Roman"/>
          <w:color w:val="000000"/>
          <w:u w:color="000000"/>
        </w:rPr>
        <w:t>Saridag</w:t>
      </w:r>
      <w:proofErr w:type="spellEnd"/>
      <w:r w:rsidR="00230E05" w:rsidRPr="00E35C55">
        <w:rPr>
          <w:rFonts w:ascii="Times New Roman" w:hAnsi="Times New Roman" w:cs="Times New Roman"/>
          <w:color w:val="000000"/>
          <w:u w:color="000000"/>
        </w:rPr>
        <w:t xml:space="preserve"> Range</w:t>
      </w:r>
      <w:r w:rsidR="00AA60BD" w:rsidRPr="00E35C55">
        <w:rPr>
          <w:rFonts w:ascii="Times New Roman" w:hAnsi="Times New Roman" w:cs="Times New Roman"/>
          <w:color w:val="000000"/>
          <w:u w:color="000000"/>
        </w:rPr>
        <w:t xml:space="preserve"> exposures, and </w:t>
      </w:r>
      <w:r w:rsidR="00230E05" w:rsidRPr="00E35C55">
        <w:rPr>
          <w:rFonts w:ascii="Times New Roman" w:hAnsi="Times New Roman" w:cs="Times New Roman"/>
          <w:color w:val="000000"/>
          <w:u w:color="000000"/>
        </w:rPr>
        <w:t xml:space="preserve">ubiquitously </w:t>
      </w:r>
      <w:r w:rsidR="00AA60BD" w:rsidRPr="00E35C55">
        <w:rPr>
          <w:rFonts w:ascii="Times New Roman" w:hAnsi="Times New Roman" w:cs="Times New Roman"/>
          <w:color w:val="000000"/>
          <w:u w:color="000000"/>
        </w:rPr>
        <w:t xml:space="preserve">as a sharp </w:t>
      </w:r>
      <w:proofErr w:type="spellStart"/>
      <w:r w:rsidR="007E7C0E" w:rsidRPr="00E35C55">
        <w:rPr>
          <w:rFonts w:ascii="Times New Roman" w:hAnsi="Times New Roman" w:cs="Times New Roman"/>
          <w:color w:val="000000"/>
          <w:u w:color="000000"/>
        </w:rPr>
        <w:t>para</w:t>
      </w:r>
      <w:del w:id="253" w:author="Anttila  Eliel Simpson" w:date="2024-07-12T09:37:00Z">
        <w:r w:rsidR="007E7C0E" w:rsidRPr="00E35C55" w:rsidDel="00B65262">
          <w:rPr>
            <w:rFonts w:ascii="Times New Roman" w:hAnsi="Times New Roman" w:cs="Times New Roman"/>
            <w:color w:val="000000"/>
            <w:u w:color="000000"/>
          </w:rPr>
          <w:delText>un</w:delText>
        </w:r>
      </w:del>
      <w:r w:rsidR="007E7C0E" w:rsidRPr="00E35C55">
        <w:rPr>
          <w:rFonts w:ascii="Times New Roman" w:hAnsi="Times New Roman" w:cs="Times New Roman"/>
          <w:color w:val="000000"/>
          <w:u w:color="000000"/>
        </w:rPr>
        <w:t>conformable</w:t>
      </w:r>
      <w:proofErr w:type="spellEnd"/>
      <w:r w:rsidR="007E7C0E"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transition from </w:t>
      </w:r>
      <w:proofErr w:type="spellStart"/>
      <w:r w:rsidR="000231FF" w:rsidRPr="00E35C55">
        <w:rPr>
          <w:rFonts w:ascii="Times New Roman" w:hAnsi="Times New Roman" w:cs="Times New Roman"/>
          <w:color w:val="000000"/>
          <w:u w:color="000000"/>
        </w:rPr>
        <w:t>lutite</w:t>
      </w:r>
      <w:proofErr w:type="spellEnd"/>
      <w:ins w:id="254" w:author="Anttila  Eliel Simpson" w:date="2024-07-12T09:38:00Z">
        <w:r w:rsidR="00B65262">
          <w:rPr>
            <w:rFonts w:ascii="Times New Roman" w:hAnsi="Times New Roman" w:cs="Times New Roman"/>
            <w:color w:val="000000"/>
            <w:u w:color="000000"/>
          </w:rPr>
          <w:t xml:space="preserve"> or </w:t>
        </w:r>
      </w:ins>
      <w:del w:id="255" w:author="Anttila  Eliel Simpson" w:date="2024-07-12T09:38:00Z">
        <w:r w:rsidR="00AA60BD" w:rsidRPr="00E35C55" w:rsidDel="00B65262">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dolomitized laminated </w:t>
      </w:r>
      <w:proofErr w:type="spellStart"/>
      <w:r w:rsidR="00AA60BD" w:rsidRPr="00E35C55">
        <w:rPr>
          <w:rFonts w:ascii="Times New Roman" w:hAnsi="Times New Roman" w:cs="Times New Roman"/>
          <w:color w:val="000000"/>
          <w:u w:color="000000"/>
        </w:rPr>
        <w:t>grainstones</w:t>
      </w:r>
      <w:proofErr w:type="spellEnd"/>
      <w:r w:rsidR="00AA60BD" w:rsidRPr="00E35C55">
        <w:rPr>
          <w:rFonts w:ascii="Times New Roman" w:hAnsi="Times New Roman" w:cs="Times New Roman"/>
          <w:color w:val="000000"/>
          <w:u w:color="000000"/>
        </w:rPr>
        <w:t xml:space="preserve"> </w:t>
      </w:r>
      <w:r w:rsidR="00230E05" w:rsidRPr="00E35C55">
        <w:rPr>
          <w:rFonts w:ascii="Times New Roman" w:hAnsi="Times New Roman" w:cs="Times New Roman"/>
          <w:color w:val="000000"/>
          <w:u w:color="000000"/>
        </w:rPr>
        <w:t xml:space="preserve">of the uppermost </w:t>
      </w:r>
      <w:proofErr w:type="spellStart"/>
      <w:r w:rsidR="00806F96" w:rsidRPr="00E35C55">
        <w:rPr>
          <w:rFonts w:ascii="Times New Roman" w:hAnsi="Times New Roman" w:cs="Times New Roman"/>
          <w:color w:val="000000"/>
          <w:u w:color="000000"/>
        </w:rPr>
        <w:t>Khirvesteg</w:t>
      </w:r>
      <w:proofErr w:type="spellEnd"/>
      <w:r w:rsidR="00230E0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30E0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to</w:t>
      </w:r>
      <w:r w:rsidR="00230E05" w:rsidRPr="00E35C55">
        <w:rPr>
          <w:rFonts w:ascii="Times New Roman" w:hAnsi="Times New Roman" w:cs="Times New Roman"/>
          <w:color w:val="000000"/>
          <w:u w:color="000000"/>
        </w:rPr>
        <w:t xml:space="preserve"> the</w:t>
      </w:r>
      <w:r w:rsidR="00AA60BD" w:rsidRPr="00E35C55">
        <w:rPr>
          <w:rFonts w:ascii="Times New Roman" w:hAnsi="Times New Roman" w:cs="Times New Roman"/>
          <w:color w:val="000000"/>
          <w:u w:color="000000"/>
        </w:rPr>
        <w:t xml:space="preserve"> overlying allodapic phosphatic and siliceous </w:t>
      </w:r>
      <w:proofErr w:type="spellStart"/>
      <w:r w:rsidR="00AA60BD" w:rsidRPr="00E35C55">
        <w:rPr>
          <w:rFonts w:ascii="Times New Roman" w:hAnsi="Times New Roman" w:cs="Times New Roman"/>
          <w:color w:val="000000"/>
          <w:u w:color="000000"/>
        </w:rPr>
        <w:t>grainstones</w:t>
      </w:r>
      <w:proofErr w:type="spellEnd"/>
      <w:r w:rsidR="00AA60BD" w:rsidRPr="00E35C55">
        <w:rPr>
          <w:rFonts w:ascii="Times New Roman" w:hAnsi="Times New Roman" w:cs="Times New Roman"/>
          <w:color w:val="000000"/>
          <w:u w:color="000000"/>
        </w:rPr>
        <w:t xml:space="preserve"> of the </w:t>
      </w:r>
      <w:r w:rsidR="00230E05" w:rsidRPr="00E35C55">
        <w:rPr>
          <w:rFonts w:ascii="Times New Roman" w:hAnsi="Times New Roman" w:cs="Times New Roman"/>
          <w:color w:val="000000"/>
          <w:u w:color="000000"/>
        </w:rPr>
        <w:t xml:space="preserve">basal </w:t>
      </w:r>
      <w:proofErr w:type="spellStart"/>
      <w:r w:rsidR="00AA60BD" w:rsidRPr="00E35C55">
        <w:rPr>
          <w:rFonts w:ascii="Times New Roman" w:hAnsi="Times New Roman" w:cs="Times New Roman"/>
          <w:color w:val="000000"/>
          <w:u w:color="000000"/>
        </w:rPr>
        <w:t>Kheseen</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06AF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
    <w:p w14:paraId="26E63911" w14:textId="661DD74F"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Khirvesteg</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722BAF" w:rsidRPr="00E35C55">
        <w:rPr>
          <w:rFonts w:ascii="Times New Roman" w:hAnsi="Times New Roman" w:cs="Times New Roman"/>
          <w:color w:val="000000"/>
          <w:u w:color="000000"/>
        </w:rPr>
        <w:t xml:space="preserve">The dolomite </w:t>
      </w:r>
      <w:proofErr w:type="spellStart"/>
      <w:r w:rsidR="00722BAF" w:rsidRPr="00E35C55">
        <w:rPr>
          <w:rFonts w:ascii="Times New Roman" w:hAnsi="Times New Roman" w:cs="Times New Roman"/>
          <w:color w:val="000000"/>
          <w:u w:color="000000"/>
        </w:rPr>
        <w:t>grainstone</w:t>
      </w:r>
      <w:proofErr w:type="spellEnd"/>
      <w:r w:rsidR="00722BAF" w:rsidRPr="00E35C55">
        <w:rPr>
          <w:rFonts w:ascii="Times New Roman" w:hAnsi="Times New Roman" w:cs="Times New Roman"/>
          <w:color w:val="000000"/>
          <w:u w:color="000000"/>
        </w:rPr>
        <w:t xml:space="preserve"> at the base of the </w:t>
      </w:r>
      <w:proofErr w:type="spellStart"/>
      <w:r w:rsidR="00722BAF" w:rsidRPr="00E35C55">
        <w:rPr>
          <w:rFonts w:ascii="Times New Roman" w:hAnsi="Times New Roman" w:cs="Times New Roman"/>
          <w:color w:val="000000"/>
          <w:u w:color="000000"/>
        </w:rPr>
        <w:t>Khirvesteg</w:t>
      </w:r>
      <w:proofErr w:type="spellEnd"/>
      <w:r w:rsidR="00722BAF"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22BAF" w:rsidRPr="00E35C55">
        <w:rPr>
          <w:rFonts w:ascii="Times New Roman" w:hAnsi="Times New Roman" w:cs="Times New Roman"/>
          <w:color w:val="000000"/>
          <w:u w:color="000000"/>
        </w:rPr>
        <w:t xml:space="preserve"> is interpreted to be a </w:t>
      </w:r>
      <w:r w:rsidR="00DF0609" w:rsidRPr="00E35C55">
        <w:rPr>
          <w:rFonts w:ascii="Times New Roman" w:hAnsi="Times New Roman" w:cs="Times New Roman"/>
          <w:color w:val="000000"/>
          <w:u w:color="000000"/>
        </w:rPr>
        <w:t>basal Ediacaran</w:t>
      </w:r>
      <w:r w:rsidR="00722BAF" w:rsidRPr="00E35C55">
        <w:rPr>
          <w:rFonts w:ascii="Times New Roman" w:hAnsi="Times New Roman" w:cs="Times New Roman"/>
          <w:color w:val="000000"/>
          <w:u w:color="000000"/>
        </w:rPr>
        <w:t xml:space="preserve"> cap carbonate sequence: in addition to its proximity with the underlying Shar </w:t>
      </w:r>
      <w:proofErr w:type="spellStart"/>
      <w:r w:rsidR="00722BAF" w:rsidRPr="00E35C55">
        <w:rPr>
          <w:rFonts w:ascii="Times New Roman" w:hAnsi="Times New Roman" w:cs="Times New Roman"/>
          <w:color w:val="000000"/>
          <w:u w:color="000000"/>
        </w:rPr>
        <w:t>diamictite</w:t>
      </w:r>
      <w:proofErr w:type="spellEnd"/>
      <w:r w:rsidR="00722BAF" w:rsidRPr="00E35C55">
        <w:rPr>
          <w:rFonts w:ascii="Times New Roman" w:hAnsi="Times New Roman" w:cs="Times New Roman"/>
          <w:color w:val="000000"/>
          <w:u w:color="000000"/>
        </w:rPr>
        <w:t>, the dolomite bed displays features, including sheet</w:t>
      </w:r>
      <w:r w:rsidR="00922DD0" w:rsidRPr="00E35C55">
        <w:rPr>
          <w:rFonts w:ascii="Times New Roman" w:hAnsi="Times New Roman" w:cs="Times New Roman"/>
          <w:color w:val="000000"/>
          <w:u w:color="000000"/>
        </w:rPr>
        <w:t>-</w:t>
      </w:r>
      <w:r w:rsidR="00722BAF" w:rsidRPr="00E35C55">
        <w:rPr>
          <w:rFonts w:ascii="Times New Roman" w:hAnsi="Times New Roman" w:cs="Times New Roman"/>
          <w:color w:val="000000"/>
          <w:u w:color="000000"/>
        </w:rPr>
        <w:t xml:space="preserve">crack cements and </w:t>
      </w:r>
      <w:r w:rsidR="00EE27AD" w:rsidRPr="00E35C55">
        <w:rPr>
          <w:rFonts w:ascii="Times New Roman" w:hAnsi="Times New Roman" w:cs="Times New Roman"/>
          <w:color w:val="000000"/>
          <w:u w:color="000000"/>
        </w:rPr>
        <w:t>crystalline barite</w:t>
      </w:r>
      <w:r w:rsidR="00722BAF" w:rsidRPr="00E35C55">
        <w:rPr>
          <w:rFonts w:ascii="Times New Roman" w:hAnsi="Times New Roman" w:cs="Times New Roman"/>
          <w:color w:val="000000"/>
          <w:u w:color="000000"/>
        </w:rPr>
        <w:t xml:space="preserve">, that have been observed in other </w:t>
      </w:r>
      <w:proofErr w:type="spellStart"/>
      <w:r w:rsidR="005F2D5F" w:rsidRPr="00E35C55">
        <w:rPr>
          <w:rFonts w:ascii="Times New Roman" w:hAnsi="Times New Roman" w:cs="Times New Roman"/>
          <w:color w:val="000000"/>
          <w:u w:color="000000"/>
        </w:rPr>
        <w:t>Marinoan</w:t>
      </w:r>
      <w:proofErr w:type="spellEnd"/>
      <w:r w:rsidR="005F2D5F" w:rsidRPr="00E35C55">
        <w:rPr>
          <w:rFonts w:ascii="Times New Roman" w:hAnsi="Times New Roman" w:cs="Times New Roman"/>
          <w:color w:val="000000"/>
          <w:u w:color="000000"/>
        </w:rPr>
        <w:t xml:space="preserve"> </w:t>
      </w:r>
      <w:r w:rsidR="00722BAF" w:rsidRPr="00E35C55">
        <w:rPr>
          <w:rFonts w:ascii="Times New Roman" w:hAnsi="Times New Roman" w:cs="Times New Roman"/>
          <w:color w:val="000000"/>
          <w:u w:color="000000"/>
        </w:rPr>
        <w:t xml:space="preserve">cap carbonate sequences from around the globe (Hoffman et al., 2011). </w:t>
      </w:r>
      <w:r w:rsidR="005F2D5F" w:rsidRPr="00E35C55">
        <w:rPr>
          <w:rFonts w:ascii="Times New Roman" w:hAnsi="Times New Roman" w:cs="Times New Roman"/>
          <w:color w:val="000000"/>
          <w:u w:color="000000"/>
        </w:rPr>
        <w:t>The fine-grained carbonate and siliciclastic sequences that overly the cap dolomite likely reflect a post-</w:t>
      </w:r>
      <w:proofErr w:type="spellStart"/>
      <w:r w:rsidR="005F2D5F" w:rsidRPr="00E35C55">
        <w:rPr>
          <w:rFonts w:ascii="Times New Roman" w:hAnsi="Times New Roman" w:cs="Times New Roman"/>
          <w:color w:val="000000"/>
          <w:u w:color="000000"/>
        </w:rPr>
        <w:t>Marinoan</w:t>
      </w:r>
      <w:proofErr w:type="spellEnd"/>
      <w:r w:rsidR="005F2D5F" w:rsidRPr="00E35C55">
        <w:rPr>
          <w:rFonts w:ascii="Times New Roman" w:hAnsi="Times New Roman" w:cs="Times New Roman"/>
          <w:color w:val="000000"/>
          <w:u w:color="000000"/>
        </w:rPr>
        <w:t xml:space="preserve"> transgression, with facies across the basin indicating a shift towards suspension-dominated deposition in an outer-ramp to bathyal setting.</w:t>
      </w:r>
      <w:r w:rsidR="00DA62E2" w:rsidRPr="00E35C55">
        <w:rPr>
          <w:rFonts w:ascii="Times New Roman" w:hAnsi="Times New Roman" w:cs="Times New Roman"/>
          <w:color w:val="000000"/>
          <w:u w:color="000000"/>
        </w:rPr>
        <w:t xml:space="preserve"> Mirroring trends </w:t>
      </w:r>
      <w:r w:rsidR="001D5050" w:rsidRPr="00E35C55">
        <w:rPr>
          <w:rFonts w:ascii="Times New Roman" w:hAnsi="Times New Roman" w:cs="Times New Roman"/>
          <w:color w:val="000000"/>
          <w:u w:color="000000"/>
        </w:rPr>
        <w:t xml:space="preserve">observed </w:t>
      </w:r>
      <w:r w:rsidR="00DA62E2" w:rsidRPr="00E35C55">
        <w:rPr>
          <w:rFonts w:ascii="Times New Roman" w:hAnsi="Times New Roman" w:cs="Times New Roman"/>
          <w:color w:val="000000"/>
          <w:u w:color="000000"/>
        </w:rPr>
        <w:t xml:space="preserve">in the </w:t>
      </w:r>
      <w:proofErr w:type="spellStart"/>
      <w:r w:rsidR="00DA62E2" w:rsidRPr="00E35C55">
        <w:rPr>
          <w:rFonts w:ascii="Times New Roman" w:hAnsi="Times New Roman" w:cs="Times New Roman"/>
          <w:color w:val="000000"/>
          <w:u w:color="000000"/>
        </w:rPr>
        <w:t>Bakh</w:t>
      </w:r>
      <w:proofErr w:type="spellEnd"/>
      <w:r w:rsidR="00DA62E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A62E2" w:rsidRPr="00E35C55">
        <w:rPr>
          <w:rFonts w:ascii="Times New Roman" w:hAnsi="Times New Roman" w:cs="Times New Roman"/>
          <w:color w:val="000000"/>
          <w:u w:color="000000"/>
        </w:rPr>
        <w:t xml:space="preserve">, a relative </w:t>
      </w:r>
      <w:r w:rsidR="001D5050" w:rsidRPr="00E35C55">
        <w:rPr>
          <w:rFonts w:ascii="Times New Roman" w:hAnsi="Times New Roman" w:cs="Times New Roman"/>
          <w:color w:val="000000"/>
          <w:u w:color="000000"/>
        </w:rPr>
        <w:t>abundance</w:t>
      </w:r>
      <w:r w:rsidR="00DA62E2" w:rsidRPr="00E35C55">
        <w:rPr>
          <w:rFonts w:ascii="Times New Roman" w:hAnsi="Times New Roman" w:cs="Times New Roman"/>
          <w:color w:val="000000"/>
          <w:u w:color="000000"/>
        </w:rPr>
        <w:t xml:space="preserve"> </w:t>
      </w:r>
      <w:r w:rsidR="001D5050" w:rsidRPr="00E35C55">
        <w:rPr>
          <w:rFonts w:ascii="Times New Roman" w:hAnsi="Times New Roman" w:cs="Times New Roman"/>
          <w:color w:val="000000"/>
          <w:u w:color="000000"/>
        </w:rPr>
        <w:t>of</w:t>
      </w:r>
      <w:r w:rsidR="00DA62E2" w:rsidRPr="00E35C55">
        <w:rPr>
          <w:rFonts w:ascii="Times New Roman" w:hAnsi="Times New Roman" w:cs="Times New Roman"/>
          <w:color w:val="000000"/>
          <w:u w:color="000000"/>
        </w:rPr>
        <w:t xml:space="preserve"> siliciclastic material in </w:t>
      </w:r>
      <w:proofErr w:type="spellStart"/>
      <w:r w:rsidR="000231FF" w:rsidRPr="00E35C55">
        <w:rPr>
          <w:rFonts w:ascii="Times New Roman" w:hAnsi="Times New Roman" w:cs="Times New Roman"/>
          <w:color w:val="000000"/>
          <w:u w:color="000000"/>
        </w:rPr>
        <w:t>lutite</w:t>
      </w:r>
      <w:proofErr w:type="spellEnd"/>
      <w:r w:rsidR="00922DD0" w:rsidRPr="00E35C55">
        <w:rPr>
          <w:rFonts w:ascii="Times New Roman" w:hAnsi="Times New Roman" w:cs="Times New Roman"/>
          <w:color w:val="000000"/>
          <w:u w:color="000000"/>
        </w:rPr>
        <w:t xml:space="preserve"> in the </w:t>
      </w:r>
      <w:r w:rsidR="00DA62E2" w:rsidRPr="00E35C55">
        <w:rPr>
          <w:rFonts w:ascii="Times New Roman" w:hAnsi="Times New Roman" w:cs="Times New Roman"/>
          <w:color w:val="000000"/>
          <w:u w:color="000000"/>
        </w:rPr>
        <w:t xml:space="preserve">eastern </w:t>
      </w:r>
      <w:proofErr w:type="spellStart"/>
      <w:r w:rsidR="00DA62E2" w:rsidRPr="00E35C55">
        <w:rPr>
          <w:rFonts w:ascii="Times New Roman" w:hAnsi="Times New Roman" w:cs="Times New Roman"/>
          <w:color w:val="000000"/>
          <w:u w:color="000000"/>
        </w:rPr>
        <w:t>Khoridol</w:t>
      </w:r>
      <w:proofErr w:type="spellEnd"/>
      <w:r w:rsidR="00DA62E2" w:rsidRPr="00E35C55">
        <w:rPr>
          <w:rFonts w:ascii="Times New Roman" w:hAnsi="Times New Roman" w:cs="Times New Roman"/>
          <w:color w:val="000000"/>
          <w:u w:color="000000"/>
        </w:rPr>
        <w:t xml:space="preserve"> </w:t>
      </w:r>
      <w:proofErr w:type="spellStart"/>
      <w:r w:rsidR="00DA62E2" w:rsidRPr="00E35C55">
        <w:rPr>
          <w:rFonts w:ascii="Times New Roman" w:hAnsi="Times New Roman" w:cs="Times New Roman"/>
          <w:color w:val="000000"/>
          <w:u w:color="000000"/>
        </w:rPr>
        <w:t>Saridag</w:t>
      </w:r>
      <w:proofErr w:type="spellEnd"/>
      <w:r w:rsidR="00DA62E2" w:rsidRPr="00E35C55">
        <w:rPr>
          <w:rFonts w:ascii="Times New Roman" w:hAnsi="Times New Roman" w:cs="Times New Roman"/>
          <w:color w:val="000000"/>
          <w:u w:color="000000"/>
        </w:rPr>
        <w:t xml:space="preserve"> Range </w:t>
      </w:r>
      <w:r w:rsidR="00922DD0" w:rsidRPr="00E35C55">
        <w:rPr>
          <w:rFonts w:ascii="Times New Roman" w:hAnsi="Times New Roman" w:cs="Times New Roman"/>
          <w:color w:val="000000"/>
          <w:u w:color="000000"/>
        </w:rPr>
        <w:t xml:space="preserve">compared to </w:t>
      </w:r>
      <w:proofErr w:type="gramStart"/>
      <w:ins w:id="256" w:author="Anttila  Eliel Simpson" w:date="2024-07-12T09:45:00Z">
        <w:r w:rsidR="00E168C6">
          <w:rPr>
            <w:rFonts w:ascii="Times New Roman" w:hAnsi="Times New Roman" w:cs="Times New Roman"/>
            <w:color w:val="000000"/>
            <w:u w:color="000000"/>
          </w:rPr>
          <w:t>thinly-laminated</w:t>
        </w:r>
        <w:proofErr w:type="gramEnd"/>
        <w:r w:rsidR="00E168C6">
          <w:rPr>
            <w:rFonts w:ascii="Times New Roman" w:hAnsi="Times New Roman" w:cs="Times New Roman"/>
            <w:color w:val="000000"/>
            <w:u w:color="000000"/>
          </w:rPr>
          <w:t xml:space="preserve"> </w:t>
        </w:r>
      </w:ins>
      <w:r w:rsidR="00DF0609" w:rsidRPr="00E35C55">
        <w:rPr>
          <w:rFonts w:ascii="Times New Roman" w:hAnsi="Times New Roman" w:cs="Times New Roman"/>
          <w:color w:val="000000"/>
          <w:u w:color="000000"/>
        </w:rPr>
        <w:t>micrite</w:t>
      </w:r>
      <w:r w:rsidR="00922DD0" w:rsidRPr="00E35C55">
        <w:rPr>
          <w:rFonts w:ascii="Times New Roman" w:hAnsi="Times New Roman" w:cs="Times New Roman"/>
          <w:color w:val="000000"/>
          <w:u w:color="000000"/>
        </w:rPr>
        <w:t xml:space="preserve"> in the</w:t>
      </w:r>
      <w:r w:rsidR="00806F96" w:rsidRPr="00E35C55">
        <w:rPr>
          <w:rFonts w:ascii="Times New Roman" w:hAnsi="Times New Roman" w:cs="Times New Roman"/>
          <w:color w:val="000000"/>
          <w:u w:color="000000"/>
        </w:rPr>
        <w:t xml:space="preserve"> west</w:t>
      </w:r>
      <w:r w:rsidR="00DA62E2" w:rsidRPr="00E35C55">
        <w:rPr>
          <w:rFonts w:ascii="Times New Roman" w:hAnsi="Times New Roman" w:cs="Times New Roman"/>
          <w:color w:val="000000"/>
          <w:u w:color="000000"/>
        </w:rPr>
        <w:t xml:space="preserve"> is consistent with a west-facing margin and deepening to the west in both </w:t>
      </w:r>
      <w:r w:rsidR="00922DD0" w:rsidRPr="00E35C55">
        <w:rPr>
          <w:rFonts w:ascii="Times New Roman" w:hAnsi="Times New Roman" w:cs="Times New Roman"/>
          <w:color w:val="000000"/>
          <w:u w:color="000000"/>
        </w:rPr>
        <w:t xml:space="preserve">the </w:t>
      </w:r>
      <w:proofErr w:type="spellStart"/>
      <w:r w:rsidR="00DA62E2" w:rsidRPr="00E35C55">
        <w:rPr>
          <w:rFonts w:ascii="Times New Roman" w:hAnsi="Times New Roman" w:cs="Times New Roman"/>
          <w:color w:val="000000"/>
          <w:u w:color="000000"/>
        </w:rPr>
        <w:t>Bakh</w:t>
      </w:r>
      <w:proofErr w:type="spellEnd"/>
      <w:r w:rsidR="00DA62E2" w:rsidRPr="00E35C55">
        <w:rPr>
          <w:rFonts w:ascii="Times New Roman" w:hAnsi="Times New Roman" w:cs="Times New Roman"/>
          <w:color w:val="000000"/>
          <w:u w:color="000000"/>
        </w:rPr>
        <w:t xml:space="preserve"> and </w:t>
      </w:r>
      <w:proofErr w:type="spellStart"/>
      <w:r w:rsidR="00806F96" w:rsidRPr="00E35C55">
        <w:rPr>
          <w:rFonts w:ascii="Times New Roman" w:hAnsi="Times New Roman" w:cs="Times New Roman"/>
          <w:color w:val="000000"/>
          <w:u w:color="000000"/>
        </w:rPr>
        <w:t>Khirvesteg</w:t>
      </w:r>
      <w:proofErr w:type="spellEnd"/>
      <w:r w:rsidR="00DA62E2" w:rsidRPr="00E35C55">
        <w:rPr>
          <w:rFonts w:ascii="Times New Roman" w:hAnsi="Times New Roman" w:cs="Times New Roman"/>
          <w:color w:val="000000"/>
          <w:u w:color="000000"/>
        </w:rPr>
        <w:t xml:space="preserve"> </w:t>
      </w:r>
      <w:r w:rsidR="008C41A5" w:rsidRPr="00E35C55">
        <w:rPr>
          <w:rFonts w:ascii="Times New Roman" w:hAnsi="Times New Roman" w:cs="Times New Roman"/>
          <w:color w:val="000000"/>
          <w:u w:color="000000"/>
        </w:rPr>
        <w:t>F</w:t>
      </w:r>
      <w:r w:rsidR="00922DD0" w:rsidRPr="00E35C55">
        <w:rPr>
          <w:rFonts w:ascii="Times New Roman" w:hAnsi="Times New Roman" w:cs="Times New Roman"/>
          <w:color w:val="000000"/>
          <w:u w:color="000000"/>
        </w:rPr>
        <w:t>ormations.</w:t>
      </w:r>
    </w:p>
    <w:p w14:paraId="65994C03" w14:textId="1CC63B2F" w:rsidR="00714797"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Kheseen</w:t>
      </w:r>
      <w:proofErr w:type="spellEnd"/>
      <w:r w:rsidRPr="00E35C55">
        <w:rPr>
          <w:rFonts w:ascii="Times New Roman" w:hAnsi="Times New Roman" w:cs="Times New Roman"/>
          <w:i/>
          <w:iCs/>
          <w:color w:val="000000"/>
          <w:u w:color="000000"/>
        </w:rPr>
        <w:t xml:space="preserve"> Formation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t>–</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Khese</w:t>
      </w:r>
      <w:r w:rsidR="00933A10" w:rsidRPr="00E35C55">
        <w:rPr>
          <w:rFonts w:ascii="Times New Roman" w:hAnsi="Times New Roman" w:cs="Times New Roman"/>
          <w:color w:val="000000"/>
          <w:u w:color="000000"/>
        </w:rPr>
        <w:t>e</w:t>
      </w:r>
      <w:r w:rsidRPr="00E35C55">
        <w:rPr>
          <w:rFonts w:ascii="Times New Roman" w:hAnsi="Times New Roman" w:cs="Times New Roman"/>
          <w:color w:val="000000"/>
          <w:u w:color="000000"/>
        </w:rPr>
        <w:t>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displays dramatic lithofacies and thickness variability</w:t>
      </w:r>
      <w:r w:rsidR="007E7C0E" w:rsidRPr="00E35C55">
        <w:rPr>
          <w:rFonts w:ascii="Times New Roman" w:hAnsi="Times New Roman" w:cs="Times New Roman"/>
          <w:color w:val="000000"/>
          <w:u w:color="000000"/>
        </w:rPr>
        <w:t xml:space="preserve"> </w:t>
      </w:r>
      <w:r w:rsidR="00806F96" w:rsidRPr="00E35C55">
        <w:rPr>
          <w:rFonts w:ascii="Times New Roman" w:hAnsi="Times New Roman" w:cs="Times New Roman"/>
          <w:color w:val="000000"/>
          <w:u w:color="000000"/>
        </w:rPr>
        <w:t>both within outcrop</w:t>
      </w:r>
      <w:r w:rsidR="007E7C0E" w:rsidRPr="00E35C55">
        <w:rPr>
          <w:rFonts w:ascii="Times New Roman" w:hAnsi="Times New Roman" w:cs="Times New Roman"/>
          <w:color w:val="000000"/>
          <w:u w:color="000000"/>
        </w:rPr>
        <w:t xml:space="preserve"> and </w:t>
      </w:r>
      <w:r w:rsidR="00806F96" w:rsidRPr="00E35C55">
        <w:rPr>
          <w:rFonts w:ascii="Times New Roman" w:hAnsi="Times New Roman" w:cs="Times New Roman"/>
          <w:color w:val="000000"/>
          <w:u w:color="000000"/>
        </w:rPr>
        <w:t xml:space="preserve">across the </w:t>
      </w:r>
      <w:r w:rsidR="007E7C0E" w:rsidRPr="00E35C55">
        <w:rPr>
          <w:rFonts w:ascii="Times New Roman" w:hAnsi="Times New Roman" w:cs="Times New Roman"/>
          <w:color w:val="000000"/>
          <w:u w:color="000000"/>
        </w:rPr>
        <w:t>basi</w:t>
      </w:r>
      <w:r w:rsidR="00806F96" w:rsidRPr="00E35C55">
        <w:rPr>
          <w:rFonts w:ascii="Times New Roman" w:hAnsi="Times New Roman" w:cs="Times New Roman"/>
          <w:color w:val="000000"/>
          <w:u w:color="000000"/>
        </w:rPr>
        <w:t xml:space="preserve">n, </w:t>
      </w:r>
      <w:r w:rsidRPr="00E35C55">
        <w:rPr>
          <w:rFonts w:ascii="Times New Roman" w:hAnsi="Times New Roman" w:cs="Times New Roman"/>
          <w:color w:val="000000"/>
          <w:u w:color="000000"/>
        </w:rPr>
        <w:t xml:space="preserve">with total thicknesses ranging from 160-170 m in sections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to over 500 m in the</w:t>
      </w:r>
      <w:r w:rsidR="00FC50E3">
        <w:rPr>
          <w:rFonts w:ascii="Times New Roman" w:hAnsi="Times New Roman" w:cs="Times New Roman"/>
          <w:color w:val="000000"/>
          <w:u w:color="000000"/>
        </w:rPr>
        <w:t xml:space="preserve"> central </w:t>
      </w:r>
      <w:r w:rsidRPr="00E35C55">
        <w:rPr>
          <w:rFonts w:ascii="Times New Roman" w:hAnsi="Times New Roman" w:cs="Times New Roman"/>
          <w:color w:val="000000"/>
          <w:u w:color="000000"/>
        </w:rPr>
        <w:lastRenderedPageBreak/>
        <w:t xml:space="preserve">and southern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w:t>
      </w:r>
      <w:r w:rsidR="00933A10"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and at </w:t>
      </w:r>
      <w:proofErr w:type="spellStart"/>
      <w:r w:rsidRPr="00E35C55">
        <w:rPr>
          <w:rFonts w:ascii="Times New Roman" w:hAnsi="Times New Roman" w:cs="Times New Roman"/>
          <w:color w:val="000000"/>
          <w:u w:color="000000"/>
        </w:rPr>
        <w:t>Eg</w:t>
      </w:r>
      <w:proofErr w:type="spellEnd"/>
      <w:r w:rsidRPr="00E35C55">
        <w:rPr>
          <w:rFonts w:ascii="Times New Roman" w:hAnsi="Times New Roman" w:cs="Times New Roman"/>
          <w:color w:val="000000"/>
          <w:u w:color="000000"/>
        </w:rPr>
        <w:t xml:space="preserve"> Gol</w:t>
      </w:r>
      <w:r w:rsidR="008C41A5" w:rsidRPr="00E35C55">
        <w:rPr>
          <w:rFonts w:ascii="Times New Roman" w:hAnsi="Times New Roman" w:cs="Times New Roman"/>
          <w:color w:val="000000"/>
          <w:u w:color="000000"/>
        </w:rPr>
        <w:t xml:space="preserve"> (</w:t>
      </w:r>
      <w:r w:rsidR="00FE2854">
        <w:rPr>
          <w:rFonts w:ascii="Times New Roman" w:hAnsi="Times New Roman" w:cs="Times New Roman"/>
          <w:color w:val="000000"/>
          <w:u w:color="000000"/>
        </w:rPr>
        <w:t>f</w:t>
      </w:r>
      <w:r w:rsidR="008C41A5" w:rsidRPr="00E35C55">
        <w:rPr>
          <w:rFonts w:ascii="Times New Roman" w:hAnsi="Times New Roman" w:cs="Times New Roman"/>
          <w:color w:val="000000"/>
          <w:u w:color="000000"/>
        </w:rPr>
        <w:t>ig. 1B)</w:t>
      </w:r>
      <w:r w:rsidRPr="00E35C55">
        <w:rPr>
          <w:rFonts w:ascii="Times New Roman" w:hAnsi="Times New Roman" w:cs="Times New Roman"/>
          <w:color w:val="000000"/>
          <w:u w:color="000000"/>
        </w:rPr>
        <w:t xml:space="preserve">.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the basal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9215F" w:rsidRPr="00E35C55">
        <w:rPr>
          <w:rFonts w:ascii="Times New Roman" w:hAnsi="Times New Roman" w:cs="Times New Roman"/>
          <w:color w:val="000000"/>
          <w:u w:color="000000"/>
        </w:rPr>
        <w:t xml:space="preserve"> </w:t>
      </w:r>
      <w:proofErr w:type="spellStart"/>
      <w:r w:rsidR="0009215F" w:rsidRPr="00E35C55">
        <w:rPr>
          <w:rFonts w:ascii="Times New Roman" w:hAnsi="Times New Roman" w:cs="Times New Roman"/>
          <w:color w:val="000000"/>
          <w:u w:color="000000"/>
        </w:rPr>
        <w:t>disconformably</w:t>
      </w:r>
      <w:proofErr w:type="spellEnd"/>
      <w:r w:rsidR="0009215F" w:rsidRPr="00E35C55">
        <w:rPr>
          <w:rFonts w:ascii="Times New Roman" w:hAnsi="Times New Roman" w:cs="Times New Roman"/>
          <w:color w:val="000000"/>
          <w:u w:color="000000"/>
        </w:rPr>
        <w:t xml:space="preserve"> overlies the </w:t>
      </w:r>
      <w:proofErr w:type="spellStart"/>
      <w:r w:rsidR="0009215F" w:rsidRPr="00E35C55">
        <w:rPr>
          <w:rFonts w:ascii="Times New Roman" w:hAnsi="Times New Roman" w:cs="Times New Roman"/>
          <w:color w:val="000000"/>
          <w:u w:color="000000"/>
        </w:rPr>
        <w:t>Khirvesteg</w:t>
      </w:r>
      <w:proofErr w:type="spellEnd"/>
      <w:r w:rsidR="0009215F"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9215F" w:rsidRPr="00E35C55">
        <w:rPr>
          <w:rFonts w:ascii="Times New Roman" w:hAnsi="Times New Roman" w:cs="Times New Roman"/>
          <w:color w:val="000000"/>
          <w:u w:color="000000"/>
        </w:rPr>
        <w:t xml:space="preserve"> above an erosional </w:t>
      </w:r>
      <w:proofErr w:type="gramStart"/>
      <w:r w:rsidR="0009215F" w:rsidRPr="00E35C55">
        <w:rPr>
          <w:rFonts w:ascii="Times New Roman" w:hAnsi="Times New Roman" w:cs="Times New Roman"/>
          <w:color w:val="000000"/>
          <w:u w:color="000000"/>
        </w:rPr>
        <w:t>surface, and</w:t>
      </w:r>
      <w:proofErr w:type="gramEnd"/>
      <w:r w:rsidRPr="00E35C55">
        <w:rPr>
          <w:rFonts w:ascii="Times New Roman" w:hAnsi="Times New Roman" w:cs="Times New Roman"/>
          <w:color w:val="000000"/>
          <w:u w:color="000000"/>
        </w:rPr>
        <w:t xml:space="preserve"> is composed of interbedded black micritic limeston</w:t>
      </w:r>
      <w:r w:rsidR="00933A10" w:rsidRPr="00E35C55">
        <w:rPr>
          <w:rFonts w:ascii="Times New Roman" w:hAnsi="Times New Roman" w:cs="Times New Roman"/>
          <w:color w:val="000000"/>
          <w:u w:color="000000"/>
        </w:rPr>
        <w:t>e</w:t>
      </w:r>
      <w:r w:rsidRPr="00E35C55">
        <w:rPr>
          <w:rFonts w:ascii="Times New Roman" w:hAnsi="Times New Roman" w:cs="Times New Roman"/>
          <w:color w:val="000000"/>
          <w:u w:color="000000"/>
        </w:rPr>
        <w:t xml:space="preserve"> and dolomite mudstone, organic-rich </w:t>
      </w:r>
      <w:proofErr w:type="spellStart"/>
      <w:r w:rsidR="000231FF" w:rsidRPr="00E35C55">
        <w:rPr>
          <w:rFonts w:ascii="Times New Roman" w:hAnsi="Times New Roman" w:cs="Times New Roman"/>
          <w:color w:val="000000"/>
          <w:u w:color="000000"/>
        </w:rPr>
        <w:t>lutite</w:t>
      </w:r>
      <w:proofErr w:type="spellEnd"/>
      <w:r w:rsidRPr="00E35C55">
        <w:rPr>
          <w:rFonts w:ascii="Times New Roman" w:hAnsi="Times New Roman" w:cs="Times New Roman"/>
          <w:color w:val="000000"/>
          <w:u w:color="000000"/>
        </w:rPr>
        <w:t xml:space="preserve"> and shale</w:t>
      </w:r>
      <w:r w:rsidR="0009215F" w:rsidRPr="00E35C55">
        <w:rPr>
          <w:rFonts w:ascii="Times New Roman" w:hAnsi="Times New Roman" w:cs="Times New Roman"/>
          <w:color w:val="000000"/>
          <w:u w:color="000000"/>
        </w:rPr>
        <w:t>, and</w:t>
      </w:r>
      <w:r w:rsidRPr="00E35C55">
        <w:rPr>
          <w:rFonts w:ascii="Times New Roman" w:hAnsi="Times New Roman" w:cs="Times New Roman"/>
          <w:color w:val="000000"/>
          <w:u w:color="000000"/>
        </w:rPr>
        <w:t xml:space="preserve"> phosphatic and silicified hardgrounds </w:t>
      </w:r>
      <w:r w:rsidR="008A2928" w:rsidRPr="00E35C55">
        <w:rPr>
          <w:rFonts w:ascii="Times New Roman" w:hAnsi="Times New Roman" w:cs="Times New Roman"/>
          <w:color w:val="000000"/>
          <w:u w:color="000000"/>
        </w:rPr>
        <w:t xml:space="preserve">and </w:t>
      </w:r>
      <w:r w:rsidR="0009215F" w:rsidRPr="00E35C55">
        <w:rPr>
          <w:rFonts w:ascii="Times New Roman" w:hAnsi="Times New Roman" w:cs="Times New Roman"/>
          <w:color w:val="000000"/>
          <w:u w:color="000000"/>
        </w:rPr>
        <w:t xml:space="preserve">allodapic carbonate </w:t>
      </w:r>
      <w:r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B</w:t>
      </w:r>
      <w:r w:rsidRPr="00E35C55">
        <w:rPr>
          <w:rFonts w:ascii="Times New Roman" w:hAnsi="Times New Roman" w:cs="Times New Roman"/>
          <w:color w:val="000000"/>
          <w:u w:color="000000"/>
        </w:rPr>
        <w:t>)</w:t>
      </w:r>
      <w:r w:rsidR="0009215F" w:rsidRPr="00E35C55">
        <w:rPr>
          <w:rFonts w:ascii="Times New Roman" w:hAnsi="Times New Roman" w:cs="Times New Roman"/>
          <w:color w:val="000000"/>
          <w:u w:color="000000"/>
        </w:rPr>
        <w:t>.</w:t>
      </w:r>
      <w:r w:rsidR="007E7C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Hardgrounds are laterally continuous for </w:t>
      </w:r>
      <w:r w:rsidR="00922DD0" w:rsidRPr="00E35C55">
        <w:rPr>
          <w:rFonts w:ascii="Times New Roman" w:hAnsi="Times New Roman" w:cs="Times New Roman"/>
          <w:color w:val="000000"/>
          <w:u w:color="000000"/>
        </w:rPr>
        <w:t>only</w:t>
      </w:r>
      <w:r w:rsidRPr="00E35C55">
        <w:rPr>
          <w:rFonts w:ascii="Times New Roman" w:hAnsi="Times New Roman" w:cs="Times New Roman"/>
          <w:color w:val="000000"/>
          <w:u w:color="000000"/>
        </w:rPr>
        <w:t xml:space="preserve"> a few </w:t>
      </w:r>
      <w:proofErr w:type="gramStart"/>
      <w:r w:rsidRPr="00E35C55">
        <w:rPr>
          <w:rFonts w:ascii="Times New Roman" w:hAnsi="Times New Roman" w:cs="Times New Roman"/>
          <w:color w:val="000000"/>
          <w:u w:color="000000"/>
        </w:rPr>
        <w:t>meters,</w:t>
      </w:r>
      <w:r w:rsidR="00544767">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w:t>
      </w:r>
      <w:proofErr w:type="gramEnd"/>
      <w:r w:rsidRPr="00E35C55">
        <w:rPr>
          <w:rFonts w:ascii="Times New Roman" w:hAnsi="Times New Roman" w:cs="Times New Roman"/>
          <w:color w:val="000000"/>
          <w:u w:color="000000"/>
        </w:rPr>
        <w:t xml:space="preserve"> </w:t>
      </w:r>
      <w:r w:rsidR="008A2928" w:rsidRPr="00E35C55">
        <w:rPr>
          <w:rFonts w:ascii="Times New Roman" w:hAnsi="Times New Roman" w:cs="Times New Roman"/>
          <w:color w:val="000000"/>
          <w:u w:color="000000"/>
        </w:rPr>
        <w:t xml:space="preserve">are typically in close proximity to </w:t>
      </w:r>
      <w:r w:rsidRPr="00E35C55">
        <w:rPr>
          <w:rFonts w:ascii="Times New Roman" w:hAnsi="Times New Roman" w:cs="Times New Roman"/>
          <w:color w:val="000000"/>
          <w:u w:color="000000"/>
        </w:rPr>
        <w:t>cm-scale channels that truncate primary bedding</w:t>
      </w:r>
      <w:r w:rsidR="001D5050" w:rsidRPr="00E35C55">
        <w:rPr>
          <w:rFonts w:ascii="Times New Roman" w:hAnsi="Times New Roman" w:cs="Times New Roman"/>
          <w:color w:val="000000"/>
          <w:u w:color="000000"/>
        </w:rPr>
        <w:t xml:space="preserve"> features</w:t>
      </w:r>
      <w:r w:rsidR="001D290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B</w:t>
      </w:r>
      <w:r w:rsidRPr="00E35C55">
        <w:rPr>
          <w:rFonts w:ascii="Times New Roman" w:hAnsi="Times New Roman" w:cs="Times New Roman"/>
          <w:color w:val="000000"/>
          <w:u w:color="000000"/>
        </w:rPr>
        <w:t>)</w:t>
      </w:r>
      <w:r w:rsidR="001D290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cross-stratified channel fill</w:t>
      </w:r>
      <w:del w:id="257" w:author="Anttila  Eliel Simpson" w:date="2024-07-12T09:47:00Z">
        <w:r w:rsidR="008A2928" w:rsidRPr="00E35C55" w:rsidDel="00E168C6">
          <w:rPr>
            <w:rFonts w:ascii="Times New Roman" w:hAnsi="Times New Roman" w:cs="Times New Roman"/>
            <w:color w:val="000000"/>
            <w:u w:color="000000"/>
          </w:rPr>
          <w:delText>s</w:delText>
        </w:r>
      </w:del>
      <w:r w:rsidRPr="00E35C55">
        <w:rPr>
          <w:rFonts w:ascii="Times New Roman" w:hAnsi="Times New Roman" w:cs="Times New Roman"/>
          <w:color w:val="000000"/>
          <w:u w:color="000000"/>
        </w:rPr>
        <w:t xml:space="preserve">, and allodapic </w:t>
      </w:r>
      <w:r w:rsidR="001D5050" w:rsidRPr="00E35C55">
        <w:rPr>
          <w:rFonts w:ascii="Times New Roman" w:hAnsi="Times New Roman" w:cs="Times New Roman"/>
          <w:color w:val="000000"/>
          <w:u w:color="000000"/>
        </w:rPr>
        <w:t xml:space="preserve">carbonate packages </w:t>
      </w:r>
      <w:r w:rsidRPr="00E35C55">
        <w:rPr>
          <w:rFonts w:ascii="Times New Roman" w:hAnsi="Times New Roman" w:cs="Times New Roman"/>
          <w:color w:val="000000"/>
          <w:u w:color="000000"/>
        </w:rPr>
        <w:t>consisting of edgewise breccia</w:t>
      </w:r>
      <w:r w:rsidR="001D5050"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granular </w:t>
      </w:r>
      <w:proofErr w:type="spellStart"/>
      <w:r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 xml:space="preserve">, and </w:t>
      </w:r>
      <w:proofErr w:type="spellStart"/>
      <w:r w:rsidR="001D5050"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D</w:t>
      </w:r>
      <w:r w:rsidRPr="00E35C55">
        <w:rPr>
          <w:rFonts w:ascii="Times New Roman" w:hAnsi="Times New Roman" w:cs="Times New Roman"/>
          <w:color w:val="000000"/>
          <w:u w:color="000000"/>
        </w:rPr>
        <w:t>)</w:t>
      </w:r>
      <w:r w:rsidR="008A2928"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008A2928"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bed</w:t>
      </w:r>
      <w:r w:rsidR="008A2928"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r w:rsidR="00E40A80" w:rsidRPr="00E35C55">
        <w:rPr>
          <w:rFonts w:ascii="Times New Roman" w:hAnsi="Times New Roman" w:cs="Times New Roman"/>
          <w:color w:val="000000"/>
          <w:u w:color="000000"/>
        </w:rPr>
        <w:t>include</w:t>
      </w:r>
      <w:r w:rsidRPr="00E35C55">
        <w:rPr>
          <w:rFonts w:ascii="Times New Roman" w:hAnsi="Times New Roman" w:cs="Times New Roman"/>
          <w:color w:val="000000"/>
          <w:u w:color="000000"/>
        </w:rPr>
        <w:t xml:space="preserve"> phosphatic and siliceous </w:t>
      </w:r>
      <w:r w:rsidR="00E40A80" w:rsidRPr="00E35C55">
        <w:rPr>
          <w:rFonts w:ascii="Times New Roman" w:hAnsi="Times New Roman" w:cs="Times New Roman"/>
          <w:color w:val="000000"/>
          <w:u w:color="000000"/>
        </w:rPr>
        <w:t>grains and</w:t>
      </w:r>
      <w:r w:rsidRPr="00E35C55">
        <w:rPr>
          <w:rFonts w:ascii="Times New Roman" w:hAnsi="Times New Roman" w:cs="Times New Roman"/>
          <w:color w:val="000000"/>
          <w:u w:color="000000"/>
        </w:rPr>
        <w:t xml:space="preserve"> clasts</w:t>
      </w:r>
      <w:r w:rsidR="001D5050" w:rsidRPr="00E35C55">
        <w:rPr>
          <w:rFonts w:ascii="Times New Roman" w:hAnsi="Times New Roman" w:cs="Times New Roman"/>
          <w:color w:val="000000"/>
          <w:u w:color="000000"/>
        </w:rPr>
        <w:t xml:space="preserve">. </w:t>
      </w:r>
      <w:r w:rsidR="005218C6"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best-preserved examples of </w:t>
      </w:r>
      <w:proofErr w:type="spellStart"/>
      <w:r w:rsidR="00E122CA" w:rsidRPr="00E35C55">
        <w:rPr>
          <w:rFonts w:ascii="Times New Roman" w:hAnsi="Times New Roman" w:cs="Times New Roman"/>
          <w:color w:val="000000"/>
          <w:u w:color="000000"/>
        </w:rPr>
        <w:t>Doushantuo</w:t>
      </w:r>
      <w:proofErr w:type="spellEnd"/>
      <w:r w:rsidR="00E122CA" w:rsidRPr="00E35C55">
        <w:rPr>
          <w:rFonts w:ascii="Times New Roman" w:hAnsi="Times New Roman" w:cs="Times New Roman"/>
          <w:color w:val="000000"/>
          <w:u w:color="000000"/>
        </w:rPr>
        <w:t>-</w:t>
      </w:r>
      <w:proofErr w:type="spellStart"/>
      <w:r w:rsidR="00E122CA" w:rsidRPr="00E35C55">
        <w:rPr>
          <w:rFonts w:ascii="Times New Roman" w:hAnsi="Times New Roman" w:cs="Times New Roman"/>
          <w:color w:val="000000"/>
          <w:u w:color="000000"/>
        </w:rPr>
        <w:t>Pertatataka</w:t>
      </w:r>
      <w:proofErr w:type="spellEnd"/>
      <w:r w:rsidR="00E122CA" w:rsidRPr="00E35C55">
        <w:rPr>
          <w:rFonts w:ascii="Times New Roman" w:hAnsi="Times New Roman" w:cs="Times New Roman"/>
          <w:color w:val="000000"/>
          <w:u w:color="000000"/>
        </w:rPr>
        <w:t>-</w:t>
      </w:r>
      <w:r w:rsidR="00742619" w:rsidRPr="00E35C55">
        <w:rPr>
          <w:rFonts w:ascii="Times New Roman" w:hAnsi="Times New Roman" w:cs="Times New Roman"/>
          <w:color w:val="000000"/>
          <w:u w:color="000000"/>
        </w:rPr>
        <w:t>t</w:t>
      </w:r>
      <w:r w:rsidR="00E122CA" w:rsidRPr="00E35C55">
        <w:rPr>
          <w:rFonts w:ascii="Times New Roman" w:hAnsi="Times New Roman" w:cs="Times New Roman"/>
          <w:color w:val="000000"/>
          <w:u w:color="000000"/>
        </w:rPr>
        <w:t>ype</w:t>
      </w:r>
      <w:r w:rsidRPr="00E35C55">
        <w:rPr>
          <w:rFonts w:ascii="Times New Roman" w:hAnsi="Times New Roman" w:cs="Times New Roman"/>
          <w:color w:val="000000"/>
          <w:u w:color="000000"/>
        </w:rPr>
        <w:t xml:space="preserve"> fossils are preserved in this lithofacies, in which individual fossils appear </w:t>
      </w:r>
      <w:ins w:id="258" w:author="Anttila  Eliel Simpson" w:date="2024-07-12T09:47:00Z">
        <w:r w:rsidR="00E168C6">
          <w:rPr>
            <w:rFonts w:ascii="Times New Roman" w:hAnsi="Times New Roman" w:cs="Times New Roman"/>
            <w:color w:val="000000"/>
            <w:u w:color="000000"/>
          </w:rPr>
          <w:t xml:space="preserve">as </w:t>
        </w:r>
        <w:proofErr w:type="spellStart"/>
        <w:r w:rsidR="00E168C6">
          <w:rPr>
            <w:rFonts w:ascii="Times New Roman" w:hAnsi="Times New Roman" w:cs="Times New Roman"/>
            <w:color w:val="000000"/>
            <w:u w:color="000000"/>
          </w:rPr>
          <w:t>allochems</w:t>
        </w:r>
        <w:proofErr w:type="spellEnd"/>
        <w:r w:rsidR="00E168C6">
          <w:rPr>
            <w:rFonts w:ascii="Times New Roman" w:hAnsi="Times New Roman" w:cs="Times New Roman"/>
            <w:color w:val="000000"/>
            <w:u w:color="000000"/>
          </w:rPr>
          <w:t xml:space="preserve"> </w:t>
        </w:r>
      </w:ins>
      <w:r w:rsidR="005218C6"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w:t>
      </w:r>
      <w:proofErr w:type="spellStart"/>
      <w:r w:rsidR="005218C6" w:rsidRPr="00E35C55">
        <w:rPr>
          <w:rFonts w:ascii="Times New Roman" w:hAnsi="Times New Roman" w:cs="Times New Roman"/>
          <w:color w:val="000000"/>
          <w:u w:color="000000"/>
        </w:rPr>
        <w:t>packstone</w:t>
      </w:r>
      <w:proofErr w:type="spellEnd"/>
      <w:r w:rsidR="005218C6" w:rsidRPr="00E35C55">
        <w:rPr>
          <w:rFonts w:ascii="Times New Roman" w:hAnsi="Times New Roman" w:cs="Times New Roman"/>
          <w:color w:val="000000"/>
          <w:u w:color="000000"/>
        </w:rPr>
        <w:t xml:space="preserve"> and </w:t>
      </w:r>
      <w:proofErr w:type="spellStart"/>
      <w:r w:rsidR="005218C6" w:rsidRPr="00E35C55">
        <w:rPr>
          <w:rFonts w:ascii="Times New Roman" w:hAnsi="Times New Roman" w:cs="Times New Roman"/>
          <w:color w:val="000000"/>
          <w:u w:color="000000"/>
        </w:rPr>
        <w:t>grainstone</w:t>
      </w:r>
      <w:proofErr w:type="spellEnd"/>
      <w:r w:rsidR="005218C6" w:rsidRPr="00E35C55">
        <w:rPr>
          <w:rFonts w:ascii="Times New Roman" w:hAnsi="Times New Roman" w:cs="Times New Roman"/>
          <w:color w:val="000000"/>
          <w:u w:color="000000"/>
        </w:rPr>
        <w:t xml:space="preserve"> beds </w:t>
      </w:r>
      <w:r w:rsidRPr="00E35C55">
        <w:rPr>
          <w:rFonts w:ascii="Times New Roman" w:hAnsi="Times New Roman" w:cs="Times New Roman"/>
          <w:color w:val="000000"/>
          <w:u w:color="000000"/>
        </w:rPr>
        <w:t>(Anderson et al</w:t>
      </w:r>
      <w:r w:rsidR="00DC61E9">
        <w:rPr>
          <w:rFonts w:ascii="Times New Roman" w:hAnsi="Times New Roman" w:cs="Times New Roman"/>
          <w:color w:val="000000"/>
          <w:u w:color="000000"/>
        </w:rPr>
        <w:t>.</w:t>
      </w:r>
      <w:r w:rsidRPr="00E35C55">
        <w:rPr>
          <w:rFonts w:ascii="Times New Roman" w:hAnsi="Times New Roman" w:cs="Times New Roman"/>
          <w:color w:val="000000"/>
          <w:u w:color="000000"/>
        </w:rPr>
        <w:t xml:space="preserve">, 2017, 2019). </w:t>
      </w:r>
      <w:proofErr w:type="gramStart"/>
      <w:r w:rsidRPr="00E35C55">
        <w:rPr>
          <w:rFonts w:ascii="Times New Roman" w:hAnsi="Times New Roman" w:cs="Times New Roman"/>
          <w:color w:val="000000"/>
          <w:u w:color="000000"/>
        </w:rPr>
        <w:t>Up-section,</w:t>
      </w:r>
      <w:proofErr w:type="gramEnd"/>
      <w:r w:rsidRPr="00E35C55">
        <w:rPr>
          <w:rFonts w:ascii="Times New Roman" w:hAnsi="Times New Roman" w:cs="Times New Roman"/>
          <w:color w:val="000000"/>
          <w:u w:color="000000"/>
        </w:rPr>
        <w:t xml:space="preserve"> </w:t>
      </w:r>
      <w:ins w:id="259" w:author="Anttila  Eliel Simpson" w:date="2024-07-12T09:50:00Z">
        <w:r w:rsidR="00E168C6" w:rsidRPr="00E35C55">
          <w:rPr>
            <w:rFonts w:ascii="Times New Roman" w:hAnsi="Times New Roman" w:cs="Times New Roman"/>
            <w:color w:val="000000"/>
            <w:u w:color="000000"/>
          </w:rPr>
          <w:t>stacked 30 cm-thick beds</w:t>
        </w:r>
      </w:ins>
      <w:del w:id="260" w:author="Anttila  Eliel Simpson" w:date="2024-07-12T09:50:00Z">
        <w:r w:rsidRPr="00E35C55" w:rsidDel="00E168C6">
          <w:rPr>
            <w:rFonts w:ascii="Times New Roman" w:hAnsi="Times New Roman" w:cs="Times New Roman"/>
            <w:color w:val="000000"/>
            <w:u w:color="000000"/>
          </w:rPr>
          <w:delText>bed</w:delText>
        </w:r>
        <w:r w:rsidR="008A2928" w:rsidRPr="00E35C55" w:rsidDel="00E168C6">
          <w:rPr>
            <w:rFonts w:ascii="Times New Roman" w:hAnsi="Times New Roman" w:cs="Times New Roman"/>
            <w:color w:val="000000"/>
            <w:u w:color="000000"/>
          </w:rPr>
          <w:delText>s</w:delText>
        </w:r>
      </w:del>
      <w:r w:rsidR="008A2928" w:rsidRPr="00E35C55">
        <w:rPr>
          <w:rFonts w:ascii="Times New Roman" w:hAnsi="Times New Roman" w:cs="Times New Roman"/>
          <w:color w:val="000000"/>
          <w:u w:color="000000"/>
        </w:rPr>
        <w:t xml:space="preserve"> of nodular</w:t>
      </w:r>
      <w:r w:rsidRPr="00E35C55">
        <w:rPr>
          <w:rFonts w:ascii="Times New Roman" w:hAnsi="Times New Roman" w:cs="Times New Roman"/>
          <w:color w:val="000000"/>
          <w:u w:color="000000"/>
        </w:rPr>
        <w:t xml:space="preserve"> black chert</w:t>
      </w:r>
      <w:ins w:id="261" w:author="Anttila  Eliel Simpson" w:date="2024-07-12T09:50:00Z">
        <w:r w:rsidR="00E168C6">
          <w:rPr>
            <w:rFonts w:ascii="Times New Roman" w:hAnsi="Times New Roman" w:cs="Times New Roman"/>
            <w:color w:val="000000"/>
            <w:u w:color="000000"/>
          </w:rPr>
          <w:t>,</w:t>
        </w:r>
        <w:r w:rsidR="00E168C6" w:rsidRPr="00E168C6">
          <w:rPr>
            <w:rFonts w:ascii="Times New Roman" w:hAnsi="Times New Roman" w:cs="Times New Roman"/>
            <w:color w:val="000000"/>
            <w:u w:color="000000"/>
          </w:rPr>
          <w:t xml:space="preserve"> </w:t>
        </w:r>
        <w:r w:rsidR="00E168C6" w:rsidRPr="00E35C55">
          <w:rPr>
            <w:rFonts w:ascii="Times New Roman" w:hAnsi="Times New Roman" w:cs="Times New Roman"/>
            <w:color w:val="000000"/>
            <w:u w:color="000000"/>
          </w:rPr>
          <w:t>in packages up to 5 m thick</w:t>
        </w:r>
        <w:r w:rsidR="00E168C6">
          <w:rPr>
            <w:rFonts w:ascii="Times New Roman" w:hAnsi="Times New Roman" w:cs="Times New Roman"/>
            <w:color w:val="000000"/>
            <w:u w:color="000000"/>
          </w:rPr>
          <w:t xml:space="preserve">, </w:t>
        </w:r>
      </w:ins>
      <w:del w:id="262" w:author="Anttila  Eliel Simpson" w:date="2024-07-12T09:50:00Z">
        <w:r w:rsidRPr="00E35C55" w:rsidDel="00E168C6">
          <w:rPr>
            <w:rFonts w:ascii="Times New Roman" w:hAnsi="Times New Roman" w:cs="Times New Roman"/>
            <w:color w:val="000000"/>
            <w:u w:color="000000"/>
          </w:rPr>
          <w:delText xml:space="preserve"> </w:delText>
        </w:r>
      </w:del>
      <w:r w:rsidRPr="00E35C55">
        <w:rPr>
          <w:rFonts w:ascii="Times New Roman" w:hAnsi="Times New Roman" w:cs="Times New Roman"/>
          <w:color w:val="000000"/>
          <w:u w:color="000000"/>
        </w:rPr>
        <w:t>interrupt the hardground/allodapic carbonate sequence</w:t>
      </w:r>
      <w:del w:id="263" w:author="Anttila  Eliel Simpson" w:date="2024-07-12T09:51:00Z">
        <w:r w:rsidRPr="00E35C55" w:rsidDel="00E168C6">
          <w:rPr>
            <w:rFonts w:ascii="Times New Roman" w:hAnsi="Times New Roman" w:cs="Times New Roman"/>
            <w:color w:val="000000"/>
            <w:u w:color="000000"/>
          </w:rPr>
          <w:delText xml:space="preserve">, with </w:delText>
        </w:r>
      </w:del>
      <w:del w:id="264" w:author="Anttila  Eliel Simpson" w:date="2024-07-12T09:50:00Z">
        <w:r w:rsidR="005218C6" w:rsidRPr="00E35C55" w:rsidDel="00E168C6">
          <w:rPr>
            <w:rFonts w:ascii="Times New Roman" w:hAnsi="Times New Roman" w:cs="Times New Roman"/>
            <w:color w:val="000000"/>
            <w:u w:color="000000"/>
          </w:rPr>
          <w:delText>stacked</w:delText>
        </w:r>
        <w:r w:rsidRPr="00E35C55" w:rsidDel="00E168C6">
          <w:rPr>
            <w:rFonts w:ascii="Times New Roman" w:hAnsi="Times New Roman" w:cs="Times New Roman"/>
            <w:color w:val="000000"/>
            <w:u w:color="000000"/>
          </w:rPr>
          <w:delText xml:space="preserve"> 30 </w:delText>
        </w:r>
        <w:r w:rsidR="005218C6" w:rsidRPr="00E35C55" w:rsidDel="00E168C6">
          <w:rPr>
            <w:rFonts w:ascii="Times New Roman" w:hAnsi="Times New Roman" w:cs="Times New Roman"/>
            <w:color w:val="000000"/>
            <w:u w:color="000000"/>
          </w:rPr>
          <w:delText>cm-</w:delText>
        </w:r>
        <w:r w:rsidRPr="00E35C55" w:rsidDel="00E168C6">
          <w:rPr>
            <w:rFonts w:ascii="Times New Roman" w:hAnsi="Times New Roman" w:cs="Times New Roman"/>
            <w:color w:val="000000"/>
            <w:u w:color="000000"/>
          </w:rPr>
          <w:delText xml:space="preserve">thick </w:delText>
        </w:r>
        <w:r w:rsidR="005218C6" w:rsidRPr="00E35C55" w:rsidDel="00E168C6">
          <w:rPr>
            <w:rFonts w:ascii="Times New Roman" w:hAnsi="Times New Roman" w:cs="Times New Roman"/>
            <w:color w:val="000000"/>
            <w:u w:color="000000"/>
          </w:rPr>
          <w:delText xml:space="preserve">beds </w:delText>
        </w:r>
        <w:r w:rsidRPr="00E35C55" w:rsidDel="00E168C6">
          <w:rPr>
            <w:rFonts w:ascii="Times New Roman" w:hAnsi="Times New Roman" w:cs="Times New Roman"/>
            <w:color w:val="000000"/>
            <w:u w:color="000000"/>
          </w:rPr>
          <w:delText>in packages up to 5 m</w:delText>
        </w:r>
        <w:r w:rsidR="00B97CAE" w:rsidRPr="00E35C55" w:rsidDel="00E168C6">
          <w:rPr>
            <w:rFonts w:ascii="Times New Roman" w:hAnsi="Times New Roman" w:cs="Times New Roman"/>
            <w:color w:val="000000"/>
            <w:u w:color="000000"/>
          </w:rPr>
          <w:delText xml:space="preserve"> </w:delText>
        </w:r>
        <w:r w:rsidRPr="00E35C55" w:rsidDel="00E168C6">
          <w:rPr>
            <w:rFonts w:ascii="Times New Roman" w:hAnsi="Times New Roman" w:cs="Times New Roman"/>
            <w:color w:val="000000"/>
            <w:u w:color="000000"/>
          </w:rPr>
          <w:delText>thick</w:delText>
        </w:r>
      </w:del>
      <w:r w:rsidRPr="00E35C55">
        <w:rPr>
          <w:rFonts w:ascii="Times New Roman" w:hAnsi="Times New Roman" w:cs="Times New Roman"/>
          <w:color w:val="000000"/>
          <w:u w:color="000000"/>
        </w:rPr>
        <w:t xml:space="preserve">. The cherts are superseded by fetid, carbonate-rich shale and thinly bedded </w:t>
      </w:r>
      <w:proofErr w:type="spellStart"/>
      <w:r w:rsidR="000231FF" w:rsidRPr="00E35C55">
        <w:rPr>
          <w:rFonts w:ascii="Times New Roman" w:hAnsi="Times New Roman" w:cs="Times New Roman"/>
          <w:color w:val="000000"/>
          <w:u w:color="000000"/>
        </w:rPr>
        <w:t>lutite</w:t>
      </w:r>
      <w:proofErr w:type="spellEnd"/>
      <w:r w:rsidR="00E40A80" w:rsidRPr="00E35C55">
        <w:rPr>
          <w:rFonts w:ascii="Times New Roman" w:hAnsi="Times New Roman" w:cs="Times New Roman"/>
          <w:color w:val="000000"/>
          <w:u w:color="000000"/>
        </w:rPr>
        <w:t xml:space="preserve"> with interbedded dolomite </w:t>
      </w:r>
      <w:proofErr w:type="spellStart"/>
      <w:r w:rsidR="00E40A80"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and </w:t>
      </w:r>
      <w:proofErr w:type="spellStart"/>
      <w:r w:rsidR="00E40A80" w:rsidRPr="00E35C55">
        <w:rPr>
          <w:rFonts w:ascii="Times New Roman" w:hAnsi="Times New Roman" w:cs="Times New Roman"/>
          <w:color w:val="000000"/>
          <w:u w:color="000000"/>
        </w:rPr>
        <w:t>intraclast</w:t>
      </w:r>
      <w:proofErr w:type="spellEnd"/>
      <w:r w:rsidR="00E40A80" w:rsidRPr="00E35C55">
        <w:rPr>
          <w:rFonts w:ascii="Times New Roman" w:hAnsi="Times New Roman" w:cs="Times New Roman"/>
          <w:color w:val="000000"/>
          <w:u w:color="000000"/>
        </w:rPr>
        <w:t xml:space="preserve"> conglomerate</w:t>
      </w:r>
      <w:r w:rsidRPr="00E35C55">
        <w:rPr>
          <w:rFonts w:ascii="Times New Roman" w:hAnsi="Times New Roman" w:cs="Times New Roman"/>
          <w:color w:val="000000"/>
          <w:u w:color="000000"/>
        </w:rPr>
        <w:t xml:space="preserve">. Up-section, phosphatic material is found primarily as </w:t>
      </w:r>
      <w:proofErr w:type="spellStart"/>
      <w:r w:rsidR="008A2928" w:rsidRPr="00E35C55">
        <w:rPr>
          <w:rFonts w:ascii="Times New Roman" w:hAnsi="Times New Roman" w:cs="Times New Roman"/>
          <w:color w:val="000000"/>
          <w:u w:color="000000"/>
        </w:rPr>
        <w:t>allochems</w:t>
      </w:r>
      <w:proofErr w:type="spellEnd"/>
      <w:r w:rsidR="008A2928" w:rsidRPr="00E35C55">
        <w:rPr>
          <w:rFonts w:ascii="Times New Roman" w:hAnsi="Times New Roman" w:cs="Times New Roman"/>
          <w:color w:val="000000"/>
          <w:u w:color="000000"/>
        </w:rPr>
        <w:t xml:space="preserve"> in graded </w:t>
      </w:r>
      <w:proofErr w:type="spellStart"/>
      <w:r w:rsidR="00714797" w:rsidRPr="00E35C55">
        <w:rPr>
          <w:rFonts w:ascii="Times New Roman" w:hAnsi="Times New Roman" w:cs="Times New Roman"/>
          <w:color w:val="000000"/>
          <w:u w:color="000000"/>
        </w:rPr>
        <w:t>wackestone</w:t>
      </w:r>
      <w:proofErr w:type="spellEnd"/>
      <w:r w:rsidR="008A2928" w:rsidRPr="00E35C55">
        <w:rPr>
          <w:rFonts w:ascii="Times New Roman" w:hAnsi="Times New Roman" w:cs="Times New Roman"/>
          <w:color w:val="000000"/>
          <w:u w:color="000000"/>
        </w:rPr>
        <w:t xml:space="preserve"> and </w:t>
      </w:r>
      <w:proofErr w:type="spellStart"/>
      <w:r w:rsidR="008A2928"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beds</w:t>
      </w:r>
      <w:r w:rsidR="008A2928"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Chert and phosphorite </w:t>
      </w:r>
      <w:proofErr w:type="spellStart"/>
      <w:r w:rsidR="008A2928" w:rsidRPr="00E35C55">
        <w:rPr>
          <w:rFonts w:ascii="Times New Roman" w:hAnsi="Times New Roman" w:cs="Times New Roman"/>
          <w:color w:val="000000"/>
          <w:u w:color="000000"/>
        </w:rPr>
        <w:t>allochems</w:t>
      </w:r>
      <w:proofErr w:type="spellEnd"/>
      <w:r w:rsidR="008A292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within limestone </w:t>
      </w:r>
      <w:proofErr w:type="spellStart"/>
      <w:r w:rsidR="00714797" w:rsidRPr="00E35C55">
        <w:rPr>
          <w:rFonts w:ascii="Times New Roman" w:hAnsi="Times New Roman" w:cs="Times New Roman"/>
          <w:color w:val="000000"/>
          <w:u w:color="000000"/>
        </w:rPr>
        <w:t>wackestone</w:t>
      </w:r>
      <w:proofErr w:type="spellEnd"/>
      <w:r w:rsidR="008A2928" w:rsidRPr="00E35C55">
        <w:rPr>
          <w:rFonts w:ascii="Times New Roman" w:hAnsi="Times New Roman" w:cs="Times New Roman"/>
          <w:color w:val="000000"/>
          <w:u w:color="000000"/>
        </w:rPr>
        <w:t xml:space="preserve"> and </w:t>
      </w:r>
      <w:proofErr w:type="spellStart"/>
      <w:r w:rsidR="008A2928" w:rsidRPr="00E35C55">
        <w:rPr>
          <w:rFonts w:ascii="Times New Roman" w:hAnsi="Times New Roman" w:cs="Times New Roman"/>
          <w:color w:val="000000"/>
          <w:u w:color="000000"/>
        </w:rPr>
        <w:t>grainstone</w:t>
      </w:r>
      <w:proofErr w:type="spellEnd"/>
      <w:r w:rsidR="008A292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beds </w:t>
      </w:r>
      <w:r w:rsidR="005218C6" w:rsidRPr="00E35C55">
        <w:rPr>
          <w:rFonts w:ascii="Times New Roman" w:hAnsi="Times New Roman" w:cs="Times New Roman"/>
          <w:color w:val="000000"/>
          <w:u w:color="000000"/>
        </w:rPr>
        <w:t>decrease in abundance</w:t>
      </w:r>
      <w:r w:rsidRPr="00E35C55">
        <w:rPr>
          <w:rFonts w:ascii="Times New Roman" w:hAnsi="Times New Roman" w:cs="Times New Roman"/>
          <w:color w:val="000000"/>
          <w:u w:color="000000"/>
        </w:rPr>
        <w:t xml:space="preserve"> up-section, </w:t>
      </w:r>
      <w:r w:rsidR="006F5E01" w:rsidRPr="00E35C55">
        <w:rPr>
          <w:rFonts w:ascii="Times New Roman" w:hAnsi="Times New Roman" w:cs="Times New Roman"/>
          <w:color w:val="000000"/>
          <w:u w:color="000000"/>
        </w:rPr>
        <w:t>where micrite</w:t>
      </w:r>
      <w:r w:rsidR="0009215F" w:rsidRPr="00E35C55">
        <w:rPr>
          <w:rFonts w:ascii="Times New Roman" w:hAnsi="Times New Roman" w:cs="Times New Roman"/>
          <w:color w:val="000000"/>
          <w:u w:color="000000"/>
        </w:rPr>
        <w:t xml:space="preserve"> with </w:t>
      </w:r>
      <w:r w:rsidRPr="00E35C55">
        <w:rPr>
          <w:rFonts w:ascii="Times New Roman" w:hAnsi="Times New Roman" w:cs="Times New Roman"/>
          <w:color w:val="000000"/>
          <w:u w:color="000000"/>
        </w:rPr>
        <w:t>black chert nodules</w:t>
      </w:r>
      <w:r w:rsidR="0009215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laminar grey chert beds</w:t>
      </w:r>
      <w:r w:rsidR="008A2928" w:rsidRPr="00E35C55">
        <w:rPr>
          <w:rFonts w:ascii="Times New Roman" w:hAnsi="Times New Roman" w:cs="Times New Roman"/>
          <w:color w:val="000000"/>
          <w:u w:color="000000"/>
        </w:rPr>
        <w:t xml:space="preserve"> </w:t>
      </w:r>
      <w:r w:rsidR="00CF6F2E" w:rsidRPr="00E35C55">
        <w:rPr>
          <w:rFonts w:ascii="Times New Roman" w:hAnsi="Times New Roman" w:cs="Times New Roman"/>
          <w:color w:val="000000"/>
          <w:u w:color="000000"/>
        </w:rPr>
        <w:t xml:space="preserve">become </w:t>
      </w:r>
      <w:r w:rsidR="008A2928" w:rsidRPr="00E35C55">
        <w:rPr>
          <w:rFonts w:ascii="Times New Roman" w:hAnsi="Times New Roman" w:cs="Times New Roman"/>
          <w:color w:val="000000"/>
          <w:u w:color="000000"/>
        </w:rPr>
        <w:t xml:space="preserve">dominant towards the top of the </w:t>
      </w:r>
      <w:r w:rsidR="005218C6" w:rsidRPr="00E35C55">
        <w:rPr>
          <w:rFonts w:ascii="Times New Roman" w:hAnsi="Times New Roman" w:cs="Times New Roman"/>
          <w:color w:val="000000"/>
          <w:u w:color="000000"/>
        </w:rPr>
        <w:t xml:space="preserve">formation. </w:t>
      </w:r>
      <w:r w:rsidR="007C48AD" w:rsidRPr="00E35C55">
        <w:rPr>
          <w:rFonts w:ascii="Times New Roman" w:hAnsi="Times New Roman" w:cs="Times New Roman"/>
          <w:color w:val="000000"/>
          <w:u w:color="000000"/>
        </w:rPr>
        <w:t>Sharp, uneven boundaries are often observed between carbonate and chert horizons</w:t>
      </w:r>
      <w:r w:rsidR="00CF6F2E" w:rsidRPr="00E35C55">
        <w:rPr>
          <w:rFonts w:ascii="Times New Roman" w:hAnsi="Times New Roman" w:cs="Times New Roman"/>
          <w:color w:val="000000"/>
          <w:u w:color="000000"/>
        </w:rPr>
        <w:t>.</w:t>
      </w:r>
      <w:r w:rsidR="00714797" w:rsidRPr="00E35C55">
        <w:rPr>
          <w:rFonts w:ascii="Times New Roman" w:hAnsi="Times New Roman" w:cs="Times New Roman"/>
          <w:color w:val="000000"/>
          <w:u w:color="000000"/>
        </w:rPr>
        <w:t xml:space="preserve"> </w:t>
      </w:r>
    </w:p>
    <w:p w14:paraId="2239B763" w14:textId="167C21CF" w:rsidR="00FC50E3" w:rsidRPr="00E35C55" w:rsidRDefault="0071479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AA60BD" w:rsidRPr="00E35C55">
        <w:rPr>
          <w:rFonts w:ascii="Times New Roman" w:hAnsi="Times New Roman" w:cs="Times New Roman"/>
          <w:color w:val="000000"/>
          <w:u w:color="000000"/>
        </w:rPr>
        <w:t xml:space="preserve">In the western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w:t>
      </w:r>
      <w:r w:rsidR="001B512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w:t>
      </w:r>
      <w:r w:rsidR="001B5123" w:rsidRPr="00E35C55">
        <w:rPr>
          <w:rFonts w:ascii="Times New Roman" w:hAnsi="Times New Roman" w:cs="Times New Roman"/>
          <w:color w:val="000000"/>
          <w:u w:color="000000"/>
        </w:rPr>
        <w:t xml:space="preserve">Valley, </w:t>
      </w:r>
      <w:r w:rsidR="00AA60BD"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Eg</w:t>
      </w:r>
      <w:proofErr w:type="spellEnd"/>
      <w:r w:rsidR="00AA60BD" w:rsidRPr="00E35C55">
        <w:rPr>
          <w:rFonts w:ascii="Times New Roman" w:hAnsi="Times New Roman" w:cs="Times New Roman"/>
          <w:color w:val="000000"/>
          <w:u w:color="000000"/>
        </w:rPr>
        <w:t xml:space="preserve"> </w:t>
      </w:r>
      <w:r w:rsidR="001B5123" w:rsidRPr="00E35C55">
        <w:rPr>
          <w:rFonts w:ascii="Times New Roman" w:hAnsi="Times New Roman" w:cs="Times New Roman"/>
          <w:color w:val="000000"/>
          <w:u w:color="000000"/>
        </w:rPr>
        <w:t>Gol localities</w:t>
      </w:r>
      <w:r w:rsidR="00AA60BD" w:rsidRPr="00E35C55">
        <w:rPr>
          <w:rFonts w:ascii="Times New Roman" w:hAnsi="Times New Roman" w:cs="Times New Roman"/>
          <w:color w:val="000000"/>
          <w:u w:color="000000"/>
        </w:rPr>
        <w:t xml:space="preserve">, </w:t>
      </w:r>
      <w:r w:rsidR="008A2928" w:rsidRPr="00E35C55">
        <w:rPr>
          <w:rFonts w:ascii="Times New Roman" w:hAnsi="Times New Roman" w:cs="Times New Roman"/>
          <w:color w:val="000000"/>
          <w:u w:color="000000"/>
        </w:rPr>
        <w:t xml:space="preserve">evidence of primary </w:t>
      </w:r>
      <w:r w:rsidR="00AA60BD" w:rsidRPr="00E35C55">
        <w:rPr>
          <w:rFonts w:ascii="Times New Roman" w:hAnsi="Times New Roman" w:cs="Times New Roman"/>
          <w:color w:val="000000"/>
          <w:u w:color="000000"/>
        </w:rPr>
        <w:t xml:space="preserve">authigenic phosphatic and siliceous </w:t>
      </w:r>
      <w:r w:rsidR="008A2928" w:rsidRPr="00E35C55">
        <w:rPr>
          <w:rFonts w:ascii="Times New Roman" w:hAnsi="Times New Roman" w:cs="Times New Roman"/>
          <w:color w:val="000000"/>
          <w:u w:color="000000"/>
        </w:rPr>
        <w:t xml:space="preserve">deposition </w:t>
      </w:r>
      <w:r w:rsidR="00AA60BD" w:rsidRPr="00E35C55">
        <w:rPr>
          <w:rFonts w:ascii="Times New Roman" w:hAnsi="Times New Roman" w:cs="Times New Roman"/>
          <w:color w:val="000000"/>
          <w:u w:color="000000"/>
        </w:rPr>
        <w:t>is less abundant</w:t>
      </w:r>
      <w:r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Instead, fining-upward packages of </w:t>
      </w:r>
      <w:proofErr w:type="spellStart"/>
      <w:r w:rsidRPr="00E35C55">
        <w:rPr>
          <w:rFonts w:ascii="Times New Roman" w:hAnsi="Times New Roman" w:cs="Times New Roman"/>
          <w:color w:val="000000"/>
          <w:u w:color="000000"/>
        </w:rPr>
        <w:t>grainstone</w:t>
      </w:r>
      <w:proofErr w:type="spellEnd"/>
      <w:r w:rsidR="001D5050" w:rsidRPr="00E35C55">
        <w:rPr>
          <w:rFonts w:ascii="Times New Roman" w:hAnsi="Times New Roman" w:cs="Times New Roman"/>
          <w:color w:val="000000"/>
          <w:u w:color="000000"/>
        </w:rPr>
        <w:t xml:space="preserve">, </w:t>
      </w:r>
      <w:proofErr w:type="spellStart"/>
      <w:r w:rsidR="001D5050"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with phosphatic and siliceous </w:t>
      </w:r>
      <w:proofErr w:type="spellStart"/>
      <w:r w:rsidRPr="00E35C55">
        <w:rPr>
          <w:rFonts w:ascii="Times New Roman" w:hAnsi="Times New Roman" w:cs="Times New Roman"/>
          <w:color w:val="000000"/>
          <w:u w:color="000000"/>
        </w:rPr>
        <w:t>allochems</w:t>
      </w:r>
      <w:proofErr w:type="spellEnd"/>
      <w:r w:rsidRPr="00E35C55">
        <w:rPr>
          <w:rFonts w:ascii="Times New Roman" w:hAnsi="Times New Roman" w:cs="Times New Roman"/>
          <w:color w:val="000000"/>
          <w:u w:color="000000"/>
        </w:rPr>
        <w:t xml:space="preserve"> </w:t>
      </w:r>
      <w:del w:id="265" w:author="Anttila  Eliel Simpson" w:date="2024-07-12T09:53:00Z">
        <w:r w:rsidRPr="00E35C55" w:rsidDel="00E168C6">
          <w:rPr>
            <w:rFonts w:ascii="Times New Roman" w:hAnsi="Times New Roman" w:cs="Times New Roman"/>
            <w:color w:val="000000"/>
            <w:u w:color="000000"/>
          </w:rPr>
          <w:delText>are dominant</w:delText>
        </w:r>
      </w:del>
      <w:proofErr w:type="gramStart"/>
      <w:ins w:id="266" w:author="Anttila  Eliel Simpson" w:date="2024-07-12T09:53:00Z">
        <w:r w:rsidR="00E168C6">
          <w:rPr>
            <w:rFonts w:ascii="Times New Roman" w:hAnsi="Times New Roman" w:cs="Times New Roman"/>
            <w:color w:val="000000"/>
            <w:u w:color="000000"/>
          </w:rPr>
          <w:t>dominate</w:t>
        </w:r>
      </w:ins>
      <w:r w:rsidRPr="00E35C55">
        <w:rPr>
          <w:rFonts w:ascii="Times New Roman" w:hAnsi="Times New Roman" w:cs="Times New Roman"/>
          <w:color w:val="000000"/>
          <w:u w:color="000000"/>
        </w:rPr>
        <w:t>, and</w:t>
      </w:r>
      <w:proofErr w:type="gramEnd"/>
      <w:r w:rsidRPr="00E35C55">
        <w:rPr>
          <w:rFonts w:ascii="Times New Roman" w:hAnsi="Times New Roman" w:cs="Times New Roman"/>
          <w:color w:val="000000"/>
          <w:u w:color="000000"/>
        </w:rPr>
        <w:t xml:space="preserve"> are infrequently </w:t>
      </w:r>
      <w:r w:rsidR="00AA60BD" w:rsidRPr="00E35C55">
        <w:rPr>
          <w:rFonts w:ascii="Times New Roman" w:hAnsi="Times New Roman" w:cs="Times New Roman"/>
          <w:color w:val="000000"/>
          <w:u w:color="000000"/>
        </w:rPr>
        <w:t>punctuated by fetid limestone</w:t>
      </w:r>
      <w:r w:rsidRPr="00E35C55">
        <w:rPr>
          <w:rFonts w:ascii="Times New Roman" w:hAnsi="Times New Roman" w:cs="Times New Roman"/>
          <w:color w:val="000000"/>
          <w:u w:color="000000"/>
        </w:rPr>
        <w:t xml:space="preserve"> </w:t>
      </w:r>
      <w:proofErr w:type="spellStart"/>
      <w:r w:rsidR="001D5050"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 xml:space="preserve"> and </w:t>
      </w:r>
      <w:proofErr w:type="spellStart"/>
      <w:r w:rsidR="001D5050"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containing domal stromatolites </w:t>
      </w:r>
      <w:r w:rsidR="004B5782"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thrombolitic</w:t>
      </w:r>
      <w:proofErr w:type="spellEnd"/>
      <w:r w:rsidR="00AA60BD" w:rsidRPr="00E35C55">
        <w:rPr>
          <w:rFonts w:ascii="Times New Roman" w:hAnsi="Times New Roman" w:cs="Times New Roman"/>
          <w:color w:val="000000"/>
          <w:u w:color="000000"/>
        </w:rPr>
        <w:t xml:space="preserve"> reefs</w:t>
      </w:r>
      <w:r w:rsidR="001B5123"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1B5123" w:rsidRPr="00E35C55">
        <w:rPr>
          <w:rFonts w:ascii="Times New Roman" w:hAnsi="Times New Roman" w:cs="Times New Roman"/>
          <w:color w:val="000000"/>
          <w:u w:color="000000"/>
        </w:rPr>
        <w:t>ig. 5</w:t>
      </w:r>
      <w:r w:rsidR="00FC50E3">
        <w:rPr>
          <w:rFonts w:ascii="Times New Roman" w:hAnsi="Times New Roman" w:cs="Times New Roman"/>
          <w:color w:val="000000"/>
          <w:u w:color="000000"/>
        </w:rPr>
        <w:t>C</w:t>
      </w:r>
      <w:r w:rsidR="001B512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7E7C0E" w:rsidRPr="00E35C55">
        <w:rPr>
          <w:rFonts w:ascii="Times New Roman" w:hAnsi="Times New Roman" w:cs="Times New Roman"/>
          <w:color w:val="000000"/>
          <w:u w:color="000000"/>
        </w:rPr>
        <w:t xml:space="preserve">These limestone sequences are superseded by a dolomite interval consisting of </w:t>
      </w:r>
      <w:r w:rsidR="00AA60BD" w:rsidRPr="00E35C55">
        <w:rPr>
          <w:rFonts w:ascii="Times New Roman" w:hAnsi="Times New Roman" w:cs="Times New Roman"/>
          <w:color w:val="000000"/>
          <w:u w:color="000000"/>
        </w:rPr>
        <w:t xml:space="preserve">laminated </w:t>
      </w:r>
      <w:r w:rsidR="006F5E01" w:rsidRPr="00E35C55">
        <w:rPr>
          <w:rFonts w:ascii="Times New Roman" w:hAnsi="Times New Roman" w:cs="Times New Roman"/>
          <w:color w:val="000000"/>
          <w:u w:color="000000"/>
        </w:rPr>
        <w:t>micrite</w:t>
      </w:r>
      <w:r w:rsidR="00AA60BD" w:rsidRPr="00E35C55">
        <w:rPr>
          <w:rFonts w:ascii="Times New Roman" w:hAnsi="Times New Roman" w:cs="Times New Roman"/>
          <w:color w:val="000000"/>
          <w:u w:color="000000"/>
        </w:rPr>
        <w:t xml:space="preserve">, </w:t>
      </w:r>
      <w:r w:rsidR="007E7C0E" w:rsidRPr="00E35C55">
        <w:rPr>
          <w:rFonts w:ascii="Times New Roman" w:hAnsi="Times New Roman" w:cs="Times New Roman"/>
          <w:color w:val="000000"/>
          <w:u w:color="000000"/>
        </w:rPr>
        <w:t xml:space="preserve">domal </w:t>
      </w:r>
      <w:r w:rsidR="00AA60BD" w:rsidRPr="00E35C55">
        <w:rPr>
          <w:rFonts w:ascii="Times New Roman" w:hAnsi="Times New Roman" w:cs="Times New Roman"/>
          <w:color w:val="000000"/>
          <w:u w:color="000000"/>
        </w:rPr>
        <w:t>stromatolit</w:t>
      </w:r>
      <w:r w:rsidR="006F5E01" w:rsidRPr="00E35C55">
        <w:rPr>
          <w:rFonts w:ascii="Times New Roman" w:hAnsi="Times New Roman" w:cs="Times New Roman"/>
          <w:color w:val="000000"/>
          <w:u w:color="000000"/>
        </w:rPr>
        <w:t>es</w:t>
      </w:r>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oo</w:t>
      </w:r>
      <w:r w:rsidR="007E7C0E" w:rsidRPr="00E35C55">
        <w:rPr>
          <w:rFonts w:ascii="Times New Roman" w:hAnsi="Times New Roman" w:cs="Times New Roman"/>
          <w:color w:val="000000"/>
          <w:u w:color="000000"/>
        </w:rPr>
        <w:t>mic</w:t>
      </w:r>
      <w:r w:rsidR="0009215F" w:rsidRPr="00E35C55">
        <w:rPr>
          <w:rFonts w:ascii="Times New Roman" w:hAnsi="Times New Roman" w:cs="Times New Roman"/>
          <w:color w:val="000000"/>
          <w:u w:color="000000"/>
        </w:rPr>
        <w:t>rit</w:t>
      </w:r>
      <w:r w:rsidR="007E7C0E" w:rsidRPr="00E35C55">
        <w:rPr>
          <w:rFonts w:ascii="Times New Roman" w:hAnsi="Times New Roman" w:cs="Times New Roman"/>
          <w:color w:val="000000"/>
          <w:u w:color="000000"/>
        </w:rPr>
        <w:t>ic</w:t>
      </w:r>
      <w:proofErr w:type="spellEnd"/>
      <w:r w:rsidR="007E7C0E" w:rsidRPr="00E35C55">
        <w:rPr>
          <w:rFonts w:ascii="Times New Roman" w:hAnsi="Times New Roman" w:cs="Times New Roman"/>
          <w:color w:val="000000"/>
          <w:u w:color="000000"/>
        </w:rPr>
        <w:t xml:space="preserve"> </w:t>
      </w:r>
      <w:proofErr w:type="spellStart"/>
      <w:r w:rsidR="007E7C0E" w:rsidRPr="00E35C55">
        <w:rPr>
          <w:rFonts w:ascii="Times New Roman" w:hAnsi="Times New Roman" w:cs="Times New Roman"/>
          <w:color w:val="000000"/>
          <w:u w:color="000000"/>
        </w:rPr>
        <w:t>wackestone</w:t>
      </w:r>
      <w:proofErr w:type="spellEnd"/>
      <w:r w:rsidR="007E7C0E" w:rsidRPr="00E35C55">
        <w:rPr>
          <w:rFonts w:ascii="Times New Roman" w:hAnsi="Times New Roman" w:cs="Times New Roman"/>
          <w:color w:val="000000"/>
          <w:u w:color="000000"/>
        </w:rPr>
        <w:t xml:space="preserve"> and </w:t>
      </w:r>
      <w:proofErr w:type="spellStart"/>
      <w:r w:rsidR="007E7C0E" w:rsidRPr="00E35C55">
        <w:rPr>
          <w:rFonts w:ascii="Times New Roman" w:hAnsi="Times New Roman" w:cs="Times New Roman"/>
          <w:color w:val="000000"/>
          <w:u w:color="000000"/>
        </w:rPr>
        <w:t>grainstone</w:t>
      </w:r>
      <w:proofErr w:type="spellEnd"/>
      <w:r w:rsidR="007E7C0E" w:rsidRPr="00E35C55">
        <w:rPr>
          <w:rFonts w:ascii="Times New Roman" w:hAnsi="Times New Roman" w:cs="Times New Roman"/>
          <w:color w:val="000000"/>
          <w:u w:color="000000"/>
        </w:rPr>
        <w:t xml:space="preserve">. </w:t>
      </w:r>
      <w:r w:rsidR="00EE27AD" w:rsidRPr="00E35C55">
        <w:rPr>
          <w:rFonts w:ascii="Times New Roman" w:hAnsi="Times New Roman" w:cs="Times New Roman"/>
          <w:color w:val="000000"/>
          <w:u w:color="000000"/>
        </w:rPr>
        <w:t>In these localities, a</w:t>
      </w:r>
      <w:r w:rsidR="00AA60BD" w:rsidRPr="00E35C55">
        <w:rPr>
          <w:rFonts w:ascii="Times New Roman" w:hAnsi="Times New Roman" w:cs="Times New Roman"/>
          <w:color w:val="000000"/>
          <w:u w:color="000000"/>
        </w:rPr>
        <w:t xml:space="preserve"> 1</w:t>
      </w:r>
      <w:r w:rsidR="00AA60BD" w:rsidRPr="00E35C55">
        <w:rPr>
          <w:rFonts w:ascii="Times New Roman" w:hAnsi="Times New Roman" w:cs="Times New Roman"/>
          <w:color w:val="000000"/>
          <w:u w:color="000000"/>
        </w:rPr>
        <w:softHyphen/>
        <w:t>–6 m</w:t>
      </w:r>
      <w:r w:rsidR="005218C6" w:rsidRPr="00E35C55">
        <w:rPr>
          <w:rFonts w:ascii="Times New Roman" w:hAnsi="Times New Roman" w:cs="Times New Roman"/>
          <w:color w:val="000000"/>
          <w:u w:color="000000"/>
        </w:rPr>
        <w:t>-thick</w:t>
      </w:r>
      <w:r w:rsidR="00AA60BD" w:rsidRPr="00E35C55">
        <w:rPr>
          <w:rFonts w:ascii="Times New Roman" w:hAnsi="Times New Roman" w:cs="Times New Roman"/>
          <w:color w:val="000000"/>
          <w:u w:color="000000"/>
        </w:rPr>
        <w:t xml:space="preserve"> bed of black </w:t>
      </w:r>
      <w:r w:rsidR="00791446" w:rsidRPr="00E35C55">
        <w:rPr>
          <w:rFonts w:ascii="Times New Roman" w:hAnsi="Times New Roman" w:cs="Times New Roman"/>
          <w:color w:val="000000"/>
          <w:u w:color="000000"/>
        </w:rPr>
        <w:t xml:space="preserve">to </w:t>
      </w:r>
      <w:r w:rsidR="00AA60BD" w:rsidRPr="00E35C55">
        <w:rPr>
          <w:rFonts w:ascii="Times New Roman" w:hAnsi="Times New Roman" w:cs="Times New Roman"/>
          <w:color w:val="000000"/>
          <w:u w:color="000000"/>
        </w:rPr>
        <w:t>maroon-red chert is</w:t>
      </w:r>
      <w:r w:rsidR="00EE27AD" w:rsidRPr="00E35C55">
        <w:rPr>
          <w:rFonts w:ascii="Times New Roman" w:hAnsi="Times New Roman" w:cs="Times New Roman"/>
          <w:color w:val="000000"/>
          <w:u w:color="000000"/>
        </w:rPr>
        <w:t xml:space="preserve"> often</w:t>
      </w:r>
      <w:r w:rsidR="00AA60BD" w:rsidRPr="00E35C55">
        <w:rPr>
          <w:rFonts w:ascii="Times New Roman" w:hAnsi="Times New Roman" w:cs="Times New Roman"/>
          <w:color w:val="000000"/>
          <w:u w:color="000000"/>
        </w:rPr>
        <w:t xml:space="preserve"> found at the top of the</w:t>
      </w:r>
      <w:r w:rsidR="00806F96" w:rsidRPr="00E35C55">
        <w:rPr>
          <w:rFonts w:ascii="Times New Roman" w:hAnsi="Times New Roman" w:cs="Times New Roman"/>
          <w:color w:val="000000"/>
          <w:u w:color="000000"/>
        </w:rPr>
        <w:t xml:space="preserve"> </w:t>
      </w:r>
      <w:proofErr w:type="spellStart"/>
      <w:r w:rsidR="00806F96" w:rsidRPr="00E35C55">
        <w:rPr>
          <w:rFonts w:ascii="Times New Roman" w:hAnsi="Times New Roman" w:cs="Times New Roman"/>
          <w:color w:val="000000"/>
          <w:u w:color="000000"/>
        </w:rPr>
        <w:t>Kheseen</w:t>
      </w:r>
      <w:proofErr w:type="spellEnd"/>
      <w:r w:rsidR="00806F96"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806F96" w:rsidRPr="00E35C55">
        <w:rPr>
          <w:rFonts w:ascii="Times New Roman" w:hAnsi="Times New Roman" w:cs="Times New Roman"/>
          <w:color w:val="000000"/>
          <w:u w:color="000000"/>
        </w:rPr>
        <w:t>.</w:t>
      </w:r>
      <w:r w:rsidR="001B5123" w:rsidRPr="00E35C55">
        <w:rPr>
          <w:rFonts w:ascii="Times New Roman" w:hAnsi="Times New Roman" w:cs="Times New Roman"/>
          <w:color w:val="000000"/>
          <w:u w:color="000000"/>
        </w:rPr>
        <w:t xml:space="preserve"> The chert bed is largely </w:t>
      </w:r>
      <w:proofErr w:type="spellStart"/>
      <w:r w:rsidR="001B5123" w:rsidRPr="00E35C55">
        <w:rPr>
          <w:rFonts w:ascii="Times New Roman" w:hAnsi="Times New Roman" w:cs="Times New Roman"/>
          <w:color w:val="000000"/>
          <w:u w:color="000000"/>
        </w:rPr>
        <w:t>textureless</w:t>
      </w:r>
      <w:proofErr w:type="spellEnd"/>
      <w:r w:rsidR="001B5123" w:rsidRPr="00E35C55">
        <w:rPr>
          <w:rFonts w:ascii="Times New Roman" w:hAnsi="Times New Roman" w:cs="Times New Roman"/>
          <w:color w:val="000000"/>
          <w:u w:color="000000"/>
        </w:rPr>
        <w:t>, and sharply bound</w:t>
      </w:r>
      <w:r w:rsidR="00544767">
        <w:rPr>
          <w:rFonts w:ascii="Times New Roman" w:hAnsi="Times New Roman" w:cs="Times New Roman"/>
          <w:color w:val="000000"/>
          <w:u w:color="000000"/>
        </w:rPr>
        <w:t>ed</w:t>
      </w:r>
      <w:r w:rsidR="001B5123" w:rsidRPr="00E35C55">
        <w:rPr>
          <w:rFonts w:ascii="Times New Roman" w:hAnsi="Times New Roman" w:cs="Times New Roman"/>
          <w:color w:val="000000"/>
          <w:u w:color="000000"/>
        </w:rPr>
        <w:t xml:space="preserve">, both above and below, by dolomite </w:t>
      </w:r>
      <w:proofErr w:type="spellStart"/>
      <w:r w:rsidR="001B5123" w:rsidRPr="00E35C55">
        <w:rPr>
          <w:rFonts w:ascii="Times New Roman" w:hAnsi="Times New Roman" w:cs="Times New Roman"/>
          <w:color w:val="000000"/>
          <w:u w:color="000000"/>
        </w:rPr>
        <w:t>wackestone</w:t>
      </w:r>
      <w:proofErr w:type="spellEnd"/>
      <w:r w:rsidR="001B5123" w:rsidRPr="00E35C55">
        <w:rPr>
          <w:rFonts w:ascii="Times New Roman" w:hAnsi="Times New Roman" w:cs="Times New Roman"/>
          <w:color w:val="000000"/>
          <w:u w:color="000000"/>
        </w:rPr>
        <w:t xml:space="preserve"> or </w:t>
      </w:r>
      <w:proofErr w:type="spellStart"/>
      <w:r w:rsidR="001B5123" w:rsidRPr="00E35C55">
        <w:rPr>
          <w:rFonts w:ascii="Times New Roman" w:hAnsi="Times New Roman" w:cs="Times New Roman"/>
          <w:color w:val="000000"/>
          <w:u w:color="000000"/>
        </w:rPr>
        <w:t>grainstone</w:t>
      </w:r>
      <w:proofErr w:type="spellEnd"/>
      <w:r w:rsidR="001B5123" w:rsidRPr="00E35C55">
        <w:rPr>
          <w:rFonts w:ascii="Times New Roman" w:hAnsi="Times New Roman" w:cs="Times New Roman"/>
          <w:color w:val="000000"/>
          <w:u w:color="000000"/>
        </w:rPr>
        <w:t>.</w:t>
      </w:r>
      <w:r w:rsidR="00CF2126"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ab/>
      </w:r>
    </w:p>
    <w:p w14:paraId="4EEC34CF" w14:textId="7E0BEB92" w:rsidR="00AA60BD" w:rsidRPr="00E35C55" w:rsidRDefault="00FC50E3" w:rsidP="00D42740">
      <w:pPr>
        <w:autoSpaceDE w:val="0"/>
        <w:autoSpaceDN w:val="0"/>
        <w:adjustRightInd w:val="0"/>
        <w:spacing w:line="360" w:lineRule="auto"/>
        <w:rPr>
          <w:rFonts w:ascii="Times New Roman" w:hAnsi="Times New Roman" w:cs="Times New Roman"/>
          <w:color w:val="000000"/>
          <w:u w:color="000000"/>
        </w:rPr>
      </w:pPr>
      <w:r>
        <w:rPr>
          <w:rFonts w:ascii="Times New Roman" w:hAnsi="Times New Roman" w:cs="Times New Roman"/>
          <w:color w:val="000000"/>
          <w:u w:color="000000"/>
        </w:rPr>
        <w:tab/>
      </w:r>
      <w:r w:rsidR="00CF6F2E" w:rsidRPr="00E35C55">
        <w:rPr>
          <w:rFonts w:ascii="Times New Roman" w:hAnsi="Times New Roman" w:cs="Times New Roman"/>
          <w:color w:val="000000"/>
          <w:u w:color="000000"/>
        </w:rPr>
        <w:t xml:space="preserve">At </w:t>
      </w:r>
      <w:proofErr w:type="spellStart"/>
      <w:r w:rsidR="00CF6F2E" w:rsidRPr="00E35C55">
        <w:rPr>
          <w:rFonts w:ascii="Times New Roman" w:hAnsi="Times New Roman" w:cs="Times New Roman"/>
          <w:color w:val="000000"/>
          <w:u w:color="000000"/>
        </w:rPr>
        <w:t>Kheseen</w:t>
      </w:r>
      <w:proofErr w:type="spellEnd"/>
      <w:r w:rsidR="00CF6F2E" w:rsidRPr="00E35C55">
        <w:rPr>
          <w:rFonts w:ascii="Times New Roman" w:hAnsi="Times New Roman" w:cs="Times New Roman"/>
          <w:color w:val="000000"/>
          <w:u w:color="000000"/>
        </w:rPr>
        <w:t xml:space="preserve"> Gol in the eastern </w:t>
      </w:r>
      <w:proofErr w:type="spellStart"/>
      <w:r w:rsidR="00CF6F2E" w:rsidRPr="00E35C55">
        <w:rPr>
          <w:rFonts w:ascii="Times New Roman" w:hAnsi="Times New Roman" w:cs="Times New Roman"/>
          <w:color w:val="000000"/>
          <w:u w:color="000000"/>
        </w:rPr>
        <w:t>Khoridol</w:t>
      </w:r>
      <w:proofErr w:type="spellEnd"/>
      <w:r w:rsidR="00CF6F2E" w:rsidRPr="00E35C55">
        <w:rPr>
          <w:rFonts w:ascii="Times New Roman" w:hAnsi="Times New Roman" w:cs="Times New Roman"/>
          <w:color w:val="000000"/>
          <w:u w:color="000000"/>
        </w:rPr>
        <w:t xml:space="preserve"> </w:t>
      </w:r>
      <w:proofErr w:type="spellStart"/>
      <w:r w:rsidR="00CF6F2E" w:rsidRPr="00E35C55">
        <w:rPr>
          <w:rFonts w:ascii="Times New Roman" w:hAnsi="Times New Roman" w:cs="Times New Roman"/>
          <w:color w:val="000000"/>
          <w:u w:color="000000"/>
        </w:rPr>
        <w:t>Saridag</w:t>
      </w:r>
      <w:proofErr w:type="spellEnd"/>
      <w:r w:rsidR="00CF6F2E" w:rsidRPr="00E35C55">
        <w:rPr>
          <w:rFonts w:ascii="Times New Roman" w:hAnsi="Times New Roman" w:cs="Times New Roman"/>
          <w:color w:val="000000"/>
          <w:u w:color="000000"/>
        </w:rPr>
        <w:t xml:space="preserve"> Range, the reworked allodapic carbonates of the uppermost </w:t>
      </w:r>
      <w:proofErr w:type="spellStart"/>
      <w:r w:rsidR="00CF6F2E" w:rsidRPr="00E35C55">
        <w:rPr>
          <w:rFonts w:ascii="Times New Roman" w:hAnsi="Times New Roman" w:cs="Times New Roman"/>
          <w:color w:val="000000"/>
          <w:u w:color="000000"/>
        </w:rPr>
        <w:t>Kheseen</w:t>
      </w:r>
      <w:proofErr w:type="spellEnd"/>
      <w:r w:rsidR="00CF6F2E" w:rsidRPr="00E35C55">
        <w:rPr>
          <w:rFonts w:ascii="Times New Roman" w:hAnsi="Times New Roman" w:cs="Times New Roman"/>
          <w:color w:val="000000"/>
          <w:u w:color="000000"/>
        </w:rPr>
        <w:t xml:space="preserve"> Fm are interspersed with siliciclastic deposits: </w:t>
      </w:r>
      <w:r w:rsidR="00CF2126" w:rsidRPr="00E35C55">
        <w:rPr>
          <w:rFonts w:ascii="Times New Roman" w:hAnsi="Times New Roman" w:cs="Times New Roman"/>
          <w:color w:val="000000"/>
          <w:u w:color="000000"/>
        </w:rPr>
        <w:t xml:space="preserve">the top of </w:t>
      </w:r>
      <w:r w:rsidR="00CF2126" w:rsidRPr="00E35C55">
        <w:rPr>
          <w:rFonts w:ascii="Times New Roman" w:hAnsi="Times New Roman" w:cs="Times New Roman"/>
          <w:color w:val="000000"/>
          <w:u w:color="000000"/>
        </w:rPr>
        <w:lastRenderedPageBreak/>
        <w:t xml:space="preserve">the </w:t>
      </w:r>
      <w:proofErr w:type="spellStart"/>
      <w:r w:rsidR="00CF2126" w:rsidRPr="00E35C55">
        <w:rPr>
          <w:rFonts w:ascii="Times New Roman" w:hAnsi="Times New Roman" w:cs="Times New Roman"/>
          <w:color w:val="000000"/>
          <w:u w:color="000000"/>
        </w:rPr>
        <w:t>Kheseen</w:t>
      </w:r>
      <w:proofErr w:type="spellEnd"/>
      <w:r w:rsidR="00CF2126" w:rsidRPr="00E35C55">
        <w:rPr>
          <w:rFonts w:ascii="Times New Roman" w:hAnsi="Times New Roman" w:cs="Times New Roman"/>
          <w:color w:val="000000"/>
          <w:u w:color="000000"/>
        </w:rPr>
        <w:t xml:space="preserve"> Fm is marked by an influx of siliciclastic material, including a </w:t>
      </w:r>
      <w:r w:rsidR="00F2626B" w:rsidRPr="00E35C55">
        <w:rPr>
          <w:rFonts w:ascii="Times New Roman" w:hAnsi="Times New Roman" w:cs="Times New Roman"/>
          <w:color w:val="000000"/>
          <w:u w:color="000000"/>
        </w:rPr>
        <w:t xml:space="preserve">10-12m thick, </w:t>
      </w:r>
      <w:r w:rsidR="00CF2126" w:rsidRPr="00E35C55">
        <w:rPr>
          <w:rFonts w:ascii="Times New Roman" w:hAnsi="Times New Roman" w:cs="Times New Roman"/>
          <w:color w:val="000000"/>
          <w:u w:color="000000"/>
        </w:rPr>
        <w:t>cobble-to-boulder clast, matrix-supported conglomerate</w:t>
      </w:r>
      <w:r w:rsidR="002962E0" w:rsidRPr="00E35C55">
        <w:rPr>
          <w:rFonts w:ascii="Times New Roman" w:hAnsi="Times New Roman" w:cs="Times New Roman"/>
          <w:color w:val="000000"/>
          <w:u w:color="000000"/>
        </w:rPr>
        <w:t xml:space="preserve"> with an erosive base</w:t>
      </w:r>
      <w:r w:rsidR="00CF2126" w:rsidRPr="00E35C55">
        <w:rPr>
          <w:rFonts w:ascii="Times New Roman" w:hAnsi="Times New Roman" w:cs="Times New Roman"/>
          <w:color w:val="000000"/>
          <w:u w:color="000000"/>
        </w:rPr>
        <w:t xml:space="preserve"> (</w:t>
      </w:r>
      <w:r>
        <w:rPr>
          <w:rFonts w:ascii="Times New Roman" w:hAnsi="Times New Roman" w:cs="Times New Roman"/>
          <w:color w:val="000000"/>
          <w:u w:color="000000"/>
        </w:rPr>
        <w:t>f</w:t>
      </w:r>
      <w:r w:rsidR="00CF2126" w:rsidRPr="00E35C55">
        <w:rPr>
          <w:rFonts w:ascii="Times New Roman" w:hAnsi="Times New Roman" w:cs="Times New Roman"/>
          <w:color w:val="000000"/>
          <w:u w:color="000000"/>
        </w:rPr>
        <w:t>ig. 5</w:t>
      </w:r>
      <w:r>
        <w:rPr>
          <w:rFonts w:ascii="Times New Roman" w:hAnsi="Times New Roman" w:cs="Times New Roman"/>
          <w:color w:val="000000"/>
          <w:u w:color="000000"/>
        </w:rPr>
        <w:t>E</w:t>
      </w:r>
      <w:r w:rsidR="00CF2126" w:rsidRPr="00E35C55">
        <w:rPr>
          <w:rFonts w:ascii="Times New Roman" w:hAnsi="Times New Roman" w:cs="Times New Roman"/>
          <w:color w:val="000000"/>
          <w:u w:color="000000"/>
        </w:rPr>
        <w:t>).</w:t>
      </w:r>
    </w:p>
    <w:p w14:paraId="678351BD" w14:textId="6AE36D8D" w:rsidR="00AA60BD"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Kheseen</w:t>
      </w:r>
      <w:proofErr w:type="spellEnd"/>
      <w:r w:rsidR="00AA60BD" w:rsidRPr="00E35C55">
        <w:rPr>
          <w:rFonts w:ascii="Times New Roman" w:hAnsi="Times New Roman" w:cs="Times New Roman"/>
          <w:i/>
          <w:iCs/>
          <w:color w:val="000000"/>
          <w:u w:color="000000"/>
        </w:rPr>
        <w:t xml:space="preserve"> </w:t>
      </w:r>
      <w:r w:rsidR="00806F96" w:rsidRPr="00E35C55">
        <w:rPr>
          <w:rFonts w:ascii="Times New Roman" w:hAnsi="Times New Roman" w:cs="Times New Roman"/>
          <w:i/>
          <w:iCs/>
          <w:color w:val="000000"/>
          <w:u w:color="000000"/>
        </w:rPr>
        <w:t>Formation</w:t>
      </w:r>
      <w:r w:rsidR="00AA60BD" w:rsidRPr="00E35C55">
        <w:rPr>
          <w:rFonts w:ascii="Times New Roman" w:hAnsi="Times New Roman" w:cs="Times New Roman"/>
          <w:i/>
          <w:iCs/>
          <w:color w:val="000000"/>
          <w:u w:color="000000"/>
        </w:rPr>
        <w:t xml:space="preserve">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EE27A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EE27AD" w:rsidRPr="00E35C55">
        <w:rPr>
          <w:rFonts w:ascii="Times New Roman" w:hAnsi="Times New Roman" w:cs="Times New Roman"/>
          <w:color w:val="000000"/>
          <w:u w:color="000000"/>
        </w:rPr>
        <w:t xml:space="preserve"> </w:t>
      </w:r>
      <w:r w:rsidR="0009215F" w:rsidRPr="00E35C55">
        <w:rPr>
          <w:rFonts w:ascii="Times New Roman" w:hAnsi="Times New Roman" w:cs="Times New Roman"/>
          <w:color w:val="000000"/>
          <w:u w:color="000000"/>
        </w:rPr>
        <w:t xml:space="preserve">In </w:t>
      </w:r>
      <w:r w:rsidR="00777401" w:rsidRPr="00E35C55">
        <w:rPr>
          <w:rFonts w:ascii="Times New Roman" w:hAnsi="Times New Roman" w:cs="Times New Roman"/>
          <w:color w:val="000000"/>
          <w:u w:color="000000"/>
        </w:rPr>
        <w:t xml:space="preserve">the </w:t>
      </w:r>
      <w:r w:rsidR="0009215F" w:rsidRPr="00E35C55">
        <w:rPr>
          <w:rFonts w:ascii="Times New Roman" w:hAnsi="Times New Roman" w:cs="Times New Roman"/>
          <w:color w:val="000000"/>
          <w:u w:color="000000"/>
        </w:rPr>
        <w:t xml:space="preserve">eastern </w:t>
      </w:r>
      <w:proofErr w:type="spellStart"/>
      <w:r w:rsidR="0009215F" w:rsidRPr="00E35C55">
        <w:rPr>
          <w:rFonts w:ascii="Times New Roman" w:hAnsi="Times New Roman" w:cs="Times New Roman"/>
          <w:color w:val="000000"/>
          <w:u w:color="000000"/>
        </w:rPr>
        <w:t>Khoridol</w:t>
      </w:r>
      <w:proofErr w:type="spellEnd"/>
      <w:r w:rsidR="0009215F" w:rsidRPr="00E35C55">
        <w:rPr>
          <w:rFonts w:ascii="Times New Roman" w:hAnsi="Times New Roman" w:cs="Times New Roman"/>
          <w:color w:val="000000"/>
          <w:u w:color="000000"/>
        </w:rPr>
        <w:t xml:space="preserve"> </w:t>
      </w:r>
      <w:proofErr w:type="spellStart"/>
      <w:r w:rsidR="0009215F" w:rsidRPr="00E35C55">
        <w:rPr>
          <w:rFonts w:ascii="Times New Roman" w:hAnsi="Times New Roman" w:cs="Times New Roman"/>
          <w:color w:val="000000"/>
          <w:u w:color="000000"/>
        </w:rPr>
        <w:t>Saridag</w:t>
      </w:r>
      <w:proofErr w:type="spellEnd"/>
      <w:r w:rsidR="0009215F" w:rsidRPr="00E35C55">
        <w:rPr>
          <w:rFonts w:ascii="Times New Roman" w:hAnsi="Times New Roman" w:cs="Times New Roman"/>
          <w:color w:val="000000"/>
          <w:u w:color="000000"/>
        </w:rPr>
        <w:t xml:space="preserve"> Range, </w:t>
      </w:r>
      <w:proofErr w:type="spellStart"/>
      <w:r w:rsidR="00777401" w:rsidRPr="00E35C55">
        <w:rPr>
          <w:rFonts w:ascii="Times New Roman" w:hAnsi="Times New Roman" w:cs="Times New Roman"/>
          <w:color w:val="000000"/>
          <w:u w:color="000000"/>
        </w:rPr>
        <w:t>phosphogenesis</w:t>
      </w:r>
      <w:proofErr w:type="spellEnd"/>
      <w:r w:rsidR="00777401" w:rsidRPr="00E35C55">
        <w:rPr>
          <w:rFonts w:ascii="Times New Roman" w:hAnsi="Times New Roman" w:cs="Times New Roman"/>
          <w:color w:val="000000"/>
          <w:u w:color="000000"/>
        </w:rPr>
        <w:t xml:space="preserve"> </w:t>
      </w:r>
      <w:r w:rsidR="006F5E01" w:rsidRPr="00E35C55">
        <w:rPr>
          <w:rFonts w:ascii="Times New Roman" w:hAnsi="Times New Roman" w:cs="Times New Roman"/>
          <w:color w:val="000000"/>
          <w:u w:color="000000"/>
        </w:rPr>
        <w:t xml:space="preserve">in the lower </w:t>
      </w:r>
      <w:proofErr w:type="spellStart"/>
      <w:r w:rsidR="006F5E01" w:rsidRPr="00E35C55">
        <w:rPr>
          <w:rFonts w:ascii="Times New Roman" w:hAnsi="Times New Roman" w:cs="Times New Roman"/>
          <w:color w:val="000000"/>
          <w:u w:color="000000"/>
        </w:rPr>
        <w:t>Kheseen</w:t>
      </w:r>
      <w:proofErr w:type="spellEnd"/>
      <w:r w:rsidR="006F5E01" w:rsidRPr="00E35C55">
        <w:rPr>
          <w:rFonts w:ascii="Times New Roman" w:hAnsi="Times New Roman" w:cs="Times New Roman"/>
          <w:color w:val="000000"/>
          <w:u w:color="000000"/>
        </w:rPr>
        <w:t xml:space="preserve"> Fm </w:t>
      </w:r>
      <w:r w:rsidR="00777401" w:rsidRPr="00E35C55">
        <w:rPr>
          <w:rFonts w:ascii="Times New Roman" w:hAnsi="Times New Roman" w:cs="Times New Roman"/>
          <w:color w:val="000000"/>
          <w:u w:color="000000"/>
        </w:rPr>
        <w:t>occurred in a shallow, energetic depositional environment. The co-location of discontinuous, truncated primary bedding surfaces</w:t>
      </w:r>
      <w:r w:rsidR="00806F96" w:rsidRPr="00E35C55">
        <w:rPr>
          <w:rFonts w:ascii="Times New Roman" w:hAnsi="Times New Roman" w:cs="Times New Roman"/>
          <w:color w:val="000000"/>
          <w:u w:color="000000"/>
        </w:rPr>
        <w:t xml:space="preserve"> including phosphatic and siliceous hardgrounds, </w:t>
      </w:r>
      <w:r w:rsidR="00777401" w:rsidRPr="00E35C55">
        <w:rPr>
          <w:rFonts w:ascii="Times New Roman" w:hAnsi="Times New Roman" w:cs="Times New Roman"/>
          <w:color w:val="000000"/>
          <w:u w:color="000000"/>
        </w:rPr>
        <w:t xml:space="preserve">abundant channelization, and cross-stratified allodapic carbonates </w:t>
      </w:r>
      <w:r w:rsidR="006F5E01" w:rsidRPr="00E35C55">
        <w:rPr>
          <w:rFonts w:ascii="Times New Roman" w:hAnsi="Times New Roman" w:cs="Times New Roman"/>
          <w:color w:val="000000"/>
          <w:u w:color="000000"/>
        </w:rPr>
        <w:t xml:space="preserve">with </w:t>
      </w:r>
      <w:r w:rsidR="00777401" w:rsidRPr="00E35C55">
        <w:rPr>
          <w:rFonts w:ascii="Times New Roman" w:hAnsi="Times New Roman" w:cs="Times New Roman"/>
          <w:color w:val="000000"/>
          <w:u w:color="000000"/>
        </w:rPr>
        <w:t xml:space="preserve">angular clasts of phosphatic and siliceous material is consistent with deposition </w:t>
      </w:r>
      <w:r w:rsidR="00005DD2" w:rsidRPr="00E35C55">
        <w:rPr>
          <w:rFonts w:ascii="Times New Roman" w:hAnsi="Times New Roman" w:cs="Times New Roman"/>
          <w:color w:val="000000"/>
          <w:u w:color="000000"/>
        </w:rPr>
        <w:t>o</w:t>
      </w:r>
      <w:r w:rsidR="00777401" w:rsidRPr="00E35C55">
        <w:rPr>
          <w:rFonts w:ascii="Times New Roman" w:hAnsi="Times New Roman" w:cs="Times New Roman"/>
          <w:color w:val="000000"/>
          <w:u w:color="000000"/>
        </w:rPr>
        <w:t xml:space="preserve">n a shallow carbonate </w:t>
      </w:r>
      <w:r w:rsidR="00791446" w:rsidRPr="00E35C55">
        <w:rPr>
          <w:rFonts w:ascii="Times New Roman" w:hAnsi="Times New Roman" w:cs="Times New Roman"/>
          <w:color w:val="000000"/>
          <w:u w:color="000000"/>
        </w:rPr>
        <w:t xml:space="preserve">upper ramp or </w:t>
      </w:r>
      <w:proofErr w:type="spellStart"/>
      <w:r w:rsidR="00A36E9D" w:rsidRPr="00E35C55">
        <w:rPr>
          <w:rFonts w:ascii="Times New Roman" w:hAnsi="Times New Roman" w:cs="Times New Roman"/>
          <w:color w:val="000000"/>
          <w:u w:color="000000"/>
        </w:rPr>
        <w:t>banktop</w:t>
      </w:r>
      <w:proofErr w:type="spellEnd"/>
      <w:r w:rsidR="00777401" w:rsidRPr="00E35C55">
        <w:rPr>
          <w:rFonts w:ascii="Times New Roman" w:hAnsi="Times New Roman" w:cs="Times New Roman"/>
          <w:color w:val="000000"/>
          <w:u w:color="000000"/>
        </w:rPr>
        <w:t xml:space="preserve"> environment subject to tidal current</w:t>
      </w:r>
      <w:r w:rsidR="00791446" w:rsidRPr="00E35C55">
        <w:rPr>
          <w:rFonts w:ascii="Times New Roman" w:hAnsi="Times New Roman" w:cs="Times New Roman"/>
          <w:color w:val="000000"/>
          <w:u w:color="000000"/>
        </w:rPr>
        <w:t>s</w:t>
      </w:r>
      <w:r w:rsidR="00777401" w:rsidRPr="00E35C55">
        <w:rPr>
          <w:rFonts w:ascii="Times New Roman" w:hAnsi="Times New Roman" w:cs="Times New Roman"/>
          <w:color w:val="000000"/>
          <w:u w:color="000000"/>
        </w:rPr>
        <w:t>. Allodapic carbonates</w:t>
      </w:r>
      <w:r w:rsidR="007B745A" w:rsidRPr="00E35C55">
        <w:rPr>
          <w:rFonts w:ascii="Times New Roman" w:hAnsi="Times New Roman" w:cs="Times New Roman"/>
          <w:color w:val="000000"/>
          <w:u w:color="000000"/>
        </w:rPr>
        <w:t xml:space="preserve"> </w:t>
      </w:r>
      <w:r w:rsidR="005E6496" w:rsidRPr="00E35C55">
        <w:rPr>
          <w:rFonts w:ascii="Times New Roman" w:hAnsi="Times New Roman" w:cs="Times New Roman"/>
          <w:color w:val="000000"/>
          <w:u w:color="000000"/>
        </w:rPr>
        <w:t>contain evidence of</w:t>
      </w:r>
      <w:r w:rsidR="00777401" w:rsidRPr="00E35C55">
        <w:rPr>
          <w:rFonts w:ascii="Times New Roman" w:hAnsi="Times New Roman" w:cs="Times New Roman"/>
          <w:color w:val="000000"/>
          <w:u w:color="000000"/>
        </w:rPr>
        <w:t xml:space="preserve"> local reworking of primary phosphatic and siliceous material, the</w:t>
      </w:r>
      <w:r w:rsidR="007B745A" w:rsidRPr="00E35C55">
        <w:rPr>
          <w:rFonts w:ascii="Times New Roman" w:hAnsi="Times New Roman" w:cs="Times New Roman"/>
          <w:color w:val="000000"/>
          <w:u w:color="000000"/>
        </w:rPr>
        <w:t xml:space="preserve"> primary</w:t>
      </w:r>
      <w:r w:rsidR="00777401" w:rsidRPr="00E35C55">
        <w:rPr>
          <w:rFonts w:ascii="Times New Roman" w:hAnsi="Times New Roman" w:cs="Times New Roman"/>
          <w:color w:val="000000"/>
          <w:u w:color="000000"/>
        </w:rPr>
        <w:t xml:space="preserve"> precipitation of which appears to have been concentrated in the easternmost </w:t>
      </w:r>
      <w:proofErr w:type="spellStart"/>
      <w:r w:rsidR="00777401" w:rsidRPr="00E35C55">
        <w:rPr>
          <w:rFonts w:ascii="Times New Roman" w:hAnsi="Times New Roman" w:cs="Times New Roman"/>
          <w:color w:val="000000"/>
          <w:u w:color="000000"/>
        </w:rPr>
        <w:t>Khoridol</w:t>
      </w:r>
      <w:proofErr w:type="spellEnd"/>
      <w:r w:rsidR="00777401" w:rsidRPr="00E35C55">
        <w:rPr>
          <w:rFonts w:ascii="Times New Roman" w:hAnsi="Times New Roman" w:cs="Times New Roman"/>
          <w:color w:val="000000"/>
          <w:u w:color="000000"/>
        </w:rPr>
        <w:t xml:space="preserve"> </w:t>
      </w:r>
      <w:proofErr w:type="spellStart"/>
      <w:r w:rsidR="00777401" w:rsidRPr="00E35C55">
        <w:rPr>
          <w:rFonts w:ascii="Times New Roman" w:hAnsi="Times New Roman" w:cs="Times New Roman"/>
          <w:color w:val="000000"/>
          <w:u w:color="000000"/>
        </w:rPr>
        <w:t>Saridag</w:t>
      </w:r>
      <w:proofErr w:type="spellEnd"/>
      <w:r w:rsidR="00777401" w:rsidRPr="00E35C55">
        <w:rPr>
          <w:rFonts w:ascii="Times New Roman" w:hAnsi="Times New Roman" w:cs="Times New Roman"/>
          <w:color w:val="000000"/>
          <w:u w:color="000000"/>
        </w:rPr>
        <w:t xml:space="preserve"> Range. </w:t>
      </w:r>
      <w:r w:rsidR="00F9161B" w:rsidRPr="00E35C55">
        <w:rPr>
          <w:rFonts w:ascii="Times New Roman" w:hAnsi="Times New Roman" w:cs="Times New Roman"/>
          <w:color w:val="000000"/>
          <w:u w:color="000000"/>
        </w:rPr>
        <w:t>Up</w:t>
      </w:r>
      <w:r w:rsidR="00791446" w:rsidRPr="00E35C55">
        <w:rPr>
          <w:rFonts w:ascii="Times New Roman" w:hAnsi="Times New Roman" w:cs="Times New Roman"/>
          <w:color w:val="000000"/>
          <w:u w:color="000000"/>
        </w:rPr>
        <w:t>-</w:t>
      </w:r>
      <w:r w:rsidR="00F9161B" w:rsidRPr="00E35C55">
        <w:rPr>
          <w:rFonts w:ascii="Times New Roman" w:hAnsi="Times New Roman" w:cs="Times New Roman"/>
          <w:color w:val="000000"/>
          <w:u w:color="000000"/>
        </w:rPr>
        <w:t xml:space="preserve">section, phosphatic </w:t>
      </w:r>
      <w:proofErr w:type="spellStart"/>
      <w:r w:rsidR="00F9161B" w:rsidRPr="00E35C55">
        <w:rPr>
          <w:rFonts w:ascii="Times New Roman" w:hAnsi="Times New Roman" w:cs="Times New Roman"/>
          <w:color w:val="000000"/>
          <w:u w:color="000000"/>
        </w:rPr>
        <w:t>grainstone</w:t>
      </w:r>
      <w:proofErr w:type="spellEnd"/>
      <w:r w:rsidR="00F9161B" w:rsidRPr="00E35C55">
        <w:rPr>
          <w:rFonts w:ascii="Times New Roman" w:hAnsi="Times New Roman" w:cs="Times New Roman"/>
          <w:color w:val="000000"/>
          <w:u w:color="000000"/>
        </w:rPr>
        <w:t xml:space="preserve"> and </w:t>
      </w:r>
      <w:proofErr w:type="spellStart"/>
      <w:r w:rsidR="00F9161B" w:rsidRPr="00E35C55">
        <w:rPr>
          <w:rFonts w:ascii="Times New Roman" w:hAnsi="Times New Roman" w:cs="Times New Roman"/>
          <w:color w:val="000000"/>
          <w:u w:color="000000"/>
        </w:rPr>
        <w:t>wackestone</w:t>
      </w:r>
      <w:proofErr w:type="spellEnd"/>
      <w:r w:rsidR="005E6496" w:rsidRPr="00E35C55">
        <w:rPr>
          <w:rFonts w:ascii="Times New Roman" w:hAnsi="Times New Roman" w:cs="Times New Roman"/>
          <w:color w:val="000000"/>
          <w:u w:color="000000"/>
        </w:rPr>
        <w:t xml:space="preserve"> beds</w:t>
      </w:r>
      <w:r w:rsidR="00F9161B" w:rsidRPr="00E35C55">
        <w:rPr>
          <w:rFonts w:ascii="Times New Roman" w:hAnsi="Times New Roman" w:cs="Times New Roman"/>
          <w:color w:val="000000"/>
          <w:u w:color="000000"/>
        </w:rPr>
        <w:t xml:space="preserve"> are reworked</w:t>
      </w:r>
      <w:r w:rsidR="00791446" w:rsidRPr="00E35C55">
        <w:rPr>
          <w:rFonts w:ascii="Times New Roman" w:hAnsi="Times New Roman" w:cs="Times New Roman"/>
          <w:color w:val="000000"/>
          <w:u w:color="000000"/>
        </w:rPr>
        <w:t xml:space="preserve">, </w:t>
      </w:r>
      <w:r w:rsidR="00F9161B" w:rsidRPr="00E35C55">
        <w:rPr>
          <w:rFonts w:ascii="Times New Roman" w:hAnsi="Times New Roman" w:cs="Times New Roman"/>
          <w:color w:val="000000"/>
          <w:u w:color="000000"/>
        </w:rPr>
        <w:t xml:space="preserve">consistent with redeposition </w:t>
      </w:r>
      <w:r w:rsidR="007B745A" w:rsidRPr="00E35C55">
        <w:rPr>
          <w:rFonts w:ascii="Times New Roman" w:hAnsi="Times New Roman" w:cs="Times New Roman"/>
          <w:color w:val="000000"/>
          <w:u w:color="000000"/>
        </w:rPr>
        <w:t>as mass-wasting deposits</w:t>
      </w:r>
      <w:r w:rsidR="00F9161B" w:rsidRPr="00E35C55">
        <w:rPr>
          <w:rFonts w:ascii="Times New Roman" w:hAnsi="Times New Roman" w:cs="Times New Roman"/>
          <w:color w:val="000000"/>
          <w:u w:color="000000"/>
        </w:rPr>
        <w:t xml:space="preserve"> in a mid-ramp setting</w:t>
      </w:r>
      <w:r w:rsidR="007B745A" w:rsidRPr="00E35C55">
        <w:rPr>
          <w:rFonts w:ascii="Times New Roman" w:hAnsi="Times New Roman" w:cs="Times New Roman"/>
          <w:color w:val="000000"/>
          <w:u w:color="000000"/>
        </w:rPr>
        <w:t xml:space="preserve">. </w:t>
      </w:r>
    </w:p>
    <w:p w14:paraId="789D53A1" w14:textId="214EEFB6" w:rsidR="00A36E9D" w:rsidRPr="00E35C55" w:rsidRDefault="00DF6B18"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In the western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and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deposition occurred in a mid- to upper-</w:t>
      </w:r>
      <w:r w:rsidR="003D3E2E" w:rsidRPr="00E35C55">
        <w:rPr>
          <w:rFonts w:ascii="Times New Roman" w:hAnsi="Times New Roman" w:cs="Times New Roman"/>
          <w:color w:val="000000"/>
          <w:u w:color="000000"/>
        </w:rPr>
        <w:t xml:space="preserve">ramp </w:t>
      </w:r>
      <w:r w:rsidRPr="00E35C55">
        <w:rPr>
          <w:rFonts w:ascii="Times New Roman" w:hAnsi="Times New Roman" w:cs="Times New Roman"/>
          <w:color w:val="000000"/>
          <w:u w:color="000000"/>
        </w:rPr>
        <w:t>environment</w:t>
      </w:r>
      <w:r w:rsidR="00362F85" w:rsidRPr="00E35C55">
        <w:rPr>
          <w:rFonts w:ascii="Times New Roman" w:hAnsi="Times New Roman" w:cs="Times New Roman"/>
          <w:color w:val="000000"/>
          <w:u w:color="000000"/>
        </w:rPr>
        <w:t xml:space="preserve">. In these localities, </w:t>
      </w:r>
      <w:r w:rsidRPr="00E35C55">
        <w:rPr>
          <w:rFonts w:ascii="Times New Roman" w:hAnsi="Times New Roman" w:cs="Times New Roman"/>
          <w:color w:val="000000"/>
          <w:u w:color="000000"/>
        </w:rPr>
        <w:t>phosph</w:t>
      </w:r>
      <w:r w:rsidR="00362F85" w:rsidRPr="00E35C55">
        <w:rPr>
          <w:rFonts w:ascii="Times New Roman" w:hAnsi="Times New Roman" w:cs="Times New Roman"/>
          <w:color w:val="000000"/>
          <w:u w:color="000000"/>
        </w:rPr>
        <w:t>atic material was redeposited as</w:t>
      </w:r>
      <w:r w:rsidRPr="00E35C55">
        <w:rPr>
          <w:rFonts w:ascii="Times New Roman" w:hAnsi="Times New Roman" w:cs="Times New Roman"/>
          <w:color w:val="000000"/>
          <w:u w:color="000000"/>
        </w:rPr>
        <w:t xml:space="preserve"> phosphat</w:t>
      </w:r>
      <w:r w:rsidR="00362F85" w:rsidRPr="00E35C55">
        <w:rPr>
          <w:rFonts w:ascii="Times New Roman" w:hAnsi="Times New Roman" w:cs="Times New Roman"/>
          <w:color w:val="000000"/>
          <w:u w:color="000000"/>
        </w:rPr>
        <w:t>ic</w:t>
      </w:r>
      <w:r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 xml:space="preserve">and carbonate </w:t>
      </w:r>
      <w:proofErr w:type="spellStart"/>
      <w:r w:rsidRPr="00E35C55">
        <w:rPr>
          <w:rFonts w:ascii="Times New Roman" w:hAnsi="Times New Roman" w:cs="Times New Roman"/>
          <w:color w:val="000000"/>
          <w:u w:color="000000"/>
        </w:rPr>
        <w:t>allochems</w:t>
      </w:r>
      <w:proofErr w:type="spellEnd"/>
      <w:r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N</w:t>
      </w:r>
      <w:r w:rsidR="00362F85" w:rsidRPr="00E35C55">
        <w:rPr>
          <w:rFonts w:ascii="Times New Roman" w:hAnsi="Times New Roman" w:cs="Times New Roman"/>
          <w:color w:val="000000"/>
          <w:u w:color="000000"/>
        </w:rPr>
        <w:t xml:space="preserve">ormal grading in the allodapic carbonates </w:t>
      </w:r>
      <w:r w:rsidR="003D3E2E" w:rsidRPr="00E35C55">
        <w:rPr>
          <w:rFonts w:ascii="Times New Roman" w:hAnsi="Times New Roman" w:cs="Times New Roman"/>
          <w:color w:val="000000"/>
          <w:u w:color="000000"/>
        </w:rPr>
        <w:t>with horizons of stromatolites and thrombolites suggests deposition</w:t>
      </w:r>
      <w:r w:rsidRPr="00E35C55">
        <w:rPr>
          <w:rFonts w:ascii="Times New Roman" w:hAnsi="Times New Roman" w:cs="Times New Roman"/>
          <w:color w:val="000000"/>
          <w:u w:color="000000"/>
        </w:rPr>
        <w:t xml:space="preserve"> below fair-weather-wave base</w:t>
      </w:r>
      <w:r w:rsidR="00172963"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but well within the photic zone.</w:t>
      </w:r>
    </w:p>
    <w:p w14:paraId="3CCE19E3" w14:textId="28B26007" w:rsidR="00B655CF" w:rsidRPr="00E35C55" w:rsidRDefault="009E1EF4"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A transition to </w:t>
      </w:r>
      <w:r w:rsidR="00CF2126"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 xml:space="preserve">and bedded chert </w:t>
      </w:r>
      <w:r w:rsidR="00CE704F" w:rsidRPr="00E35C55">
        <w:rPr>
          <w:rFonts w:ascii="Times New Roman" w:hAnsi="Times New Roman" w:cs="Times New Roman"/>
          <w:color w:val="000000"/>
          <w:u w:color="000000"/>
        </w:rPr>
        <w:t>in</w:t>
      </w:r>
      <w:r w:rsidR="00B655CF" w:rsidRPr="00E35C55">
        <w:rPr>
          <w:rFonts w:ascii="Times New Roman" w:hAnsi="Times New Roman" w:cs="Times New Roman"/>
          <w:color w:val="000000"/>
          <w:u w:color="000000"/>
        </w:rPr>
        <w:t xml:space="preserve"> the upper</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350532" w:rsidRPr="00E35C55">
        <w:rPr>
          <w:rFonts w:ascii="Times New Roman" w:hAnsi="Times New Roman" w:cs="Times New Roman"/>
          <w:color w:val="000000"/>
          <w:u w:color="000000"/>
        </w:rPr>
        <w:t xml:space="preserve">Fm marks a shift from </w:t>
      </w:r>
      <w:ins w:id="267" w:author="Anttila  Eliel Simpson" w:date="2024-07-12T10:10:00Z">
        <w:r w:rsidR="005F79FB">
          <w:rPr>
            <w:rFonts w:ascii="Times New Roman" w:hAnsi="Times New Roman" w:cs="Times New Roman"/>
            <w:color w:val="000000"/>
            <w:u w:color="000000"/>
          </w:rPr>
          <w:t xml:space="preserve">coarser, </w:t>
        </w:r>
      </w:ins>
      <w:r w:rsidR="00350532" w:rsidRPr="00E35C55">
        <w:rPr>
          <w:rFonts w:ascii="Times New Roman" w:hAnsi="Times New Roman" w:cs="Times New Roman"/>
          <w:color w:val="000000"/>
          <w:u w:color="000000"/>
        </w:rPr>
        <w:t>gra</w:t>
      </w:r>
      <w:ins w:id="268" w:author="Anttila  Eliel Simpson" w:date="2024-07-12T10:09:00Z">
        <w:r w:rsidR="005F79FB">
          <w:rPr>
            <w:rFonts w:ascii="Times New Roman" w:hAnsi="Times New Roman" w:cs="Times New Roman"/>
            <w:color w:val="000000"/>
            <w:u w:color="000000"/>
          </w:rPr>
          <w:t xml:space="preserve">vity </w:t>
        </w:r>
      </w:ins>
      <w:del w:id="269" w:author="Anttila  Eliel Simpson" w:date="2024-07-12T10:09:00Z">
        <w:r w:rsidR="00350532" w:rsidRPr="00E35C55" w:rsidDel="005F79FB">
          <w:rPr>
            <w:rFonts w:ascii="Times New Roman" w:hAnsi="Times New Roman" w:cs="Times New Roman"/>
            <w:color w:val="000000"/>
            <w:u w:color="000000"/>
          </w:rPr>
          <w:delText>in</w:delText>
        </w:r>
      </w:del>
      <w:r w:rsidR="00350532" w:rsidRPr="00E35C55">
        <w:rPr>
          <w:rFonts w:ascii="Times New Roman" w:hAnsi="Times New Roman" w:cs="Times New Roman"/>
          <w:color w:val="000000"/>
          <w:u w:color="000000"/>
        </w:rPr>
        <w:t>flow-dominated</w:t>
      </w:r>
      <w:ins w:id="270" w:author="Anttila  Eliel Simpson" w:date="2024-07-12T10:11:00Z">
        <w:r w:rsidR="005F79FB">
          <w:rPr>
            <w:rFonts w:ascii="Times New Roman" w:hAnsi="Times New Roman" w:cs="Times New Roman"/>
            <w:color w:val="000000"/>
            <w:u w:color="000000"/>
          </w:rPr>
          <w:t xml:space="preserve"> deposition</w:t>
        </w:r>
      </w:ins>
      <w:r w:rsidR="00350532" w:rsidRPr="00E35C55">
        <w:rPr>
          <w:rFonts w:ascii="Times New Roman" w:hAnsi="Times New Roman" w:cs="Times New Roman"/>
          <w:color w:val="000000"/>
          <w:u w:color="000000"/>
        </w:rPr>
        <w:t xml:space="preserve"> to suspension-dominated deposition and </w:t>
      </w:r>
      <w:r w:rsidR="003D3E2E" w:rsidRPr="00E35C55">
        <w:rPr>
          <w:rFonts w:ascii="Times New Roman" w:hAnsi="Times New Roman" w:cs="Times New Roman"/>
          <w:color w:val="000000"/>
          <w:u w:color="000000"/>
        </w:rPr>
        <w:t>continued deepening</w:t>
      </w:r>
      <w:r w:rsidR="00350532" w:rsidRPr="00E35C55">
        <w:rPr>
          <w:rFonts w:ascii="Times New Roman" w:hAnsi="Times New Roman" w:cs="Times New Roman"/>
          <w:color w:val="000000"/>
          <w:u w:color="000000"/>
        </w:rPr>
        <w:t xml:space="preserve"> to a</w:t>
      </w:r>
      <w:r w:rsidR="002D71A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more quiescent </w:t>
      </w:r>
      <w:proofErr w:type="spellStart"/>
      <w:r w:rsidR="00350532" w:rsidRPr="00E35C55">
        <w:rPr>
          <w:rFonts w:ascii="Times New Roman" w:hAnsi="Times New Roman" w:cs="Times New Roman"/>
          <w:color w:val="000000"/>
          <w:u w:color="000000"/>
        </w:rPr>
        <w:t>basinal</w:t>
      </w:r>
      <w:proofErr w:type="spellEnd"/>
      <w:r w:rsidR="0035053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environment</w:t>
      </w:r>
      <w:r w:rsidR="00362F85" w:rsidRPr="00E35C55">
        <w:rPr>
          <w:rFonts w:ascii="Times New Roman" w:hAnsi="Times New Roman" w:cs="Times New Roman"/>
          <w:color w:val="000000"/>
          <w:u w:color="000000"/>
        </w:rPr>
        <w:t xml:space="preserve">. </w:t>
      </w:r>
      <w:r w:rsidR="002D71A7" w:rsidRPr="00E35C55">
        <w:rPr>
          <w:rFonts w:ascii="Times New Roman" w:hAnsi="Times New Roman" w:cs="Times New Roman"/>
          <w:color w:val="000000"/>
          <w:u w:color="000000"/>
        </w:rPr>
        <w:t>Sharp</w:t>
      </w:r>
      <w:r w:rsidRPr="00E35C55">
        <w:rPr>
          <w:rFonts w:ascii="Times New Roman" w:hAnsi="Times New Roman" w:cs="Times New Roman"/>
          <w:color w:val="000000"/>
          <w:u w:color="000000"/>
        </w:rPr>
        <w:t xml:space="preserve">, uneven contacts between chert and </w:t>
      </w:r>
      <w:r w:rsidR="00CF2126"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beds</w:t>
      </w:r>
      <w:r w:rsidR="002D71A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can be attributed to rheological differences</w:t>
      </w:r>
      <w:r w:rsidR="002D71A7" w:rsidRPr="00E35C55">
        <w:rPr>
          <w:rFonts w:ascii="Times New Roman" w:hAnsi="Times New Roman" w:cs="Times New Roman"/>
          <w:color w:val="000000"/>
          <w:u w:color="000000"/>
        </w:rPr>
        <w:t xml:space="preserve"> between lithologies</w:t>
      </w:r>
      <w:r w:rsidR="00350532" w:rsidRPr="00E35C55">
        <w:rPr>
          <w:rFonts w:ascii="Times New Roman" w:hAnsi="Times New Roman" w:cs="Times New Roman"/>
          <w:color w:val="000000"/>
          <w:u w:color="000000"/>
        </w:rPr>
        <w:t>,</w:t>
      </w:r>
      <w:r w:rsidR="00005DD2" w:rsidRPr="00E35C55">
        <w:rPr>
          <w:rFonts w:ascii="Times New Roman" w:hAnsi="Times New Roman" w:cs="Times New Roman"/>
          <w:color w:val="000000"/>
          <w:u w:color="000000"/>
        </w:rPr>
        <w:t xml:space="preserve"> dewatering</w:t>
      </w:r>
      <w:r w:rsidR="00350532" w:rsidRPr="00E35C55">
        <w:rPr>
          <w:rFonts w:ascii="Times New Roman" w:hAnsi="Times New Roman" w:cs="Times New Roman"/>
          <w:color w:val="000000"/>
          <w:u w:color="000000"/>
        </w:rPr>
        <w:t>,</w:t>
      </w:r>
      <w:r w:rsidR="00005DD2" w:rsidRPr="00E35C55">
        <w:rPr>
          <w:rFonts w:ascii="Times New Roman" w:hAnsi="Times New Roman" w:cs="Times New Roman"/>
          <w:color w:val="000000"/>
          <w:u w:color="000000"/>
        </w:rPr>
        <w:t xml:space="preserve"> and</w:t>
      </w:r>
      <w:r w:rsidRPr="00E35C55">
        <w:rPr>
          <w:rFonts w:ascii="Times New Roman" w:hAnsi="Times New Roman" w:cs="Times New Roman"/>
          <w:color w:val="000000"/>
          <w:u w:color="000000"/>
        </w:rPr>
        <w:t xml:space="preserve"> soft-sediment deformation. </w:t>
      </w:r>
      <w:r w:rsidR="00CE704F"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Together with the geochronological data and carbon isotope data described below, t</w:t>
      </w:r>
      <w:r w:rsidR="00CF2126" w:rsidRPr="00E35C55">
        <w:rPr>
          <w:rFonts w:ascii="Times New Roman" w:hAnsi="Times New Roman" w:cs="Times New Roman"/>
          <w:color w:val="000000"/>
          <w:u w:color="000000"/>
        </w:rPr>
        <w:t xml:space="preserve">he cobble-to-boulder clast, matrix-supported conglomerate at the top of the </w:t>
      </w:r>
      <w:proofErr w:type="spellStart"/>
      <w:r w:rsidR="00CF2126" w:rsidRPr="00E35C55">
        <w:rPr>
          <w:rFonts w:ascii="Times New Roman" w:hAnsi="Times New Roman" w:cs="Times New Roman"/>
          <w:color w:val="000000"/>
          <w:u w:color="000000"/>
        </w:rPr>
        <w:t>Khes</w:t>
      </w:r>
      <w:r w:rsidR="00544767">
        <w:rPr>
          <w:rFonts w:ascii="Times New Roman" w:hAnsi="Times New Roman" w:cs="Times New Roman"/>
          <w:color w:val="000000"/>
          <w:u w:color="000000"/>
        </w:rPr>
        <w:t>e</w:t>
      </w:r>
      <w:r w:rsidR="00CF2126" w:rsidRPr="00E35C55">
        <w:rPr>
          <w:rFonts w:ascii="Times New Roman" w:hAnsi="Times New Roman" w:cs="Times New Roman"/>
          <w:color w:val="000000"/>
          <w:u w:color="000000"/>
        </w:rPr>
        <w:t>en</w:t>
      </w:r>
      <w:proofErr w:type="spellEnd"/>
      <w:r w:rsidR="00CF2126" w:rsidRPr="00E35C55">
        <w:rPr>
          <w:rFonts w:ascii="Times New Roman" w:hAnsi="Times New Roman" w:cs="Times New Roman"/>
          <w:color w:val="000000"/>
          <w:u w:color="000000"/>
        </w:rPr>
        <w:t xml:space="preserve"> Fm is interpreted </w:t>
      </w:r>
      <w:r w:rsidR="002962E0" w:rsidRPr="00E35C55">
        <w:rPr>
          <w:rFonts w:ascii="Times New Roman" w:hAnsi="Times New Roman" w:cs="Times New Roman"/>
          <w:color w:val="000000"/>
          <w:u w:color="000000"/>
        </w:rPr>
        <w:t xml:space="preserve">as a </w:t>
      </w:r>
      <w:proofErr w:type="spellStart"/>
      <w:r w:rsidR="00CF2126" w:rsidRPr="00E35C55">
        <w:rPr>
          <w:rFonts w:ascii="Times New Roman" w:hAnsi="Times New Roman" w:cs="Times New Roman"/>
          <w:color w:val="000000"/>
          <w:u w:color="000000"/>
        </w:rPr>
        <w:t>debrite</w:t>
      </w:r>
      <w:proofErr w:type="spellEnd"/>
      <w:r w:rsidR="00CF2126"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CF2126" w:rsidRPr="00E35C55">
        <w:rPr>
          <w:rFonts w:ascii="Times New Roman" w:hAnsi="Times New Roman" w:cs="Times New Roman"/>
          <w:color w:val="000000"/>
          <w:u w:color="000000"/>
        </w:rPr>
        <w:t>ig. 5</w:t>
      </w:r>
      <w:r w:rsidR="00FC50E3">
        <w:rPr>
          <w:rFonts w:ascii="Times New Roman" w:hAnsi="Times New Roman" w:cs="Times New Roman"/>
          <w:color w:val="000000"/>
          <w:u w:color="000000"/>
        </w:rPr>
        <w:t>E</w:t>
      </w:r>
      <w:r w:rsidR="00CF2126"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marking a significant unconformity and major tectonic disturbance to the margin</w:t>
      </w:r>
      <w:r w:rsidR="00CF2126" w:rsidRPr="00E35C55">
        <w:rPr>
          <w:rFonts w:ascii="Times New Roman" w:hAnsi="Times New Roman" w:cs="Times New Roman"/>
          <w:color w:val="000000"/>
          <w:u w:color="000000"/>
        </w:rPr>
        <w:t>.</w:t>
      </w:r>
    </w:p>
    <w:p w14:paraId="3C7CEBBA" w14:textId="46830102" w:rsidR="00AA60BD" w:rsidRPr="00E35C55" w:rsidRDefault="00AA60BD" w:rsidP="00D42740">
      <w:pPr>
        <w:autoSpaceDE w:val="0"/>
        <w:autoSpaceDN w:val="0"/>
        <w:adjustRightInd w:val="0"/>
        <w:spacing w:line="360" w:lineRule="auto"/>
        <w:ind w:firstLine="720"/>
        <w:rPr>
          <w:rFonts w:ascii="Times New Roman" w:hAnsi="Times New Roman" w:cs="Times New Roman"/>
          <w:i/>
          <w:iCs/>
          <w:color w:val="000000"/>
          <w:u w:color="000000"/>
        </w:rPr>
      </w:pPr>
      <w:proofErr w:type="spellStart"/>
      <w:r w:rsidRPr="00E35C55">
        <w:rPr>
          <w:rFonts w:ascii="Times New Roman" w:hAnsi="Times New Roman" w:cs="Times New Roman"/>
          <w:i/>
          <w:iCs/>
          <w:color w:val="000000"/>
          <w:u w:color="000000"/>
        </w:rPr>
        <w:t>Erkhelnuur</w:t>
      </w:r>
      <w:proofErr w:type="spellEnd"/>
      <w:r w:rsidRPr="00E35C55">
        <w:rPr>
          <w:rFonts w:ascii="Times New Roman" w:hAnsi="Times New Roman" w:cs="Times New Roman"/>
          <w:i/>
          <w:iCs/>
          <w:color w:val="000000"/>
          <w:u w:color="000000"/>
        </w:rPr>
        <w:t xml:space="preserve"> Formation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350532"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a</w:t>
      </w:r>
      <w:del w:id="271" w:author="Anttila  Eliel Simpson" w:date="2024-07-12T09:57:00Z">
        <w:r w:rsidR="00350532" w:rsidRPr="00E35C55" w:rsidDel="00DA55AD">
          <w:rPr>
            <w:rFonts w:ascii="Times New Roman" w:hAnsi="Times New Roman" w:cs="Times New Roman"/>
            <w:color w:val="000000"/>
            <w:u w:color="000000"/>
          </w:rPr>
          <w:delText>n</w:delText>
        </w:r>
      </w:del>
      <w:r w:rsidR="0035053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2 km</w:t>
      </w:r>
      <w:r w:rsidR="0035053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thick </w:t>
      </w:r>
      <w:r w:rsidR="00350532" w:rsidRPr="00E35C55">
        <w:rPr>
          <w:rFonts w:ascii="Times New Roman" w:hAnsi="Times New Roman" w:cs="Times New Roman"/>
          <w:color w:val="000000"/>
          <w:u w:color="000000"/>
        </w:rPr>
        <w:t xml:space="preserve">carbonate </w:t>
      </w:r>
      <w:r w:rsidRPr="00E35C55">
        <w:rPr>
          <w:rFonts w:ascii="Times New Roman" w:hAnsi="Times New Roman" w:cs="Times New Roman"/>
          <w:color w:val="000000"/>
          <w:u w:color="000000"/>
        </w:rPr>
        <w:t xml:space="preserve">sequence </w:t>
      </w:r>
      <w:r w:rsidR="00350532" w:rsidRPr="00E35C55">
        <w:rPr>
          <w:rFonts w:ascii="Times New Roman" w:hAnsi="Times New Roman" w:cs="Times New Roman"/>
          <w:color w:val="000000"/>
          <w:u w:color="000000"/>
        </w:rPr>
        <w:t>with Middle Cambrian</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archaeocyath</w:t>
      </w:r>
      <w:r w:rsidR="00385413" w:rsidRPr="00E35C55">
        <w:rPr>
          <w:rFonts w:ascii="Times New Roman" w:hAnsi="Times New Roman" w:cs="Times New Roman"/>
          <w:color w:val="000000"/>
          <w:u w:color="000000"/>
        </w:rPr>
        <w:t>a</w:t>
      </w:r>
      <w:proofErr w:type="spellEnd"/>
      <w:r w:rsidRPr="00E35C55">
        <w:rPr>
          <w:rFonts w:ascii="Times New Roman" w:hAnsi="Times New Roman" w:cs="Times New Roman"/>
          <w:color w:val="000000"/>
          <w:u w:color="000000"/>
        </w:rPr>
        <w:t>, and trilobites (</w:t>
      </w:r>
      <w:proofErr w:type="spellStart"/>
      <w:r w:rsidRPr="00E35C55">
        <w:rPr>
          <w:rFonts w:ascii="Times New Roman" w:hAnsi="Times New Roman" w:cs="Times New Roman"/>
          <w:color w:val="000000"/>
          <w:u w:color="000000"/>
        </w:rPr>
        <w:t>Korobov</w:t>
      </w:r>
      <w:proofErr w:type="spellEnd"/>
      <w:r w:rsidR="00385413" w:rsidRPr="00E35C55">
        <w:rPr>
          <w:rFonts w:ascii="Times New Roman" w:hAnsi="Times New Roman" w:cs="Times New Roman"/>
          <w:color w:val="000000"/>
          <w:u w:color="000000"/>
        </w:rPr>
        <w:t xml:space="preserve"> et al., 198</w:t>
      </w:r>
      <w:ins w:id="272" w:author="Anttila  Eliel Simpson" w:date="2024-07-12T09:58:00Z">
        <w:r w:rsidR="00DA55AD">
          <w:rPr>
            <w:rFonts w:ascii="Times New Roman" w:hAnsi="Times New Roman" w:cs="Times New Roman"/>
            <w:color w:val="000000"/>
            <w:u w:color="000000"/>
          </w:rPr>
          <w:t>9</w:t>
        </w:r>
      </w:ins>
      <w:del w:id="273" w:author="Anttila  Eliel Simpson" w:date="2024-07-12T09:58:00Z">
        <w:r w:rsidR="00385413" w:rsidRPr="00E35C55" w:rsidDel="00DA55AD">
          <w:rPr>
            <w:rFonts w:ascii="Times New Roman" w:hAnsi="Times New Roman" w:cs="Times New Roman"/>
            <w:color w:val="000000"/>
            <w:u w:color="000000"/>
          </w:rPr>
          <w:delText>5</w:delText>
        </w:r>
      </w:del>
      <w:r w:rsidRPr="00E35C55">
        <w:rPr>
          <w:rFonts w:ascii="Times New Roman" w:hAnsi="Times New Roman" w:cs="Times New Roman"/>
          <w:color w:val="000000"/>
          <w:u w:color="000000"/>
        </w:rPr>
        <w:t xml:space="preserve">). </w:t>
      </w:r>
      <w:r w:rsidR="00C504CF" w:rsidRPr="00E35C55">
        <w:rPr>
          <w:rFonts w:ascii="Times New Roman" w:hAnsi="Times New Roman" w:cs="Times New Roman"/>
          <w:color w:val="000000"/>
          <w:u w:color="000000"/>
        </w:rPr>
        <w:t>It</w:t>
      </w:r>
      <w:r w:rsidRPr="00E35C55">
        <w:rPr>
          <w:rFonts w:ascii="Times New Roman" w:hAnsi="Times New Roman" w:cs="Times New Roman"/>
          <w:color w:val="000000"/>
          <w:u w:color="000000"/>
        </w:rPr>
        <w:t xml:space="preserve"> is separated into three distinct </w:t>
      </w:r>
      <w:r w:rsidR="00385413" w:rsidRPr="00E35C55">
        <w:rPr>
          <w:rFonts w:ascii="Times New Roman" w:hAnsi="Times New Roman" w:cs="Times New Roman"/>
          <w:color w:val="000000"/>
          <w:u w:color="000000"/>
        </w:rPr>
        <w:t>Members</w:t>
      </w:r>
      <w:r w:rsidRPr="00E35C55">
        <w:rPr>
          <w:rFonts w:ascii="Times New Roman" w:hAnsi="Times New Roman" w:cs="Times New Roman"/>
          <w:color w:val="000000"/>
          <w:u w:color="000000"/>
        </w:rPr>
        <w:t xml:space="preserve"> (Lower, Middle and Upper) that can be </w:t>
      </w:r>
      <w:r w:rsidR="00C504CF" w:rsidRPr="00E35C55">
        <w:rPr>
          <w:rFonts w:ascii="Times New Roman" w:hAnsi="Times New Roman" w:cs="Times New Roman"/>
          <w:color w:val="000000"/>
          <w:u w:color="000000"/>
        </w:rPr>
        <w:t xml:space="preserve">differentiated </w:t>
      </w:r>
      <w:r w:rsidRPr="00E35C55">
        <w:rPr>
          <w:rFonts w:ascii="Times New Roman" w:hAnsi="Times New Roman" w:cs="Times New Roman"/>
          <w:color w:val="000000"/>
          <w:u w:color="000000"/>
        </w:rPr>
        <w:t xml:space="preserve">both </w:t>
      </w:r>
      <w:r w:rsidR="00C504CF" w:rsidRPr="00E35C55">
        <w:rPr>
          <w:rFonts w:ascii="Times New Roman" w:hAnsi="Times New Roman" w:cs="Times New Roman"/>
          <w:color w:val="000000"/>
          <w:u w:color="000000"/>
        </w:rPr>
        <w:t xml:space="preserve">litho- </w:t>
      </w:r>
      <w:r w:rsidRPr="00E35C55">
        <w:rPr>
          <w:rFonts w:ascii="Times New Roman" w:hAnsi="Times New Roman" w:cs="Times New Roman"/>
          <w:color w:val="000000"/>
          <w:u w:color="000000"/>
        </w:rPr>
        <w:t>and chemo</w:t>
      </w:r>
      <w:r w:rsidR="00544767">
        <w:rPr>
          <w:rFonts w:ascii="Times New Roman" w:hAnsi="Times New Roman" w:cs="Times New Roman"/>
          <w:color w:val="000000"/>
          <w:u w:color="000000"/>
        </w:rPr>
        <w:t>-</w:t>
      </w:r>
      <w:r w:rsidRPr="00E35C55">
        <w:rPr>
          <w:rFonts w:ascii="Times New Roman" w:hAnsi="Times New Roman" w:cs="Times New Roman"/>
          <w:color w:val="000000"/>
          <w:u w:color="000000"/>
        </w:rPr>
        <w:t>stratigraph</w:t>
      </w:r>
      <w:r w:rsidR="00172963" w:rsidRPr="00E35C55">
        <w:rPr>
          <w:rFonts w:ascii="Times New Roman" w:hAnsi="Times New Roman" w:cs="Times New Roman"/>
          <w:color w:val="000000"/>
          <w:u w:color="000000"/>
        </w:rPr>
        <w:t>ically</w:t>
      </w:r>
      <w:r w:rsidRPr="00E35C55">
        <w:rPr>
          <w:rFonts w:ascii="Times New Roman" w:hAnsi="Times New Roman" w:cs="Times New Roman"/>
          <w:color w:val="000000"/>
          <w:u w:color="000000"/>
        </w:rPr>
        <w:t>.</w:t>
      </w:r>
    </w:p>
    <w:p w14:paraId="5F0ECCDA" w14:textId="657A4CEA" w:rsidR="00D548FF"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i/>
          <w:iCs/>
          <w:color w:val="000000"/>
          <w:u w:color="000000"/>
        </w:rPr>
        <w:t xml:space="preserve">Lower </w:t>
      </w:r>
      <w:r w:rsidR="00415996" w:rsidRPr="00E35C55">
        <w:rPr>
          <w:rFonts w:ascii="Times New Roman" w:hAnsi="Times New Roman" w:cs="Times New Roman"/>
          <w:i/>
          <w:iCs/>
          <w:color w:val="000000"/>
          <w:u w:color="000000"/>
        </w:rPr>
        <w:t>M</w:t>
      </w:r>
      <w:r w:rsidR="00385413"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Lower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D548FF" w:rsidRPr="00E35C55">
        <w:rPr>
          <w:rFonts w:ascii="Times New Roman" w:hAnsi="Times New Roman" w:cs="Times New Roman"/>
          <w:color w:val="000000"/>
          <w:u w:color="000000"/>
        </w:rPr>
        <w:t xml:space="preserve">is </w:t>
      </w:r>
      <w:r w:rsidR="002962E0" w:rsidRPr="00E35C55">
        <w:rPr>
          <w:rFonts w:ascii="Times New Roman" w:hAnsi="Times New Roman" w:cs="Times New Roman"/>
          <w:color w:val="000000"/>
          <w:u w:color="000000"/>
        </w:rPr>
        <w:t>distinguished by</w:t>
      </w:r>
      <w:r w:rsidR="00D548F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repetitive </w:t>
      </w:r>
      <w:proofErr w:type="spellStart"/>
      <w:r w:rsidRPr="00E35C55">
        <w:rPr>
          <w:rFonts w:ascii="Times New Roman" w:hAnsi="Times New Roman" w:cs="Times New Roman"/>
          <w:color w:val="000000"/>
          <w:u w:color="000000"/>
        </w:rPr>
        <w:t>parasequences</w:t>
      </w:r>
      <w:proofErr w:type="spellEnd"/>
      <w:r w:rsidR="00FB606C" w:rsidRPr="00E35C55">
        <w:rPr>
          <w:rFonts w:ascii="Times New Roman" w:hAnsi="Times New Roman" w:cs="Times New Roman"/>
          <w:color w:val="000000"/>
          <w:u w:color="000000"/>
        </w:rPr>
        <w:t xml:space="preserve"> above the </w:t>
      </w:r>
      <w:r w:rsidR="002962E0" w:rsidRPr="00E35C55">
        <w:rPr>
          <w:rFonts w:ascii="Times New Roman" w:hAnsi="Times New Roman" w:cs="Times New Roman"/>
          <w:color w:val="000000"/>
          <w:u w:color="000000"/>
        </w:rPr>
        <w:t xml:space="preserve">lime-micrite, </w:t>
      </w:r>
      <w:r w:rsidR="00FB606C" w:rsidRPr="00E35C55">
        <w:rPr>
          <w:rFonts w:ascii="Times New Roman" w:hAnsi="Times New Roman" w:cs="Times New Roman"/>
          <w:color w:val="000000"/>
          <w:u w:color="000000"/>
        </w:rPr>
        <w:t>cherts</w:t>
      </w:r>
      <w:r w:rsidR="002962E0" w:rsidRPr="00E35C55">
        <w:rPr>
          <w:rFonts w:ascii="Times New Roman" w:hAnsi="Times New Roman" w:cs="Times New Roman"/>
          <w:color w:val="000000"/>
          <w:u w:color="000000"/>
        </w:rPr>
        <w:t>, and conglomerate</w:t>
      </w:r>
      <w:r w:rsidR="00FB606C" w:rsidRPr="00E35C55">
        <w:rPr>
          <w:rFonts w:ascii="Times New Roman" w:hAnsi="Times New Roman" w:cs="Times New Roman"/>
          <w:color w:val="000000"/>
          <w:u w:color="000000"/>
        </w:rPr>
        <w:t xml:space="preserve"> of the uppermost </w:t>
      </w:r>
      <w:proofErr w:type="spellStart"/>
      <w:r w:rsidR="00FB606C" w:rsidRPr="00E35C55">
        <w:rPr>
          <w:rFonts w:ascii="Times New Roman" w:hAnsi="Times New Roman" w:cs="Times New Roman"/>
          <w:color w:val="000000"/>
          <w:u w:color="000000"/>
        </w:rPr>
        <w:lastRenderedPageBreak/>
        <w:t>Khes</w:t>
      </w:r>
      <w:r w:rsidR="00F65B42">
        <w:rPr>
          <w:rFonts w:ascii="Times New Roman" w:hAnsi="Times New Roman" w:cs="Times New Roman"/>
          <w:color w:val="000000"/>
          <w:u w:color="000000"/>
        </w:rPr>
        <w:t>e</w:t>
      </w:r>
      <w:r w:rsidR="00FB606C" w:rsidRPr="00E35C55">
        <w:rPr>
          <w:rFonts w:ascii="Times New Roman" w:hAnsi="Times New Roman" w:cs="Times New Roman"/>
          <w:color w:val="000000"/>
          <w:u w:color="000000"/>
        </w:rPr>
        <w:t>en</w:t>
      </w:r>
      <w:proofErr w:type="spellEnd"/>
      <w:r w:rsidR="00FB606C"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04CF" w:rsidRPr="00E35C55">
        <w:rPr>
          <w:rFonts w:ascii="Times New Roman" w:hAnsi="Times New Roman" w:cs="Times New Roman"/>
          <w:color w:val="000000"/>
          <w:u w:color="000000"/>
        </w:rPr>
        <w:t>.</w:t>
      </w:r>
      <w:r w:rsidR="004B5782" w:rsidRPr="00E35C55">
        <w:rPr>
          <w:rFonts w:ascii="Times New Roman" w:hAnsi="Times New Roman" w:cs="Times New Roman"/>
          <w:color w:val="000000"/>
          <w:u w:color="000000"/>
        </w:rPr>
        <w:t xml:space="preserve"> </w:t>
      </w:r>
      <w:r w:rsidR="00935979" w:rsidRPr="00E35C55">
        <w:rPr>
          <w:rFonts w:ascii="Times New Roman" w:hAnsi="Times New Roman" w:cs="Times New Roman"/>
          <w:color w:val="000000"/>
          <w:u w:color="000000"/>
        </w:rPr>
        <w:t xml:space="preserve">These </w:t>
      </w:r>
      <w:proofErr w:type="spellStart"/>
      <w:r w:rsidR="00362F85" w:rsidRPr="00E35C55">
        <w:rPr>
          <w:rFonts w:ascii="Times New Roman" w:hAnsi="Times New Roman" w:cs="Times New Roman"/>
          <w:color w:val="000000"/>
          <w:u w:color="000000"/>
        </w:rPr>
        <w:t>parasequences</w:t>
      </w:r>
      <w:proofErr w:type="spellEnd"/>
      <w:r w:rsidR="00362F8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occur as</w:t>
      </w:r>
      <w:r w:rsidR="00935979" w:rsidRPr="00E35C55">
        <w:rPr>
          <w:rFonts w:ascii="Times New Roman" w:hAnsi="Times New Roman" w:cs="Times New Roman"/>
          <w:color w:val="000000"/>
          <w:u w:color="000000"/>
        </w:rPr>
        <w:t xml:space="preserve"> packages of </w:t>
      </w:r>
      <w:r w:rsidRPr="00E35C55">
        <w:rPr>
          <w:rFonts w:ascii="Times New Roman" w:hAnsi="Times New Roman" w:cs="Times New Roman"/>
          <w:color w:val="000000"/>
          <w:u w:color="000000"/>
        </w:rPr>
        <w:t>thick</w:t>
      </w:r>
      <w:r w:rsidR="00FB606C" w:rsidRPr="00E35C55">
        <w:rPr>
          <w:rFonts w:ascii="Times New Roman" w:hAnsi="Times New Roman" w:cs="Times New Roman"/>
          <w:color w:val="000000"/>
          <w:u w:color="000000"/>
        </w:rPr>
        <w:t xml:space="preserve"> dolomite and </w:t>
      </w:r>
      <w:proofErr w:type="gramStart"/>
      <w:r w:rsidR="00FB606C" w:rsidRPr="00E35C55">
        <w:rPr>
          <w:rFonts w:ascii="Times New Roman" w:hAnsi="Times New Roman" w:cs="Times New Roman"/>
          <w:color w:val="000000"/>
          <w:u w:color="000000"/>
        </w:rPr>
        <w:t>partially-dolomitized</w:t>
      </w:r>
      <w:proofErr w:type="gramEnd"/>
      <w:r w:rsidR="00FB606C"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lime-micrite</w:t>
      </w:r>
      <w:r w:rsidR="002962E0" w:rsidRPr="00E35C55" w:rsidDel="002962E0">
        <w:rPr>
          <w:rFonts w:ascii="Times New Roman" w:hAnsi="Times New Roman" w:cs="Times New Roman"/>
          <w:color w:val="000000"/>
          <w:u w:color="000000"/>
        </w:rPr>
        <w:t xml:space="preserve"> </w:t>
      </w:r>
      <w:r w:rsidR="004B5782" w:rsidRPr="00E35C55">
        <w:rPr>
          <w:rFonts w:ascii="Times New Roman" w:hAnsi="Times New Roman" w:cs="Times New Roman"/>
          <w:color w:val="000000"/>
          <w:u w:color="000000"/>
        </w:rPr>
        <w:t xml:space="preserve">and </w:t>
      </w:r>
      <w:proofErr w:type="spellStart"/>
      <w:r w:rsidRPr="00E35C55">
        <w:rPr>
          <w:rFonts w:ascii="Times New Roman" w:hAnsi="Times New Roman" w:cs="Times New Roman"/>
          <w:color w:val="000000"/>
          <w:u w:color="000000"/>
        </w:rPr>
        <w:t>grainstone</w:t>
      </w:r>
      <w:r w:rsidR="004B5782" w:rsidRPr="00E35C55">
        <w:rPr>
          <w:rFonts w:ascii="Times New Roman" w:hAnsi="Times New Roman" w:cs="Times New Roman"/>
          <w:color w:val="000000"/>
          <w:u w:color="000000"/>
        </w:rPr>
        <w:t>-wackestone</w:t>
      </w:r>
      <w:proofErr w:type="spellEnd"/>
      <w:r w:rsidR="004B578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interbeds, white</w:t>
      </w:r>
      <w:r w:rsidR="00D548F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laminated </w:t>
      </w:r>
      <w:proofErr w:type="spellStart"/>
      <w:r w:rsidRPr="00E35C55">
        <w:rPr>
          <w:rFonts w:ascii="Times New Roman" w:hAnsi="Times New Roman" w:cs="Times New Roman"/>
          <w:color w:val="000000"/>
          <w:u w:color="000000"/>
        </w:rPr>
        <w:t>dolo</w:t>
      </w:r>
      <w:proofErr w:type="spellEnd"/>
      <w:r w:rsidR="002962E0" w:rsidRPr="00E35C55">
        <w:rPr>
          <w:rFonts w:ascii="Times New Roman" w:hAnsi="Times New Roman" w:cs="Times New Roman"/>
          <w:color w:val="000000"/>
          <w:u w:color="000000"/>
        </w:rPr>
        <w:t xml:space="preserve">-micrite </w:t>
      </w:r>
      <w:r w:rsidR="004B5782" w:rsidRPr="00E35C55">
        <w:rPr>
          <w:rFonts w:ascii="Times New Roman" w:hAnsi="Times New Roman" w:cs="Times New Roman"/>
          <w:color w:val="000000"/>
          <w:u w:color="000000"/>
        </w:rPr>
        <w:t xml:space="preserve">and </w:t>
      </w:r>
      <w:proofErr w:type="spellStart"/>
      <w:r w:rsidR="004B5782" w:rsidRPr="00E35C55">
        <w:rPr>
          <w:rFonts w:ascii="Times New Roman" w:hAnsi="Times New Roman" w:cs="Times New Roman"/>
          <w:color w:val="000000"/>
          <w:u w:color="000000"/>
        </w:rPr>
        <w:t>wackestones</w:t>
      </w:r>
      <w:proofErr w:type="spellEnd"/>
      <w:r w:rsidRPr="00E35C55">
        <w:rPr>
          <w:rFonts w:ascii="Times New Roman" w:hAnsi="Times New Roman" w:cs="Times New Roman"/>
          <w:color w:val="000000"/>
          <w:u w:color="000000"/>
        </w:rPr>
        <w:t xml:space="preserve"> containing</w:t>
      </w:r>
      <w:r w:rsidR="00FB606C" w:rsidRPr="00E35C55">
        <w:rPr>
          <w:rFonts w:ascii="Times New Roman" w:hAnsi="Times New Roman" w:cs="Times New Roman"/>
          <w:color w:val="000000"/>
          <w:u w:color="000000"/>
        </w:rPr>
        <w:t xml:space="preserve"> domal or digitate </w:t>
      </w:r>
      <w:r w:rsidRPr="00E35C55">
        <w:rPr>
          <w:rFonts w:ascii="Times New Roman" w:hAnsi="Times New Roman" w:cs="Times New Roman"/>
          <w:color w:val="000000"/>
          <w:u w:color="000000"/>
        </w:rPr>
        <w:t>stromatolites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5F</w:t>
      </w:r>
      <w:r w:rsidRPr="00E35C55">
        <w:rPr>
          <w:rFonts w:ascii="Times New Roman" w:hAnsi="Times New Roman" w:cs="Times New Roman"/>
          <w:color w:val="000000"/>
          <w:u w:color="000000"/>
        </w:rPr>
        <w:t xml:space="preserve">), and allodapic </w:t>
      </w:r>
      <w:proofErr w:type="spellStart"/>
      <w:r w:rsidRPr="00E35C55">
        <w:rPr>
          <w:rFonts w:ascii="Times New Roman" w:hAnsi="Times New Roman" w:cs="Times New Roman"/>
          <w:color w:val="000000"/>
          <w:u w:color="000000"/>
        </w:rPr>
        <w:t>packstone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 containing ooid</w:t>
      </w:r>
      <w:r w:rsidR="00D13D0F" w:rsidRPr="00E35C55">
        <w:rPr>
          <w:rFonts w:ascii="Times New Roman" w:hAnsi="Times New Roman" w:cs="Times New Roman"/>
          <w:color w:val="000000"/>
          <w:u w:color="000000"/>
        </w:rPr>
        <w:t xml:space="preserve">s, </w:t>
      </w:r>
      <w:r w:rsidRPr="00E35C55">
        <w:rPr>
          <w:rFonts w:ascii="Times New Roman" w:hAnsi="Times New Roman" w:cs="Times New Roman"/>
          <w:color w:val="000000"/>
          <w:u w:color="000000"/>
        </w:rPr>
        <w:t>carbonate</w:t>
      </w:r>
      <w:r w:rsidR="00D13D0F" w:rsidRPr="00E35C55">
        <w:rPr>
          <w:rFonts w:ascii="Times New Roman" w:hAnsi="Times New Roman" w:cs="Times New Roman"/>
          <w:color w:val="000000"/>
          <w:u w:color="000000"/>
        </w:rPr>
        <w:t xml:space="preserve"> clasts,</w:t>
      </w:r>
      <w:r w:rsidRPr="00E35C55">
        <w:rPr>
          <w:rFonts w:ascii="Times New Roman" w:hAnsi="Times New Roman" w:cs="Times New Roman"/>
          <w:color w:val="000000"/>
          <w:u w:color="000000"/>
        </w:rPr>
        <w:t xml:space="preserve"> and minor black chert clasts. </w:t>
      </w:r>
      <w:r w:rsidR="002D71A7" w:rsidRPr="00E35C55">
        <w:rPr>
          <w:rFonts w:ascii="Times New Roman" w:hAnsi="Times New Roman" w:cs="Times New Roman"/>
          <w:color w:val="000000"/>
          <w:u w:color="000000"/>
        </w:rPr>
        <w:t xml:space="preserve">Throughout the Lower </w:t>
      </w:r>
      <w:r w:rsidR="00504468" w:rsidRPr="00E35C55">
        <w:rPr>
          <w:rFonts w:ascii="Times New Roman" w:hAnsi="Times New Roman" w:cs="Times New Roman"/>
          <w:color w:val="000000"/>
          <w:u w:color="000000"/>
        </w:rPr>
        <w:t>Mb</w:t>
      </w:r>
      <w:r w:rsidR="002D71A7" w:rsidRPr="00E35C55">
        <w:rPr>
          <w:rFonts w:ascii="Times New Roman" w:hAnsi="Times New Roman" w:cs="Times New Roman"/>
          <w:color w:val="000000"/>
          <w:u w:color="000000"/>
        </w:rPr>
        <w:t>, i</w:t>
      </w:r>
      <w:r w:rsidRPr="00E35C55">
        <w:rPr>
          <w:rFonts w:ascii="Times New Roman" w:hAnsi="Times New Roman" w:cs="Times New Roman"/>
          <w:color w:val="000000"/>
          <w:u w:color="000000"/>
        </w:rPr>
        <w:t xml:space="preserve">nfrequent </w:t>
      </w:r>
      <w:r w:rsidR="00935979" w:rsidRPr="00E35C55">
        <w:rPr>
          <w:rFonts w:ascii="Times New Roman" w:hAnsi="Times New Roman" w:cs="Times New Roman"/>
          <w:color w:val="000000"/>
          <w:u w:color="000000"/>
        </w:rPr>
        <w:t xml:space="preserve">and </w:t>
      </w:r>
      <w:r w:rsidRPr="00E35C55">
        <w:rPr>
          <w:rFonts w:ascii="Times New Roman" w:hAnsi="Times New Roman" w:cs="Times New Roman"/>
          <w:color w:val="000000"/>
          <w:u w:color="000000"/>
        </w:rPr>
        <w:t>recessive tan</w:t>
      </w:r>
      <w:r w:rsidR="002D71A7" w:rsidRPr="00E35C55">
        <w:rPr>
          <w:rFonts w:ascii="Times New Roman" w:hAnsi="Times New Roman" w:cs="Times New Roman"/>
          <w:color w:val="000000"/>
          <w:u w:color="000000"/>
        </w:rPr>
        <w:t>-</w:t>
      </w:r>
      <w:r w:rsidRPr="00E35C55">
        <w:rPr>
          <w:rFonts w:ascii="Times New Roman" w:hAnsi="Times New Roman" w:cs="Times New Roman"/>
          <w:color w:val="000000"/>
          <w:u w:color="000000"/>
        </w:rPr>
        <w:t>to</w:t>
      </w:r>
      <w:r w:rsidR="002D71A7" w:rsidRPr="00E35C55">
        <w:rPr>
          <w:rFonts w:ascii="Times New Roman" w:hAnsi="Times New Roman" w:cs="Times New Roman"/>
          <w:color w:val="000000"/>
          <w:u w:color="000000"/>
        </w:rPr>
        <w:t>-</w:t>
      </w:r>
      <w:r w:rsidRPr="00E35C55">
        <w:rPr>
          <w:rFonts w:ascii="Times New Roman" w:hAnsi="Times New Roman" w:cs="Times New Roman"/>
          <w:color w:val="000000"/>
          <w:u w:color="000000"/>
        </w:rPr>
        <w:t>green silicified</w:t>
      </w:r>
      <w:r w:rsidR="0093597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fine-grained </w:t>
      </w:r>
      <w:proofErr w:type="spellStart"/>
      <w:r w:rsidR="000231FF" w:rsidRPr="00E35C55">
        <w:rPr>
          <w:rFonts w:ascii="Times New Roman" w:hAnsi="Times New Roman" w:cs="Times New Roman"/>
          <w:color w:val="000000"/>
          <w:u w:color="000000"/>
        </w:rPr>
        <w:t>lutite</w:t>
      </w:r>
      <w:r w:rsidRPr="00E35C55">
        <w:rPr>
          <w:rFonts w:ascii="Times New Roman" w:hAnsi="Times New Roman" w:cs="Times New Roman"/>
          <w:color w:val="000000"/>
          <w:u w:color="000000"/>
        </w:rPr>
        <w:t>s</w:t>
      </w:r>
      <w:proofErr w:type="spellEnd"/>
      <w:r w:rsidRPr="00E35C55">
        <w:rPr>
          <w:rFonts w:ascii="Times New Roman" w:hAnsi="Times New Roman" w:cs="Times New Roman"/>
          <w:color w:val="000000"/>
          <w:u w:color="000000"/>
        </w:rPr>
        <w:t xml:space="preserve"> stand out as bursts of color in an otherwise </w:t>
      </w:r>
      <w:proofErr w:type="gramStart"/>
      <w:r w:rsidRPr="00E35C55">
        <w:rPr>
          <w:rFonts w:ascii="Times New Roman" w:hAnsi="Times New Roman" w:cs="Times New Roman"/>
          <w:color w:val="000000"/>
          <w:u w:color="000000"/>
        </w:rPr>
        <w:t>blue-gray</w:t>
      </w:r>
      <w:proofErr w:type="gramEnd"/>
      <w:r w:rsidRPr="00E35C55">
        <w:rPr>
          <w:rFonts w:ascii="Times New Roman" w:hAnsi="Times New Roman" w:cs="Times New Roman"/>
          <w:color w:val="000000"/>
          <w:u w:color="000000"/>
        </w:rPr>
        <w:t xml:space="preserve"> to white expanse of carbonate. </w:t>
      </w:r>
      <w:r w:rsidR="004B5782" w:rsidRPr="00E35C55">
        <w:rPr>
          <w:rFonts w:ascii="Times New Roman" w:hAnsi="Times New Roman" w:cs="Times New Roman"/>
          <w:color w:val="000000"/>
          <w:u w:color="000000"/>
        </w:rPr>
        <w:t>The t</w:t>
      </w:r>
      <w:r w:rsidRPr="00E35C55">
        <w:rPr>
          <w:rFonts w:ascii="Times New Roman" w:hAnsi="Times New Roman" w:cs="Times New Roman"/>
          <w:color w:val="000000"/>
          <w:u w:color="000000"/>
        </w:rPr>
        <w:t xml:space="preserve">hickness of the </w:t>
      </w:r>
      <w:r w:rsidR="00C504CF"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is 250–300 m. </w:t>
      </w:r>
    </w:p>
    <w:p w14:paraId="32776632" w14:textId="7D7A47F7" w:rsidR="00AA60BD"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 xml:space="preserve">Middle </w:t>
      </w:r>
      <w:r w:rsidR="00415996" w:rsidRPr="00E35C55">
        <w:rPr>
          <w:rFonts w:ascii="Times New Roman" w:hAnsi="Times New Roman" w:cs="Times New Roman"/>
          <w:i/>
          <w:iCs/>
          <w:color w:val="000000"/>
          <w:u w:color="000000"/>
        </w:rPr>
        <w:t>M</w:t>
      </w:r>
      <w:r w:rsidR="00AE23B7"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 transition to limestone-dominated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deposition marks the base of the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Erkhelnuur</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04C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This transition is visible both in the field and on satellite imagery, where the light grey and white dolomites of the Lower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give-way to dark blue-grey beds that stand out on ridgetop exposures. </w:t>
      </w:r>
      <w:r w:rsidR="00AE23B7" w:rsidRPr="00E35C55">
        <w:rPr>
          <w:rFonts w:ascii="Times New Roman" w:hAnsi="Times New Roman" w:cs="Times New Roman"/>
          <w:color w:val="000000"/>
          <w:u w:color="000000"/>
        </w:rPr>
        <w:t xml:space="preserve">Like the Lower </w:t>
      </w:r>
      <w:r w:rsidR="00504468" w:rsidRPr="00E35C55">
        <w:rPr>
          <w:rFonts w:ascii="Times New Roman" w:hAnsi="Times New Roman" w:cs="Times New Roman"/>
          <w:color w:val="000000"/>
          <w:u w:color="000000"/>
        </w:rPr>
        <w:t>Mb</w:t>
      </w:r>
      <w:r w:rsidR="00AE23B7" w:rsidRPr="00E35C55">
        <w:rPr>
          <w:rFonts w:ascii="Times New Roman" w:hAnsi="Times New Roman" w:cs="Times New Roman"/>
          <w:color w:val="000000"/>
          <w:u w:color="000000"/>
        </w:rPr>
        <w:t xml:space="preserve">, </w:t>
      </w:r>
      <w:proofErr w:type="spellStart"/>
      <w:r w:rsidR="00080050" w:rsidRPr="00E35C55">
        <w:rPr>
          <w:rFonts w:ascii="Times New Roman" w:hAnsi="Times New Roman" w:cs="Times New Roman"/>
          <w:color w:val="000000"/>
          <w:u w:color="000000"/>
        </w:rPr>
        <w:t>dolo</w:t>
      </w:r>
      <w:proofErr w:type="spellEnd"/>
      <w:r w:rsidR="00080050" w:rsidRPr="00E35C55">
        <w:rPr>
          <w:rFonts w:ascii="Times New Roman" w:hAnsi="Times New Roman" w:cs="Times New Roman"/>
          <w:color w:val="000000"/>
          <w:u w:color="000000"/>
        </w:rPr>
        <w:t>-</w:t>
      </w:r>
      <w:r w:rsidR="00AE23B7" w:rsidRPr="00E35C55">
        <w:rPr>
          <w:rFonts w:ascii="Times New Roman" w:hAnsi="Times New Roman" w:cs="Times New Roman"/>
          <w:color w:val="000000"/>
          <w:u w:color="000000"/>
        </w:rPr>
        <w:t xml:space="preserve">rhythmites and stromatolite-bearing mudstone beds are bounded by </w:t>
      </w:r>
      <w:proofErr w:type="spellStart"/>
      <w:r w:rsidR="000F7010" w:rsidRPr="00E35C55">
        <w:rPr>
          <w:rFonts w:ascii="Times New Roman" w:hAnsi="Times New Roman" w:cs="Times New Roman"/>
          <w:color w:val="000000"/>
          <w:u w:color="000000"/>
        </w:rPr>
        <w:t>wackestone</w:t>
      </w:r>
      <w:proofErr w:type="spellEnd"/>
      <w:r w:rsidR="000F7010" w:rsidRPr="00E35C55">
        <w:rPr>
          <w:rFonts w:ascii="Times New Roman" w:hAnsi="Times New Roman" w:cs="Times New Roman"/>
          <w:color w:val="000000"/>
          <w:u w:color="000000"/>
        </w:rPr>
        <w:t xml:space="preserve"> and </w:t>
      </w:r>
      <w:proofErr w:type="spellStart"/>
      <w:r w:rsidR="00AE23B7" w:rsidRPr="00E35C55">
        <w:rPr>
          <w:rFonts w:ascii="Times New Roman" w:hAnsi="Times New Roman" w:cs="Times New Roman"/>
          <w:color w:val="000000"/>
          <w:u w:color="000000"/>
        </w:rPr>
        <w:t>grainstone</w:t>
      </w:r>
      <w:proofErr w:type="spellEnd"/>
      <w:r w:rsidR="00AE23B7" w:rsidRPr="00E35C55">
        <w:rPr>
          <w:rFonts w:ascii="Times New Roman" w:hAnsi="Times New Roman" w:cs="Times New Roman"/>
          <w:color w:val="000000"/>
          <w:u w:color="000000"/>
        </w:rPr>
        <w:t xml:space="preserve"> beds in shallowing-upward </w:t>
      </w:r>
      <w:proofErr w:type="spellStart"/>
      <w:r w:rsidR="00AE23B7" w:rsidRPr="00E35C55">
        <w:rPr>
          <w:rFonts w:ascii="Times New Roman" w:hAnsi="Times New Roman" w:cs="Times New Roman"/>
          <w:color w:val="000000"/>
          <w:u w:color="000000"/>
        </w:rPr>
        <w:t>parasequences</w:t>
      </w:r>
      <w:proofErr w:type="spellEnd"/>
      <w:r w:rsidR="00AE23B7"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Approximately 20–50 m above the base of the Middle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bed-penetrating bioturbation </w:t>
      </w:r>
      <w:r w:rsidR="00080050" w:rsidRPr="00E35C55">
        <w:rPr>
          <w:rFonts w:ascii="Times New Roman" w:hAnsi="Times New Roman" w:cs="Times New Roman"/>
          <w:color w:val="000000"/>
          <w:u w:color="000000"/>
        </w:rPr>
        <w:t xml:space="preserve">is more pervasive in micrite </w:t>
      </w:r>
      <w:r w:rsidR="000F7010" w:rsidRPr="00E35C55">
        <w:rPr>
          <w:rFonts w:ascii="Times New Roman" w:hAnsi="Times New Roman" w:cs="Times New Roman"/>
          <w:color w:val="000000"/>
          <w:u w:color="000000"/>
        </w:rPr>
        <w:t xml:space="preserve">and </w:t>
      </w:r>
      <w:proofErr w:type="spellStart"/>
      <w:r w:rsidR="000F7010"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Irregular tubes, typically 1-2 cm in diameter, increase in frequency and density up-section</w:t>
      </w:r>
      <w:r w:rsidR="00185330" w:rsidRPr="00E35C55">
        <w:rPr>
          <w:rFonts w:ascii="Times New Roman" w:hAnsi="Times New Roman" w:cs="Times New Roman"/>
          <w:color w:val="000000"/>
          <w:u w:color="000000"/>
        </w:rPr>
        <w:t xml:space="preserve">, eventually </w:t>
      </w:r>
      <w:r w:rsidR="00AA60BD" w:rsidRPr="00E35C55">
        <w:rPr>
          <w:rFonts w:ascii="Times New Roman" w:hAnsi="Times New Roman" w:cs="Times New Roman"/>
          <w:color w:val="000000"/>
          <w:u w:color="000000"/>
        </w:rPr>
        <w:t xml:space="preserve">obliterating </w:t>
      </w:r>
      <w:r w:rsidR="000F7010" w:rsidRPr="00E35C55">
        <w:rPr>
          <w:rFonts w:ascii="Times New Roman" w:hAnsi="Times New Roman" w:cs="Times New Roman"/>
          <w:color w:val="000000"/>
          <w:u w:color="000000"/>
        </w:rPr>
        <w:t xml:space="preserve">nearly all </w:t>
      </w:r>
      <w:r w:rsidR="00AA60BD" w:rsidRPr="00E35C55">
        <w:rPr>
          <w:rFonts w:ascii="Times New Roman" w:hAnsi="Times New Roman" w:cs="Times New Roman"/>
          <w:color w:val="000000"/>
          <w:u w:color="000000"/>
        </w:rPr>
        <w:t>primary bedding</w:t>
      </w:r>
      <w:r w:rsidR="000F7010" w:rsidRPr="00E35C55">
        <w:rPr>
          <w:rFonts w:ascii="Times New Roman" w:hAnsi="Times New Roman" w:cs="Times New Roman"/>
          <w:color w:val="000000"/>
          <w:u w:color="000000"/>
        </w:rPr>
        <w:t xml:space="preserve"> features</w:t>
      </w:r>
      <w:r w:rsidR="00AA60BD" w:rsidRPr="00E35C55">
        <w:rPr>
          <w:rFonts w:ascii="Times New Roman" w:hAnsi="Times New Roman" w:cs="Times New Roman"/>
          <w:color w:val="000000"/>
          <w:u w:color="000000"/>
        </w:rPr>
        <w:t xml:space="preserve">. Although bioturbation rarely </w:t>
      </w:r>
      <w:r w:rsidR="00FB606C" w:rsidRPr="00E35C55">
        <w:rPr>
          <w:rFonts w:ascii="Times New Roman" w:hAnsi="Times New Roman" w:cs="Times New Roman"/>
          <w:color w:val="000000"/>
          <w:u w:color="000000"/>
        </w:rPr>
        <w:t>a</w:t>
      </w:r>
      <w:r w:rsidR="00AA60BD" w:rsidRPr="00E35C55">
        <w:rPr>
          <w:rFonts w:ascii="Times New Roman" w:hAnsi="Times New Roman" w:cs="Times New Roman"/>
          <w:color w:val="000000"/>
          <w:u w:color="000000"/>
        </w:rPr>
        <w:t>ffects the most finely laminated</w:t>
      </w:r>
      <w:r w:rsidR="00FB606C" w:rsidRPr="00E35C55">
        <w:rPr>
          <w:rFonts w:ascii="Times New Roman" w:hAnsi="Times New Roman" w:cs="Times New Roman"/>
          <w:color w:val="000000"/>
          <w:u w:color="000000"/>
        </w:rPr>
        <w:t xml:space="preserve"> beds, </w:t>
      </w:r>
      <w:r w:rsidR="00AA60BD" w:rsidRPr="00E35C55">
        <w:rPr>
          <w:rFonts w:ascii="Times New Roman" w:hAnsi="Times New Roman" w:cs="Times New Roman"/>
          <w:color w:val="000000"/>
          <w:u w:color="000000"/>
        </w:rPr>
        <w:t xml:space="preserve">most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w:t>
      </w:r>
      <w:r w:rsidR="000F7010" w:rsidRPr="00E35C55">
        <w:rPr>
          <w:rFonts w:ascii="Times New Roman" w:hAnsi="Times New Roman" w:cs="Times New Roman"/>
          <w:color w:val="000000"/>
          <w:u w:color="000000"/>
        </w:rPr>
        <w:t xml:space="preserve"> in the upper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are thoroughly perforated with burrows.</w:t>
      </w:r>
      <w:r w:rsidR="00FB606C"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In the most heavily bioturbated zones, burrows</w:t>
      </w:r>
      <w:r w:rsidR="00FC50E3">
        <w:rPr>
          <w:rFonts w:ascii="Times New Roman" w:hAnsi="Times New Roman" w:cs="Times New Roman"/>
          <w:color w:val="000000"/>
          <w:u w:color="000000"/>
        </w:rPr>
        <w:t xml:space="preserve"> </w:t>
      </w:r>
      <w:r w:rsidR="00FC50E3"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00FC50E3"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5G</w:t>
      </w:r>
      <w:r w:rsidR="00FC50E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tend to focus on individual 5-6 cm bedding-parallel layers, with </w:t>
      </w:r>
      <w:r w:rsidR="00C504CF" w:rsidRPr="00E35C55">
        <w:rPr>
          <w:rFonts w:ascii="Times New Roman" w:hAnsi="Times New Roman" w:cs="Times New Roman"/>
          <w:color w:val="000000"/>
          <w:u w:color="000000"/>
        </w:rPr>
        <w:t xml:space="preserve">rare </w:t>
      </w:r>
      <w:r w:rsidR="00AA60BD" w:rsidRPr="00E35C55">
        <w:rPr>
          <w:rFonts w:ascii="Times New Roman" w:hAnsi="Times New Roman" w:cs="Times New Roman"/>
          <w:color w:val="000000"/>
          <w:u w:color="000000"/>
        </w:rPr>
        <w:t>vertical burrows penetrating 3-6 cm interstitial layers that are more sparsely bioturbated</w:t>
      </w:r>
      <w:r w:rsidR="00FC50E3">
        <w:rPr>
          <w:rFonts w:ascii="Times New Roman" w:hAnsi="Times New Roman" w:cs="Times New Roman"/>
          <w:color w:val="000000"/>
          <w:u w:color="000000"/>
        </w:rPr>
        <w:t xml:space="preserve">. </w:t>
      </w:r>
      <w:r w:rsidR="00AE23B7" w:rsidRPr="00E35C55">
        <w:rPr>
          <w:rFonts w:ascii="Times New Roman" w:hAnsi="Times New Roman" w:cs="Times New Roman"/>
          <w:color w:val="000000"/>
          <w:u w:color="000000"/>
        </w:rPr>
        <w:t>The t</w:t>
      </w:r>
      <w:r w:rsidR="00AA60BD" w:rsidRPr="00E35C55">
        <w:rPr>
          <w:rFonts w:ascii="Times New Roman" w:hAnsi="Times New Roman" w:cs="Times New Roman"/>
          <w:color w:val="000000"/>
          <w:u w:color="000000"/>
        </w:rPr>
        <w:t xml:space="preserve">otal thickness of the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is ~800 m in 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at least 600 m in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p>
    <w:p w14:paraId="52359815" w14:textId="7F82149C"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color w:val="000000"/>
          <w:u w:color="000000"/>
        </w:rPr>
        <w:t>Archaeocyath</w:t>
      </w:r>
      <w:r w:rsidR="00AE23B7" w:rsidRPr="00E35C55">
        <w:rPr>
          <w:rFonts w:ascii="Times New Roman" w:hAnsi="Times New Roman" w:cs="Times New Roman"/>
          <w:color w:val="000000"/>
          <w:u w:color="000000"/>
        </w:rPr>
        <w:t>a</w:t>
      </w:r>
      <w:proofErr w:type="spellEnd"/>
      <w:r w:rsidR="00AE23B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occur ~300 m into the Middle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with the best-preserved fossils occurring in zones with minimal bioturbation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5H</w:t>
      </w:r>
      <w:r w:rsidRPr="00E35C55">
        <w:rPr>
          <w:rFonts w:ascii="Times New Roman" w:hAnsi="Times New Roman" w:cs="Times New Roman"/>
          <w:color w:val="000000"/>
          <w:u w:color="000000"/>
        </w:rPr>
        <w:t xml:space="preserve">). Disassociated, randomly oriented archaeocyathid fossils are present in </w:t>
      </w:r>
      <w:proofErr w:type="spellStart"/>
      <w:r w:rsidRPr="00E35C55">
        <w:rPr>
          <w:rFonts w:ascii="Times New Roman" w:hAnsi="Times New Roman" w:cs="Times New Roman"/>
          <w:color w:val="000000"/>
          <w:u w:color="000000"/>
        </w:rPr>
        <w:t>grainstone</w:t>
      </w:r>
      <w:proofErr w:type="spellEnd"/>
      <w:r w:rsidR="00080050" w:rsidRPr="00E35C55">
        <w:rPr>
          <w:rFonts w:ascii="Times New Roman" w:hAnsi="Times New Roman" w:cs="Times New Roman"/>
          <w:color w:val="000000"/>
          <w:u w:color="000000"/>
        </w:rPr>
        <w:t xml:space="preserve"> bed</w:t>
      </w:r>
      <w:r w:rsidRPr="00E35C55">
        <w:rPr>
          <w:rFonts w:ascii="Times New Roman" w:hAnsi="Times New Roman" w:cs="Times New Roman"/>
          <w:color w:val="000000"/>
          <w:u w:color="000000"/>
        </w:rPr>
        <w:t xml:space="preserve">s in the western </w:t>
      </w:r>
      <w:proofErr w:type="spellStart"/>
      <w:r w:rsidRPr="00E35C55">
        <w:rPr>
          <w:rFonts w:ascii="Times New Roman" w:hAnsi="Times New Roman" w:cs="Times New Roman"/>
          <w:color w:val="000000"/>
          <w:u w:color="000000"/>
        </w:rPr>
        <w:t>Arcai</w:t>
      </w:r>
      <w:proofErr w:type="spellEnd"/>
      <w:r w:rsidRPr="00E35C55">
        <w:rPr>
          <w:rFonts w:ascii="Times New Roman" w:hAnsi="Times New Roman" w:cs="Times New Roman"/>
          <w:color w:val="000000"/>
          <w:u w:color="000000"/>
        </w:rPr>
        <w:t xml:space="preserve"> Gol </w:t>
      </w:r>
      <w:r w:rsidR="00CF6F2E" w:rsidRPr="00E35C55">
        <w:rPr>
          <w:rFonts w:ascii="Times New Roman" w:hAnsi="Times New Roman" w:cs="Times New Roman"/>
          <w:color w:val="000000"/>
          <w:u w:color="000000"/>
        </w:rPr>
        <w:t>drainage</w:t>
      </w:r>
      <w:ins w:id="274" w:author="Anttila  Eliel Simpson" w:date="2024-07-12T10:00:00Z">
        <w:r w:rsidR="00DA55AD">
          <w:rPr>
            <w:rFonts w:ascii="Times New Roman" w:hAnsi="Times New Roman" w:cs="Times New Roman"/>
            <w:color w:val="000000"/>
            <w:u w:color="000000"/>
          </w:rPr>
          <w:t>,</w:t>
        </w:r>
      </w:ins>
      <w:r w:rsidR="00CF6F2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and along the ridgeline between </w:t>
      </w:r>
      <w:proofErr w:type="spellStart"/>
      <w:r w:rsidRPr="00E35C55">
        <w:rPr>
          <w:rFonts w:ascii="Times New Roman" w:hAnsi="Times New Roman" w:cs="Times New Roman"/>
          <w:color w:val="000000"/>
          <w:u w:color="000000"/>
        </w:rPr>
        <w:t>Khirvesteg</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Gol.</w:t>
      </w:r>
      <w:r w:rsidR="00FB606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b/>
      </w:r>
    </w:p>
    <w:p w14:paraId="6D184CF8" w14:textId="529FDA98"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i/>
          <w:iCs/>
          <w:color w:val="000000"/>
          <w:u w:color="000000"/>
        </w:rPr>
        <w:t xml:space="preserve">Upper </w:t>
      </w:r>
      <w:r w:rsidR="00E94C70" w:rsidRPr="00E35C55">
        <w:rPr>
          <w:rFonts w:ascii="Times New Roman" w:hAnsi="Times New Roman" w:cs="Times New Roman"/>
          <w:i/>
          <w:iCs/>
          <w:color w:val="000000"/>
          <w:u w:color="000000"/>
        </w:rPr>
        <w:t xml:space="preserve">Member </w:t>
      </w:r>
      <w:r w:rsidRPr="00E35C55">
        <w:rPr>
          <w:rFonts w:ascii="Times New Roman" w:hAnsi="Times New Roman" w:cs="Times New Roman"/>
          <w:i/>
          <w:iCs/>
          <w:color w:val="000000"/>
          <w:u w:color="000000"/>
        </w:rPr>
        <w:t>description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base of the Upper </w:t>
      </w:r>
      <w:r w:rsidR="00415996"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demarcated by a</w:t>
      </w:r>
      <w:del w:id="275" w:author="Anttila  Eliel Simpson" w:date="2024-07-12T10:01:00Z">
        <w:r w:rsidRPr="00E35C55" w:rsidDel="00DA55AD">
          <w:rPr>
            <w:rFonts w:ascii="Times New Roman" w:hAnsi="Times New Roman" w:cs="Times New Roman"/>
            <w:color w:val="000000"/>
            <w:u w:color="000000"/>
          </w:rPr>
          <w:delText xml:space="preserve"> sequence</w:delText>
        </w:r>
      </w:del>
      <w:ins w:id="276" w:author="Anttila  Eliel Simpson" w:date="2024-07-12T10:03:00Z">
        <w:r w:rsidR="00DA55AD">
          <w:rPr>
            <w:rFonts w:ascii="Times New Roman" w:hAnsi="Times New Roman" w:cs="Times New Roman"/>
            <w:color w:val="000000"/>
            <w:u w:color="000000"/>
          </w:rPr>
          <w:t xml:space="preserve"> </w:t>
        </w:r>
      </w:ins>
      <w:ins w:id="277" w:author="Anttila  Eliel Simpson" w:date="2024-07-12T10:04:00Z">
        <w:r w:rsidR="00DA55AD">
          <w:rPr>
            <w:rFonts w:ascii="Times New Roman" w:hAnsi="Times New Roman" w:cs="Times New Roman"/>
            <w:color w:val="000000"/>
            <w:sz w:val="28"/>
            <w:szCs w:val="28"/>
            <w:u w:color="000000"/>
          </w:rPr>
          <w:t>≥</w:t>
        </w:r>
      </w:ins>
      <w:ins w:id="278" w:author="Anttila  Eliel Simpson" w:date="2024-07-12T10:03:00Z">
        <w:r w:rsidR="00DA55AD">
          <w:rPr>
            <w:rFonts w:ascii="Times New Roman" w:hAnsi="Times New Roman" w:cs="Times New Roman"/>
            <w:color w:val="000000"/>
            <w:u w:color="000000"/>
          </w:rPr>
          <w:t>50</w:t>
        </w:r>
      </w:ins>
      <w:ins w:id="279" w:author="Anttila  Eliel Simpson" w:date="2024-07-12T10:05:00Z">
        <w:r w:rsidR="00DA55AD">
          <w:rPr>
            <w:rFonts w:ascii="Times New Roman" w:hAnsi="Times New Roman" w:cs="Times New Roman"/>
            <w:color w:val="000000"/>
            <w:u w:color="000000"/>
          </w:rPr>
          <w:t xml:space="preserve"> </w:t>
        </w:r>
      </w:ins>
      <w:ins w:id="280" w:author="Anttila  Eliel Simpson" w:date="2024-07-12T10:03:00Z">
        <w:r w:rsidR="00DA55AD">
          <w:rPr>
            <w:rFonts w:ascii="Times New Roman" w:hAnsi="Times New Roman" w:cs="Times New Roman"/>
            <w:color w:val="000000"/>
            <w:u w:color="000000"/>
          </w:rPr>
          <w:t>m</w:t>
        </w:r>
      </w:ins>
      <w:ins w:id="281" w:author="Anttila  Eliel Simpson" w:date="2024-07-12T10:01:00Z">
        <w:r w:rsidR="00DA55AD">
          <w:rPr>
            <w:rFonts w:ascii="Times New Roman" w:hAnsi="Times New Roman" w:cs="Times New Roman"/>
            <w:color w:val="000000"/>
            <w:u w:color="000000"/>
          </w:rPr>
          <w:t xml:space="preserve"> interval</w:t>
        </w:r>
      </w:ins>
      <w:r w:rsidRPr="00E35C55">
        <w:rPr>
          <w:rFonts w:ascii="Times New Roman" w:hAnsi="Times New Roman" w:cs="Times New Roman"/>
          <w:color w:val="000000"/>
          <w:u w:color="000000"/>
        </w:rPr>
        <w:t xml:space="preserve"> of white </w:t>
      </w:r>
      <w:del w:id="282" w:author="Anttila  Eliel Simpson" w:date="2024-07-12T10:00:00Z">
        <w:r w:rsidRPr="00E35C55" w:rsidDel="00DA55AD">
          <w:rPr>
            <w:rFonts w:ascii="Times New Roman" w:hAnsi="Times New Roman" w:cs="Times New Roman"/>
            <w:color w:val="000000"/>
            <w:u w:color="000000"/>
          </w:rPr>
          <w:delText xml:space="preserve">to cream colored </w:delText>
        </w:r>
      </w:del>
      <w:r w:rsidRPr="00E35C55">
        <w:rPr>
          <w:rFonts w:ascii="Times New Roman" w:hAnsi="Times New Roman" w:cs="Times New Roman"/>
          <w:color w:val="000000"/>
          <w:u w:color="000000"/>
        </w:rPr>
        <w:t xml:space="preserve">dolomite </w:t>
      </w:r>
      <w:proofErr w:type="spellStart"/>
      <w:r w:rsidRPr="00E35C55">
        <w:rPr>
          <w:rFonts w:ascii="Times New Roman" w:hAnsi="Times New Roman" w:cs="Times New Roman"/>
          <w:color w:val="000000"/>
          <w:u w:color="000000"/>
        </w:rPr>
        <w:t>grainstone</w:t>
      </w:r>
      <w:proofErr w:type="spellEnd"/>
      <w:r w:rsidR="00AE23B7" w:rsidRPr="00E35C55">
        <w:rPr>
          <w:rFonts w:ascii="Times New Roman" w:hAnsi="Times New Roman" w:cs="Times New Roman"/>
          <w:color w:val="000000"/>
          <w:u w:color="000000"/>
        </w:rPr>
        <w:t xml:space="preserve"> and </w:t>
      </w:r>
      <w:proofErr w:type="spellStart"/>
      <w:r w:rsidR="00AE23B7"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beds</w:t>
      </w:r>
      <w:del w:id="283" w:author="Anttila  Eliel Simpson" w:date="2024-07-12T10:02:00Z">
        <w:r w:rsidRPr="00E35C55" w:rsidDel="00DA55AD">
          <w:rPr>
            <w:rFonts w:ascii="Times New Roman" w:hAnsi="Times New Roman" w:cs="Times New Roman"/>
            <w:color w:val="000000"/>
            <w:u w:color="000000"/>
          </w:rPr>
          <w:delText xml:space="preserve">, </w:delText>
        </w:r>
        <w:r w:rsidR="00AE23B7" w:rsidRPr="00E35C55" w:rsidDel="00DA55AD">
          <w:rPr>
            <w:rFonts w:ascii="Times New Roman" w:hAnsi="Times New Roman" w:cs="Times New Roman"/>
            <w:color w:val="000000"/>
            <w:u w:color="000000"/>
          </w:rPr>
          <w:delText xml:space="preserve">typically more than </w:delText>
        </w:r>
        <w:r w:rsidRPr="00E35C55" w:rsidDel="00DA55AD">
          <w:rPr>
            <w:rFonts w:ascii="Times New Roman" w:hAnsi="Times New Roman" w:cs="Times New Roman"/>
            <w:color w:val="000000"/>
            <w:u w:color="000000"/>
          </w:rPr>
          <w:delText>50 m thick</w:delText>
        </w:r>
      </w:del>
      <w:r w:rsidRPr="00E35C55">
        <w:rPr>
          <w:rFonts w:ascii="Times New Roman" w:hAnsi="Times New Roman" w:cs="Times New Roman"/>
          <w:color w:val="000000"/>
          <w:u w:color="000000"/>
        </w:rPr>
        <w:t xml:space="preserve">. Primary bedding features are obfuscated by dolomitization, but relict 10-60 cm bedding is locally apparent.  </w:t>
      </w:r>
      <w:r w:rsidR="00080050"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ike the dark base of the Middle </w:t>
      </w:r>
      <w:r w:rsidR="00415996"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these white bands are visible and traceable both on distant ridge exposure</w:t>
      </w:r>
      <w:r w:rsidR="00080050"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and on aerial and satellite imagery</w:t>
      </w:r>
      <w:r w:rsidR="00080050" w:rsidRPr="00E35C55">
        <w:rPr>
          <w:rFonts w:ascii="Times New Roman" w:hAnsi="Times New Roman" w:cs="Times New Roman"/>
          <w:color w:val="000000"/>
          <w:u w:color="000000"/>
        </w:rPr>
        <w:t xml:space="preserve">, which aids the mapping </w:t>
      </w:r>
      <w:r w:rsidR="00F84BC4" w:rsidRPr="00E35C55">
        <w:rPr>
          <w:rFonts w:ascii="Times New Roman" w:hAnsi="Times New Roman" w:cs="Times New Roman"/>
          <w:color w:val="000000"/>
          <w:u w:color="000000"/>
        </w:rPr>
        <w:t xml:space="preserve">of </w:t>
      </w:r>
      <w:r w:rsidR="00080050" w:rsidRPr="00E35C55">
        <w:rPr>
          <w:rFonts w:ascii="Times New Roman" w:hAnsi="Times New Roman" w:cs="Times New Roman"/>
          <w:color w:val="000000"/>
          <w:u w:color="000000"/>
        </w:rPr>
        <w:t>large-scale structures.</w:t>
      </w:r>
    </w:p>
    <w:p w14:paraId="3A4468CA" w14:textId="2454D311"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 xml:space="preserve">Above the white dolomite sequence, micritic </w:t>
      </w:r>
      <w:proofErr w:type="spellStart"/>
      <w:r w:rsidRPr="00E35C55">
        <w:rPr>
          <w:rFonts w:ascii="Times New Roman" w:hAnsi="Times New Roman" w:cs="Times New Roman"/>
          <w:color w:val="000000"/>
          <w:u w:color="000000"/>
        </w:rPr>
        <w:t>laminites</w:t>
      </w:r>
      <w:proofErr w:type="spellEnd"/>
      <w:r w:rsidR="00B70635" w:rsidRPr="00E35C55">
        <w:rPr>
          <w:rFonts w:ascii="Times New Roman" w:hAnsi="Times New Roman" w:cs="Times New Roman"/>
          <w:color w:val="000000"/>
          <w:u w:color="000000"/>
        </w:rPr>
        <w:t xml:space="preserve"> and </w:t>
      </w:r>
      <w:proofErr w:type="spellStart"/>
      <w:r w:rsidR="00F84BC4" w:rsidRPr="00E35C55">
        <w:rPr>
          <w:rFonts w:ascii="Times New Roman" w:hAnsi="Times New Roman" w:cs="Times New Roman"/>
          <w:color w:val="000000"/>
          <w:u w:color="000000"/>
        </w:rPr>
        <w:t>dolo-</w:t>
      </w:r>
      <w:r w:rsidR="00B70635" w:rsidRPr="00E35C55">
        <w:rPr>
          <w:rFonts w:ascii="Times New Roman" w:hAnsi="Times New Roman" w:cs="Times New Roman"/>
          <w:color w:val="000000"/>
          <w:u w:color="000000"/>
        </w:rPr>
        <w:t>grainstones</w:t>
      </w:r>
      <w:proofErr w:type="spellEnd"/>
      <w:r w:rsidRPr="00E35C55">
        <w:rPr>
          <w:rFonts w:ascii="Times New Roman" w:hAnsi="Times New Roman" w:cs="Times New Roman"/>
          <w:color w:val="000000"/>
          <w:u w:color="000000"/>
        </w:rPr>
        <w:t xml:space="preserve"> form 1-10 m scale coarsening-upward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for up to 500 m.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are frequent and tend to be concentrated in thicker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w:t>
      </w:r>
      <w:r w:rsidR="00E65E12" w:rsidRPr="00E35C55">
        <w:rPr>
          <w:rFonts w:ascii="Times New Roman" w:hAnsi="Times New Roman" w:cs="Times New Roman"/>
          <w:color w:val="000000"/>
          <w:u w:color="000000"/>
        </w:rPr>
        <w:t xml:space="preserve">. </w:t>
      </w:r>
      <w:r w:rsidR="00FB606C" w:rsidRPr="00E35C55">
        <w:rPr>
          <w:rFonts w:ascii="Times New Roman" w:hAnsi="Times New Roman" w:cs="Times New Roman"/>
          <w:color w:val="000000"/>
          <w:u w:color="000000"/>
        </w:rPr>
        <w:t>Where visible</w:t>
      </w:r>
      <w:r w:rsidR="00E65E12" w:rsidRPr="00E35C55">
        <w:rPr>
          <w:rFonts w:ascii="Times New Roman" w:hAnsi="Times New Roman" w:cs="Times New Roman"/>
          <w:color w:val="000000"/>
          <w:u w:color="000000"/>
        </w:rPr>
        <w:t xml:space="preserve"> in less-bioturbated strata</w:t>
      </w:r>
      <w:r w:rsidR="00FB606C" w:rsidRPr="00E35C55">
        <w:rPr>
          <w:rFonts w:ascii="Times New Roman" w:hAnsi="Times New Roman" w:cs="Times New Roman"/>
          <w:color w:val="000000"/>
          <w:u w:color="000000"/>
        </w:rPr>
        <w:t xml:space="preserve">, the Upper </w:t>
      </w:r>
      <w:r w:rsidR="00504468" w:rsidRPr="00E35C55">
        <w:rPr>
          <w:rFonts w:ascii="Times New Roman" w:hAnsi="Times New Roman" w:cs="Times New Roman"/>
          <w:color w:val="000000"/>
          <w:u w:color="000000"/>
        </w:rPr>
        <w:t>Mb</w:t>
      </w:r>
      <w:r w:rsidR="00FB606C" w:rsidRPr="00E35C55">
        <w:rPr>
          <w:rFonts w:ascii="Times New Roman" w:hAnsi="Times New Roman" w:cs="Times New Roman"/>
          <w:color w:val="000000"/>
          <w:u w:color="000000"/>
        </w:rPr>
        <w:t xml:space="preserve"> contains cross-bedded</w:t>
      </w:r>
      <w:r w:rsidR="00E97D75" w:rsidRPr="00E35C55">
        <w:rPr>
          <w:rFonts w:ascii="Times New Roman" w:hAnsi="Times New Roman" w:cs="Times New Roman"/>
          <w:color w:val="000000"/>
          <w:u w:color="000000"/>
        </w:rPr>
        <w:t xml:space="preserve"> and channelized</w:t>
      </w:r>
      <w:r w:rsidRPr="00E35C55">
        <w:rPr>
          <w:rFonts w:ascii="Times New Roman" w:hAnsi="Times New Roman" w:cs="Times New Roman"/>
          <w:color w:val="000000"/>
          <w:u w:color="000000"/>
        </w:rPr>
        <w:t xml:space="preserve"> </w:t>
      </w:r>
      <w:proofErr w:type="spellStart"/>
      <w:r w:rsidR="00FB606C" w:rsidRPr="00E35C55">
        <w:rPr>
          <w:rFonts w:ascii="Times New Roman" w:hAnsi="Times New Roman" w:cs="Times New Roman"/>
          <w:color w:val="000000"/>
          <w:u w:color="000000"/>
        </w:rPr>
        <w:t>grainstone</w:t>
      </w:r>
      <w:proofErr w:type="spellEnd"/>
      <w:r w:rsidR="00FB606C"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microbial mat textures, and ripple cross-stratification. </w:t>
      </w:r>
      <w:r w:rsidRPr="00E35C55">
        <w:rPr>
          <w:rFonts w:ascii="Times New Roman" w:hAnsi="Times New Roman" w:cs="Times New Roman"/>
          <w:color w:val="000000"/>
          <w:u w:color="000000"/>
        </w:rPr>
        <w:t xml:space="preserve">At the top of the sequence, lithic grains and fragments are present in coarse-grained, non-bioturbated </w:t>
      </w:r>
      <w:proofErr w:type="spellStart"/>
      <w:r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w:t>
      </w:r>
      <w:r w:rsidRPr="00E35C55">
        <w:rPr>
          <w:rFonts w:ascii="Times New Roman" w:hAnsi="Times New Roman" w:cs="Times New Roman"/>
          <w:color w:val="000000"/>
          <w:u w:color="000000"/>
        </w:rPr>
        <w:t xml:space="preserve">s, becoming more frequent toward the top of the sequence. </w:t>
      </w:r>
      <w:r w:rsidR="00F84BC4"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hicker sections of the Upper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contain more abundant </w:t>
      </w:r>
      <w:r w:rsidR="00F84BC4" w:rsidRPr="00E35C55">
        <w:rPr>
          <w:rFonts w:ascii="Times New Roman" w:hAnsi="Times New Roman" w:cs="Times New Roman"/>
          <w:color w:val="000000"/>
          <w:u w:color="000000"/>
        </w:rPr>
        <w:t xml:space="preserve">siliciclastic </w:t>
      </w:r>
      <w:r w:rsidRPr="00E35C55">
        <w:rPr>
          <w:rFonts w:ascii="Times New Roman" w:hAnsi="Times New Roman" w:cs="Times New Roman"/>
          <w:color w:val="000000"/>
          <w:u w:color="000000"/>
        </w:rPr>
        <w:t xml:space="preserve">grains, </w:t>
      </w:r>
      <w:r w:rsidR="00F84BC4" w:rsidRPr="00E35C55">
        <w:rPr>
          <w:rFonts w:ascii="Times New Roman" w:hAnsi="Times New Roman" w:cs="Times New Roman"/>
          <w:color w:val="000000"/>
          <w:u w:color="000000"/>
        </w:rPr>
        <w:t xml:space="preserve">which occur in </w:t>
      </w:r>
      <w:r w:rsidRPr="00E35C55">
        <w:rPr>
          <w:rFonts w:ascii="Times New Roman" w:hAnsi="Times New Roman" w:cs="Times New Roman"/>
          <w:color w:val="000000"/>
          <w:u w:color="000000"/>
        </w:rPr>
        <w:t xml:space="preserve">graded beds that </w:t>
      </w:r>
      <w:r w:rsidR="00C504CF" w:rsidRPr="00E35C55">
        <w:rPr>
          <w:rFonts w:ascii="Times New Roman" w:hAnsi="Times New Roman" w:cs="Times New Roman"/>
          <w:color w:val="000000"/>
          <w:u w:color="000000"/>
        </w:rPr>
        <w:t>increase in abundance up-</w:t>
      </w:r>
      <w:r w:rsidRPr="00E35C55">
        <w:rPr>
          <w:rFonts w:ascii="Times New Roman" w:hAnsi="Times New Roman" w:cs="Times New Roman"/>
          <w:color w:val="000000"/>
          <w:u w:color="000000"/>
        </w:rPr>
        <w:t xml:space="preserve">section. </w:t>
      </w:r>
    </w:p>
    <w:p w14:paraId="6D74DB02" w14:textId="3CDB7D63"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Erkhelnuur</w:t>
      </w:r>
      <w:proofErr w:type="spellEnd"/>
      <w:r w:rsidRPr="00E35C55">
        <w:rPr>
          <w:rFonts w:ascii="Times New Roman" w:hAnsi="Times New Roman" w:cs="Times New Roman"/>
          <w:i/>
          <w:iCs/>
          <w:color w:val="000000"/>
          <w:u w:color="000000"/>
        </w:rPr>
        <w:t xml:space="preserve"> Formation interpretation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Repeated, shallowing-upward </w:t>
      </w:r>
      <w:proofErr w:type="spellStart"/>
      <w:r w:rsidR="000F7010" w:rsidRPr="00E35C55">
        <w:rPr>
          <w:rFonts w:ascii="Times New Roman" w:hAnsi="Times New Roman" w:cs="Times New Roman"/>
          <w:color w:val="000000"/>
          <w:u w:color="000000"/>
        </w:rPr>
        <w:t>parasequences</w:t>
      </w:r>
      <w:proofErr w:type="spellEnd"/>
      <w:r w:rsidR="000F7010" w:rsidRPr="00E35C55">
        <w:rPr>
          <w:rFonts w:ascii="Times New Roman" w:hAnsi="Times New Roman" w:cs="Times New Roman"/>
          <w:color w:val="000000"/>
          <w:u w:color="000000"/>
        </w:rPr>
        <w:t xml:space="preserve"> of the Lower and Middle </w:t>
      </w:r>
      <w:proofErr w:type="spellStart"/>
      <w:r w:rsidR="000F7010" w:rsidRPr="00E35C55">
        <w:rPr>
          <w:rFonts w:ascii="Times New Roman" w:hAnsi="Times New Roman" w:cs="Times New Roman"/>
          <w:color w:val="000000"/>
          <w:u w:color="000000"/>
        </w:rPr>
        <w:t>Mbs</w:t>
      </w:r>
      <w:proofErr w:type="spellEnd"/>
      <w:r w:rsidR="000F7010" w:rsidRPr="00E35C55">
        <w:rPr>
          <w:rFonts w:ascii="Times New Roman" w:hAnsi="Times New Roman" w:cs="Times New Roman"/>
          <w:color w:val="000000"/>
          <w:u w:color="000000"/>
        </w:rPr>
        <w:t xml:space="preserve"> of the </w:t>
      </w:r>
      <w:proofErr w:type="spellStart"/>
      <w:r w:rsidR="000F7010" w:rsidRPr="00E35C55">
        <w:rPr>
          <w:rFonts w:ascii="Times New Roman" w:hAnsi="Times New Roman" w:cs="Times New Roman"/>
          <w:color w:val="000000"/>
          <w:u w:color="000000"/>
        </w:rPr>
        <w:t>Erkhelnuur</w:t>
      </w:r>
      <w:proofErr w:type="spellEnd"/>
      <w:r w:rsidR="000F701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F7010" w:rsidRPr="00E35C55">
        <w:rPr>
          <w:rFonts w:ascii="Times New Roman" w:hAnsi="Times New Roman" w:cs="Times New Roman"/>
          <w:color w:val="000000"/>
          <w:u w:color="000000"/>
        </w:rPr>
        <w:t xml:space="preserve"> suggest shoaling in a</w:t>
      </w:r>
      <w:r w:rsidR="00E65E12" w:rsidRPr="00E35C55">
        <w:rPr>
          <w:rFonts w:ascii="Times New Roman" w:hAnsi="Times New Roman" w:cs="Times New Roman"/>
          <w:color w:val="000000"/>
          <w:u w:color="000000"/>
        </w:rPr>
        <w:t>n</w:t>
      </w:r>
      <w:r w:rsidR="000F7010"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upper-</w:t>
      </w:r>
      <w:r w:rsidR="000F7010" w:rsidRPr="00E35C55">
        <w:rPr>
          <w:rFonts w:ascii="Times New Roman" w:hAnsi="Times New Roman" w:cs="Times New Roman"/>
          <w:color w:val="000000"/>
          <w:u w:color="000000"/>
        </w:rPr>
        <w:t xml:space="preserve">mid-ramp environment. Interbedded </w:t>
      </w:r>
      <w:r w:rsidR="00F84BC4" w:rsidRPr="00E35C55">
        <w:rPr>
          <w:rFonts w:ascii="Times New Roman" w:hAnsi="Times New Roman" w:cs="Times New Roman"/>
          <w:color w:val="000000"/>
          <w:u w:color="000000"/>
        </w:rPr>
        <w:t>micrite and</w:t>
      </w:r>
      <w:r w:rsidR="000F7010" w:rsidRPr="00E35C55">
        <w:rPr>
          <w:rFonts w:ascii="Times New Roman" w:hAnsi="Times New Roman" w:cs="Times New Roman"/>
          <w:color w:val="000000"/>
          <w:u w:color="000000"/>
        </w:rPr>
        <w:t xml:space="preserve"> </w:t>
      </w:r>
      <w:proofErr w:type="spellStart"/>
      <w:r w:rsidR="000F7010"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beds record </w:t>
      </w:r>
      <w:r w:rsidR="00D4604A" w:rsidRPr="00E35C55">
        <w:rPr>
          <w:rFonts w:ascii="Times New Roman" w:hAnsi="Times New Roman" w:cs="Times New Roman"/>
          <w:color w:val="000000"/>
          <w:u w:color="000000"/>
        </w:rPr>
        <w:t xml:space="preserve">repeated </w:t>
      </w:r>
      <w:r w:rsidR="000F7010" w:rsidRPr="00E35C55">
        <w:rPr>
          <w:rFonts w:ascii="Times New Roman" w:hAnsi="Times New Roman" w:cs="Times New Roman"/>
          <w:color w:val="000000"/>
          <w:u w:color="000000"/>
        </w:rPr>
        <w:t>gravity</w:t>
      </w:r>
      <w:ins w:id="284" w:author="Anttila  Eliel Simpson" w:date="2024-07-12T10:06:00Z">
        <w:r w:rsidR="005F79FB">
          <w:rPr>
            <w:rFonts w:ascii="Times New Roman" w:hAnsi="Times New Roman" w:cs="Times New Roman"/>
            <w:color w:val="000000"/>
            <w:u w:color="000000"/>
          </w:rPr>
          <w:t xml:space="preserve"> flow</w:t>
        </w:r>
      </w:ins>
      <w:r w:rsidR="000F7010" w:rsidRPr="00E35C55">
        <w:rPr>
          <w:rFonts w:ascii="Times New Roman" w:hAnsi="Times New Roman" w:cs="Times New Roman"/>
          <w:color w:val="000000"/>
          <w:u w:color="000000"/>
        </w:rPr>
        <w:t xml:space="preserve"> deposits</w:t>
      </w:r>
      <w:r w:rsidR="00F84BC4"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The association of domal</w:t>
      </w:r>
      <w:r w:rsidR="00FA0D98" w:rsidRPr="00E35C55">
        <w:rPr>
          <w:rFonts w:ascii="Times New Roman" w:hAnsi="Times New Roman" w:cs="Times New Roman"/>
          <w:color w:val="000000"/>
          <w:u w:color="000000"/>
        </w:rPr>
        <w:t xml:space="preserve"> and digitate</w:t>
      </w:r>
      <w:r w:rsidR="000F7010" w:rsidRPr="00E35C55">
        <w:rPr>
          <w:rFonts w:ascii="Times New Roman" w:hAnsi="Times New Roman" w:cs="Times New Roman"/>
          <w:color w:val="000000"/>
          <w:u w:color="000000"/>
        </w:rPr>
        <w:t xml:space="preserve"> stromatolites with </w:t>
      </w:r>
      <w:proofErr w:type="gramStart"/>
      <w:r w:rsidR="000F7010" w:rsidRPr="00E35C55">
        <w:rPr>
          <w:rFonts w:ascii="Times New Roman" w:hAnsi="Times New Roman" w:cs="Times New Roman"/>
          <w:color w:val="000000"/>
          <w:u w:color="000000"/>
        </w:rPr>
        <w:t>thinly-laminated</w:t>
      </w:r>
      <w:proofErr w:type="gramEnd"/>
      <w:r w:rsidR="000F7010" w:rsidRPr="00E35C55">
        <w:rPr>
          <w:rFonts w:ascii="Times New Roman" w:hAnsi="Times New Roman" w:cs="Times New Roman"/>
          <w:color w:val="000000"/>
          <w:u w:color="000000"/>
        </w:rPr>
        <w:t xml:space="preserve"> </w:t>
      </w:r>
      <w:r w:rsidR="00F84BC4" w:rsidRPr="00E35C55">
        <w:rPr>
          <w:rFonts w:ascii="Times New Roman" w:hAnsi="Times New Roman" w:cs="Times New Roman"/>
          <w:color w:val="000000"/>
          <w:u w:color="000000"/>
        </w:rPr>
        <w:t xml:space="preserve">micrite </w:t>
      </w:r>
      <w:r w:rsidR="000F7010" w:rsidRPr="00E35C55">
        <w:rPr>
          <w:rFonts w:ascii="Times New Roman" w:hAnsi="Times New Roman" w:cs="Times New Roman"/>
          <w:color w:val="000000"/>
          <w:u w:color="000000"/>
        </w:rPr>
        <w:t xml:space="preserve">and </w:t>
      </w:r>
      <w:proofErr w:type="spellStart"/>
      <w:r w:rsidR="000F7010"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w:t>
      </w:r>
      <w:r w:rsidR="000F7010" w:rsidRPr="00E35C55">
        <w:rPr>
          <w:rFonts w:ascii="Times New Roman" w:hAnsi="Times New Roman" w:cs="Times New Roman"/>
          <w:color w:val="000000"/>
          <w:u w:color="000000"/>
        </w:rPr>
        <w:t xml:space="preserve">s suggests growth of microbial communities during periods of minimal gravity-flow input. Coarser </w:t>
      </w:r>
      <w:proofErr w:type="spellStart"/>
      <w:r w:rsidR="000F7010" w:rsidRPr="00E35C55">
        <w:rPr>
          <w:rFonts w:ascii="Times New Roman" w:hAnsi="Times New Roman" w:cs="Times New Roman"/>
          <w:color w:val="000000"/>
          <w:u w:color="000000"/>
        </w:rPr>
        <w:t>grainstone</w:t>
      </w:r>
      <w:proofErr w:type="spellEnd"/>
      <w:r w:rsidR="000F7010" w:rsidRPr="00E35C55">
        <w:rPr>
          <w:rFonts w:ascii="Times New Roman" w:hAnsi="Times New Roman" w:cs="Times New Roman"/>
          <w:color w:val="000000"/>
          <w:u w:color="000000"/>
        </w:rPr>
        <w:t xml:space="preserve"> and </w:t>
      </w:r>
      <w:proofErr w:type="spellStart"/>
      <w:r w:rsidR="000F7010" w:rsidRPr="00E35C55">
        <w:rPr>
          <w:rFonts w:ascii="Times New Roman" w:hAnsi="Times New Roman" w:cs="Times New Roman"/>
          <w:color w:val="000000"/>
          <w:u w:color="000000"/>
        </w:rPr>
        <w:t>wackestone</w:t>
      </w:r>
      <w:proofErr w:type="spellEnd"/>
      <w:ins w:id="285" w:author="Anttila  Eliel Simpson" w:date="2024-07-12T10:12:00Z">
        <w:r w:rsidR="005F79FB">
          <w:rPr>
            <w:rFonts w:ascii="Times New Roman" w:hAnsi="Times New Roman" w:cs="Times New Roman"/>
            <w:color w:val="000000"/>
            <w:u w:color="000000"/>
          </w:rPr>
          <w:t xml:space="preserve"> beds</w:t>
        </w:r>
      </w:ins>
      <w:r w:rsidR="000F7010" w:rsidRPr="00E35C55">
        <w:rPr>
          <w:rFonts w:ascii="Times New Roman" w:hAnsi="Times New Roman" w:cs="Times New Roman"/>
          <w:color w:val="000000"/>
          <w:u w:color="000000"/>
        </w:rPr>
        <w:t xml:space="preserve"> at the top of each </w:t>
      </w:r>
      <w:proofErr w:type="spellStart"/>
      <w:r w:rsidR="000F7010" w:rsidRPr="00E35C55">
        <w:rPr>
          <w:rFonts w:ascii="Times New Roman" w:hAnsi="Times New Roman" w:cs="Times New Roman"/>
          <w:color w:val="000000"/>
          <w:u w:color="000000"/>
        </w:rPr>
        <w:t>parasequence</w:t>
      </w:r>
      <w:proofErr w:type="spellEnd"/>
      <w:r w:rsidR="000F7010" w:rsidRPr="00E35C55">
        <w:rPr>
          <w:rFonts w:ascii="Times New Roman" w:hAnsi="Times New Roman" w:cs="Times New Roman"/>
          <w:color w:val="000000"/>
          <w:u w:color="000000"/>
        </w:rPr>
        <w:t xml:space="preserve"> contain </w:t>
      </w:r>
      <w:proofErr w:type="spellStart"/>
      <w:r w:rsidR="000F7010" w:rsidRPr="00E35C55">
        <w:rPr>
          <w:rFonts w:ascii="Times New Roman" w:hAnsi="Times New Roman" w:cs="Times New Roman"/>
          <w:color w:val="000000"/>
          <w:u w:color="000000"/>
        </w:rPr>
        <w:t>allochems</w:t>
      </w:r>
      <w:proofErr w:type="spellEnd"/>
      <w:r w:rsidR="000F7010" w:rsidRPr="00E35C55">
        <w:rPr>
          <w:rFonts w:ascii="Times New Roman" w:hAnsi="Times New Roman" w:cs="Times New Roman"/>
          <w:color w:val="000000"/>
          <w:u w:color="000000"/>
        </w:rPr>
        <w:t>, including ooids, likely sourced from a</w:t>
      </w:r>
      <w:r w:rsidR="005C7805" w:rsidRPr="00E35C55">
        <w:rPr>
          <w:rFonts w:ascii="Times New Roman" w:hAnsi="Times New Roman" w:cs="Times New Roman"/>
          <w:color w:val="000000"/>
          <w:u w:color="000000"/>
        </w:rPr>
        <w:t xml:space="preserve">n </w:t>
      </w:r>
      <w:r w:rsidR="000F7010" w:rsidRPr="00E35C55">
        <w:rPr>
          <w:rFonts w:ascii="Times New Roman" w:hAnsi="Times New Roman" w:cs="Times New Roman"/>
          <w:color w:val="000000"/>
          <w:u w:color="000000"/>
        </w:rPr>
        <w:t xml:space="preserve">upper ramp setting, and suggest progressive shallowing and increased communication with </w:t>
      </w:r>
      <w:proofErr w:type="spellStart"/>
      <w:r w:rsidR="00E65E12" w:rsidRPr="00E35C55">
        <w:rPr>
          <w:rFonts w:ascii="Times New Roman" w:hAnsi="Times New Roman" w:cs="Times New Roman"/>
          <w:color w:val="000000"/>
          <w:u w:color="000000"/>
        </w:rPr>
        <w:t>banktop</w:t>
      </w:r>
      <w:proofErr w:type="spellEnd"/>
      <w:r w:rsidR="00E65E12" w:rsidRPr="00E35C55">
        <w:rPr>
          <w:rFonts w:ascii="Times New Roman" w:hAnsi="Times New Roman" w:cs="Times New Roman"/>
          <w:color w:val="000000"/>
          <w:u w:color="000000"/>
        </w:rPr>
        <w:t xml:space="preserve"> or </w:t>
      </w:r>
      <w:proofErr w:type="gramStart"/>
      <w:r w:rsidR="00E65E12" w:rsidRPr="00E35C55">
        <w:rPr>
          <w:rFonts w:ascii="Times New Roman" w:hAnsi="Times New Roman" w:cs="Times New Roman"/>
          <w:color w:val="000000"/>
          <w:u w:color="000000"/>
        </w:rPr>
        <w:t>inner-ramp</w:t>
      </w:r>
      <w:proofErr w:type="gramEnd"/>
      <w:r w:rsidR="00E65E12"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depozones at the top of each </w:t>
      </w:r>
      <w:proofErr w:type="spellStart"/>
      <w:r w:rsidR="000F7010" w:rsidRPr="00E35C55">
        <w:rPr>
          <w:rFonts w:ascii="Times New Roman" w:hAnsi="Times New Roman" w:cs="Times New Roman"/>
          <w:color w:val="000000"/>
          <w:u w:color="000000"/>
        </w:rPr>
        <w:t>parasequence</w:t>
      </w:r>
      <w:proofErr w:type="spellEnd"/>
      <w:r w:rsidR="000F7010"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Sparse evidence </w:t>
      </w:r>
      <w:ins w:id="286" w:author="Anttila  Eliel Simpson" w:date="2024-07-12T10:12:00Z">
        <w:r w:rsidR="005F79FB">
          <w:rPr>
            <w:rFonts w:ascii="Times New Roman" w:hAnsi="Times New Roman" w:cs="Times New Roman"/>
            <w:color w:val="000000"/>
            <w:u w:color="000000"/>
          </w:rPr>
          <w:t>for</w:t>
        </w:r>
      </w:ins>
      <w:del w:id="287" w:author="Anttila  Eliel Simpson" w:date="2024-07-12T10:12:00Z">
        <w:r w:rsidR="00E97D75" w:rsidRPr="00E35C55" w:rsidDel="005F79FB">
          <w:rPr>
            <w:rFonts w:ascii="Times New Roman" w:hAnsi="Times New Roman" w:cs="Times New Roman"/>
            <w:color w:val="000000"/>
            <w:u w:color="000000"/>
          </w:rPr>
          <w:delText>of</w:delText>
        </w:r>
      </w:del>
      <w:r w:rsidR="00E97D75"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tidal or persistent wave action suggests that the Lower and Middle </w:t>
      </w:r>
      <w:proofErr w:type="spellStart"/>
      <w:r w:rsidR="000F7010" w:rsidRPr="00E35C55">
        <w:rPr>
          <w:rFonts w:ascii="Times New Roman" w:hAnsi="Times New Roman" w:cs="Times New Roman"/>
          <w:color w:val="000000"/>
          <w:u w:color="000000"/>
        </w:rPr>
        <w:t>Mbs</w:t>
      </w:r>
      <w:proofErr w:type="spellEnd"/>
      <w:r w:rsidR="000F7010" w:rsidRPr="00E35C55">
        <w:rPr>
          <w:rFonts w:ascii="Times New Roman" w:hAnsi="Times New Roman" w:cs="Times New Roman"/>
          <w:color w:val="000000"/>
          <w:u w:color="000000"/>
        </w:rPr>
        <w:t xml:space="preserve"> largely remained below fair-weather-wave base</w:t>
      </w:r>
      <w:r w:rsidR="00CB3F07">
        <w:rPr>
          <w:rFonts w:ascii="Times New Roman" w:hAnsi="Times New Roman" w:cs="Times New Roman"/>
          <w:color w:val="000000"/>
          <w:u w:color="000000"/>
        </w:rPr>
        <w:t xml:space="preserve">, </w:t>
      </w:r>
      <w:r w:rsidR="00CB3F07" w:rsidRPr="00E35C55">
        <w:rPr>
          <w:rFonts w:ascii="Times New Roman" w:hAnsi="Times New Roman" w:cs="Times New Roman"/>
          <w:color w:val="000000"/>
          <w:u w:color="000000"/>
        </w:rPr>
        <w:t>but within the photic zone</w:t>
      </w:r>
      <w:r w:rsidR="00CB3F07">
        <w:rPr>
          <w:rFonts w:ascii="Times New Roman" w:hAnsi="Times New Roman" w:cs="Times New Roman"/>
          <w:color w:val="000000"/>
          <w:u w:color="000000"/>
        </w:rPr>
        <w:t>,</w:t>
      </w:r>
      <w:r w:rsidR="00CB3F07"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during deposition.</w:t>
      </w:r>
    </w:p>
    <w:p w14:paraId="49E8E2FE" w14:textId="6D3F49EF" w:rsidR="00B70635" w:rsidRPr="00E35C55" w:rsidRDefault="000F7010"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In the Middle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the onset of bed-penetrating bioturbation is broadly associated with an increase in the dominance of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ins w:id="288" w:author="Anttila  Eliel Simpson" w:date="2024-07-12T10:13:00Z">
        <w:r w:rsidR="005F79FB">
          <w:rPr>
            <w:rFonts w:ascii="Times New Roman" w:hAnsi="Times New Roman" w:cs="Times New Roman"/>
            <w:color w:val="000000"/>
            <w:u w:color="000000"/>
          </w:rPr>
          <w:t>.</w:t>
        </w:r>
      </w:ins>
      <w:del w:id="289" w:author="Anttila  Eliel Simpson" w:date="2024-07-12T10:13:00Z">
        <w:r w:rsidR="005C7805" w:rsidRPr="00E35C55" w:rsidDel="005F79FB">
          <w:rPr>
            <w:rFonts w:ascii="Times New Roman" w:hAnsi="Times New Roman" w:cs="Times New Roman"/>
            <w:color w:val="000000"/>
            <w:u w:color="000000"/>
          </w:rPr>
          <w:delText>;</w:delText>
        </w:r>
      </w:del>
      <w:r w:rsidR="005C7805" w:rsidRPr="00E35C55">
        <w:rPr>
          <w:rFonts w:ascii="Times New Roman" w:hAnsi="Times New Roman" w:cs="Times New Roman"/>
          <w:color w:val="000000"/>
          <w:u w:color="000000"/>
        </w:rPr>
        <w:t xml:space="preserve"> </w:t>
      </w:r>
      <w:ins w:id="290" w:author="Anttila  Eliel Simpson" w:date="2024-07-12T10:13:00Z">
        <w:r w:rsidR="005F79FB">
          <w:rPr>
            <w:rFonts w:ascii="Times New Roman" w:hAnsi="Times New Roman" w:cs="Times New Roman"/>
            <w:color w:val="000000"/>
            <w:u w:color="000000"/>
          </w:rPr>
          <w:t>H</w:t>
        </w:r>
      </w:ins>
      <w:del w:id="291" w:author="Anttila  Eliel Simpson" w:date="2024-07-12T10:13:00Z">
        <w:r w:rsidR="005C7805" w:rsidRPr="00E35C55" w:rsidDel="005F79FB">
          <w:rPr>
            <w:rFonts w:ascii="Times New Roman" w:hAnsi="Times New Roman" w:cs="Times New Roman"/>
            <w:color w:val="000000"/>
            <w:u w:color="000000"/>
          </w:rPr>
          <w:delText>h</w:delText>
        </w:r>
      </w:del>
      <w:r w:rsidRPr="00E35C55">
        <w:rPr>
          <w:rFonts w:ascii="Times New Roman" w:hAnsi="Times New Roman" w:cs="Times New Roman"/>
          <w:color w:val="000000"/>
          <w:u w:color="000000"/>
        </w:rPr>
        <w:t xml:space="preserve">owever, </w:t>
      </w:r>
      <w:r w:rsidR="005C7805" w:rsidRPr="00E35C55">
        <w:rPr>
          <w:rFonts w:ascii="Times New Roman" w:hAnsi="Times New Roman" w:cs="Times New Roman"/>
          <w:color w:val="000000"/>
          <w:u w:color="000000"/>
        </w:rPr>
        <w:t xml:space="preserve">in these heavily bioturbated facies, </w:t>
      </w:r>
      <w:r w:rsidR="00B70635" w:rsidRPr="00E35C55">
        <w:rPr>
          <w:rFonts w:ascii="Times New Roman" w:hAnsi="Times New Roman" w:cs="Times New Roman"/>
          <w:color w:val="000000"/>
          <w:u w:color="000000"/>
        </w:rPr>
        <w:t xml:space="preserve">primary depositional fabrics and textures have </w:t>
      </w:r>
      <w:r w:rsidR="005C7805" w:rsidRPr="00E35C55">
        <w:rPr>
          <w:rFonts w:ascii="Times New Roman" w:hAnsi="Times New Roman" w:cs="Times New Roman"/>
          <w:color w:val="000000"/>
          <w:u w:color="000000"/>
        </w:rPr>
        <w:t>been destroyed and coarsely recrystallized</w:t>
      </w:r>
      <w:r w:rsidR="00E97D75" w:rsidRPr="00E35C55">
        <w:rPr>
          <w:rFonts w:ascii="Times New Roman" w:hAnsi="Times New Roman" w:cs="Times New Roman"/>
          <w:color w:val="000000"/>
          <w:u w:color="000000"/>
        </w:rPr>
        <w:t xml:space="preserve">, potentially </w:t>
      </w:r>
      <w:r w:rsidR="005C7805" w:rsidRPr="00E35C55">
        <w:rPr>
          <w:rFonts w:ascii="Times New Roman" w:hAnsi="Times New Roman" w:cs="Times New Roman"/>
          <w:color w:val="000000"/>
          <w:u w:color="000000"/>
        </w:rPr>
        <w:t xml:space="preserve">causing </w:t>
      </w:r>
      <w:r w:rsidR="00E97D75" w:rsidRPr="00E35C55">
        <w:rPr>
          <w:rFonts w:ascii="Times New Roman" w:hAnsi="Times New Roman" w:cs="Times New Roman"/>
          <w:color w:val="000000"/>
          <w:u w:color="000000"/>
        </w:rPr>
        <w:t>observational bias towards the apparent dominance of more-energetic carbonate lithofacies.</w:t>
      </w:r>
      <w:r w:rsidR="00B7063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Nonetheless</w:t>
      </w:r>
      <w:r w:rsidR="00E97D75" w:rsidRPr="00E35C55">
        <w:rPr>
          <w:rFonts w:ascii="Times New Roman" w:hAnsi="Times New Roman" w:cs="Times New Roman"/>
          <w:color w:val="000000"/>
          <w:u w:color="000000"/>
        </w:rPr>
        <w:t>, t</w:t>
      </w:r>
      <w:r w:rsidR="00B70635" w:rsidRPr="00E35C55">
        <w:rPr>
          <w:rFonts w:ascii="Times New Roman" w:hAnsi="Times New Roman" w:cs="Times New Roman"/>
          <w:color w:val="000000"/>
          <w:u w:color="000000"/>
        </w:rPr>
        <w:t xml:space="preserve">he appearance of </w:t>
      </w:r>
      <w:proofErr w:type="gramStart"/>
      <w:r w:rsidR="00B70635" w:rsidRPr="00E35C55">
        <w:rPr>
          <w:rFonts w:ascii="Times New Roman" w:hAnsi="Times New Roman" w:cs="Times New Roman"/>
          <w:color w:val="000000"/>
          <w:u w:color="000000"/>
        </w:rPr>
        <w:t>coarser</w:t>
      </w:r>
      <w:proofErr w:type="gramEnd"/>
      <w:r w:rsidR="00D4604A" w:rsidRPr="00E35C55">
        <w:rPr>
          <w:rFonts w:ascii="Times New Roman" w:hAnsi="Times New Roman" w:cs="Times New Roman"/>
          <w:color w:val="000000"/>
          <w:u w:color="000000"/>
        </w:rPr>
        <w:t>-grained</w:t>
      </w:r>
      <w:r w:rsidR="00B70635" w:rsidRPr="00E35C55">
        <w:rPr>
          <w:rFonts w:ascii="Times New Roman" w:hAnsi="Times New Roman" w:cs="Times New Roman"/>
          <w:color w:val="000000"/>
          <w:u w:color="000000"/>
        </w:rPr>
        <w:t xml:space="preserve"> </w:t>
      </w:r>
      <w:proofErr w:type="spellStart"/>
      <w:r w:rsidR="00B70635" w:rsidRPr="00E35C55">
        <w:rPr>
          <w:rFonts w:ascii="Times New Roman" w:hAnsi="Times New Roman" w:cs="Times New Roman"/>
          <w:color w:val="000000"/>
          <w:u w:color="000000"/>
        </w:rPr>
        <w:t>allochems</w:t>
      </w:r>
      <w:proofErr w:type="spellEnd"/>
      <w:r w:rsidR="00B70635" w:rsidRPr="00E35C55">
        <w:rPr>
          <w:rFonts w:ascii="Times New Roman" w:hAnsi="Times New Roman" w:cs="Times New Roman"/>
          <w:color w:val="000000"/>
          <w:u w:color="000000"/>
        </w:rPr>
        <w:t xml:space="preserve">, including archaeocyathid hash, in the Middle </w:t>
      </w:r>
      <w:r w:rsidR="00504468" w:rsidRPr="00E35C55">
        <w:rPr>
          <w:rFonts w:ascii="Times New Roman" w:hAnsi="Times New Roman" w:cs="Times New Roman"/>
          <w:color w:val="000000"/>
          <w:u w:color="000000"/>
        </w:rPr>
        <w:t>Mb</w:t>
      </w:r>
      <w:r w:rsidR="00B70635" w:rsidRPr="00E35C55">
        <w:rPr>
          <w:rFonts w:ascii="Times New Roman" w:hAnsi="Times New Roman" w:cs="Times New Roman"/>
          <w:color w:val="000000"/>
          <w:u w:color="000000"/>
        </w:rPr>
        <w:t xml:space="preserve"> indicates</w:t>
      </w:r>
      <w:del w:id="292" w:author="Anttila  Eliel Simpson" w:date="2024-07-12T10:14:00Z">
        <w:r w:rsidR="00B70635" w:rsidRPr="00E35C55" w:rsidDel="005F79FB">
          <w:rPr>
            <w:rFonts w:ascii="Times New Roman" w:hAnsi="Times New Roman" w:cs="Times New Roman"/>
            <w:color w:val="000000"/>
            <w:u w:color="000000"/>
          </w:rPr>
          <w:delText xml:space="preserve"> </w:delText>
        </w:r>
        <w:r w:rsidR="00E65E12" w:rsidRPr="00E35C55" w:rsidDel="005F79FB">
          <w:rPr>
            <w:rFonts w:ascii="Times New Roman" w:hAnsi="Times New Roman" w:cs="Times New Roman"/>
            <w:color w:val="000000"/>
            <w:u w:color="000000"/>
          </w:rPr>
          <w:delText>an</w:delText>
        </w:r>
      </w:del>
      <w:r w:rsidR="00E65E12" w:rsidRPr="00E35C55">
        <w:rPr>
          <w:rFonts w:ascii="Times New Roman" w:hAnsi="Times New Roman" w:cs="Times New Roman"/>
          <w:color w:val="000000"/>
          <w:u w:color="000000"/>
        </w:rPr>
        <w:t xml:space="preserve"> increas</w:t>
      </w:r>
      <w:ins w:id="293" w:author="Anttila  Eliel Simpson" w:date="2024-07-12T10:14:00Z">
        <w:r w:rsidR="005F79FB">
          <w:rPr>
            <w:rFonts w:ascii="Times New Roman" w:hAnsi="Times New Roman" w:cs="Times New Roman"/>
            <w:color w:val="000000"/>
            <w:u w:color="000000"/>
          </w:rPr>
          <w:t>ed</w:t>
        </w:r>
      </w:ins>
      <w:del w:id="294" w:author="Anttila  Eliel Simpson" w:date="2024-07-12T10:14:00Z">
        <w:r w:rsidR="00E65E12" w:rsidRPr="00E35C55" w:rsidDel="005F79FB">
          <w:rPr>
            <w:rFonts w:ascii="Times New Roman" w:hAnsi="Times New Roman" w:cs="Times New Roman"/>
            <w:color w:val="000000"/>
            <w:u w:color="000000"/>
          </w:rPr>
          <w:delText>ing</w:delText>
        </w:r>
      </w:del>
      <w:r w:rsidR="00B70635" w:rsidRPr="00E35C55">
        <w:rPr>
          <w:rFonts w:ascii="Times New Roman" w:hAnsi="Times New Roman" w:cs="Times New Roman"/>
          <w:color w:val="000000"/>
          <w:u w:color="000000"/>
        </w:rPr>
        <w:t xml:space="preserve"> </w:t>
      </w:r>
      <w:r w:rsidR="005047D4" w:rsidRPr="00E35C55">
        <w:rPr>
          <w:rFonts w:ascii="Times New Roman" w:hAnsi="Times New Roman" w:cs="Times New Roman"/>
          <w:color w:val="000000"/>
          <w:u w:color="000000"/>
        </w:rPr>
        <w:t xml:space="preserve">sediment </w:t>
      </w:r>
      <w:r w:rsidR="005C7805" w:rsidRPr="00E35C55">
        <w:rPr>
          <w:rFonts w:ascii="Times New Roman" w:hAnsi="Times New Roman" w:cs="Times New Roman"/>
          <w:color w:val="000000"/>
          <w:u w:color="000000"/>
        </w:rPr>
        <w:t>flux</w:t>
      </w:r>
      <w:r w:rsidR="00B70635" w:rsidRPr="00E35C55">
        <w:rPr>
          <w:rFonts w:ascii="Times New Roman" w:hAnsi="Times New Roman" w:cs="Times New Roman"/>
          <w:color w:val="000000"/>
          <w:u w:color="000000"/>
        </w:rPr>
        <w:t xml:space="preserve"> from shallow</w:t>
      </w:r>
      <w:r w:rsidR="005047D4" w:rsidRPr="00E35C55">
        <w:rPr>
          <w:rFonts w:ascii="Times New Roman" w:hAnsi="Times New Roman" w:cs="Times New Roman"/>
          <w:color w:val="000000"/>
          <w:u w:color="000000"/>
        </w:rPr>
        <w:t>-</w:t>
      </w:r>
      <w:r w:rsidR="005C7805" w:rsidRPr="00E35C55">
        <w:rPr>
          <w:rFonts w:ascii="Times New Roman" w:hAnsi="Times New Roman" w:cs="Times New Roman"/>
          <w:color w:val="000000"/>
          <w:u w:color="000000"/>
        </w:rPr>
        <w:t>water</w:t>
      </w:r>
      <w:r w:rsidR="00B70635" w:rsidRPr="00E35C55">
        <w:rPr>
          <w:rFonts w:ascii="Times New Roman" w:hAnsi="Times New Roman" w:cs="Times New Roman"/>
          <w:color w:val="000000"/>
          <w:u w:color="000000"/>
        </w:rPr>
        <w:t xml:space="preserve"> environments, and corroborates an inferred shallowing of the depozone through the Middle </w:t>
      </w:r>
      <w:r w:rsidR="00DC61E9" w:rsidRPr="00E35C55">
        <w:rPr>
          <w:rFonts w:ascii="Times New Roman" w:hAnsi="Times New Roman" w:cs="Times New Roman"/>
          <w:color w:val="000000"/>
          <w:u w:color="000000"/>
        </w:rPr>
        <w:t>M</w:t>
      </w:r>
      <w:r w:rsidR="00DC61E9">
        <w:rPr>
          <w:rFonts w:ascii="Times New Roman" w:hAnsi="Times New Roman" w:cs="Times New Roman"/>
          <w:color w:val="000000"/>
          <w:u w:color="000000"/>
        </w:rPr>
        <w:t>b</w:t>
      </w:r>
      <w:r w:rsidR="00B70635" w:rsidRPr="00E35C55">
        <w:rPr>
          <w:rFonts w:ascii="Times New Roman" w:hAnsi="Times New Roman" w:cs="Times New Roman"/>
          <w:color w:val="000000"/>
          <w:u w:color="000000"/>
        </w:rPr>
        <w:t xml:space="preserve">. </w:t>
      </w:r>
    </w:p>
    <w:p w14:paraId="3702BC76" w14:textId="67BCA198" w:rsidR="00AA60BD" w:rsidRPr="00E35C55" w:rsidRDefault="00B70635"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A transgressi</w:t>
      </w:r>
      <w:r w:rsidR="005C7805" w:rsidRPr="00E35C55">
        <w:rPr>
          <w:rFonts w:ascii="Times New Roman" w:hAnsi="Times New Roman" w:cs="Times New Roman"/>
          <w:color w:val="000000"/>
          <w:u w:color="000000"/>
        </w:rPr>
        <w:t xml:space="preserve">ve sequence </w:t>
      </w:r>
      <w:r w:rsidRPr="00E35C55">
        <w:rPr>
          <w:rFonts w:ascii="Times New Roman" w:hAnsi="Times New Roman" w:cs="Times New Roman"/>
          <w:color w:val="000000"/>
          <w:u w:color="000000"/>
        </w:rPr>
        <w:t xml:space="preserve">at the base of the Upper </w:t>
      </w:r>
      <w:r w:rsidR="00504468" w:rsidRPr="00E35C55">
        <w:rPr>
          <w:rFonts w:ascii="Times New Roman" w:hAnsi="Times New Roman" w:cs="Times New Roman"/>
          <w:color w:val="000000"/>
          <w:u w:color="000000"/>
        </w:rPr>
        <w:t>Mb</w:t>
      </w:r>
      <w:r w:rsidR="005C7805" w:rsidRPr="00E35C55">
        <w:rPr>
          <w:rFonts w:ascii="Times New Roman" w:hAnsi="Times New Roman" w:cs="Times New Roman"/>
          <w:color w:val="000000"/>
          <w:u w:color="000000"/>
        </w:rPr>
        <w:t xml:space="preserve"> is marked by</w:t>
      </w:r>
      <w:r w:rsidRPr="00E35C55">
        <w:rPr>
          <w:rFonts w:ascii="Times New Roman" w:hAnsi="Times New Roman" w:cs="Times New Roman"/>
          <w:color w:val="000000"/>
          <w:u w:color="000000"/>
        </w:rPr>
        <w:t xml:space="preserve"> an abrupt shift to </w:t>
      </w:r>
      <w:proofErr w:type="spellStart"/>
      <w:r w:rsidRPr="00E35C55">
        <w:rPr>
          <w:rFonts w:ascii="Times New Roman" w:hAnsi="Times New Roman" w:cs="Times New Roman"/>
          <w:color w:val="000000"/>
          <w:u w:color="000000"/>
        </w:rPr>
        <w:t>ichnofossil</w:t>
      </w:r>
      <w:proofErr w:type="spellEnd"/>
      <w:r w:rsidRPr="00E35C55">
        <w:rPr>
          <w:rFonts w:ascii="Times New Roman" w:hAnsi="Times New Roman" w:cs="Times New Roman"/>
          <w:color w:val="000000"/>
          <w:u w:color="000000"/>
        </w:rPr>
        <w:t xml:space="preserve">-free, </w:t>
      </w:r>
      <w:r w:rsidR="00FA0D98" w:rsidRPr="00E35C55">
        <w:rPr>
          <w:rFonts w:ascii="Times New Roman" w:hAnsi="Times New Roman" w:cs="Times New Roman"/>
          <w:color w:val="000000"/>
          <w:u w:color="000000"/>
        </w:rPr>
        <w:t>well-bedded</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The resumption of shallowing-upward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above </w:t>
      </w:r>
      <w:r w:rsidR="005C7805" w:rsidRPr="00E35C55">
        <w:rPr>
          <w:rFonts w:ascii="Times New Roman" w:hAnsi="Times New Roman" w:cs="Times New Roman"/>
          <w:color w:val="000000"/>
          <w:u w:color="000000"/>
        </w:rPr>
        <w:t xml:space="preserve">this </w:t>
      </w:r>
      <w:r w:rsidRPr="00E35C55">
        <w:rPr>
          <w:rFonts w:ascii="Times New Roman" w:hAnsi="Times New Roman" w:cs="Times New Roman"/>
          <w:color w:val="000000"/>
          <w:u w:color="000000"/>
        </w:rPr>
        <w:t xml:space="preserve">interval also marks the return of abundant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suggesting a return to a similar upper-</w:t>
      </w:r>
      <w:r w:rsidR="005C7805" w:rsidRPr="00E35C55">
        <w:rPr>
          <w:rFonts w:ascii="Times New Roman" w:hAnsi="Times New Roman" w:cs="Times New Roman"/>
          <w:color w:val="000000"/>
          <w:u w:color="000000"/>
        </w:rPr>
        <w:t xml:space="preserve">ramp </w:t>
      </w:r>
      <w:r w:rsidRPr="00E35C55">
        <w:rPr>
          <w:rFonts w:ascii="Times New Roman" w:hAnsi="Times New Roman" w:cs="Times New Roman"/>
          <w:color w:val="000000"/>
          <w:u w:color="000000"/>
        </w:rPr>
        <w:t xml:space="preserve">environment as is inferred for the Middle and Lower </w:t>
      </w:r>
      <w:proofErr w:type="spellStart"/>
      <w:r w:rsidRPr="00E35C55">
        <w:rPr>
          <w:rFonts w:ascii="Times New Roman" w:hAnsi="Times New Roman" w:cs="Times New Roman"/>
          <w:color w:val="000000"/>
          <w:u w:color="000000"/>
        </w:rPr>
        <w:t>Mbs</w:t>
      </w:r>
      <w:proofErr w:type="spellEnd"/>
      <w:r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As with the Lower and Middle </w:t>
      </w:r>
      <w:proofErr w:type="spellStart"/>
      <w:r w:rsidR="00E97D75" w:rsidRPr="00E35C55">
        <w:rPr>
          <w:rFonts w:ascii="Times New Roman" w:hAnsi="Times New Roman" w:cs="Times New Roman"/>
          <w:color w:val="000000"/>
          <w:u w:color="000000"/>
        </w:rPr>
        <w:t>Mb</w:t>
      </w:r>
      <w:r w:rsidR="00DC61E9">
        <w:rPr>
          <w:rFonts w:ascii="Times New Roman" w:hAnsi="Times New Roman" w:cs="Times New Roman"/>
          <w:color w:val="000000"/>
          <w:u w:color="000000"/>
        </w:rPr>
        <w:t>s</w:t>
      </w:r>
      <w:proofErr w:type="spellEnd"/>
      <w:r w:rsidR="00E97D75"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limited </w:t>
      </w:r>
      <w:r w:rsidR="00E97D75" w:rsidRPr="00E35C55">
        <w:rPr>
          <w:rFonts w:ascii="Times New Roman" w:hAnsi="Times New Roman" w:cs="Times New Roman"/>
          <w:color w:val="000000"/>
          <w:u w:color="000000"/>
        </w:rPr>
        <w:t xml:space="preserve">textural evidence for ripple cross-stratification, channelization, and </w:t>
      </w:r>
      <w:r w:rsidR="00E97D75" w:rsidRPr="00E35C55">
        <w:rPr>
          <w:rFonts w:ascii="Times New Roman" w:hAnsi="Times New Roman" w:cs="Times New Roman"/>
          <w:color w:val="000000"/>
          <w:u w:color="000000"/>
        </w:rPr>
        <w:lastRenderedPageBreak/>
        <w:t xml:space="preserve">microbial-mat-like textures suggests that the Upper </w:t>
      </w:r>
      <w:r w:rsidR="00504468" w:rsidRPr="00E35C55">
        <w:rPr>
          <w:rFonts w:ascii="Times New Roman" w:hAnsi="Times New Roman" w:cs="Times New Roman"/>
          <w:color w:val="000000"/>
          <w:u w:color="000000"/>
        </w:rPr>
        <w:t>Mb</w:t>
      </w:r>
      <w:r w:rsidR="00E97D7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formed in</w:t>
      </w:r>
      <w:r w:rsidR="00E97D75" w:rsidRPr="00E35C55">
        <w:rPr>
          <w:rFonts w:ascii="Times New Roman" w:hAnsi="Times New Roman" w:cs="Times New Roman"/>
          <w:color w:val="000000"/>
          <w:u w:color="000000"/>
        </w:rPr>
        <w:t xml:space="preserve"> a </w:t>
      </w:r>
      <w:r w:rsidR="005C7805" w:rsidRPr="00E35C55">
        <w:rPr>
          <w:rFonts w:ascii="Times New Roman" w:hAnsi="Times New Roman" w:cs="Times New Roman"/>
          <w:color w:val="000000"/>
          <w:u w:color="000000"/>
        </w:rPr>
        <w:t>middle to upper ramp environment</w:t>
      </w:r>
      <w:r w:rsidR="00E97D7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I</w:t>
      </w:r>
      <w:r w:rsidRPr="00E35C55">
        <w:rPr>
          <w:rFonts w:ascii="Times New Roman" w:hAnsi="Times New Roman" w:cs="Times New Roman"/>
          <w:color w:val="000000"/>
          <w:u w:color="000000"/>
        </w:rPr>
        <w:t xml:space="preserve">n the uppermost Upper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disappear prior to the influx of </w:t>
      </w:r>
      <w:r w:rsidR="00E65E12" w:rsidRPr="00E35C55">
        <w:rPr>
          <w:rFonts w:ascii="Times New Roman" w:hAnsi="Times New Roman" w:cs="Times New Roman"/>
          <w:color w:val="000000"/>
          <w:u w:color="000000"/>
        </w:rPr>
        <w:t xml:space="preserve">the </w:t>
      </w:r>
      <w:r w:rsidRPr="00E35C55">
        <w:rPr>
          <w:rFonts w:ascii="Times New Roman" w:hAnsi="Times New Roman" w:cs="Times New Roman"/>
          <w:color w:val="000000"/>
          <w:u w:color="000000"/>
        </w:rPr>
        <w:t xml:space="preserve">terrigenous </w:t>
      </w:r>
      <w:proofErr w:type="spellStart"/>
      <w:r w:rsidRPr="00E35C55">
        <w:rPr>
          <w:rFonts w:ascii="Times New Roman" w:hAnsi="Times New Roman" w:cs="Times New Roman"/>
          <w:color w:val="000000"/>
          <w:u w:color="000000"/>
        </w:rPr>
        <w:t>allochems</w:t>
      </w:r>
      <w:proofErr w:type="spellEnd"/>
      <w:r w:rsidRPr="00E35C55">
        <w:rPr>
          <w:rFonts w:ascii="Times New Roman" w:hAnsi="Times New Roman" w:cs="Times New Roman"/>
          <w:color w:val="000000"/>
          <w:u w:color="000000"/>
        </w:rPr>
        <w:t xml:space="preserve"> and gravity flows that inundate the top of the formation</w:t>
      </w:r>
      <w:r w:rsidR="00E97D75" w:rsidRPr="00E35C55">
        <w:rPr>
          <w:rFonts w:ascii="Times New Roman" w:hAnsi="Times New Roman" w:cs="Times New Roman"/>
          <w:color w:val="000000"/>
          <w:u w:color="000000"/>
        </w:rPr>
        <w:t xml:space="preserve"> prior to </w:t>
      </w:r>
      <w:proofErr w:type="spellStart"/>
      <w:r w:rsidR="00E97D75" w:rsidRPr="00E35C55">
        <w:rPr>
          <w:rFonts w:ascii="Times New Roman" w:hAnsi="Times New Roman" w:cs="Times New Roman"/>
          <w:color w:val="000000"/>
          <w:u w:color="000000"/>
        </w:rPr>
        <w:t>Ukhaatolgoi</w:t>
      </w:r>
      <w:proofErr w:type="spellEnd"/>
      <w:r w:rsidR="00E97D7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97D75" w:rsidRPr="00E35C55">
        <w:rPr>
          <w:rFonts w:ascii="Times New Roman" w:hAnsi="Times New Roman" w:cs="Times New Roman"/>
          <w:color w:val="000000"/>
          <w:u w:color="000000"/>
        </w:rPr>
        <w:t xml:space="preserve"> deposition.</w:t>
      </w:r>
    </w:p>
    <w:p w14:paraId="7F04C185" w14:textId="3311BB7E"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Ukhaatolgoi</w:t>
      </w:r>
      <w:proofErr w:type="spellEnd"/>
      <w:r w:rsidRPr="00E35C55">
        <w:rPr>
          <w:rFonts w:ascii="Times New Roman" w:hAnsi="Times New Roman" w:cs="Times New Roman"/>
          <w:i/>
          <w:iCs/>
          <w:color w:val="000000"/>
          <w:u w:color="000000"/>
        </w:rPr>
        <w:t xml:space="preserve"> Formation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t>–</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w:t>
      </w:r>
      <w:r w:rsidR="00FA0D98" w:rsidRPr="00E35C55">
        <w:rPr>
          <w:rFonts w:ascii="Times New Roman" w:hAnsi="Times New Roman" w:cs="Times New Roman"/>
          <w:color w:val="000000"/>
          <w:u w:color="000000"/>
        </w:rPr>
        <w:t xml:space="preserve">composed </w:t>
      </w:r>
      <w:r w:rsidRPr="00E35C55">
        <w:rPr>
          <w:rFonts w:ascii="Times New Roman" w:hAnsi="Times New Roman" w:cs="Times New Roman"/>
          <w:color w:val="000000"/>
          <w:u w:color="000000"/>
        </w:rPr>
        <w:t xml:space="preserve">of siliciclastic rocks ranging from tuffaceous siltstone to </w:t>
      </w:r>
      <w:r w:rsidR="00E65E12" w:rsidRPr="00E35C55">
        <w:rPr>
          <w:rFonts w:ascii="Times New Roman" w:hAnsi="Times New Roman" w:cs="Times New Roman"/>
          <w:color w:val="000000"/>
          <w:u w:color="000000"/>
        </w:rPr>
        <w:t xml:space="preserve">massive subangular </w:t>
      </w:r>
      <w:r w:rsidRPr="00E35C55">
        <w:rPr>
          <w:rFonts w:ascii="Times New Roman" w:hAnsi="Times New Roman" w:cs="Times New Roman"/>
          <w:color w:val="000000"/>
          <w:u w:color="000000"/>
        </w:rPr>
        <w:t>boulder conglomerate</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Coarse</w:t>
      </w:r>
      <w:r w:rsidR="00D4604A" w:rsidRPr="00E35C55">
        <w:rPr>
          <w:rFonts w:ascii="Times New Roman" w:hAnsi="Times New Roman" w:cs="Times New Roman"/>
          <w:color w:val="000000"/>
          <w:u w:color="000000"/>
        </w:rPr>
        <w:t>-grained</w:t>
      </w:r>
      <w:r w:rsidRPr="00E35C55">
        <w:rPr>
          <w:rFonts w:ascii="Times New Roman" w:hAnsi="Times New Roman" w:cs="Times New Roman"/>
          <w:color w:val="000000"/>
          <w:u w:color="000000"/>
        </w:rPr>
        <w:t xml:space="preserve">, immature green </w:t>
      </w:r>
      <w:proofErr w:type="spellStart"/>
      <w:r w:rsidR="00E65E12" w:rsidRPr="00E35C55">
        <w:rPr>
          <w:rFonts w:ascii="Times New Roman" w:hAnsi="Times New Roman" w:cs="Times New Roman"/>
          <w:color w:val="000000"/>
          <w:u w:color="000000"/>
        </w:rPr>
        <w:t>arkosic</w:t>
      </w:r>
      <w:proofErr w:type="spellEnd"/>
      <w:r w:rsidR="00E65E12" w:rsidRPr="00E35C55">
        <w:rPr>
          <w:rFonts w:ascii="Times New Roman" w:hAnsi="Times New Roman" w:cs="Times New Roman"/>
          <w:color w:val="000000"/>
          <w:u w:color="000000"/>
        </w:rPr>
        <w:t xml:space="preserve"> wacke </w:t>
      </w:r>
      <w:r w:rsidR="00FA0D98" w:rsidRPr="00E35C55">
        <w:rPr>
          <w:rFonts w:ascii="Times New Roman" w:hAnsi="Times New Roman" w:cs="Times New Roman"/>
          <w:color w:val="000000"/>
          <w:u w:color="000000"/>
        </w:rPr>
        <w:t>is the dominant lithology,</w:t>
      </w:r>
      <w:r w:rsidRPr="00E35C55">
        <w:rPr>
          <w:rFonts w:ascii="Times New Roman" w:hAnsi="Times New Roman" w:cs="Times New Roman"/>
          <w:color w:val="000000"/>
          <w:u w:color="000000"/>
        </w:rPr>
        <w:t xml:space="preserve"> with rare granule</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to</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pebble lithic clasts, angular quartz and plagioclase grains, and carbonate fragments </w:t>
      </w:r>
      <w:r w:rsidR="00D4604A"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a green </w:t>
      </w:r>
      <w:r w:rsidR="00D4604A" w:rsidRPr="00E35C55">
        <w:rPr>
          <w:rFonts w:ascii="Times New Roman" w:hAnsi="Times New Roman" w:cs="Times New Roman"/>
          <w:color w:val="000000"/>
          <w:u w:color="000000"/>
        </w:rPr>
        <w:t xml:space="preserve">siltstone </w:t>
      </w:r>
      <w:r w:rsidRPr="00E35C55">
        <w:rPr>
          <w:rFonts w:ascii="Times New Roman" w:hAnsi="Times New Roman" w:cs="Times New Roman"/>
          <w:color w:val="000000"/>
          <w:u w:color="000000"/>
        </w:rPr>
        <w:t>matrix (</w:t>
      </w:r>
      <w:ins w:id="295" w:author="Anttila  Eliel Simpson" w:date="2024-07-12T10:15:00Z">
        <w:r w:rsidR="002340BD">
          <w:rPr>
            <w:rFonts w:ascii="Times New Roman" w:hAnsi="Times New Roman" w:cs="Times New Roman"/>
            <w:color w:val="000000"/>
            <w:u w:color="000000"/>
          </w:rPr>
          <w:t>f</w:t>
        </w:r>
      </w:ins>
      <w:del w:id="296" w:author="Anttila  Eliel Simpson" w:date="2024-07-12T10:15:00Z">
        <w:r w:rsidRPr="00E35C55" w:rsidDel="002340BD">
          <w:rPr>
            <w:rFonts w:ascii="Times New Roman" w:hAnsi="Times New Roman" w:cs="Times New Roman"/>
            <w:color w:val="000000"/>
            <w:u w:color="000000"/>
          </w:rPr>
          <w:delText>F</w:delText>
        </w:r>
      </w:del>
      <w:r w:rsidRPr="00E35C55">
        <w:rPr>
          <w:rFonts w:ascii="Times New Roman" w:hAnsi="Times New Roman" w:cs="Times New Roman"/>
          <w:color w:val="000000"/>
          <w:u w:color="000000"/>
        </w:rPr>
        <w:t>ig</w:t>
      </w:r>
      <w:ins w:id="297" w:author="Anttila  Eliel Simpson" w:date="2024-07-12T10:16:00Z">
        <w:r w:rsidR="002340BD">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w:t>
      </w:r>
      <w:r w:rsidR="001D290C" w:rsidRPr="00E35C55">
        <w:rPr>
          <w:rFonts w:ascii="Times New Roman" w:hAnsi="Times New Roman" w:cs="Times New Roman"/>
          <w:color w:val="000000"/>
          <w:u w:color="000000"/>
        </w:rPr>
        <w:t>6</w:t>
      </w:r>
      <w:r w:rsidR="00FC50E3">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The contact between the uppermost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and basal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rarely </w:t>
      </w:r>
      <w:proofErr w:type="gramStart"/>
      <w:r w:rsidRPr="00E35C55">
        <w:rPr>
          <w:rFonts w:ascii="Times New Roman" w:hAnsi="Times New Roman" w:cs="Times New Roman"/>
          <w:color w:val="000000"/>
          <w:u w:color="000000"/>
        </w:rPr>
        <w:t>exposed, but</w:t>
      </w:r>
      <w:proofErr w:type="gramEnd"/>
      <w:r w:rsidRPr="00E35C55">
        <w:rPr>
          <w:rFonts w:ascii="Times New Roman" w:hAnsi="Times New Roman" w:cs="Times New Roman"/>
          <w:color w:val="000000"/>
          <w:u w:color="000000"/>
        </w:rPr>
        <w:t xml:space="preserve"> appears to be a </w:t>
      </w:r>
      <w:r w:rsidR="00FA0D98" w:rsidRPr="00E35C55">
        <w:rPr>
          <w:rFonts w:ascii="Times New Roman" w:hAnsi="Times New Roman" w:cs="Times New Roman"/>
          <w:color w:val="000000"/>
          <w:u w:color="000000"/>
        </w:rPr>
        <w:t xml:space="preserve">gradational </w:t>
      </w:r>
      <w:r w:rsidRPr="00E35C55">
        <w:rPr>
          <w:rFonts w:ascii="Times New Roman" w:hAnsi="Times New Roman" w:cs="Times New Roman"/>
          <w:color w:val="000000"/>
          <w:u w:color="000000"/>
        </w:rPr>
        <w:t>conformable</w:t>
      </w:r>
      <w:r w:rsidR="00E65E1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contact: </w:t>
      </w:r>
      <w:proofErr w:type="spellStart"/>
      <w:r w:rsidR="00FA0D98" w:rsidRPr="00E35C55">
        <w:rPr>
          <w:rFonts w:ascii="Times New Roman" w:hAnsi="Times New Roman" w:cs="Times New Roman"/>
          <w:color w:val="000000"/>
          <w:u w:color="000000"/>
        </w:rPr>
        <w:t>grainstone</w:t>
      </w:r>
      <w:proofErr w:type="spellEnd"/>
      <w:r w:rsidR="005B13DE" w:rsidRPr="00E35C55">
        <w:rPr>
          <w:rFonts w:ascii="Times New Roman" w:hAnsi="Times New Roman" w:cs="Times New Roman"/>
          <w:color w:val="000000"/>
          <w:u w:color="000000"/>
        </w:rPr>
        <w:t xml:space="preserve"> beds</w:t>
      </w:r>
      <w:r w:rsidR="00FA0D98" w:rsidRPr="00E35C55">
        <w:rPr>
          <w:rFonts w:ascii="Times New Roman" w:hAnsi="Times New Roman" w:cs="Times New Roman"/>
          <w:color w:val="000000"/>
          <w:u w:color="000000"/>
        </w:rPr>
        <w:t xml:space="preserve"> of the uppermost</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Upper </w:t>
      </w:r>
      <w:r w:rsidR="00504468" w:rsidRPr="00E35C55">
        <w:rPr>
          <w:rFonts w:ascii="Times New Roman" w:hAnsi="Times New Roman" w:cs="Times New Roman"/>
          <w:color w:val="000000"/>
          <w:u w:color="000000"/>
        </w:rPr>
        <w:t>Mb</w:t>
      </w:r>
      <w:r w:rsidR="00FA0D98"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00FA0D9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incorporate </w:t>
      </w:r>
      <w:r w:rsidR="00742619" w:rsidRPr="00E35C55">
        <w:rPr>
          <w:rFonts w:ascii="Times New Roman" w:hAnsi="Times New Roman" w:cs="Times New Roman"/>
          <w:color w:val="000000"/>
          <w:u w:color="000000"/>
        </w:rPr>
        <w:t xml:space="preserve">increasing </w:t>
      </w:r>
      <w:r w:rsidRPr="00E35C55">
        <w:rPr>
          <w:rFonts w:ascii="Times New Roman" w:hAnsi="Times New Roman" w:cs="Times New Roman"/>
          <w:color w:val="000000"/>
          <w:u w:color="000000"/>
        </w:rPr>
        <w:t>silic</w:t>
      </w:r>
      <w:r w:rsidR="00D4604A" w:rsidRPr="00E35C55">
        <w:rPr>
          <w:rFonts w:ascii="Times New Roman" w:hAnsi="Times New Roman" w:cs="Times New Roman"/>
          <w:color w:val="000000"/>
          <w:u w:color="000000"/>
        </w:rPr>
        <w:t>ic</w:t>
      </w:r>
      <w:r w:rsidRPr="00E35C55">
        <w:rPr>
          <w:rFonts w:ascii="Times New Roman" w:hAnsi="Times New Roman" w:cs="Times New Roman"/>
          <w:color w:val="000000"/>
          <w:u w:color="000000"/>
        </w:rPr>
        <w:t xml:space="preserve">lastic material up-section before being drowned out by massive </w:t>
      </w:r>
      <w:proofErr w:type="spellStart"/>
      <w:r w:rsidR="00E65E12" w:rsidRPr="00E35C55">
        <w:rPr>
          <w:rFonts w:ascii="Times New Roman" w:hAnsi="Times New Roman" w:cs="Times New Roman"/>
          <w:color w:val="000000"/>
          <w:u w:color="000000"/>
        </w:rPr>
        <w:t>arkosic</w:t>
      </w:r>
      <w:proofErr w:type="spellEnd"/>
      <w:r w:rsidR="00E65E1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wacke, intermittently punctuated by siltstone and gravel lag deposits. </w:t>
      </w:r>
      <w:r w:rsidR="00FA0D98" w:rsidRPr="00E35C55">
        <w:rPr>
          <w:rFonts w:ascii="Times New Roman" w:hAnsi="Times New Roman" w:cs="Times New Roman"/>
          <w:color w:val="000000"/>
          <w:u w:color="000000"/>
        </w:rPr>
        <w:t>Elsewhere, the lower</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includes </w:t>
      </w:r>
      <w:r w:rsidRPr="00E35C55">
        <w:rPr>
          <w:rFonts w:ascii="Times New Roman" w:hAnsi="Times New Roman" w:cs="Times New Roman"/>
          <w:color w:val="000000"/>
          <w:u w:color="000000"/>
        </w:rPr>
        <w:t>maroon and green siltstone with minor lags of granule-to-pebble conglomerate. The siltstone is</w:t>
      </w:r>
      <w:r w:rsidR="005047D4" w:rsidRPr="00E35C55">
        <w:rPr>
          <w:rFonts w:ascii="Times New Roman" w:hAnsi="Times New Roman" w:cs="Times New Roman"/>
          <w:color w:val="000000"/>
          <w:u w:color="000000"/>
        </w:rPr>
        <w:t xml:space="preserve"> typically</w:t>
      </w:r>
      <w:r w:rsidRPr="00E35C55">
        <w:rPr>
          <w:rFonts w:ascii="Times New Roman" w:hAnsi="Times New Roman" w:cs="Times New Roman"/>
          <w:color w:val="000000"/>
          <w:u w:color="000000"/>
        </w:rPr>
        <w:t xml:space="preserve"> overlain by several meters of </w:t>
      </w:r>
      <w:del w:id="298" w:author="Anttila  Eliel Simpson" w:date="2024-07-12T10:17:00Z">
        <w:r w:rsidRPr="00E35C55" w:rsidDel="002340BD">
          <w:rPr>
            <w:rFonts w:ascii="Times New Roman" w:hAnsi="Times New Roman" w:cs="Times New Roman"/>
            <w:color w:val="000000"/>
            <w:u w:color="000000"/>
          </w:rPr>
          <w:delText xml:space="preserve">immature </w:delText>
        </w:r>
      </w:del>
      <w:proofErr w:type="spellStart"/>
      <w:ins w:id="299" w:author="Anttila  Eliel Simpson" w:date="2024-07-12T10:17:00Z">
        <w:r w:rsidR="002340BD">
          <w:rPr>
            <w:rFonts w:ascii="Times New Roman" w:hAnsi="Times New Roman" w:cs="Times New Roman"/>
            <w:color w:val="000000"/>
            <w:u w:color="000000"/>
          </w:rPr>
          <w:t>arkosic</w:t>
        </w:r>
        <w:proofErr w:type="spellEnd"/>
        <w:r w:rsidR="002340BD">
          <w:rPr>
            <w:rFonts w:ascii="Times New Roman" w:hAnsi="Times New Roman" w:cs="Times New Roman"/>
            <w:color w:val="000000"/>
            <w:u w:color="000000"/>
          </w:rPr>
          <w:t xml:space="preserve">, angular </w:t>
        </w:r>
      </w:ins>
      <w:r w:rsidRPr="00E35C55">
        <w:rPr>
          <w:rFonts w:ascii="Times New Roman" w:hAnsi="Times New Roman" w:cs="Times New Roman"/>
          <w:color w:val="000000"/>
          <w:u w:color="000000"/>
        </w:rPr>
        <w:t xml:space="preserve">grit and gravel, which grade into cobble conglomerate. Up-section, green graywacke is interbedded with siliceous siltstone and mudstone and 10 m packages of </w:t>
      </w:r>
      <w:r w:rsidR="00A2611B" w:rsidRPr="00E35C55">
        <w:rPr>
          <w:rFonts w:ascii="Times New Roman" w:hAnsi="Times New Roman" w:cs="Times New Roman"/>
          <w:color w:val="000000"/>
          <w:u w:color="000000"/>
        </w:rPr>
        <w:t xml:space="preserve">massive, </w:t>
      </w:r>
      <w:proofErr w:type="spellStart"/>
      <w:r w:rsidRPr="00E35C55">
        <w:rPr>
          <w:rFonts w:ascii="Times New Roman" w:hAnsi="Times New Roman" w:cs="Times New Roman"/>
          <w:color w:val="000000"/>
          <w:u w:color="000000"/>
        </w:rPr>
        <w:t>polyclastic</w:t>
      </w:r>
      <w:proofErr w:type="spellEnd"/>
      <w:r w:rsidR="00FA0D98" w:rsidRPr="00E35C55">
        <w:rPr>
          <w:rFonts w:ascii="Times New Roman" w:hAnsi="Times New Roman" w:cs="Times New Roman"/>
          <w:color w:val="000000"/>
          <w:u w:color="000000"/>
        </w:rPr>
        <w:t xml:space="preserve"> boulder</w:t>
      </w:r>
      <w:r w:rsidRPr="00E35C55">
        <w:rPr>
          <w:rFonts w:ascii="Times New Roman" w:hAnsi="Times New Roman" w:cs="Times New Roman"/>
          <w:color w:val="000000"/>
          <w:u w:color="000000"/>
        </w:rPr>
        <w:t xml:space="preserve"> conglomerate</w:t>
      </w:r>
      <w:r w:rsidR="009B3F32" w:rsidRPr="00E35C55">
        <w:rPr>
          <w:rFonts w:ascii="Times New Roman" w:hAnsi="Times New Roman" w:cs="Times New Roman"/>
          <w:color w:val="000000"/>
          <w:u w:color="000000"/>
        </w:rPr>
        <w:t>.</w:t>
      </w:r>
      <w:r w:rsidR="003B3CE2" w:rsidRPr="00E35C55">
        <w:rPr>
          <w:rFonts w:ascii="Times New Roman" w:hAnsi="Times New Roman" w:cs="Times New Roman"/>
          <w:color w:val="000000"/>
          <w:u w:color="000000"/>
        </w:rPr>
        <w:t xml:space="preserve"> </w:t>
      </w:r>
    </w:p>
    <w:p w14:paraId="3935882C" w14:textId="6858B635" w:rsidR="00B41E96"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Ukhaatolgoi</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t>–</w:t>
      </w:r>
      <w:r w:rsidR="00B2001E" w:rsidRPr="00E35C55">
        <w:rPr>
          <w:rFonts w:ascii="Times New Roman" w:hAnsi="Times New Roman" w:cs="Times New Roman"/>
          <w:color w:val="000000"/>
          <w:u w:color="000000"/>
        </w:rPr>
        <w:t>The</w:t>
      </w:r>
      <w:r w:rsidR="00B2001E" w:rsidRPr="00E35C55">
        <w:rPr>
          <w:rFonts w:ascii="Times New Roman" w:hAnsi="Times New Roman" w:cs="Times New Roman"/>
          <w:i/>
          <w:iCs/>
          <w:color w:val="000000"/>
          <w:u w:color="000000"/>
        </w:rPr>
        <w:t xml:space="preserve"> </w:t>
      </w:r>
      <w:r w:rsidR="00B2001E" w:rsidRPr="00E35C55">
        <w:rPr>
          <w:rFonts w:ascii="Times New Roman" w:hAnsi="Times New Roman" w:cs="Times New Roman"/>
          <w:color w:val="000000"/>
          <w:u w:color="000000"/>
        </w:rPr>
        <w:t xml:space="preserve">accumulation of a thick package of poorly-sorted, immature sandstone, </w:t>
      </w:r>
      <w:r w:rsidR="00D4604A" w:rsidRPr="00E35C55">
        <w:rPr>
          <w:rFonts w:ascii="Times New Roman" w:hAnsi="Times New Roman" w:cs="Times New Roman"/>
          <w:color w:val="000000"/>
          <w:u w:color="000000"/>
        </w:rPr>
        <w:t>interspersed with</w:t>
      </w:r>
      <w:r w:rsidR="00B2001E" w:rsidRPr="00E35C55">
        <w:rPr>
          <w:rFonts w:ascii="Times New Roman" w:hAnsi="Times New Roman" w:cs="Times New Roman"/>
          <w:color w:val="000000"/>
          <w:u w:color="000000"/>
        </w:rPr>
        <w:t xml:space="preserve"> coarser lithofacies, reflects the influx of terrigenous material </w:t>
      </w:r>
      <w:r w:rsidR="00EB3347" w:rsidRPr="00E35C55">
        <w:rPr>
          <w:rFonts w:ascii="Times New Roman" w:hAnsi="Times New Roman" w:cs="Times New Roman"/>
          <w:color w:val="000000"/>
          <w:u w:color="000000"/>
        </w:rPr>
        <w:t>onto a</w:t>
      </w:r>
      <w:r w:rsidR="00B2001E" w:rsidRPr="00E35C55">
        <w:rPr>
          <w:rFonts w:ascii="Times New Roman" w:hAnsi="Times New Roman" w:cs="Times New Roman"/>
          <w:color w:val="000000"/>
          <w:u w:color="000000"/>
        </w:rPr>
        <w:t xml:space="preserve"> marine</w:t>
      </w:r>
      <w:r w:rsidR="00EB3347" w:rsidRPr="00E35C55">
        <w:rPr>
          <w:rFonts w:ascii="Times New Roman" w:hAnsi="Times New Roman" w:cs="Times New Roman"/>
          <w:color w:val="000000"/>
          <w:u w:color="000000"/>
        </w:rPr>
        <w:t xml:space="preserve">, carbonate ramp </w:t>
      </w:r>
      <w:r w:rsidR="00B2001E" w:rsidRPr="00E35C55">
        <w:rPr>
          <w:rFonts w:ascii="Times New Roman" w:hAnsi="Times New Roman" w:cs="Times New Roman"/>
          <w:color w:val="000000"/>
          <w:u w:color="000000"/>
        </w:rPr>
        <w:t xml:space="preserve">environment. Though the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B2001E" w:rsidRPr="00E35C55">
        <w:rPr>
          <w:rFonts w:ascii="Times New Roman" w:hAnsi="Times New Roman" w:cs="Times New Roman"/>
          <w:color w:val="000000"/>
          <w:u w:color="000000"/>
        </w:rPr>
        <w:t xml:space="preserve"> includes silic</w:t>
      </w:r>
      <w:r w:rsidR="00D4604A" w:rsidRPr="00E35C55">
        <w:rPr>
          <w:rFonts w:ascii="Times New Roman" w:hAnsi="Times New Roman" w:cs="Times New Roman"/>
          <w:color w:val="000000"/>
          <w:u w:color="000000"/>
        </w:rPr>
        <w:t>ic</w:t>
      </w:r>
      <w:r w:rsidR="00B2001E" w:rsidRPr="00E35C55">
        <w:rPr>
          <w:rFonts w:ascii="Times New Roman" w:hAnsi="Times New Roman" w:cs="Times New Roman"/>
          <w:color w:val="000000"/>
          <w:u w:color="000000"/>
        </w:rPr>
        <w:t xml:space="preserve">lastic facies with a range of grain sizes, the dominantly massive and graded bedding observed across all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lithologies suggests that gravity flows, rather than fluvial or fluvio-deltaic processes, were the dominant depositional mechanism during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deposition. </w:t>
      </w:r>
      <w:ins w:id="300" w:author="Anttila  Eliel Simpson" w:date="2024-07-12T10:19:00Z">
        <w:r w:rsidR="002340BD">
          <w:rPr>
            <w:rFonts w:ascii="Times New Roman" w:hAnsi="Times New Roman" w:cs="Times New Roman"/>
            <w:color w:val="000000"/>
            <w:u w:color="000000"/>
          </w:rPr>
          <w:t>Stacked massive an</w:t>
        </w:r>
      </w:ins>
      <w:ins w:id="301" w:author="Anttila  Eliel Simpson" w:date="2024-07-12T10:20:00Z">
        <w:r w:rsidR="002340BD">
          <w:rPr>
            <w:rFonts w:ascii="Times New Roman" w:hAnsi="Times New Roman" w:cs="Times New Roman"/>
            <w:color w:val="000000"/>
            <w:u w:color="000000"/>
          </w:rPr>
          <w:t>d</w:t>
        </w:r>
      </w:ins>
      <w:ins w:id="302" w:author="Anttila  Eliel Simpson" w:date="2024-07-12T10:19:00Z">
        <w:r w:rsidR="002340BD">
          <w:rPr>
            <w:rFonts w:ascii="Times New Roman" w:hAnsi="Times New Roman" w:cs="Times New Roman"/>
            <w:color w:val="000000"/>
            <w:u w:color="000000"/>
          </w:rPr>
          <w:t xml:space="preserve"> graded b</w:t>
        </w:r>
      </w:ins>
      <w:del w:id="303" w:author="Anttila  Eliel Simpson" w:date="2024-07-12T10:19:00Z">
        <w:r w:rsidR="00CE3428" w:rsidRPr="00E35C55" w:rsidDel="002340BD">
          <w:rPr>
            <w:rFonts w:ascii="Times New Roman" w:hAnsi="Times New Roman" w:cs="Times New Roman"/>
            <w:color w:val="000000"/>
            <w:u w:color="000000"/>
          </w:rPr>
          <w:delText>B</w:delText>
        </w:r>
      </w:del>
      <w:r w:rsidR="00CE3428" w:rsidRPr="00E35C55">
        <w:rPr>
          <w:rFonts w:ascii="Times New Roman" w:hAnsi="Times New Roman" w:cs="Times New Roman"/>
          <w:color w:val="000000"/>
          <w:u w:color="000000"/>
        </w:rPr>
        <w:t xml:space="preserve">eds within the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E3428" w:rsidRPr="00E35C55">
        <w:rPr>
          <w:rFonts w:ascii="Times New Roman" w:hAnsi="Times New Roman" w:cs="Times New Roman"/>
          <w:color w:val="000000"/>
          <w:u w:color="000000"/>
        </w:rPr>
        <w:t xml:space="preserve"> likely reflect repetitive failures in the stability of terrigenous material accumulating on</w:t>
      </w:r>
      <w:ins w:id="304" w:author="Anttila  Eliel Simpson" w:date="2024-07-12T10:19:00Z">
        <w:r w:rsidR="002340BD">
          <w:rPr>
            <w:rFonts w:ascii="Times New Roman" w:hAnsi="Times New Roman" w:cs="Times New Roman"/>
            <w:color w:val="000000"/>
            <w:u w:color="000000"/>
          </w:rPr>
          <w:t xml:space="preserve"> the margin of</w:t>
        </w:r>
      </w:ins>
      <w:r w:rsidR="00CE3428" w:rsidRPr="00E35C55">
        <w:rPr>
          <w:rFonts w:ascii="Times New Roman" w:hAnsi="Times New Roman" w:cs="Times New Roman"/>
          <w:color w:val="000000"/>
          <w:u w:color="000000"/>
        </w:rPr>
        <w:t xml:space="preserve"> what had previously been a carbonate-dominated platform, resulting in extensive siliciclastic gravity flow deposition. </w:t>
      </w:r>
    </w:p>
    <w:p w14:paraId="34AB0B92" w14:textId="77777777" w:rsidR="00F8488D" w:rsidRPr="00E35C55" w:rsidRDefault="00F8488D" w:rsidP="00D42740">
      <w:pPr>
        <w:autoSpaceDE w:val="0"/>
        <w:autoSpaceDN w:val="0"/>
        <w:adjustRightInd w:val="0"/>
        <w:spacing w:line="360" w:lineRule="auto"/>
        <w:rPr>
          <w:rFonts w:ascii="Times New Roman" w:hAnsi="Times New Roman" w:cs="Times New Roman"/>
          <w:b/>
          <w:bCs/>
          <w:i/>
          <w:iCs/>
          <w:color w:val="000000"/>
          <w:u w:color="000000"/>
        </w:rPr>
      </w:pPr>
    </w:p>
    <w:p w14:paraId="6D4DD142" w14:textId="5728BA11" w:rsidR="00A061FB" w:rsidRPr="00E35C55" w:rsidRDefault="00FA6315"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4.</w:t>
      </w:r>
      <w:r w:rsidR="00277582" w:rsidRPr="00E35C55">
        <w:rPr>
          <w:rFonts w:ascii="Times New Roman" w:hAnsi="Times New Roman" w:cs="Times New Roman"/>
          <w:b/>
          <w:bCs/>
          <w:i/>
          <w:iCs/>
          <w:color w:val="000000"/>
          <w:u w:color="000000"/>
        </w:rPr>
        <w:t>2</w:t>
      </w:r>
      <w:r w:rsidRPr="00E35C55">
        <w:rPr>
          <w:rFonts w:ascii="Times New Roman" w:hAnsi="Times New Roman" w:cs="Times New Roman"/>
          <w:b/>
          <w:bCs/>
          <w:i/>
          <w:iCs/>
          <w:color w:val="000000"/>
          <w:u w:color="000000"/>
        </w:rPr>
        <w:t xml:space="preserve"> </w:t>
      </w:r>
      <w:r w:rsidR="00AA60BD" w:rsidRPr="00E35C55">
        <w:rPr>
          <w:rFonts w:ascii="Times New Roman" w:hAnsi="Times New Roman" w:cs="Times New Roman"/>
          <w:b/>
          <w:bCs/>
          <w:i/>
          <w:iCs/>
          <w:color w:val="000000"/>
          <w:u w:color="000000"/>
        </w:rPr>
        <w:t>Structure</w:t>
      </w:r>
    </w:p>
    <w:p w14:paraId="5AF05D07" w14:textId="73F69092" w:rsidR="001D290C" w:rsidRPr="00E35C55" w:rsidRDefault="007221A4"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greater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map area can be subdivided into three </w:t>
      </w:r>
      <w:proofErr w:type="gramStart"/>
      <w:r w:rsidR="00AA60BD" w:rsidRPr="00E35C55">
        <w:rPr>
          <w:rFonts w:ascii="Times New Roman" w:hAnsi="Times New Roman" w:cs="Times New Roman"/>
          <w:color w:val="000000"/>
          <w:u w:color="000000"/>
        </w:rPr>
        <w:t>structurally-distinguishable</w:t>
      </w:r>
      <w:proofErr w:type="gramEnd"/>
      <w:r w:rsidR="00AA60BD" w:rsidRPr="00E35C55">
        <w:rPr>
          <w:rFonts w:ascii="Times New Roman" w:hAnsi="Times New Roman" w:cs="Times New Roman"/>
          <w:color w:val="000000"/>
          <w:u w:color="000000"/>
        </w:rPr>
        <w:t xml:space="preserve"> </w:t>
      </w:r>
      <w:r w:rsidR="00D4604A" w:rsidRPr="00E35C55">
        <w:rPr>
          <w:rFonts w:ascii="Times New Roman" w:hAnsi="Times New Roman" w:cs="Times New Roman"/>
          <w:color w:val="000000"/>
          <w:u w:color="000000"/>
        </w:rPr>
        <w:t>map areas</w:t>
      </w:r>
      <w:r w:rsidR="00071101" w:rsidRPr="00E35C55">
        <w:rPr>
          <w:rFonts w:ascii="Times New Roman" w:hAnsi="Times New Roman" w:cs="Times New Roman"/>
          <w:color w:val="000000"/>
          <w:u w:color="000000"/>
        </w:rPr>
        <w:t xml:space="preserve"> (</w:t>
      </w:r>
      <w:ins w:id="305" w:author="Anttila  Eliel Simpson" w:date="2024-07-12T10:20:00Z">
        <w:r w:rsidR="002340BD">
          <w:rPr>
            <w:rFonts w:ascii="Times New Roman" w:hAnsi="Times New Roman" w:cs="Times New Roman"/>
            <w:color w:val="000000"/>
            <w:u w:color="000000"/>
          </w:rPr>
          <w:t>f</w:t>
        </w:r>
      </w:ins>
      <w:del w:id="306" w:author="Anttila  Eliel Simpson" w:date="2024-07-12T10:20:00Z">
        <w:r w:rsidR="00071101" w:rsidRPr="00E35C55" w:rsidDel="002340BD">
          <w:rPr>
            <w:rFonts w:ascii="Times New Roman" w:hAnsi="Times New Roman" w:cs="Times New Roman"/>
            <w:color w:val="000000"/>
            <w:u w:color="000000"/>
          </w:rPr>
          <w:delText>F</w:delText>
        </w:r>
      </w:del>
      <w:r w:rsidR="00071101" w:rsidRPr="00E35C55">
        <w:rPr>
          <w:rFonts w:ascii="Times New Roman" w:hAnsi="Times New Roman" w:cs="Times New Roman"/>
          <w:color w:val="000000"/>
          <w:u w:color="000000"/>
        </w:rPr>
        <w:t>ig. 1</w:t>
      </w:r>
      <w:r w:rsidR="00FC50E3">
        <w:rPr>
          <w:rFonts w:ascii="Times New Roman" w:hAnsi="Times New Roman" w:cs="Times New Roman"/>
          <w:color w:val="000000"/>
          <w:u w:color="000000"/>
        </w:rPr>
        <w:t>C</w:t>
      </w:r>
      <w:r w:rsidR="00071101"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w:t>
      </w:r>
      <w:proofErr w:type="spellStart"/>
      <w:r w:rsidR="00FC50E3">
        <w:rPr>
          <w:rFonts w:ascii="Times New Roman" w:hAnsi="Times New Roman" w:cs="Times New Roman"/>
          <w:color w:val="000000"/>
          <w:u w:color="000000"/>
        </w:rPr>
        <w:t>i</w:t>
      </w:r>
      <w:proofErr w:type="spellEnd"/>
      <w:r w:rsidR="00AA60BD" w:rsidRPr="00E35C55">
        <w:rPr>
          <w:rFonts w:ascii="Times New Roman" w:hAnsi="Times New Roman" w:cs="Times New Roman"/>
          <w:color w:val="000000"/>
          <w:u w:color="000000"/>
        </w:rPr>
        <w:t>)</w:t>
      </w:r>
      <w:r w:rsidR="008F0745" w:rsidRPr="00E35C55">
        <w:rPr>
          <w:rFonts w:ascii="Times New Roman" w:hAnsi="Times New Roman" w:cs="Times New Roman"/>
          <w:color w:val="000000"/>
          <w:u w:color="000000"/>
        </w:rPr>
        <w:t xml:space="preserve"> a fold-thrust belt, largely composed of </w:t>
      </w:r>
      <w:proofErr w:type="spellStart"/>
      <w:r w:rsidR="008F0745" w:rsidRPr="00E35C55">
        <w:rPr>
          <w:rFonts w:ascii="Times New Roman" w:hAnsi="Times New Roman" w:cs="Times New Roman"/>
          <w:color w:val="000000"/>
          <w:u w:color="000000"/>
        </w:rPr>
        <w:t>Khuvsgul</w:t>
      </w:r>
      <w:proofErr w:type="spellEnd"/>
      <w:r w:rsidR="008F0745" w:rsidRPr="00E35C55">
        <w:rPr>
          <w:rFonts w:ascii="Times New Roman" w:hAnsi="Times New Roman" w:cs="Times New Roman"/>
          <w:color w:val="000000"/>
          <w:u w:color="000000"/>
        </w:rPr>
        <w:t xml:space="preserve"> Group rocks, that makes </w:t>
      </w:r>
      <w:r w:rsidR="008F0745" w:rsidRPr="00E35C55">
        <w:rPr>
          <w:rFonts w:ascii="Times New Roman" w:hAnsi="Times New Roman" w:cs="Times New Roman"/>
          <w:color w:val="000000"/>
          <w:u w:color="000000"/>
        </w:rPr>
        <w:lastRenderedPageBreak/>
        <w:t xml:space="preserve">up most of the </w:t>
      </w:r>
      <w:proofErr w:type="spellStart"/>
      <w:r w:rsidR="008F0745" w:rsidRPr="00E35C55">
        <w:rPr>
          <w:rFonts w:ascii="Times New Roman" w:hAnsi="Times New Roman" w:cs="Times New Roman"/>
          <w:color w:val="000000"/>
          <w:u w:color="000000"/>
        </w:rPr>
        <w:t>Khoridol-Saridag</w:t>
      </w:r>
      <w:proofErr w:type="spellEnd"/>
      <w:r w:rsidR="008F0745" w:rsidRPr="00E35C55">
        <w:rPr>
          <w:rFonts w:ascii="Times New Roman" w:hAnsi="Times New Roman" w:cs="Times New Roman"/>
          <w:color w:val="000000"/>
          <w:u w:color="000000"/>
        </w:rPr>
        <w:t xml:space="preserve"> Range</w:t>
      </w:r>
      <w:r w:rsidR="00DE5E84">
        <w:rPr>
          <w:rFonts w:ascii="Times New Roman" w:hAnsi="Times New Roman" w:cs="Times New Roman"/>
          <w:color w:val="000000"/>
          <w:u w:color="000000"/>
        </w:rPr>
        <w:t xml:space="preserve"> (fig. 3)</w:t>
      </w:r>
      <w:r w:rsidR="00207FCF"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t>
      </w:r>
      <w:r w:rsidR="00FC50E3">
        <w:rPr>
          <w:rFonts w:ascii="Times New Roman" w:hAnsi="Times New Roman" w:cs="Times New Roman"/>
          <w:color w:val="000000"/>
          <w:u w:color="000000"/>
        </w:rPr>
        <w:t>ii</w:t>
      </w:r>
      <w:r w:rsidR="00AA60BD" w:rsidRPr="00E35C55">
        <w:rPr>
          <w:rFonts w:ascii="Times New Roman" w:hAnsi="Times New Roman" w:cs="Times New Roman"/>
          <w:color w:val="000000"/>
          <w:u w:color="000000"/>
        </w:rPr>
        <w:t>)</w:t>
      </w:r>
      <w:r w:rsidR="008F0745" w:rsidRPr="00E35C55">
        <w:rPr>
          <w:rFonts w:ascii="Times New Roman" w:hAnsi="Times New Roman" w:cs="Times New Roman"/>
          <w:color w:val="000000"/>
          <w:u w:color="000000"/>
        </w:rPr>
        <w:t xml:space="preserve"> a region north of</w:t>
      </w:r>
      <w:r w:rsidR="00FC50E3">
        <w:rPr>
          <w:rFonts w:ascii="Times New Roman" w:hAnsi="Times New Roman" w:cs="Times New Roman"/>
          <w:color w:val="000000"/>
          <w:u w:color="000000"/>
        </w:rPr>
        <w:t xml:space="preserve"> </w:t>
      </w:r>
      <w:proofErr w:type="spellStart"/>
      <w:r w:rsidR="008F0745" w:rsidRPr="00E35C55">
        <w:rPr>
          <w:rFonts w:ascii="Times New Roman" w:hAnsi="Times New Roman" w:cs="Times New Roman"/>
          <w:color w:val="000000"/>
          <w:u w:color="000000"/>
        </w:rPr>
        <w:t>Arcai</w:t>
      </w:r>
      <w:proofErr w:type="spellEnd"/>
      <w:r w:rsidR="008F0745" w:rsidRPr="00E35C55">
        <w:rPr>
          <w:rFonts w:ascii="Times New Roman" w:hAnsi="Times New Roman" w:cs="Times New Roman"/>
          <w:color w:val="000000"/>
          <w:u w:color="000000"/>
        </w:rPr>
        <w:t xml:space="preserve"> Gol</w:t>
      </w:r>
      <w:r w:rsidR="00FC50E3">
        <w:rPr>
          <w:rFonts w:ascii="Times New Roman" w:hAnsi="Times New Roman" w:cs="Times New Roman"/>
          <w:color w:val="000000"/>
          <w:u w:color="000000"/>
        </w:rPr>
        <w:t xml:space="preserve"> </w:t>
      </w:r>
      <w:r w:rsidR="008F0745" w:rsidRPr="00E35C55">
        <w:rPr>
          <w:rFonts w:ascii="Times New Roman" w:hAnsi="Times New Roman" w:cs="Times New Roman"/>
          <w:color w:val="000000"/>
          <w:u w:color="000000"/>
        </w:rPr>
        <w:t xml:space="preserve">dominated by </w:t>
      </w:r>
      <w:proofErr w:type="spellStart"/>
      <w:r w:rsidR="008F0745" w:rsidRPr="00E35C55">
        <w:rPr>
          <w:rFonts w:ascii="Times New Roman" w:hAnsi="Times New Roman" w:cs="Times New Roman"/>
          <w:color w:val="000000"/>
          <w:u w:color="000000"/>
        </w:rPr>
        <w:t>Sarkhoi</w:t>
      </w:r>
      <w:proofErr w:type="spellEnd"/>
      <w:r w:rsidR="008F0745" w:rsidRPr="00E35C55">
        <w:rPr>
          <w:rFonts w:ascii="Times New Roman" w:hAnsi="Times New Roman" w:cs="Times New Roman"/>
          <w:color w:val="000000"/>
          <w:u w:color="000000"/>
        </w:rPr>
        <w:t xml:space="preserve"> Group outcrop, but including exposures of both </w:t>
      </w:r>
      <w:proofErr w:type="spellStart"/>
      <w:r w:rsidR="008F0745" w:rsidRPr="00E35C55">
        <w:rPr>
          <w:rFonts w:ascii="Times New Roman" w:hAnsi="Times New Roman" w:cs="Times New Roman"/>
          <w:color w:val="000000"/>
          <w:u w:color="000000"/>
        </w:rPr>
        <w:t>Khuvsgul</w:t>
      </w:r>
      <w:proofErr w:type="spellEnd"/>
      <w:r w:rsidR="008F0745" w:rsidRPr="00E35C55">
        <w:rPr>
          <w:rFonts w:ascii="Times New Roman" w:hAnsi="Times New Roman" w:cs="Times New Roman"/>
          <w:color w:val="000000"/>
          <w:u w:color="000000"/>
        </w:rPr>
        <w:t xml:space="preserve"> Group strata and </w:t>
      </w:r>
      <w:r w:rsidR="00207FCF" w:rsidRPr="00E35C55">
        <w:rPr>
          <w:rFonts w:ascii="Times New Roman" w:hAnsi="Times New Roman" w:cs="Times New Roman"/>
          <w:color w:val="000000"/>
          <w:u w:color="000000"/>
        </w:rPr>
        <w:t>pre-</w:t>
      </w:r>
      <w:proofErr w:type="spellStart"/>
      <w:r w:rsidR="00207FCF" w:rsidRPr="00E35C55">
        <w:rPr>
          <w:rFonts w:ascii="Times New Roman" w:hAnsi="Times New Roman" w:cs="Times New Roman"/>
          <w:color w:val="000000"/>
          <w:u w:color="000000"/>
        </w:rPr>
        <w:t>Sarkhoi</w:t>
      </w:r>
      <w:proofErr w:type="spellEnd"/>
      <w:r w:rsidR="00207FCF" w:rsidRPr="00E35C55">
        <w:rPr>
          <w:rFonts w:ascii="Times New Roman" w:hAnsi="Times New Roman" w:cs="Times New Roman"/>
          <w:color w:val="000000"/>
          <w:u w:color="000000"/>
        </w:rPr>
        <w:t xml:space="preserve"> </w:t>
      </w:r>
      <w:r w:rsidR="008F0745" w:rsidRPr="00E35C55">
        <w:rPr>
          <w:rFonts w:ascii="Times New Roman" w:hAnsi="Times New Roman" w:cs="Times New Roman"/>
          <w:color w:val="000000"/>
          <w:u w:color="000000"/>
        </w:rPr>
        <w:t>gneissic basement</w:t>
      </w:r>
      <w:r w:rsidR="00DE5E84">
        <w:rPr>
          <w:rFonts w:ascii="Times New Roman" w:hAnsi="Times New Roman" w:cs="Times New Roman"/>
          <w:color w:val="000000"/>
          <w:u w:color="000000"/>
        </w:rPr>
        <w:t xml:space="preserve"> (fig. S</w:t>
      </w:r>
      <w:del w:id="307" w:author="Anttila  Eliel Simpson" w:date="2024-07-12T10:20:00Z">
        <w:r w:rsidR="00C12D38" w:rsidDel="002340BD">
          <w:rPr>
            <w:rFonts w:ascii="Times New Roman" w:hAnsi="Times New Roman" w:cs="Times New Roman"/>
            <w:color w:val="000000"/>
            <w:u w:color="000000"/>
          </w:rPr>
          <w:delText>I</w:delText>
        </w:r>
      </w:del>
      <w:r w:rsidR="00DE5E84">
        <w:rPr>
          <w:rFonts w:ascii="Times New Roman" w:hAnsi="Times New Roman" w:cs="Times New Roman"/>
          <w:color w:val="000000"/>
          <w:u w:color="000000"/>
        </w:rPr>
        <w:t>2</w:t>
      </w:r>
      <w:ins w:id="308" w:author="Anttila  Eliel Simpson" w:date="2024-07-12T10:20:00Z">
        <w:r w:rsidR="002340BD">
          <w:rPr>
            <w:rFonts w:ascii="Times New Roman" w:hAnsi="Times New Roman" w:cs="Times New Roman"/>
            <w:color w:val="000000"/>
            <w:u w:color="000000"/>
          </w:rPr>
          <w:t xml:space="preserve">, Supplementary </w:t>
        </w:r>
      </w:ins>
      <w:ins w:id="309" w:author="Anttila  Eliel Simpson" w:date="2024-07-12T10:21:00Z">
        <w:r w:rsidR="002340BD">
          <w:rPr>
            <w:rFonts w:ascii="Times New Roman" w:hAnsi="Times New Roman" w:cs="Times New Roman"/>
            <w:color w:val="000000"/>
            <w:u w:color="000000"/>
          </w:rPr>
          <w:t>Information</w:t>
        </w:r>
      </w:ins>
      <w:r w:rsidR="00DE5E84">
        <w:rPr>
          <w:rFonts w:ascii="Times New Roman" w:hAnsi="Times New Roman" w:cs="Times New Roman"/>
          <w:color w:val="000000"/>
          <w:u w:color="000000"/>
        </w:rPr>
        <w:t>)</w:t>
      </w:r>
      <w:r w:rsidR="00AA60BD" w:rsidRPr="00E35C55">
        <w:rPr>
          <w:rFonts w:ascii="Times New Roman" w:hAnsi="Times New Roman" w:cs="Times New Roman"/>
          <w:color w:val="000000"/>
          <w:u w:color="000000"/>
        </w:rPr>
        <w:t>; and (</w:t>
      </w:r>
      <w:r w:rsidR="00FC50E3">
        <w:rPr>
          <w:rFonts w:ascii="Times New Roman" w:hAnsi="Times New Roman" w:cs="Times New Roman"/>
          <w:color w:val="000000"/>
          <w:u w:color="000000"/>
        </w:rPr>
        <w:t>iii</w:t>
      </w:r>
      <w:r w:rsidR="00AA60BD" w:rsidRPr="00E35C55">
        <w:rPr>
          <w:rFonts w:ascii="Times New Roman" w:hAnsi="Times New Roman" w:cs="Times New Roman"/>
          <w:color w:val="000000"/>
          <w:u w:color="000000"/>
        </w:rPr>
        <w:t xml:space="preserve">)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which </w:t>
      </w:r>
      <w:r w:rsidR="00207FCF" w:rsidRPr="00E35C55">
        <w:rPr>
          <w:rFonts w:ascii="Times New Roman" w:hAnsi="Times New Roman" w:cs="Times New Roman"/>
          <w:color w:val="000000"/>
          <w:u w:color="000000"/>
        </w:rPr>
        <w:t xml:space="preserve">includes </w:t>
      </w:r>
      <w:r w:rsidR="00AA60BD" w:rsidRPr="00E35C55">
        <w:rPr>
          <w:rFonts w:ascii="Times New Roman" w:hAnsi="Times New Roman" w:cs="Times New Roman"/>
          <w:color w:val="000000"/>
          <w:u w:color="000000"/>
        </w:rPr>
        <w:t xml:space="preserve">limited exposures of </w:t>
      </w:r>
      <w:r w:rsidR="00207FCF"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Khuvsgul</w:t>
      </w:r>
      <w:proofErr w:type="spellEnd"/>
      <w:r w:rsidR="00AA60BD" w:rsidRPr="00E35C55">
        <w:rPr>
          <w:rFonts w:ascii="Times New Roman" w:hAnsi="Times New Roman" w:cs="Times New Roman"/>
          <w:color w:val="000000"/>
          <w:u w:color="000000"/>
        </w:rPr>
        <w:t xml:space="preserve"> Group</w:t>
      </w:r>
      <w:r w:rsidR="00207FCF" w:rsidRPr="00E35C55">
        <w:rPr>
          <w:rFonts w:ascii="Times New Roman" w:hAnsi="Times New Roman" w:cs="Times New Roman"/>
          <w:color w:val="000000"/>
          <w:u w:color="000000"/>
        </w:rPr>
        <w:t xml:space="preserve"> and </w:t>
      </w:r>
      <w:proofErr w:type="spellStart"/>
      <w:r w:rsidR="00207FCF" w:rsidRPr="00E35C55">
        <w:rPr>
          <w:rFonts w:ascii="Times New Roman" w:hAnsi="Times New Roman" w:cs="Times New Roman"/>
          <w:color w:val="000000"/>
          <w:u w:color="000000"/>
        </w:rPr>
        <w:t>Sarkhoi</w:t>
      </w:r>
      <w:proofErr w:type="spellEnd"/>
      <w:r w:rsidR="00207FCF" w:rsidRPr="00E35C55">
        <w:rPr>
          <w:rFonts w:ascii="Times New Roman" w:hAnsi="Times New Roman" w:cs="Times New Roman"/>
          <w:color w:val="000000"/>
          <w:u w:color="000000"/>
        </w:rPr>
        <w:t xml:space="preserve"> Group</w:t>
      </w:r>
      <w:r w:rsidR="00AA60BD" w:rsidRPr="00E35C55">
        <w:rPr>
          <w:rFonts w:ascii="Times New Roman" w:hAnsi="Times New Roman" w:cs="Times New Roman"/>
          <w:color w:val="000000"/>
          <w:u w:color="000000"/>
        </w:rPr>
        <w:t xml:space="preserve"> within a regional topographic lowland bounded by both Paleozoic thrusts and </w:t>
      </w:r>
      <w:r w:rsidR="00C12D38">
        <w:rPr>
          <w:rFonts w:ascii="Times New Roman" w:hAnsi="Times New Roman" w:cs="Times New Roman"/>
          <w:color w:val="000000"/>
          <w:u w:color="000000"/>
        </w:rPr>
        <w:t xml:space="preserve">small-scale </w:t>
      </w:r>
      <w:r w:rsidR="00AA60BD" w:rsidRPr="00E35C55">
        <w:rPr>
          <w:rFonts w:ascii="Times New Roman" w:hAnsi="Times New Roman" w:cs="Times New Roman"/>
          <w:color w:val="000000"/>
          <w:u w:color="000000"/>
        </w:rPr>
        <w:t>Neogene normal faulting</w:t>
      </w:r>
      <w:r w:rsidR="00DE5E84">
        <w:rPr>
          <w:rFonts w:ascii="Times New Roman" w:hAnsi="Times New Roman" w:cs="Times New Roman"/>
          <w:color w:val="000000"/>
          <w:u w:color="000000"/>
        </w:rPr>
        <w:t xml:space="preserve"> (fig. S</w:t>
      </w:r>
      <w:del w:id="310" w:author="Anttila  Eliel Simpson" w:date="2024-07-12T10:21:00Z">
        <w:r w:rsidR="00C12D38" w:rsidDel="002340BD">
          <w:rPr>
            <w:rFonts w:ascii="Times New Roman" w:hAnsi="Times New Roman" w:cs="Times New Roman"/>
            <w:color w:val="000000"/>
            <w:u w:color="000000"/>
          </w:rPr>
          <w:delText>I</w:delText>
        </w:r>
      </w:del>
      <w:r w:rsidR="00DE5E84">
        <w:rPr>
          <w:rFonts w:ascii="Times New Roman" w:hAnsi="Times New Roman" w:cs="Times New Roman"/>
          <w:color w:val="000000"/>
          <w:u w:color="000000"/>
        </w:rPr>
        <w:t>3</w:t>
      </w:r>
      <w:ins w:id="311" w:author="Anttila  Eliel Simpson" w:date="2024-07-12T10:21:00Z">
        <w:r w:rsidR="002340BD">
          <w:rPr>
            <w:rFonts w:ascii="Times New Roman" w:hAnsi="Times New Roman" w:cs="Times New Roman"/>
            <w:color w:val="000000"/>
            <w:u w:color="000000"/>
          </w:rPr>
          <w:t>, Supplementary Information</w:t>
        </w:r>
      </w:ins>
      <w:r w:rsidR="00DE5E84">
        <w:rPr>
          <w:rFonts w:ascii="Times New Roman" w:hAnsi="Times New Roman" w:cs="Times New Roman"/>
          <w:color w:val="000000"/>
          <w:u w:color="000000"/>
        </w:rPr>
        <w:t>)</w:t>
      </w:r>
      <w:r w:rsidR="00071101" w:rsidRPr="00E35C55">
        <w:rPr>
          <w:rFonts w:ascii="Times New Roman" w:hAnsi="Times New Roman" w:cs="Times New Roman"/>
          <w:color w:val="000000"/>
          <w:u w:color="000000"/>
        </w:rPr>
        <w:t>.</w:t>
      </w:r>
      <w:r w:rsidR="00D4604A"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All three </w:t>
      </w:r>
      <w:r w:rsidR="00D4604A" w:rsidRPr="00E35C55">
        <w:rPr>
          <w:rFonts w:ascii="Times New Roman" w:hAnsi="Times New Roman" w:cs="Times New Roman"/>
          <w:color w:val="000000"/>
          <w:u w:color="000000"/>
        </w:rPr>
        <w:t xml:space="preserve">map areas </w:t>
      </w:r>
      <w:r w:rsidR="00AA60BD" w:rsidRPr="00E35C55">
        <w:rPr>
          <w:rFonts w:ascii="Times New Roman" w:hAnsi="Times New Roman" w:cs="Times New Roman"/>
          <w:color w:val="000000"/>
          <w:u w:color="000000"/>
        </w:rPr>
        <w:t xml:space="preserve">have experienced Neogene-present extensional </w:t>
      </w:r>
      <w:r w:rsidR="00742619" w:rsidRPr="00E35C55">
        <w:rPr>
          <w:rFonts w:ascii="Times New Roman" w:hAnsi="Times New Roman" w:cs="Times New Roman"/>
          <w:color w:val="000000"/>
          <w:u w:color="000000"/>
        </w:rPr>
        <w:t>deformation</w:t>
      </w:r>
      <w:r w:rsidR="00AA60BD" w:rsidRPr="00E35C55">
        <w:rPr>
          <w:rFonts w:ascii="Times New Roman" w:hAnsi="Times New Roman" w:cs="Times New Roman"/>
          <w:color w:val="000000"/>
          <w:u w:color="000000"/>
        </w:rPr>
        <w:t xml:space="preserve"> and volcanism associated with the generation of the failed Baikal Rift system</w:t>
      </w:r>
      <w:r w:rsidR="00207FC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
    <w:p w14:paraId="1B447ABE" w14:textId="77777777" w:rsidR="008F0745" w:rsidRPr="00E35C55" w:rsidRDefault="008F0745" w:rsidP="00D42740">
      <w:pPr>
        <w:autoSpaceDE w:val="0"/>
        <w:autoSpaceDN w:val="0"/>
        <w:adjustRightInd w:val="0"/>
        <w:spacing w:line="360" w:lineRule="auto"/>
        <w:rPr>
          <w:rFonts w:ascii="Times New Roman" w:hAnsi="Times New Roman" w:cs="Times New Roman"/>
          <w:i/>
          <w:iCs/>
          <w:color w:val="000000"/>
          <w:u w:color="000000"/>
        </w:rPr>
      </w:pPr>
    </w:p>
    <w:p w14:paraId="758B7CCE" w14:textId="27269250" w:rsidR="008F0745" w:rsidRPr="00E35C55" w:rsidRDefault="008F0745"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 xml:space="preserve">4.2.1 Structure of the </w:t>
      </w:r>
      <w:proofErr w:type="spellStart"/>
      <w:r w:rsidRPr="00E35C55">
        <w:rPr>
          <w:rFonts w:ascii="Times New Roman" w:hAnsi="Times New Roman" w:cs="Times New Roman"/>
          <w:i/>
          <w:iCs/>
          <w:color w:val="000000"/>
          <w:u w:color="000000"/>
        </w:rPr>
        <w:t>Khoridol</w:t>
      </w:r>
      <w:proofErr w:type="spellEnd"/>
      <w:r w:rsidRPr="00E35C55">
        <w:rPr>
          <w:rFonts w:ascii="Times New Roman" w:hAnsi="Times New Roman" w:cs="Times New Roman"/>
          <w:i/>
          <w:iCs/>
          <w:color w:val="000000"/>
          <w:u w:color="000000"/>
        </w:rPr>
        <w:t xml:space="preserve"> </w:t>
      </w:r>
      <w:proofErr w:type="spellStart"/>
      <w:r w:rsidRPr="00E35C55">
        <w:rPr>
          <w:rFonts w:ascii="Times New Roman" w:hAnsi="Times New Roman" w:cs="Times New Roman"/>
          <w:i/>
          <w:iCs/>
          <w:color w:val="000000"/>
          <w:u w:color="000000"/>
        </w:rPr>
        <w:t>Saridag</w:t>
      </w:r>
      <w:proofErr w:type="spellEnd"/>
      <w:r w:rsidRPr="00E35C55">
        <w:rPr>
          <w:rFonts w:ascii="Times New Roman" w:hAnsi="Times New Roman" w:cs="Times New Roman"/>
          <w:i/>
          <w:iCs/>
          <w:color w:val="000000"/>
          <w:u w:color="000000"/>
        </w:rPr>
        <w:t xml:space="preserve"> map </w:t>
      </w:r>
      <w:r w:rsidR="00D4604A" w:rsidRPr="00E35C55">
        <w:rPr>
          <w:rFonts w:ascii="Times New Roman" w:hAnsi="Times New Roman" w:cs="Times New Roman"/>
          <w:i/>
          <w:iCs/>
          <w:color w:val="000000"/>
          <w:u w:color="000000"/>
        </w:rPr>
        <w:t>areas</w:t>
      </w:r>
    </w:p>
    <w:p w14:paraId="262D0FBC" w14:textId="16FFEE19" w:rsidR="00FA47CB" w:rsidRPr="00E35C55" w:rsidRDefault="008F0745"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D08" w:rsidRPr="00E35C55">
        <w:rPr>
          <w:rFonts w:ascii="Times New Roman" w:hAnsi="Times New Roman" w:cs="Times New Roman"/>
          <w:color w:val="000000"/>
          <w:u w:color="000000"/>
        </w:rPr>
        <w:t xml:space="preserve">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map </w:t>
      </w:r>
      <w:r w:rsidR="00D4604A" w:rsidRPr="00E35C55">
        <w:rPr>
          <w:rFonts w:ascii="Times New Roman" w:hAnsi="Times New Roman" w:cs="Times New Roman"/>
          <w:color w:val="000000"/>
          <w:u w:color="000000"/>
        </w:rPr>
        <w:t>area</w:t>
      </w:r>
      <w:r w:rsidRPr="00E35C55">
        <w:rPr>
          <w:rFonts w:ascii="Times New Roman" w:hAnsi="Times New Roman" w:cs="Times New Roman"/>
          <w:color w:val="000000"/>
          <w:u w:color="000000"/>
        </w:rPr>
        <w:t xml:space="preserve">, N-S trending, gently S-plunging km-scale anticlinoria are separated by W-dipping thrust faults that divide the eastern </w:t>
      </w:r>
      <w:r w:rsidR="00AA6D08" w:rsidRPr="00E35C55">
        <w:rPr>
          <w:rFonts w:ascii="Times New Roman" w:hAnsi="Times New Roman" w:cs="Times New Roman"/>
          <w:color w:val="000000"/>
          <w:u w:color="000000"/>
        </w:rPr>
        <w:t>r</w:t>
      </w:r>
      <w:r w:rsidRPr="00E35C55">
        <w:rPr>
          <w:rFonts w:ascii="Times New Roman" w:hAnsi="Times New Roman" w:cs="Times New Roman"/>
          <w:color w:val="000000"/>
          <w:u w:color="000000"/>
        </w:rPr>
        <w:t>ange into discrete N-S panels</w:t>
      </w:r>
      <w:r w:rsidR="00207FCF"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207FCF" w:rsidRPr="00E35C55">
        <w:rPr>
          <w:rFonts w:ascii="Times New Roman" w:hAnsi="Times New Roman" w:cs="Times New Roman"/>
          <w:color w:val="000000"/>
          <w:u w:color="000000"/>
        </w:rPr>
        <w:t xml:space="preserve">ig. </w:t>
      </w:r>
      <w:r w:rsidR="00701313" w:rsidRPr="00E35C55">
        <w:rPr>
          <w:rFonts w:ascii="Times New Roman" w:hAnsi="Times New Roman" w:cs="Times New Roman"/>
          <w:color w:val="000000"/>
          <w:u w:color="000000"/>
        </w:rPr>
        <w:t>3</w:t>
      </w:r>
      <w:r w:rsidR="00FC50E3">
        <w:rPr>
          <w:rFonts w:ascii="Times New Roman" w:hAnsi="Times New Roman" w:cs="Times New Roman"/>
          <w:color w:val="000000"/>
          <w:u w:color="000000"/>
        </w:rPr>
        <w:t>; fig</w:t>
      </w:r>
      <w:ins w:id="312" w:author="Anttila  Eliel Simpson" w:date="2024-07-12T10:27:00Z">
        <w:r w:rsidR="002308D4">
          <w:rPr>
            <w:rFonts w:ascii="Times New Roman" w:hAnsi="Times New Roman" w:cs="Times New Roman"/>
            <w:color w:val="000000"/>
            <w:u w:color="000000"/>
          </w:rPr>
          <w:t>.</w:t>
        </w:r>
      </w:ins>
      <w:r w:rsidR="00FC50E3">
        <w:rPr>
          <w:rFonts w:ascii="Times New Roman" w:hAnsi="Times New Roman" w:cs="Times New Roman"/>
          <w:color w:val="000000"/>
          <w:u w:color="000000"/>
        </w:rPr>
        <w:t xml:space="preserve"> S</w:t>
      </w:r>
      <w:del w:id="313" w:author="Anttila  Eliel Simpson" w:date="2024-07-12T10:22:00Z">
        <w:r w:rsidR="00C12D38" w:rsidDel="002340BD">
          <w:rPr>
            <w:rFonts w:ascii="Times New Roman" w:hAnsi="Times New Roman" w:cs="Times New Roman"/>
            <w:color w:val="000000"/>
            <w:u w:color="000000"/>
          </w:rPr>
          <w:delText>I</w:delText>
        </w:r>
      </w:del>
      <w:r w:rsidR="00FC50E3">
        <w:rPr>
          <w:rFonts w:ascii="Times New Roman" w:hAnsi="Times New Roman" w:cs="Times New Roman"/>
          <w:color w:val="000000"/>
          <w:u w:color="000000"/>
        </w:rPr>
        <w:t>1</w:t>
      </w:r>
      <w:ins w:id="314" w:author="Anttila  Eliel Simpson" w:date="2024-07-12T10:22:00Z">
        <w:r w:rsidR="002340BD">
          <w:rPr>
            <w:rFonts w:ascii="Times New Roman" w:hAnsi="Times New Roman" w:cs="Times New Roman"/>
            <w:color w:val="000000"/>
            <w:u w:color="000000"/>
          </w:rPr>
          <w:t>, Supplementary Information</w:t>
        </w:r>
      </w:ins>
      <w:r w:rsidR="00207FCF" w:rsidRPr="00E35C55">
        <w:rPr>
          <w:rFonts w:ascii="Times New Roman" w:hAnsi="Times New Roman" w:cs="Times New Roman"/>
          <w:color w:val="000000"/>
          <w:u w:color="000000"/>
        </w:rPr>
        <w:t>).</w:t>
      </w:r>
      <w:r w:rsidR="00FA47CB" w:rsidRPr="00E35C55">
        <w:rPr>
          <w:rFonts w:ascii="Times New Roman" w:hAnsi="Times New Roman" w:cs="Times New Roman"/>
          <w:color w:val="000000"/>
          <w:u w:color="000000"/>
        </w:rPr>
        <w:t xml:space="preserve"> </w:t>
      </w:r>
      <w:r w:rsidR="00207FCF" w:rsidRPr="00E35C55">
        <w:rPr>
          <w:rFonts w:ascii="Times New Roman" w:hAnsi="Times New Roman" w:cs="Times New Roman"/>
          <w:color w:val="000000"/>
          <w:u w:color="000000"/>
        </w:rPr>
        <w:t xml:space="preserve">These </w:t>
      </w:r>
      <w:r w:rsidR="00FA47CB" w:rsidRPr="00E35C55">
        <w:rPr>
          <w:rFonts w:ascii="Times New Roman" w:hAnsi="Times New Roman" w:cs="Times New Roman"/>
          <w:color w:val="000000"/>
          <w:u w:color="000000"/>
        </w:rPr>
        <w:t>N-S trending structur</w:t>
      </w:r>
      <w:r w:rsidR="00207FCF" w:rsidRPr="00E35C55">
        <w:rPr>
          <w:rFonts w:ascii="Times New Roman" w:hAnsi="Times New Roman" w:cs="Times New Roman"/>
          <w:color w:val="000000"/>
          <w:u w:color="000000"/>
        </w:rPr>
        <w:t>al elements</w:t>
      </w:r>
      <w:r w:rsidR="00FA47CB" w:rsidRPr="00E35C55">
        <w:rPr>
          <w:rFonts w:ascii="Times New Roman" w:hAnsi="Times New Roman" w:cs="Times New Roman"/>
          <w:color w:val="000000"/>
          <w:u w:color="000000"/>
        </w:rPr>
        <w:t xml:space="preserve"> are hereafter referred to as D1</w:t>
      </w:r>
      <w:r w:rsidR="00B24EA8" w:rsidRPr="00E35C55">
        <w:rPr>
          <w:rFonts w:ascii="Times New Roman" w:hAnsi="Times New Roman" w:cs="Times New Roman"/>
          <w:color w:val="000000"/>
          <w:u w:color="000000"/>
        </w:rPr>
        <w:t xml:space="preserve"> structures</w:t>
      </w:r>
      <w:r w:rsidR="00FA47CB"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A second set of km-scale folds, the axes of which trend generally E-W and are hereafter termed D2 structures (</w:t>
      </w:r>
      <w:r w:rsidR="00FC00C8">
        <w:rPr>
          <w:rFonts w:ascii="Times New Roman" w:hAnsi="Times New Roman" w:cs="Times New Roman"/>
          <w:color w:val="000000"/>
          <w:u w:color="000000"/>
        </w:rPr>
        <w:t>fig</w:t>
      </w:r>
      <w:ins w:id="315" w:author="Anttila  Eliel Simpson" w:date="2024-07-12T10:27:00Z">
        <w:r w:rsidR="002308D4">
          <w:rPr>
            <w:rFonts w:ascii="Times New Roman" w:hAnsi="Times New Roman" w:cs="Times New Roman"/>
            <w:color w:val="000000"/>
            <w:u w:color="000000"/>
          </w:rPr>
          <w:t>.</w:t>
        </w:r>
      </w:ins>
      <w:r w:rsidR="00FC00C8">
        <w:rPr>
          <w:rFonts w:ascii="Times New Roman" w:hAnsi="Times New Roman" w:cs="Times New Roman"/>
          <w:color w:val="000000"/>
          <w:u w:color="000000"/>
        </w:rPr>
        <w:t xml:space="preserve"> S</w:t>
      </w:r>
      <w:del w:id="316" w:author="Anttila  Eliel Simpson" w:date="2024-07-12T10:27:00Z">
        <w:r w:rsidR="00C12D38" w:rsidDel="002308D4">
          <w:rPr>
            <w:rFonts w:ascii="Times New Roman" w:hAnsi="Times New Roman" w:cs="Times New Roman"/>
            <w:color w:val="000000"/>
            <w:u w:color="000000"/>
          </w:rPr>
          <w:delText>I</w:delText>
        </w:r>
      </w:del>
      <w:r w:rsidR="00FC00C8">
        <w:rPr>
          <w:rFonts w:ascii="Times New Roman" w:hAnsi="Times New Roman" w:cs="Times New Roman"/>
          <w:color w:val="000000"/>
          <w:u w:color="000000"/>
        </w:rPr>
        <w:t>1; f</w:t>
      </w:r>
      <w:r w:rsidRPr="00E35C55">
        <w:rPr>
          <w:rFonts w:ascii="Times New Roman" w:hAnsi="Times New Roman" w:cs="Times New Roman"/>
          <w:color w:val="000000"/>
          <w:u w:color="000000"/>
        </w:rPr>
        <w:t xml:space="preserve">ig. 7), </w:t>
      </w:r>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and deform the </w:t>
      </w:r>
      <w:r w:rsidR="00FA47CB"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fold/thrust panels, and are </w:t>
      </w:r>
      <w:r w:rsidR="00D4604A" w:rsidRPr="00E35C55">
        <w:rPr>
          <w:rFonts w:ascii="Times New Roman" w:hAnsi="Times New Roman" w:cs="Times New Roman"/>
          <w:color w:val="000000"/>
          <w:u w:color="000000"/>
        </w:rPr>
        <w:t>well-developed</w:t>
      </w:r>
      <w:r w:rsidRPr="00E35C55">
        <w:rPr>
          <w:rFonts w:ascii="Times New Roman" w:hAnsi="Times New Roman" w:cs="Times New Roman"/>
          <w:color w:val="000000"/>
          <w:u w:color="000000"/>
        </w:rPr>
        <w:t xml:space="preserve"> in the northern and eastern portions of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Along the northern border of the range, fold axes trend more WNW-ESE, </w:t>
      </w:r>
      <w:r w:rsidR="00AA6D08" w:rsidRPr="00E35C55">
        <w:rPr>
          <w:rFonts w:ascii="Times New Roman" w:hAnsi="Times New Roman" w:cs="Times New Roman"/>
          <w:color w:val="000000"/>
          <w:u w:color="000000"/>
        </w:rPr>
        <w:t xml:space="preserve">following </w:t>
      </w:r>
      <w:r w:rsidRPr="00E35C55">
        <w:rPr>
          <w:rFonts w:ascii="Times New Roman" w:hAnsi="Times New Roman" w:cs="Times New Roman"/>
          <w:color w:val="000000"/>
          <w:u w:color="000000"/>
        </w:rPr>
        <w:t xml:space="preserve">the trace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w:t>
      </w:r>
      <w:r w:rsidRPr="00E35C55">
        <w:rPr>
          <w:rFonts w:ascii="Times New Roman" w:hAnsi="Times New Roman" w:cs="Times New Roman"/>
          <w:color w:val="000000"/>
          <w:u w:color="000000"/>
        </w:rPr>
        <w:t xml:space="preserve"> Thrust. This generation of folds is </w:t>
      </w:r>
      <w:r w:rsidR="00AA6D08" w:rsidRPr="00E35C55">
        <w:rPr>
          <w:rFonts w:ascii="Times New Roman" w:hAnsi="Times New Roman" w:cs="Times New Roman"/>
          <w:color w:val="000000"/>
          <w:u w:color="000000"/>
        </w:rPr>
        <w:t>accompanied</w:t>
      </w:r>
      <w:r w:rsidRPr="00E35C55">
        <w:rPr>
          <w:rFonts w:ascii="Times New Roman" w:hAnsi="Times New Roman" w:cs="Times New Roman"/>
          <w:color w:val="000000"/>
          <w:u w:color="000000"/>
        </w:rPr>
        <w:t xml:space="preserve"> by axial-parallel, S-dipping thrust</w:t>
      </w:r>
      <w:r w:rsidR="00AA6D08" w:rsidRPr="00E35C55">
        <w:rPr>
          <w:rFonts w:ascii="Times New Roman" w:hAnsi="Times New Roman" w:cs="Times New Roman"/>
          <w:color w:val="000000"/>
          <w:u w:color="000000"/>
        </w:rPr>
        <w:t xml:space="preserve"> fault</w:t>
      </w:r>
      <w:r w:rsidRPr="00E35C55">
        <w:rPr>
          <w:rFonts w:ascii="Times New Roman" w:hAnsi="Times New Roman" w:cs="Times New Roman"/>
          <w:color w:val="000000"/>
          <w:u w:color="000000"/>
        </w:rPr>
        <w:t xml:space="preserve">s. </w:t>
      </w:r>
    </w:p>
    <w:p w14:paraId="033FEFFD" w14:textId="7E51B611"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intersection of </w:t>
      </w:r>
      <w:r w:rsidR="00FA47CB" w:rsidRPr="00E35C55">
        <w:rPr>
          <w:rFonts w:ascii="Times New Roman" w:hAnsi="Times New Roman" w:cs="Times New Roman"/>
          <w:color w:val="000000"/>
          <w:u w:color="000000"/>
        </w:rPr>
        <w:t>D1- and D2-generation folds</w:t>
      </w:r>
      <w:r w:rsidRPr="00E35C55">
        <w:rPr>
          <w:rFonts w:ascii="Times New Roman" w:hAnsi="Times New Roman" w:cs="Times New Roman"/>
          <w:color w:val="000000"/>
          <w:u w:color="000000"/>
        </w:rPr>
        <w:t xml:space="preserve"> results in domal </w:t>
      </w:r>
      <w:r w:rsidR="00823625" w:rsidRPr="00E35C55">
        <w:rPr>
          <w:rFonts w:ascii="Times New Roman" w:hAnsi="Times New Roman" w:cs="Times New Roman"/>
          <w:color w:val="000000"/>
          <w:u w:color="000000"/>
        </w:rPr>
        <w:t xml:space="preserve">structures </w:t>
      </w:r>
      <w:r w:rsidRPr="00E35C55">
        <w:rPr>
          <w:rFonts w:ascii="Times New Roman" w:hAnsi="Times New Roman" w:cs="Times New Roman"/>
          <w:color w:val="000000"/>
          <w:u w:color="000000"/>
        </w:rPr>
        <w:t>observed throughout the region</w:t>
      </w:r>
      <w:r w:rsidR="00172963" w:rsidRPr="00E35C55">
        <w:rPr>
          <w:rFonts w:ascii="Times New Roman" w:hAnsi="Times New Roman" w:cs="Times New Roman"/>
          <w:color w:val="000000"/>
          <w:u w:color="000000"/>
        </w:rPr>
        <w:t xml:space="preserve">. These structures are exemplified </w:t>
      </w:r>
      <w:del w:id="317" w:author="Anttila  Eliel Simpson" w:date="2024-07-12T10:28:00Z">
        <w:r w:rsidR="00172963" w:rsidRPr="00E35C55" w:rsidDel="002308D4">
          <w:rPr>
            <w:rFonts w:ascii="Times New Roman" w:hAnsi="Times New Roman" w:cs="Times New Roman"/>
            <w:color w:val="000000"/>
            <w:u w:color="000000"/>
          </w:rPr>
          <w:delText>by</w:delText>
        </w:r>
        <w:r w:rsidRPr="00E35C55" w:rsidDel="002308D4">
          <w:rPr>
            <w:rFonts w:ascii="Times New Roman" w:hAnsi="Times New Roman" w:cs="Times New Roman"/>
            <w:color w:val="000000"/>
            <w:u w:color="000000"/>
          </w:rPr>
          <w:delText xml:space="preserve"> the</w:delText>
        </w:r>
      </w:del>
      <w:ins w:id="318" w:author="Anttila  Eliel Simpson" w:date="2024-07-12T10:28:00Z">
        <w:r w:rsidR="002308D4">
          <w:rPr>
            <w:rFonts w:ascii="Times New Roman" w:hAnsi="Times New Roman" w:cs="Times New Roman"/>
            <w:color w:val="000000"/>
            <w:u w:color="000000"/>
          </w:rPr>
          <w:t>within the</w:t>
        </w:r>
      </w:ins>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Arcai</w:t>
      </w:r>
      <w:proofErr w:type="spellEnd"/>
      <w:r w:rsidRPr="00E35C55">
        <w:rPr>
          <w:rFonts w:ascii="Times New Roman" w:hAnsi="Times New Roman" w:cs="Times New Roman"/>
          <w:color w:val="000000"/>
          <w:u w:color="000000"/>
        </w:rPr>
        <w:t xml:space="preserve"> Syncline</w:t>
      </w:r>
      <w:r w:rsidR="00172963" w:rsidRPr="00E35C55">
        <w:rPr>
          <w:rFonts w:ascii="Times New Roman" w:hAnsi="Times New Roman" w:cs="Times New Roman"/>
          <w:color w:val="000000"/>
          <w:u w:color="000000"/>
        </w:rPr>
        <w:t xml:space="preserve">, </w:t>
      </w:r>
      <w:r w:rsidR="00AA6D08" w:rsidRPr="00E35C55">
        <w:rPr>
          <w:rFonts w:ascii="Times New Roman" w:hAnsi="Times New Roman" w:cs="Times New Roman"/>
          <w:color w:val="000000"/>
          <w:u w:color="000000"/>
        </w:rPr>
        <w:t>where</w:t>
      </w:r>
      <w:r w:rsidRPr="00E35C55">
        <w:rPr>
          <w:rFonts w:ascii="Times New Roman" w:hAnsi="Times New Roman" w:cs="Times New Roman"/>
          <w:color w:val="000000"/>
          <w:u w:color="000000"/>
        </w:rPr>
        <w:t xml:space="preserve"> a D1 N-S anticlinorium is cross-cut by a D2 E-W anticline, resulting in a domal </w:t>
      </w:r>
      <w:proofErr w:type="spellStart"/>
      <w:r w:rsidR="00207FCF" w:rsidRPr="00E35C55">
        <w:rPr>
          <w:rFonts w:ascii="Times New Roman" w:hAnsi="Times New Roman" w:cs="Times New Roman"/>
          <w:color w:val="000000"/>
          <w:u w:color="000000"/>
        </w:rPr>
        <w:t>antiform</w:t>
      </w:r>
      <w:proofErr w:type="spellEnd"/>
      <w:r w:rsidR="00207FCF"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cored</w:t>
      </w:r>
      <w:proofErr w:type="spellEnd"/>
      <w:r w:rsidRPr="00E35C55">
        <w:rPr>
          <w:rFonts w:ascii="Times New Roman" w:hAnsi="Times New Roman" w:cs="Times New Roman"/>
          <w:color w:val="000000"/>
          <w:u w:color="000000"/>
        </w:rPr>
        <w:t xml:space="preserve"> by </w:t>
      </w:r>
      <w:ins w:id="319" w:author="Anttila  Eliel Simpson" w:date="2024-07-12T10:29:00Z">
        <w:r w:rsidR="002308D4">
          <w:rPr>
            <w:rFonts w:ascii="Times New Roman" w:hAnsi="Times New Roman" w:cs="Times New Roman"/>
            <w:color w:val="000000"/>
            <w:u w:color="000000"/>
          </w:rPr>
          <w:t xml:space="preserve">rocks of </w:t>
        </w:r>
      </w:ins>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w:t>
      </w:r>
      <w:r w:rsidR="00172963"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172963" w:rsidRPr="00E35C55">
        <w:rPr>
          <w:rFonts w:ascii="Times New Roman" w:hAnsi="Times New Roman" w:cs="Times New Roman"/>
          <w:color w:val="000000"/>
          <w:u w:color="000000"/>
        </w:rPr>
        <w:t xml:space="preserve">ig. 3). </w:t>
      </w:r>
    </w:p>
    <w:p w14:paraId="46E667D8" w14:textId="50F17EB7" w:rsidR="008F0745" w:rsidRPr="00E35C55" w:rsidRDefault="008F0745" w:rsidP="00DE5E84">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Apart from thrust-proximal outcrops, which typically exhibit fault-plane-parallel planar </w:t>
      </w:r>
      <w:r w:rsidR="00DE5E84">
        <w:rPr>
          <w:rFonts w:ascii="Times New Roman" w:hAnsi="Times New Roman" w:cs="Times New Roman"/>
          <w:color w:val="000000"/>
          <w:u w:color="000000"/>
        </w:rPr>
        <w:t>cleavage</w:t>
      </w:r>
      <w:r w:rsidR="00DE5E84" w:rsidRPr="00E35C55">
        <w:rPr>
          <w:rFonts w:ascii="Times New Roman" w:hAnsi="Times New Roman" w:cs="Times New Roman"/>
          <w:color w:val="000000"/>
          <w:u w:color="000000"/>
        </w:rPr>
        <w:t xml:space="preserve"> </w:t>
      </w:r>
      <w:ins w:id="320" w:author="Anttila  Eliel Simpson" w:date="2024-07-12T10:29:00Z">
        <w:r w:rsidR="002308D4">
          <w:rPr>
            <w:rFonts w:ascii="Times New Roman" w:hAnsi="Times New Roman" w:cs="Times New Roman"/>
            <w:color w:val="000000"/>
            <w:u w:color="000000"/>
          </w:rPr>
          <w:t>~</w:t>
        </w:r>
      </w:ins>
      <w:del w:id="321" w:author="Anttila  Eliel Simpson" w:date="2024-07-12T10:29:00Z">
        <w:r w:rsidRPr="00E35C55" w:rsidDel="002308D4">
          <w:rPr>
            <w:rFonts w:ascii="Times New Roman" w:hAnsi="Times New Roman" w:cs="Times New Roman"/>
            <w:color w:val="000000"/>
            <w:u w:color="000000"/>
          </w:rPr>
          <w:delText xml:space="preserve">between </w:delText>
        </w:r>
      </w:del>
      <w:r w:rsidRPr="00E35C55">
        <w:rPr>
          <w:rFonts w:ascii="Times New Roman" w:hAnsi="Times New Roman" w:cs="Times New Roman"/>
          <w:color w:val="000000"/>
          <w:u w:color="000000"/>
        </w:rPr>
        <w:t xml:space="preserve">1–3 m on either side of </w:t>
      </w:r>
      <w:r w:rsidR="00207FCF" w:rsidRPr="00E35C55">
        <w:rPr>
          <w:rFonts w:ascii="Times New Roman" w:hAnsi="Times New Roman" w:cs="Times New Roman"/>
          <w:color w:val="000000"/>
          <w:u w:color="000000"/>
        </w:rPr>
        <w:t>observed fault surfaces</w:t>
      </w:r>
      <w:r w:rsidRPr="00E35C55">
        <w:rPr>
          <w:rFonts w:ascii="Times New Roman" w:hAnsi="Times New Roman" w:cs="Times New Roman"/>
          <w:color w:val="000000"/>
          <w:u w:color="000000"/>
        </w:rPr>
        <w:t>, secondary fabrics are</w:t>
      </w:r>
      <w:r w:rsidR="00207FCF" w:rsidRPr="00E35C55">
        <w:rPr>
          <w:rFonts w:ascii="Times New Roman" w:hAnsi="Times New Roman" w:cs="Times New Roman"/>
          <w:color w:val="000000"/>
          <w:u w:color="000000"/>
        </w:rPr>
        <w:t xml:space="preserve"> not pervasive across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w:t>
      </w:r>
      <w:r w:rsidR="00B24EA8" w:rsidRPr="00E35C55">
        <w:rPr>
          <w:rFonts w:ascii="Times New Roman" w:hAnsi="Times New Roman" w:cs="Times New Roman"/>
          <w:color w:val="000000"/>
          <w:u w:color="000000"/>
        </w:rPr>
        <w:t>Some a</w:t>
      </w:r>
      <w:r w:rsidR="00FA47CB" w:rsidRPr="00E35C55">
        <w:rPr>
          <w:rFonts w:ascii="Times New Roman" w:hAnsi="Times New Roman" w:cs="Times New Roman"/>
          <w:color w:val="000000"/>
          <w:u w:color="000000"/>
        </w:rPr>
        <w:t>xial</w:t>
      </w:r>
      <w:r w:rsidRPr="00E35C55">
        <w:rPr>
          <w:rFonts w:ascii="Times New Roman" w:hAnsi="Times New Roman" w:cs="Times New Roman"/>
          <w:color w:val="000000"/>
          <w:u w:color="000000"/>
        </w:rPr>
        <w:t xml:space="preserve"> plan</w:t>
      </w:r>
      <w:r w:rsidR="00D34FB9" w:rsidRPr="00E35C55">
        <w:rPr>
          <w:rFonts w:ascii="Times New Roman" w:hAnsi="Times New Roman" w:cs="Times New Roman"/>
          <w:color w:val="000000"/>
          <w:u w:color="000000"/>
        </w:rPr>
        <w:t>ar</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is apparent near fold axes, </w:t>
      </w:r>
      <w:r w:rsidR="00D34FB9" w:rsidRPr="00E35C55">
        <w:rPr>
          <w:rFonts w:ascii="Times New Roman" w:hAnsi="Times New Roman" w:cs="Times New Roman"/>
          <w:color w:val="000000"/>
          <w:u w:color="000000"/>
        </w:rPr>
        <w:t xml:space="preserve">and </w:t>
      </w:r>
      <w:r w:rsidRPr="00E35C55">
        <w:rPr>
          <w:rFonts w:ascii="Times New Roman" w:hAnsi="Times New Roman" w:cs="Times New Roman"/>
          <w:color w:val="000000"/>
          <w:u w:color="000000"/>
        </w:rPr>
        <w:t xml:space="preserve">on the limbs m- to cm-scale parasitic folds are </w:t>
      </w:r>
      <w:r w:rsidR="00D34FB9" w:rsidRPr="00E35C55">
        <w:rPr>
          <w:rFonts w:ascii="Times New Roman" w:hAnsi="Times New Roman" w:cs="Times New Roman"/>
          <w:color w:val="000000"/>
          <w:u w:color="000000"/>
        </w:rPr>
        <w:t xml:space="preserve">present </w:t>
      </w:r>
      <w:r w:rsidRPr="00E35C55">
        <w:rPr>
          <w:rFonts w:ascii="Times New Roman" w:hAnsi="Times New Roman" w:cs="Times New Roman"/>
          <w:color w:val="000000"/>
          <w:u w:color="000000"/>
        </w:rPr>
        <w:t xml:space="preserve">within well-bedded carbonate strata. Siliciclastic strata carry a weak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that is </w:t>
      </w:r>
      <w:r w:rsidR="00FA47CB" w:rsidRPr="00E35C55">
        <w:rPr>
          <w:rFonts w:ascii="Times New Roman" w:hAnsi="Times New Roman" w:cs="Times New Roman"/>
          <w:color w:val="000000"/>
          <w:u w:color="000000"/>
        </w:rPr>
        <w:t>typically sub</w:t>
      </w:r>
      <w:r w:rsidRPr="00E35C55">
        <w:rPr>
          <w:rFonts w:ascii="Times New Roman" w:hAnsi="Times New Roman" w:cs="Times New Roman"/>
          <w:color w:val="000000"/>
          <w:u w:color="000000"/>
        </w:rPr>
        <w:t>parallel to the nearest major fault plane orientation. Siliciclastic</w:t>
      </w:r>
      <w:r w:rsidR="00C348A6" w:rsidRPr="00E35C55">
        <w:rPr>
          <w:rFonts w:ascii="Times New Roman" w:hAnsi="Times New Roman" w:cs="Times New Roman"/>
          <w:color w:val="000000"/>
          <w:u w:color="000000"/>
        </w:rPr>
        <w:t xml:space="preserve"> rocks</w:t>
      </w:r>
      <w:r w:rsidRPr="00E35C55">
        <w:rPr>
          <w:rFonts w:ascii="Times New Roman" w:hAnsi="Times New Roman" w:cs="Times New Roman"/>
          <w:color w:val="000000"/>
          <w:u w:color="000000"/>
        </w:rPr>
        <w:t xml:space="preserve"> also appear to mediate the location of many of the major thrusts in the region, with faults propagating along or near </w:t>
      </w:r>
      <w:r w:rsidR="00C348A6" w:rsidRPr="00E35C55">
        <w:rPr>
          <w:rFonts w:ascii="Times New Roman" w:hAnsi="Times New Roman" w:cs="Times New Roman"/>
          <w:color w:val="000000"/>
          <w:u w:color="000000"/>
        </w:rPr>
        <w:t xml:space="preserve">the contact between </w:t>
      </w:r>
      <w:r w:rsidRPr="00E35C55">
        <w:rPr>
          <w:rFonts w:ascii="Times New Roman" w:hAnsi="Times New Roman" w:cs="Times New Roman"/>
          <w:color w:val="000000"/>
          <w:u w:color="000000"/>
        </w:rPr>
        <w:t>carbonate</w:t>
      </w:r>
      <w:r w:rsidR="00C348A6" w:rsidRPr="00E35C55">
        <w:rPr>
          <w:rFonts w:ascii="Times New Roman" w:hAnsi="Times New Roman" w:cs="Times New Roman"/>
          <w:color w:val="000000"/>
          <w:u w:color="000000"/>
        </w:rPr>
        <w:t xml:space="preserve"> and </w:t>
      </w:r>
      <w:r w:rsidRPr="00E35C55">
        <w:rPr>
          <w:rFonts w:ascii="Times New Roman" w:hAnsi="Times New Roman" w:cs="Times New Roman"/>
          <w:color w:val="000000"/>
          <w:u w:color="000000"/>
        </w:rPr>
        <w:lastRenderedPageBreak/>
        <w:t xml:space="preserve">siliciclastic </w:t>
      </w:r>
      <w:r w:rsidR="00B95A64" w:rsidRPr="00E35C55">
        <w:rPr>
          <w:rFonts w:ascii="Times New Roman" w:hAnsi="Times New Roman" w:cs="Times New Roman"/>
          <w:color w:val="000000"/>
          <w:u w:color="000000"/>
        </w:rPr>
        <w:t>strata</w:t>
      </w:r>
      <w:r w:rsidRPr="00E35C55">
        <w:rPr>
          <w:rFonts w:ascii="Times New Roman" w:hAnsi="Times New Roman" w:cs="Times New Roman"/>
          <w:color w:val="000000"/>
          <w:u w:color="000000"/>
        </w:rPr>
        <w:t>. Furthermore, thrusts that juxtapose two carbonate panels often include entrained slivers of siliciclastic material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ig. 8</w:t>
      </w:r>
      <w:r w:rsidR="00FC00C8">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w:t>
      </w:r>
    </w:p>
    <w:p w14:paraId="102AA663" w14:textId="6515F2DF"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Traces of </w:t>
      </w:r>
      <w:r w:rsidRPr="00E35C55">
        <w:rPr>
          <w:rFonts w:ascii="Times New Roman" w:hAnsi="Times New Roman" w:cs="Times New Roman"/>
          <w:color w:val="000000"/>
          <w:u w:color="000000"/>
        </w:rPr>
        <w:t>E-dipping</w:t>
      </w:r>
      <w:r w:rsidR="001C6170" w:rsidRPr="00E35C55">
        <w:rPr>
          <w:rFonts w:ascii="Times New Roman" w:hAnsi="Times New Roman" w:cs="Times New Roman"/>
          <w:color w:val="000000"/>
          <w:u w:color="000000"/>
        </w:rPr>
        <w:t xml:space="preserve"> thrust faults are </w:t>
      </w:r>
      <w:r w:rsidRPr="00E35C55">
        <w:rPr>
          <w:rFonts w:ascii="Times New Roman" w:hAnsi="Times New Roman" w:cs="Times New Roman"/>
          <w:color w:val="000000"/>
          <w:u w:color="000000"/>
        </w:rPr>
        <w:t>axial parallel with D1 fold</w:t>
      </w:r>
      <w:r w:rsidR="00FA47CB"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and those of </w:t>
      </w:r>
      <w:r w:rsidRPr="00E35C55">
        <w:rPr>
          <w:rFonts w:ascii="Times New Roman" w:hAnsi="Times New Roman" w:cs="Times New Roman"/>
          <w:color w:val="000000"/>
          <w:u w:color="000000"/>
        </w:rPr>
        <w:t>S-dipping</w:t>
      </w:r>
      <w:r w:rsidR="001C6170" w:rsidRPr="00E35C55">
        <w:rPr>
          <w:rFonts w:ascii="Times New Roman" w:hAnsi="Times New Roman" w:cs="Times New Roman"/>
          <w:color w:val="000000"/>
          <w:u w:color="000000"/>
        </w:rPr>
        <w:t xml:space="preserve"> thrust faults are</w:t>
      </w:r>
      <w:r w:rsidRPr="00E35C55">
        <w:rPr>
          <w:rFonts w:ascii="Times New Roman" w:hAnsi="Times New Roman" w:cs="Times New Roman"/>
          <w:color w:val="000000"/>
          <w:u w:color="000000"/>
        </w:rPr>
        <w:t xml:space="preserve"> axial parallel with D2</w:t>
      </w:r>
      <w:r w:rsidR="00FA47CB" w:rsidRPr="00E35C55">
        <w:rPr>
          <w:rFonts w:ascii="Times New Roman" w:hAnsi="Times New Roman" w:cs="Times New Roman"/>
          <w:color w:val="000000"/>
          <w:u w:color="000000"/>
        </w:rPr>
        <w:t xml:space="preserve"> structures</w:t>
      </w:r>
      <w:r w:rsidR="00FC00C8">
        <w:rPr>
          <w:rFonts w:ascii="Times New Roman" w:hAnsi="Times New Roman" w:cs="Times New Roman"/>
          <w:color w:val="000000"/>
          <w:u w:color="000000"/>
        </w:rPr>
        <w:t xml:space="preserve"> (fig. S</w:t>
      </w:r>
      <w:del w:id="322" w:author="Anttila  Eliel Simpson" w:date="2024-07-12T10:32:00Z">
        <w:r w:rsidR="00C12D38" w:rsidDel="002308D4">
          <w:rPr>
            <w:rFonts w:ascii="Times New Roman" w:hAnsi="Times New Roman" w:cs="Times New Roman"/>
            <w:color w:val="000000"/>
            <w:u w:color="000000"/>
          </w:rPr>
          <w:delText>I</w:delText>
        </w:r>
      </w:del>
      <w:r w:rsidR="00FC00C8">
        <w:rPr>
          <w:rFonts w:ascii="Times New Roman" w:hAnsi="Times New Roman" w:cs="Times New Roman"/>
          <w:color w:val="000000"/>
          <w:u w:color="000000"/>
        </w:rPr>
        <w:t>1)</w:t>
      </w:r>
      <w:r w:rsidR="00FA47CB"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An additional</w:t>
      </w:r>
      <w:ins w:id="323" w:author="Anttila  Eliel Simpson" w:date="2024-07-12T10:32:00Z">
        <w:r w:rsidR="002308D4">
          <w:rPr>
            <w:rFonts w:ascii="Times New Roman" w:hAnsi="Times New Roman" w:cs="Times New Roman"/>
            <w:color w:val="000000"/>
            <w:u w:color="000000"/>
          </w:rPr>
          <w:t xml:space="preserve"> major</w:t>
        </w:r>
      </w:ins>
      <w:r w:rsidR="001C6170" w:rsidRPr="00E35C55">
        <w:rPr>
          <w:rFonts w:ascii="Times New Roman" w:hAnsi="Times New Roman" w:cs="Times New Roman"/>
          <w:color w:val="000000"/>
          <w:u w:color="000000"/>
        </w:rPr>
        <w:t xml:space="preserve"> fault with a</w:t>
      </w:r>
      <w:r w:rsidR="00B24E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D1</w:t>
      </w:r>
      <w:r w:rsidR="00B24EA8" w:rsidRPr="00E35C55">
        <w:rPr>
          <w:rFonts w:ascii="Times New Roman" w:hAnsi="Times New Roman" w:cs="Times New Roman"/>
          <w:color w:val="000000"/>
          <w:u w:color="000000"/>
        </w:rPr>
        <w:t>-parallel</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trace </w:t>
      </w:r>
      <w:r w:rsidR="00FA47CB" w:rsidRPr="00E35C55">
        <w:rPr>
          <w:rFonts w:ascii="Times New Roman" w:hAnsi="Times New Roman" w:cs="Times New Roman"/>
          <w:color w:val="000000"/>
          <w:u w:color="000000"/>
        </w:rPr>
        <w:t>run</w:t>
      </w:r>
      <w:r w:rsidR="00C348A6" w:rsidRPr="00E35C55">
        <w:rPr>
          <w:rFonts w:ascii="Times New Roman" w:hAnsi="Times New Roman" w:cs="Times New Roman"/>
          <w:color w:val="000000"/>
          <w:u w:color="000000"/>
        </w:rPr>
        <w:t>s</w:t>
      </w:r>
      <w:r w:rsidR="00FA47CB"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along the base of the easternmost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w:t>
      </w:r>
      <w:proofErr w:type="gramStart"/>
      <w:r w:rsidRPr="00E35C55">
        <w:rPr>
          <w:rFonts w:ascii="Times New Roman" w:hAnsi="Times New Roman" w:cs="Times New Roman"/>
          <w:color w:val="000000"/>
          <w:u w:color="000000"/>
        </w:rPr>
        <w:t>Range</w:t>
      </w:r>
      <w:r w:rsidR="005B13DE" w:rsidRPr="00E35C55">
        <w:rPr>
          <w:rFonts w:ascii="Times New Roman" w:hAnsi="Times New Roman" w:cs="Times New Roman"/>
          <w:color w:val="000000"/>
          <w:u w:color="000000"/>
        </w:rPr>
        <w:t>, and</w:t>
      </w:r>
      <w:proofErr w:type="gramEnd"/>
      <w:r w:rsidR="001C6170" w:rsidRPr="00E35C55">
        <w:rPr>
          <w:rFonts w:ascii="Times New Roman" w:hAnsi="Times New Roman" w:cs="Times New Roman"/>
          <w:color w:val="000000"/>
          <w:u w:color="000000"/>
        </w:rPr>
        <w:t xml:space="preserve"> has a shallow westward dip</w:t>
      </w:r>
      <w:r w:rsidR="00FC00C8">
        <w:rPr>
          <w:rFonts w:ascii="Times New Roman" w:hAnsi="Times New Roman" w:cs="Times New Roman"/>
          <w:color w:val="000000"/>
          <w:u w:color="000000"/>
        </w:rPr>
        <w:t xml:space="preserve"> (fig. 3)</w:t>
      </w:r>
      <w:r w:rsidRPr="00E35C55">
        <w:rPr>
          <w:rFonts w:ascii="Times New Roman" w:hAnsi="Times New Roman" w:cs="Times New Roman"/>
          <w:color w:val="000000"/>
          <w:u w:color="000000"/>
        </w:rPr>
        <w:t>. Although poorly exposed, metasediment</w:t>
      </w:r>
      <w:r w:rsidR="001C6170" w:rsidRPr="00E35C55">
        <w:rPr>
          <w:rFonts w:ascii="Times New Roman" w:hAnsi="Times New Roman" w:cs="Times New Roman"/>
          <w:color w:val="000000"/>
          <w:u w:color="000000"/>
        </w:rPr>
        <w:t>ary rocks</w:t>
      </w:r>
      <w:r w:rsidRPr="00E35C55">
        <w:rPr>
          <w:rFonts w:ascii="Times New Roman" w:hAnsi="Times New Roman" w:cs="Times New Roman"/>
          <w:color w:val="000000"/>
          <w:u w:color="000000"/>
        </w:rPr>
        <w:t xml:space="preserve"> that make up the footwall of the thrust have a well-developed, planar to undulating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that is similar</w:t>
      </w:r>
      <w:ins w:id="324" w:author="Anttila  Eliel Simpson" w:date="2024-07-12T10:32:00Z">
        <w:r w:rsidR="002308D4">
          <w:rPr>
            <w:rFonts w:ascii="Times New Roman" w:hAnsi="Times New Roman" w:cs="Times New Roman"/>
            <w:color w:val="000000"/>
            <w:u w:color="000000"/>
          </w:rPr>
          <w:t xml:space="preserve"> in character</w:t>
        </w:r>
      </w:ins>
      <w:r w:rsidRPr="00E35C55">
        <w:rPr>
          <w:rFonts w:ascii="Times New Roman" w:hAnsi="Times New Roman" w:cs="Times New Roman"/>
          <w:color w:val="000000"/>
          <w:u w:color="000000"/>
        </w:rPr>
        <w:t xml:space="preserve"> to </w:t>
      </w:r>
      <w:r w:rsidR="001C6170" w:rsidRPr="00E35C55">
        <w:rPr>
          <w:rFonts w:ascii="Times New Roman" w:hAnsi="Times New Roman" w:cs="Times New Roman"/>
          <w:color w:val="000000"/>
          <w:u w:color="000000"/>
        </w:rPr>
        <w:t>that</w:t>
      </w:r>
      <w:r w:rsidRPr="00E35C55">
        <w:rPr>
          <w:rFonts w:ascii="Times New Roman" w:hAnsi="Times New Roman" w:cs="Times New Roman"/>
          <w:color w:val="000000"/>
          <w:u w:color="000000"/>
        </w:rPr>
        <w:t xml:space="preserve"> observed on the footwall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 to the north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ig. 8</w:t>
      </w:r>
      <w:r w:rsidR="00FC00C8">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w:t>
      </w:r>
    </w:p>
    <w:p w14:paraId="4F3DD112" w14:textId="710452AE"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faults described above are </w:t>
      </w:r>
      <w:r w:rsidR="00FA47CB" w:rsidRPr="00E35C55">
        <w:rPr>
          <w:rFonts w:ascii="Times New Roman" w:hAnsi="Times New Roman" w:cs="Times New Roman"/>
          <w:color w:val="000000"/>
          <w:u w:color="000000"/>
        </w:rPr>
        <w:t>cross</w:t>
      </w:r>
      <w:r w:rsidRPr="00E35C55">
        <w:rPr>
          <w:rFonts w:ascii="Times New Roman" w:hAnsi="Times New Roman" w:cs="Times New Roman"/>
          <w:color w:val="000000"/>
          <w:u w:color="000000"/>
        </w:rPr>
        <w:t>cut by Ordovician and Permian intrusions</w:t>
      </w:r>
      <w:r w:rsidR="00B24EA8" w:rsidRPr="00E35C55">
        <w:rPr>
          <w:rFonts w:ascii="Times New Roman" w:hAnsi="Times New Roman" w:cs="Times New Roman"/>
          <w:color w:val="000000"/>
          <w:u w:color="000000"/>
        </w:rPr>
        <w:t>, which are</w:t>
      </w:r>
      <w:r w:rsidRPr="00E35C55">
        <w:rPr>
          <w:rFonts w:ascii="Times New Roman" w:hAnsi="Times New Roman" w:cs="Times New Roman"/>
          <w:color w:val="000000"/>
          <w:u w:color="000000"/>
        </w:rPr>
        <w:t xml:space="preserve"> subsequently cross-cut by E-W trending, steeply dipping oblique sinistral normal faults</w:t>
      </w:r>
      <w:r w:rsidR="00B24E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with typical lateral offsets of a few hundred meters (</w:t>
      </w:r>
      <w:r w:rsidR="00FC00C8">
        <w:rPr>
          <w:rFonts w:ascii="Times New Roman" w:hAnsi="Times New Roman" w:cs="Times New Roman"/>
          <w:color w:val="000000"/>
          <w:u w:color="000000"/>
        </w:rPr>
        <w:t>f</w:t>
      </w:r>
      <w:r w:rsidR="00B24EA8" w:rsidRPr="00E35C55">
        <w:rPr>
          <w:rFonts w:ascii="Times New Roman" w:hAnsi="Times New Roman" w:cs="Times New Roman"/>
          <w:color w:val="000000"/>
          <w:u w:color="000000"/>
        </w:rPr>
        <w:t xml:space="preserve">ig. </w:t>
      </w:r>
      <w:r w:rsidR="00701313" w:rsidRPr="00E35C55">
        <w:rPr>
          <w:rFonts w:ascii="Times New Roman" w:hAnsi="Times New Roman" w:cs="Times New Roman"/>
          <w:color w:val="000000"/>
          <w:u w:color="000000"/>
        </w:rPr>
        <w:t>3</w:t>
      </w:r>
      <w:r w:rsidRPr="00E35C55">
        <w:rPr>
          <w:rFonts w:ascii="Times New Roman" w:hAnsi="Times New Roman" w:cs="Times New Roman"/>
          <w:color w:val="000000"/>
          <w:u w:color="000000"/>
        </w:rPr>
        <w:t xml:space="preserve">). This fault set is further cut by </w:t>
      </w:r>
      <w:r w:rsidR="00D42740">
        <w:rPr>
          <w:rFonts w:ascii="Times New Roman" w:hAnsi="Times New Roman" w:cs="Times New Roman"/>
          <w:color w:val="000000"/>
          <w:u w:color="000000"/>
        </w:rPr>
        <w:t>east</w:t>
      </w:r>
      <w:r w:rsidRPr="00E35C55">
        <w:rPr>
          <w:rFonts w:ascii="Times New Roman" w:hAnsi="Times New Roman" w:cs="Times New Roman"/>
          <w:color w:val="000000"/>
          <w:u w:color="000000"/>
        </w:rPr>
        <w:t xml:space="preserve">-dipping </w:t>
      </w:r>
      <w:r w:rsidR="00C348A6" w:rsidRPr="00E35C55">
        <w:rPr>
          <w:rFonts w:ascii="Times New Roman" w:hAnsi="Times New Roman" w:cs="Times New Roman"/>
          <w:color w:val="000000"/>
          <w:u w:color="000000"/>
        </w:rPr>
        <w:t xml:space="preserve">normal faults </w:t>
      </w:r>
      <w:r w:rsidR="00B72232" w:rsidRPr="00E35C55">
        <w:rPr>
          <w:rFonts w:ascii="Times New Roman" w:hAnsi="Times New Roman" w:cs="Times New Roman"/>
          <w:color w:val="000000"/>
          <w:u w:color="000000"/>
        </w:rPr>
        <w:t>capped by</w:t>
      </w:r>
      <w:r w:rsidRPr="00E35C55">
        <w:rPr>
          <w:rFonts w:ascii="Times New Roman" w:hAnsi="Times New Roman" w:cs="Times New Roman"/>
          <w:color w:val="000000"/>
          <w:u w:color="000000"/>
        </w:rPr>
        <w:t xml:space="preserve"> Neogene basalt</w:t>
      </w:r>
      <w:r w:rsidR="00C348A6"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p>
    <w:p w14:paraId="1923D557" w14:textId="77777777" w:rsidR="00AA60BD" w:rsidRPr="00E35C55" w:rsidRDefault="00AA60BD" w:rsidP="00D42740">
      <w:pPr>
        <w:autoSpaceDE w:val="0"/>
        <w:autoSpaceDN w:val="0"/>
        <w:adjustRightInd w:val="0"/>
        <w:spacing w:line="360" w:lineRule="auto"/>
        <w:rPr>
          <w:rFonts w:ascii="Times New Roman" w:hAnsi="Times New Roman" w:cs="Times New Roman"/>
          <w:color w:val="000000"/>
          <w:u w:color="000000"/>
        </w:rPr>
      </w:pPr>
    </w:p>
    <w:p w14:paraId="0EBC1D7C" w14:textId="7B7F91EB" w:rsidR="00AA60BD" w:rsidRPr="00E35C55" w:rsidRDefault="00335978"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4.2.</w:t>
      </w:r>
      <w:r w:rsidR="00CD22E1" w:rsidRPr="00E35C55">
        <w:rPr>
          <w:rFonts w:ascii="Times New Roman" w:hAnsi="Times New Roman" w:cs="Times New Roman"/>
          <w:i/>
          <w:iCs/>
          <w:color w:val="000000"/>
          <w:u w:color="000000"/>
        </w:rPr>
        <w:t>2</w:t>
      </w:r>
      <w:r w:rsidRPr="00E35C55">
        <w:rPr>
          <w:rFonts w:ascii="Times New Roman" w:hAnsi="Times New Roman" w:cs="Times New Roman"/>
          <w:i/>
          <w:iCs/>
          <w:color w:val="000000"/>
          <w:u w:color="000000"/>
        </w:rPr>
        <w:t xml:space="preserve"> </w:t>
      </w:r>
      <w:r w:rsidR="00AA60BD" w:rsidRPr="00E35C55">
        <w:rPr>
          <w:rFonts w:ascii="Times New Roman" w:hAnsi="Times New Roman" w:cs="Times New Roman"/>
          <w:i/>
          <w:iCs/>
          <w:color w:val="000000"/>
          <w:u w:color="000000"/>
        </w:rPr>
        <w:t>Structure of the northern map region</w:t>
      </w:r>
    </w:p>
    <w:p w14:paraId="61C3DE55" w14:textId="3E7D13BC" w:rsidR="00AA60BD" w:rsidRPr="00E35C55" w:rsidRDefault="00AA60BD" w:rsidP="00D42740">
      <w:pPr>
        <w:spacing w:line="360" w:lineRule="auto"/>
        <w:rPr>
          <w:rFonts w:ascii="Times New Roman" w:eastAsia="Times New Roman" w:hAnsi="Times New Roman" w:cs="Times New Roman"/>
        </w:rPr>
      </w:pPr>
      <w:r w:rsidRPr="00E35C55">
        <w:rPr>
          <w:rFonts w:ascii="Times New Roman" w:hAnsi="Times New Roman" w:cs="Times New Roman"/>
          <w:color w:val="000000"/>
          <w:u w:color="000000"/>
        </w:rPr>
        <w:tab/>
      </w:r>
      <w:r w:rsidR="009F7410" w:rsidRPr="00E35C55">
        <w:rPr>
          <w:rFonts w:ascii="Times New Roman" w:hAnsi="Times New Roman" w:cs="Times New Roman"/>
          <w:color w:val="000000"/>
          <w:u w:color="000000"/>
        </w:rPr>
        <w:t>In t</w:t>
      </w:r>
      <w:r w:rsidRPr="00E35C55">
        <w:rPr>
          <w:rFonts w:ascii="Times New Roman" w:hAnsi="Times New Roman" w:cs="Times New Roman"/>
          <w:color w:val="000000"/>
          <w:u w:color="000000"/>
        </w:rPr>
        <w:t>he northern map region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B95A64" w:rsidRPr="00E35C55">
        <w:rPr>
          <w:rFonts w:ascii="Times New Roman" w:hAnsi="Times New Roman" w:cs="Times New Roman"/>
          <w:color w:val="000000"/>
          <w:u w:color="000000"/>
        </w:rPr>
        <w:t>1</w:t>
      </w:r>
      <w:r w:rsidR="00FC00C8">
        <w:rPr>
          <w:rFonts w:ascii="Times New Roman" w:hAnsi="Times New Roman" w:cs="Times New Roman"/>
          <w:color w:val="000000"/>
          <w:u w:color="000000"/>
        </w:rPr>
        <w:t>C</w:t>
      </w:r>
      <w:r w:rsidRPr="00E35C55">
        <w:rPr>
          <w:rFonts w:ascii="Times New Roman" w:hAnsi="Times New Roman" w:cs="Times New Roman"/>
          <w:color w:val="000000"/>
          <w:u w:color="000000"/>
        </w:rPr>
        <w:t xml:space="preserve">), exposure is </w:t>
      </w:r>
      <w:r w:rsidR="00A01BEA" w:rsidRPr="00E35C55">
        <w:rPr>
          <w:rFonts w:ascii="Times New Roman" w:hAnsi="Times New Roman" w:cs="Times New Roman"/>
          <w:color w:val="000000"/>
          <w:u w:color="000000"/>
        </w:rPr>
        <w:t xml:space="preserve">generally </w:t>
      </w:r>
      <w:r w:rsidRPr="00E35C55">
        <w:rPr>
          <w:rFonts w:ascii="Times New Roman" w:hAnsi="Times New Roman" w:cs="Times New Roman"/>
          <w:color w:val="000000"/>
          <w:u w:color="000000"/>
        </w:rPr>
        <w:t>poor, with heavy vegetation and frost-heave on exposed ridges restricting outcrop mapping</w:t>
      </w:r>
      <w:r w:rsidR="00B24EA8" w:rsidRPr="00E35C55">
        <w:rPr>
          <w:rFonts w:ascii="Times New Roman" w:hAnsi="Times New Roman" w:cs="Times New Roman"/>
          <w:color w:val="000000"/>
          <w:u w:color="000000"/>
        </w:rPr>
        <w:t xml:space="preserve"> opportunities</w:t>
      </w:r>
      <w:r w:rsidRPr="00E35C55">
        <w:rPr>
          <w:rFonts w:ascii="Times New Roman" w:hAnsi="Times New Roman" w:cs="Times New Roman"/>
          <w:color w:val="000000"/>
          <w:u w:color="000000"/>
        </w:rPr>
        <w:t xml:space="preserve"> to incised river valleys and high-relief ridgetops. Regionally, strata are folded into </w:t>
      </w:r>
      <w:r w:rsidR="00D42740">
        <w:rPr>
          <w:rFonts w:ascii="Times New Roman" w:hAnsi="Times New Roman" w:cs="Times New Roman"/>
          <w:color w:val="000000"/>
          <w:u w:color="000000"/>
        </w:rPr>
        <w:t>N-S</w:t>
      </w:r>
      <w:r w:rsidRPr="00E35C55">
        <w:rPr>
          <w:rFonts w:ascii="Times New Roman" w:hAnsi="Times New Roman" w:cs="Times New Roman"/>
          <w:color w:val="000000"/>
          <w:u w:color="000000"/>
        </w:rPr>
        <w:t xml:space="preserve"> trending, km-scale anticlinoria, plunging gently to the south</w:t>
      </w:r>
      <w:r w:rsidR="001D290C"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fig</w:t>
      </w:r>
      <w:r w:rsidR="00DE5E84">
        <w:rPr>
          <w:rFonts w:ascii="Times New Roman" w:hAnsi="Times New Roman" w:cs="Times New Roman"/>
          <w:color w:val="000000"/>
          <w:u w:color="000000"/>
        </w:rPr>
        <w:t>s.</w:t>
      </w:r>
      <w:r w:rsidR="00FC00C8">
        <w:rPr>
          <w:rFonts w:ascii="Times New Roman" w:hAnsi="Times New Roman" w:cs="Times New Roman"/>
          <w:color w:val="000000"/>
          <w:u w:color="000000"/>
        </w:rPr>
        <w:t xml:space="preserve"> S</w:t>
      </w:r>
      <w:del w:id="325" w:author="Anttila  Eliel Simpson" w:date="2024-07-12T10:34:00Z">
        <w:r w:rsidR="00C12D38" w:rsidDel="002308D4">
          <w:rPr>
            <w:rFonts w:ascii="Times New Roman" w:hAnsi="Times New Roman" w:cs="Times New Roman"/>
            <w:color w:val="000000"/>
            <w:u w:color="000000"/>
          </w:rPr>
          <w:delText>I</w:delText>
        </w:r>
      </w:del>
      <w:r w:rsidR="00FC00C8">
        <w:rPr>
          <w:rFonts w:ascii="Times New Roman" w:hAnsi="Times New Roman" w:cs="Times New Roman"/>
          <w:color w:val="000000"/>
          <w:u w:color="000000"/>
        </w:rPr>
        <w:t>1</w:t>
      </w:r>
      <w:r w:rsidR="00DE5E84">
        <w:rPr>
          <w:rFonts w:ascii="Times New Roman" w:hAnsi="Times New Roman" w:cs="Times New Roman"/>
          <w:color w:val="000000"/>
          <w:u w:color="000000"/>
        </w:rPr>
        <w:t>,</w:t>
      </w:r>
      <w:ins w:id="326" w:author="Anttila  Eliel Simpson" w:date="2024-07-12T10:34:00Z">
        <w:r w:rsidR="002308D4">
          <w:rPr>
            <w:rFonts w:ascii="Times New Roman" w:hAnsi="Times New Roman" w:cs="Times New Roman"/>
            <w:color w:val="000000"/>
            <w:u w:color="000000"/>
          </w:rPr>
          <w:t xml:space="preserve"> S</w:t>
        </w:r>
      </w:ins>
      <w:r w:rsidR="00DE5E84">
        <w:rPr>
          <w:rFonts w:ascii="Times New Roman" w:hAnsi="Times New Roman" w:cs="Times New Roman"/>
          <w:color w:val="000000"/>
          <w:u w:color="000000"/>
        </w:rPr>
        <w:t>2</w:t>
      </w:r>
      <w:r w:rsidR="001D290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with zones of parasitic meter-to-dec</w:t>
      </w:r>
      <w:ins w:id="327" w:author="Anttila  Eliel Simpson" w:date="2024-07-12T10:35:00Z">
        <w:r w:rsidR="002308D4">
          <w:rPr>
            <w:rFonts w:ascii="Times New Roman" w:hAnsi="Times New Roman" w:cs="Times New Roman"/>
            <w:color w:val="000000"/>
            <w:u w:color="000000"/>
          </w:rPr>
          <w:t>a</w:t>
        </w:r>
      </w:ins>
      <w:del w:id="328" w:author="Anttila  Eliel Simpson" w:date="2024-07-12T10:35:00Z">
        <w:r w:rsidRPr="00E35C55" w:rsidDel="002308D4">
          <w:rPr>
            <w:rFonts w:ascii="Times New Roman" w:hAnsi="Times New Roman" w:cs="Times New Roman"/>
            <w:color w:val="000000"/>
            <w:u w:color="000000"/>
          </w:rPr>
          <w:delText>i</w:delText>
        </w:r>
      </w:del>
      <w:r w:rsidRPr="00E35C55">
        <w:rPr>
          <w:rFonts w:ascii="Times New Roman" w:hAnsi="Times New Roman" w:cs="Times New Roman"/>
          <w:color w:val="000000"/>
          <w:u w:color="000000"/>
        </w:rPr>
        <w:t xml:space="preserve">meter-scale z-folds concentrated largely on the western limbs of these anticlinoria. Although granitic intrusions that </w:t>
      </w:r>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the larger-scale </w:t>
      </w:r>
      <w:r w:rsidR="00230E05" w:rsidRPr="00E35C55">
        <w:rPr>
          <w:rFonts w:ascii="Times New Roman" w:hAnsi="Times New Roman" w:cs="Times New Roman"/>
          <w:color w:val="000000"/>
          <w:u w:color="000000"/>
        </w:rPr>
        <w:t xml:space="preserve">D1 </w:t>
      </w:r>
      <w:r w:rsidRPr="00E35C55">
        <w:rPr>
          <w:rFonts w:ascii="Times New Roman" w:hAnsi="Times New Roman" w:cs="Times New Roman"/>
          <w:color w:val="000000"/>
          <w:u w:color="000000"/>
        </w:rPr>
        <w:t xml:space="preserve">folds are found throughout the broader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area, the northern map region </w:t>
      </w:r>
      <w:r w:rsidR="00B72232" w:rsidRPr="00E35C55">
        <w:rPr>
          <w:rFonts w:ascii="Times New Roman" w:hAnsi="Times New Roman" w:cs="Times New Roman"/>
          <w:color w:val="000000"/>
          <w:u w:color="000000"/>
        </w:rPr>
        <w:t xml:space="preserve">also </w:t>
      </w:r>
      <w:r w:rsidRPr="00E35C55">
        <w:rPr>
          <w:rFonts w:ascii="Times New Roman" w:hAnsi="Times New Roman" w:cs="Times New Roman"/>
          <w:color w:val="000000"/>
          <w:u w:color="000000"/>
        </w:rPr>
        <w:t>harbor</w:t>
      </w:r>
      <w:r w:rsidR="009F7410"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pre-to-syn-</w:t>
      </w:r>
      <w:r w:rsidR="00B72232" w:rsidRPr="00E35C55">
        <w:rPr>
          <w:rFonts w:ascii="Times New Roman" w:hAnsi="Times New Roman" w:cs="Times New Roman"/>
          <w:color w:val="000000"/>
          <w:u w:color="000000"/>
        </w:rPr>
        <w:t>D1-</w:t>
      </w:r>
      <w:r w:rsidR="00742619" w:rsidRPr="00E35C55">
        <w:rPr>
          <w:rFonts w:ascii="Times New Roman" w:hAnsi="Times New Roman" w:cs="Times New Roman"/>
          <w:color w:val="000000"/>
          <w:u w:color="000000"/>
        </w:rPr>
        <w:t>deformation</w:t>
      </w:r>
      <w:r w:rsidRPr="00E35C55">
        <w:rPr>
          <w:rFonts w:ascii="Times New Roman" w:hAnsi="Times New Roman" w:cs="Times New Roman"/>
          <w:color w:val="000000"/>
          <w:u w:color="000000"/>
        </w:rPr>
        <w:t xml:space="preserve">al intrusive bodies. In the </w:t>
      </w:r>
      <w:proofErr w:type="spellStart"/>
      <w:r w:rsidRPr="00E35C55">
        <w:rPr>
          <w:rFonts w:ascii="Times New Roman" w:hAnsi="Times New Roman" w:cs="Times New Roman"/>
          <w:color w:val="000000"/>
          <w:u w:color="000000"/>
        </w:rPr>
        <w:t>Xachimi</w:t>
      </w:r>
      <w:proofErr w:type="spellEnd"/>
      <w:r w:rsidRPr="00E35C55">
        <w:rPr>
          <w:rFonts w:ascii="Times New Roman" w:hAnsi="Times New Roman" w:cs="Times New Roman"/>
          <w:color w:val="000000"/>
          <w:u w:color="000000"/>
        </w:rPr>
        <w:t xml:space="preserve"> Gol drainage</w:t>
      </w:r>
      <w:r w:rsidR="008F0745" w:rsidRPr="00E35C55">
        <w:rPr>
          <w:rFonts w:ascii="Times New Roman" w:hAnsi="Times New Roman" w:cs="Times New Roman"/>
          <w:color w:val="000000"/>
          <w:u w:color="000000"/>
        </w:rPr>
        <w:t xml:space="preserve"> (</w:t>
      </w:r>
      <w:r w:rsidR="00CB3F07">
        <w:rPr>
          <w:rFonts w:ascii="Times New Roman" w:hAnsi="Times New Roman" w:cs="Times New Roman"/>
          <w:color w:val="000000"/>
          <w:u w:color="000000"/>
        </w:rPr>
        <w:t>figs</w:t>
      </w:r>
      <w:ins w:id="329" w:author="Anttila  Eliel Simpson" w:date="2024-07-12T10:35:00Z">
        <w:r w:rsidR="002308D4">
          <w:rPr>
            <w:rFonts w:ascii="Times New Roman" w:hAnsi="Times New Roman" w:cs="Times New Roman"/>
            <w:color w:val="000000"/>
            <w:u w:color="000000"/>
          </w:rPr>
          <w:t>.</w:t>
        </w:r>
      </w:ins>
      <w:r w:rsidR="00CB3F07">
        <w:rPr>
          <w:rFonts w:ascii="Times New Roman" w:hAnsi="Times New Roman" w:cs="Times New Roman"/>
          <w:color w:val="000000"/>
          <w:u w:color="000000"/>
        </w:rPr>
        <w:t xml:space="preserve"> </w:t>
      </w:r>
      <w:r w:rsidR="00DE5E84">
        <w:rPr>
          <w:rFonts w:ascii="Times New Roman" w:eastAsia="Times New Roman" w:hAnsi="Times New Roman" w:cs="Times New Roman"/>
          <w:color w:val="000000" w:themeColor="text1"/>
          <w:shd w:val="clear" w:color="auto" w:fill="FFFFFF"/>
        </w:rPr>
        <w:t>S</w:t>
      </w:r>
      <w:del w:id="330" w:author="Anttila  Eliel Simpson" w:date="2024-07-12T10:35:00Z">
        <w:r w:rsidR="00C12D38" w:rsidDel="002308D4">
          <w:rPr>
            <w:rFonts w:ascii="Times New Roman" w:eastAsia="Times New Roman" w:hAnsi="Times New Roman" w:cs="Times New Roman"/>
            <w:color w:val="000000" w:themeColor="text1"/>
            <w:shd w:val="clear" w:color="auto" w:fill="FFFFFF"/>
          </w:rPr>
          <w:delText>I</w:delText>
        </w:r>
      </w:del>
      <w:r w:rsidR="00DE5E84">
        <w:rPr>
          <w:rFonts w:ascii="Times New Roman" w:eastAsia="Times New Roman" w:hAnsi="Times New Roman" w:cs="Times New Roman"/>
          <w:color w:val="000000" w:themeColor="text1"/>
          <w:shd w:val="clear" w:color="auto" w:fill="FFFFFF"/>
        </w:rPr>
        <w:t>1</w:t>
      </w:r>
      <w:r w:rsidR="00CB3F07">
        <w:rPr>
          <w:rFonts w:ascii="Times New Roman" w:eastAsia="Times New Roman" w:hAnsi="Times New Roman" w:cs="Times New Roman"/>
          <w:color w:val="000000" w:themeColor="text1"/>
          <w:shd w:val="clear" w:color="auto" w:fill="FFFFFF"/>
        </w:rPr>
        <w:t>,</w:t>
      </w:r>
      <w:ins w:id="331" w:author="Anttila  Eliel Simpson" w:date="2024-07-12T10:35:00Z">
        <w:r w:rsidR="002308D4">
          <w:rPr>
            <w:rFonts w:ascii="Times New Roman" w:eastAsia="Times New Roman" w:hAnsi="Times New Roman" w:cs="Times New Roman"/>
            <w:color w:val="000000" w:themeColor="text1"/>
            <w:shd w:val="clear" w:color="auto" w:fill="FFFFFF"/>
          </w:rPr>
          <w:t xml:space="preserve"> S</w:t>
        </w:r>
      </w:ins>
      <w:r w:rsidR="00CB3F07">
        <w:rPr>
          <w:rFonts w:ascii="Times New Roman" w:eastAsia="Times New Roman" w:hAnsi="Times New Roman" w:cs="Times New Roman"/>
          <w:color w:val="000000" w:themeColor="text1"/>
          <w:shd w:val="clear" w:color="auto" w:fill="FFFFFF"/>
        </w:rPr>
        <w:t>2</w:t>
      </w:r>
      <w:r w:rsidR="008F0745" w:rsidRPr="00E35C55">
        <w:rPr>
          <w:rFonts w:ascii="Times New Roman" w:eastAsia="Times New Roman" w:hAnsi="Times New Roman" w:cs="Times New Roman"/>
          <w:color w:val="000000" w:themeColor="text1"/>
          <w:shd w:val="clear" w:color="auto" w:fill="FFFFFF"/>
        </w:rPr>
        <w:t>)</w:t>
      </w:r>
      <w:r w:rsidRPr="00E35C55">
        <w:rPr>
          <w:rFonts w:ascii="Times New Roman" w:hAnsi="Times New Roman" w:cs="Times New Roman"/>
          <w:color w:val="000000" w:themeColor="text1"/>
          <w:u w:color="000000"/>
        </w:rPr>
        <w:t xml:space="preserve">, </w:t>
      </w:r>
      <w:r w:rsidRPr="00E35C55">
        <w:rPr>
          <w:rFonts w:ascii="Times New Roman" w:hAnsi="Times New Roman" w:cs="Times New Roman"/>
          <w:color w:val="000000"/>
          <w:u w:color="000000"/>
        </w:rPr>
        <w:t xml:space="preserve">granodiorite plutons intrude </w:t>
      </w:r>
      <w:r w:rsidR="00B72232"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w:t>
      </w:r>
      <w:r w:rsidR="009F7410" w:rsidRPr="00E35C55">
        <w:rPr>
          <w:rFonts w:ascii="Times New Roman" w:hAnsi="Times New Roman" w:cs="Times New Roman"/>
          <w:color w:val="000000"/>
          <w:u w:color="000000"/>
        </w:rPr>
        <w:t>Fm</w:t>
      </w:r>
      <w:r w:rsidR="0052378C" w:rsidRPr="00E35C55">
        <w:rPr>
          <w:rFonts w:ascii="Times New Roman" w:hAnsi="Times New Roman" w:cs="Times New Roman"/>
          <w:color w:val="000000"/>
          <w:u w:color="000000"/>
        </w:rPr>
        <w:t xml:space="preserve">. </w:t>
      </w:r>
      <w:r w:rsidR="00CB3F07">
        <w:rPr>
          <w:rFonts w:ascii="Times New Roman" w:hAnsi="Times New Roman" w:cs="Times New Roman"/>
          <w:color w:val="000000"/>
          <w:u w:color="000000"/>
        </w:rPr>
        <w:t>At this locality, b</w:t>
      </w:r>
      <w:r w:rsidR="0052378C" w:rsidRPr="00E35C55">
        <w:rPr>
          <w:rFonts w:ascii="Times New Roman" w:hAnsi="Times New Roman" w:cs="Times New Roman"/>
          <w:color w:val="000000"/>
          <w:u w:color="000000"/>
        </w:rPr>
        <w:t xml:space="preserve">oth the intrusive rocks and the country rock </w:t>
      </w:r>
      <w:r w:rsidR="00CB3F07">
        <w:rPr>
          <w:rFonts w:ascii="Times New Roman" w:hAnsi="Times New Roman" w:cs="Times New Roman"/>
          <w:color w:val="000000"/>
          <w:u w:color="000000"/>
        </w:rPr>
        <w:t>host</w:t>
      </w:r>
      <w:r w:rsidR="0052378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meter-scale </w:t>
      </w:r>
      <w:r w:rsidR="0052378C" w:rsidRPr="00E35C55">
        <w:rPr>
          <w:rFonts w:ascii="Times New Roman" w:hAnsi="Times New Roman" w:cs="Times New Roman"/>
          <w:color w:val="000000"/>
          <w:u w:color="000000"/>
        </w:rPr>
        <w:t xml:space="preserve">N-S </w:t>
      </w:r>
      <w:r w:rsidRPr="00E35C55">
        <w:rPr>
          <w:rFonts w:ascii="Times New Roman" w:hAnsi="Times New Roman" w:cs="Times New Roman"/>
          <w:color w:val="000000"/>
          <w:u w:color="000000"/>
        </w:rPr>
        <w:t xml:space="preserve">folds and </w:t>
      </w:r>
      <w:r w:rsidR="00CB3F07">
        <w:rPr>
          <w:rFonts w:ascii="Times New Roman" w:hAnsi="Times New Roman" w:cs="Times New Roman"/>
          <w:color w:val="000000"/>
          <w:u w:color="000000"/>
        </w:rPr>
        <w:t>fold-</w:t>
      </w:r>
      <w:r w:rsidRPr="00E35C55">
        <w:rPr>
          <w:rFonts w:ascii="Times New Roman" w:hAnsi="Times New Roman" w:cs="Times New Roman"/>
          <w:color w:val="000000"/>
          <w:u w:color="000000"/>
        </w:rPr>
        <w:t>axial-planar foliation</w:t>
      </w:r>
      <w:r w:rsidR="00B95A64"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
    <w:p w14:paraId="32355D3D" w14:textId="2691C9F7"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Secondary fabrics are generally more apparent in northern map region outcrops than elsewhere in the greater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area, with slaty axial-planar cleavage observed in most outcrops that contain meter-to-decimeter scale folds.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exposures </w:t>
      </w:r>
      <w:r w:rsidR="008F0745" w:rsidRPr="00E35C55">
        <w:rPr>
          <w:rFonts w:ascii="Times New Roman" w:hAnsi="Times New Roman" w:cs="Times New Roman"/>
          <w:color w:val="000000"/>
          <w:u w:color="000000"/>
        </w:rPr>
        <w:t xml:space="preserve">often </w:t>
      </w:r>
      <w:r w:rsidRPr="00E35C55">
        <w:rPr>
          <w:rFonts w:ascii="Times New Roman" w:hAnsi="Times New Roman" w:cs="Times New Roman"/>
          <w:color w:val="000000"/>
          <w:u w:color="000000"/>
        </w:rPr>
        <w:t>feature a well-developed asymmetrical crenulation cleavage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8</w:t>
      </w:r>
      <w:r w:rsidR="00FC00C8">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This crenulation cleavage is most apparent </w:t>
      </w:r>
      <w:r w:rsidR="008C394C" w:rsidRPr="00E35C55">
        <w:rPr>
          <w:rFonts w:ascii="Times New Roman" w:hAnsi="Times New Roman" w:cs="Times New Roman"/>
          <w:color w:val="000000"/>
          <w:u w:color="000000"/>
        </w:rPr>
        <w:t>in the southernmost portion of the northern map region (</w:t>
      </w:r>
      <w:r w:rsidR="00FC00C8">
        <w:rPr>
          <w:rFonts w:ascii="Times New Roman" w:hAnsi="Times New Roman" w:cs="Times New Roman"/>
          <w:color w:val="000000"/>
          <w:u w:color="000000"/>
        </w:rPr>
        <w:t>f</w:t>
      </w:r>
      <w:r w:rsidR="008C394C" w:rsidRPr="00E35C55">
        <w:rPr>
          <w:rFonts w:ascii="Times New Roman" w:hAnsi="Times New Roman" w:cs="Times New Roman"/>
          <w:color w:val="000000"/>
          <w:u w:color="000000"/>
        </w:rPr>
        <w:t>ig. 1</w:t>
      </w:r>
      <w:r w:rsidR="00FC00C8">
        <w:rPr>
          <w:rFonts w:ascii="Times New Roman" w:hAnsi="Times New Roman" w:cs="Times New Roman"/>
          <w:color w:val="000000"/>
          <w:u w:color="000000"/>
        </w:rPr>
        <w:t>C</w:t>
      </w:r>
      <w:r w:rsidR="008C394C"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8C394C" w:rsidRPr="00E35C55">
        <w:rPr>
          <w:rFonts w:ascii="Times New Roman" w:hAnsi="Times New Roman" w:cs="Times New Roman"/>
          <w:color w:val="000000"/>
          <w:u w:color="000000"/>
        </w:rPr>
        <w:t>ig</w:t>
      </w:r>
      <w:ins w:id="332" w:author="Anttila  Eliel Simpson" w:date="2024-07-12T10:37:00Z">
        <w:r w:rsidR="00376783">
          <w:rPr>
            <w:rFonts w:ascii="Times New Roman" w:hAnsi="Times New Roman" w:cs="Times New Roman"/>
            <w:color w:val="000000"/>
            <w:u w:color="000000"/>
          </w:rPr>
          <w:t>.</w:t>
        </w:r>
      </w:ins>
      <w:r w:rsidR="008C394C" w:rsidRPr="00E35C55">
        <w:rPr>
          <w:rFonts w:ascii="Times New Roman" w:hAnsi="Times New Roman" w:cs="Times New Roman"/>
          <w:color w:val="000000"/>
          <w:u w:color="000000"/>
        </w:rPr>
        <w:t xml:space="preserve"> S</w:t>
      </w:r>
      <w:del w:id="333" w:author="Anttila  Eliel Simpson" w:date="2024-07-12T10:37:00Z">
        <w:r w:rsidR="00C12D38" w:rsidDel="00376783">
          <w:rPr>
            <w:rFonts w:ascii="Times New Roman" w:hAnsi="Times New Roman" w:cs="Times New Roman"/>
            <w:color w:val="000000"/>
            <w:u w:color="000000"/>
          </w:rPr>
          <w:delText>I</w:delText>
        </w:r>
      </w:del>
      <w:r w:rsidR="00FC00C8">
        <w:rPr>
          <w:rFonts w:ascii="Times New Roman" w:hAnsi="Times New Roman" w:cs="Times New Roman"/>
          <w:color w:val="000000"/>
          <w:u w:color="000000"/>
        </w:rPr>
        <w:t>1</w:t>
      </w:r>
      <w:r w:rsidR="008C394C" w:rsidRPr="00E35C55">
        <w:rPr>
          <w:rFonts w:ascii="Times New Roman" w:hAnsi="Times New Roman" w:cs="Times New Roman"/>
          <w:color w:val="000000"/>
          <w:u w:color="000000"/>
        </w:rPr>
        <w:t>)</w:t>
      </w:r>
      <w:r w:rsidR="009E1DB5" w:rsidRPr="00E35C55">
        <w:rPr>
          <w:rFonts w:ascii="Times New Roman" w:hAnsi="Times New Roman" w:cs="Times New Roman"/>
          <w:color w:val="000000"/>
          <w:u w:color="000000"/>
        </w:rPr>
        <w:t xml:space="preserve">, where D2-parallel cleavage </w:t>
      </w:r>
      <w:proofErr w:type="gramStart"/>
      <w:r w:rsidR="009E1DB5" w:rsidRPr="00E35C55">
        <w:rPr>
          <w:rFonts w:ascii="Times New Roman" w:hAnsi="Times New Roman" w:cs="Times New Roman"/>
          <w:color w:val="000000"/>
          <w:u w:color="000000"/>
        </w:rPr>
        <w:t>cross-cuts</w:t>
      </w:r>
      <w:proofErr w:type="gramEnd"/>
      <w:r w:rsidR="009E1DB5" w:rsidRPr="00E35C55">
        <w:rPr>
          <w:rFonts w:ascii="Times New Roman" w:hAnsi="Times New Roman" w:cs="Times New Roman"/>
          <w:color w:val="000000"/>
          <w:u w:color="000000"/>
        </w:rPr>
        <w:t xml:space="preserve"> bedding in outcrops within D1-parallel folds</w:t>
      </w:r>
      <w:r w:rsidR="008C394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w:t>
      </w:r>
      <w:r w:rsidR="009E1DB5" w:rsidRPr="00E35C55">
        <w:rPr>
          <w:rFonts w:ascii="Times New Roman" w:hAnsi="Times New Roman" w:cs="Times New Roman"/>
          <w:color w:val="000000"/>
          <w:u w:color="000000"/>
        </w:rPr>
        <w:t>Here, the</w:t>
      </w:r>
      <w:r w:rsidR="008C394C" w:rsidRPr="00E35C55">
        <w:rPr>
          <w:rFonts w:ascii="Times New Roman" w:hAnsi="Times New Roman" w:cs="Times New Roman"/>
          <w:color w:val="000000"/>
          <w:u w:color="000000"/>
        </w:rPr>
        <w:t xml:space="preserve"> </w:t>
      </w:r>
      <w:r w:rsidR="009E1DB5" w:rsidRPr="00E35C55">
        <w:rPr>
          <w:rFonts w:ascii="Times New Roman" w:hAnsi="Times New Roman" w:cs="Times New Roman"/>
          <w:color w:val="000000"/>
          <w:u w:color="000000"/>
        </w:rPr>
        <w:t xml:space="preserve">resultant </w:t>
      </w:r>
      <w:r w:rsidR="008C394C" w:rsidRPr="00E35C55">
        <w:rPr>
          <w:rFonts w:ascii="Times New Roman" w:hAnsi="Times New Roman" w:cs="Times New Roman"/>
          <w:color w:val="000000"/>
          <w:u w:color="000000"/>
        </w:rPr>
        <w:t>crenulation</w:t>
      </w:r>
      <w:r w:rsidR="009E1DB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generally indicates a maximum stress direction for the </w:t>
      </w:r>
      <w:r w:rsidR="00AB6894" w:rsidRPr="00E35C55">
        <w:rPr>
          <w:rFonts w:ascii="Times New Roman" w:hAnsi="Times New Roman" w:cs="Times New Roman"/>
          <w:color w:val="000000"/>
          <w:u w:color="000000"/>
        </w:rPr>
        <w:t xml:space="preserve">D2 </w:t>
      </w:r>
      <w:r w:rsidRPr="00E35C55">
        <w:rPr>
          <w:rFonts w:ascii="Times New Roman" w:hAnsi="Times New Roman" w:cs="Times New Roman"/>
          <w:color w:val="000000"/>
          <w:u w:color="000000"/>
        </w:rPr>
        <w:t xml:space="preserve">fabric that trends </w:t>
      </w:r>
      <w:r w:rsidR="00D42740">
        <w:rPr>
          <w:rFonts w:ascii="Times New Roman" w:hAnsi="Times New Roman" w:cs="Times New Roman"/>
          <w:color w:val="000000"/>
          <w:u w:color="000000"/>
        </w:rPr>
        <w:t>north-</w:t>
      </w:r>
      <w:r w:rsidR="00D42740">
        <w:rPr>
          <w:rFonts w:ascii="Times New Roman" w:hAnsi="Times New Roman" w:cs="Times New Roman"/>
          <w:color w:val="000000"/>
          <w:u w:color="000000"/>
        </w:rPr>
        <w:lastRenderedPageBreak/>
        <w:t xml:space="preserve">northeast </w:t>
      </w:r>
      <w:r w:rsidRPr="00E35C55">
        <w:rPr>
          <w:rFonts w:ascii="Times New Roman" w:hAnsi="Times New Roman" w:cs="Times New Roman"/>
          <w:color w:val="000000"/>
          <w:u w:color="000000"/>
        </w:rPr>
        <w:t>-</w:t>
      </w:r>
      <w:r w:rsidR="00D42740">
        <w:rPr>
          <w:rFonts w:ascii="Times New Roman" w:hAnsi="Times New Roman" w:cs="Times New Roman"/>
          <w:color w:val="000000"/>
          <w:u w:color="000000"/>
        </w:rPr>
        <w:t xml:space="preserve"> south-southwest</w:t>
      </w:r>
      <w:r w:rsidR="008C394C" w:rsidRPr="00E35C55">
        <w:rPr>
          <w:rFonts w:ascii="Times New Roman" w:hAnsi="Times New Roman" w:cs="Times New Roman"/>
          <w:color w:val="000000"/>
          <w:u w:color="000000"/>
        </w:rPr>
        <w:t xml:space="preserve">: cleavage orientations broadly dip to the </w:t>
      </w:r>
      <w:r w:rsidR="00D42740">
        <w:rPr>
          <w:rFonts w:ascii="Times New Roman" w:hAnsi="Times New Roman" w:cs="Times New Roman"/>
          <w:color w:val="000000"/>
          <w:u w:color="000000"/>
        </w:rPr>
        <w:t>south-southwest</w:t>
      </w:r>
      <w:r w:rsidR="008C394C" w:rsidRPr="00E35C55">
        <w:rPr>
          <w:rFonts w:ascii="Times New Roman" w:hAnsi="Times New Roman" w:cs="Times New Roman"/>
          <w:color w:val="000000"/>
          <w:u w:color="000000"/>
        </w:rPr>
        <w:t xml:space="preserve">, with lengthening of the </w:t>
      </w:r>
      <w:r w:rsidR="00D42740">
        <w:rPr>
          <w:rFonts w:ascii="Times New Roman" w:hAnsi="Times New Roman" w:cs="Times New Roman"/>
          <w:color w:val="000000"/>
          <w:u w:color="000000"/>
        </w:rPr>
        <w:t>south-southwest</w:t>
      </w:r>
      <w:r w:rsidR="008C394C" w:rsidRPr="00E35C55">
        <w:rPr>
          <w:rFonts w:ascii="Times New Roman" w:hAnsi="Times New Roman" w:cs="Times New Roman"/>
          <w:color w:val="000000"/>
          <w:u w:color="000000"/>
        </w:rPr>
        <w:t>-dipping cleavage planes indicating top-to-the-</w:t>
      </w:r>
      <w:r w:rsidR="00D42740">
        <w:rPr>
          <w:rFonts w:ascii="Times New Roman" w:hAnsi="Times New Roman" w:cs="Times New Roman"/>
          <w:color w:val="000000"/>
          <w:u w:color="000000"/>
        </w:rPr>
        <w:t>north-northeast</w:t>
      </w:r>
      <w:r w:rsidR="008C394C" w:rsidRPr="00E35C55">
        <w:rPr>
          <w:rFonts w:ascii="Times New Roman" w:hAnsi="Times New Roman" w:cs="Times New Roman"/>
          <w:color w:val="000000"/>
          <w:u w:color="000000"/>
        </w:rPr>
        <w:t xml:space="preserve"> shear</w:t>
      </w:r>
      <w:r w:rsidR="009E1DB5"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9E1DB5" w:rsidRPr="00E35C55">
        <w:rPr>
          <w:rFonts w:ascii="Times New Roman" w:hAnsi="Times New Roman" w:cs="Times New Roman"/>
          <w:color w:val="000000"/>
          <w:u w:color="000000"/>
        </w:rPr>
        <w:t>ig. 8A)</w:t>
      </w:r>
      <w:r w:rsidR="008C394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Although there are only a few exposures of the fault contact, </w:t>
      </w:r>
      <w:proofErr w:type="gramStart"/>
      <w:r w:rsidRPr="00E35C55">
        <w:rPr>
          <w:rFonts w:ascii="Times New Roman" w:hAnsi="Times New Roman" w:cs="Times New Roman"/>
          <w:color w:val="000000"/>
          <w:u w:color="000000"/>
        </w:rPr>
        <w:t>a majority of</w:t>
      </w:r>
      <w:proofErr w:type="gramEnd"/>
      <w:r w:rsidRPr="00E35C55">
        <w:rPr>
          <w:rFonts w:ascii="Times New Roman" w:hAnsi="Times New Roman" w:cs="Times New Roman"/>
          <w:color w:val="000000"/>
          <w:u w:color="000000"/>
        </w:rPr>
        <w:t xml:space="preserve"> the footwall rocks at these outcrops feature a single, </w:t>
      </w:r>
      <w:r w:rsidR="00D42740">
        <w:rPr>
          <w:rFonts w:ascii="Times New Roman" w:hAnsi="Times New Roman" w:cs="Times New Roman"/>
          <w:color w:val="000000"/>
          <w:u w:color="000000"/>
        </w:rPr>
        <w:t>south-southwest</w:t>
      </w:r>
      <w:r w:rsidRPr="00E35C55">
        <w:rPr>
          <w:rFonts w:ascii="Times New Roman" w:hAnsi="Times New Roman" w:cs="Times New Roman"/>
          <w:color w:val="000000"/>
          <w:u w:color="000000"/>
        </w:rPr>
        <w:t xml:space="preserve"> dipping planar </w:t>
      </w:r>
      <w:r w:rsidR="009E1DB5" w:rsidRPr="00E35C55">
        <w:rPr>
          <w:rFonts w:ascii="Times New Roman" w:hAnsi="Times New Roman" w:cs="Times New Roman"/>
          <w:color w:val="000000"/>
          <w:u w:color="000000"/>
        </w:rPr>
        <w:t>foliation</w:t>
      </w:r>
      <w:r w:rsidRPr="00E35C55">
        <w:rPr>
          <w:rFonts w:ascii="Times New Roman" w:hAnsi="Times New Roman" w:cs="Times New Roman"/>
          <w:color w:val="000000"/>
          <w:u w:color="000000"/>
        </w:rPr>
        <w:t xml:space="preserve">, likely the result of </w:t>
      </w:r>
      <w:r w:rsidR="00CD22E1" w:rsidRPr="00E35C55">
        <w:rPr>
          <w:rFonts w:ascii="Times New Roman" w:hAnsi="Times New Roman" w:cs="Times New Roman"/>
          <w:color w:val="000000"/>
          <w:u w:color="000000"/>
        </w:rPr>
        <w:t xml:space="preserve">intense </w:t>
      </w:r>
      <w:r w:rsidRPr="00E35C55">
        <w:rPr>
          <w:rFonts w:ascii="Times New Roman" w:hAnsi="Times New Roman" w:cs="Times New Roman"/>
          <w:color w:val="000000"/>
          <w:u w:color="000000"/>
        </w:rPr>
        <w:t xml:space="preserve">fault-proximal </w:t>
      </w:r>
      <w:r w:rsidR="00742619" w:rsidRPr="00E35C55">
        <w:rPr>
          <w:rFonts w:ascii="Times New Roman" w:hAnsi="Times New Roman" w:cs="Times New Roman"/>
          <w:color w:val="000000"/>
          <w:u w:color="000000"/>
        </w:rPr>
        <w:t>deformation</w:t>
      </w:r>
      <w:r w:rsidRPr="00E35C55">
        <w:rPr>
          <w:rFonts w:ascii="Times New Roman" w:hAnsi="Times New Roman" w:cs="Times New Roman"/>
          <w:color w:val="000000"/>
          <w:u w:color="000000"/>
        </w:rPr>
        <w:t xml:space="preserve"> resulting in the obliteration of the earlier N-S axial-planar fabrics. Due to its proximity to</w:t>
      </w:r>
      <w:r w:rsidR="005B13DE" w:rsidRPr="00E35C55">
        <w:rPr>
          <w:rFonts w:ascii="Times New Roman" w:hAnsi="Times New Roman" w:cs="Times New Roman"/>
          <w:color w:val="000000"/>
          <w:u w:color="000000"/>
        </w:rPr>
        <w:t xml:space="preserve"> the E-W trending portion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drainage, </w:t>
      </w:r>
      <w:r w:rsidRPr="00E35C55">
        <w:rPr>
          <w:rFonts w:ascii="Times New Roman" w:hAnsi="Times New Roman" w:cs="Times New Roman"/>
          <w:color w:val="000000"/>
          <w:u w:color="000000"/>
        </w:rPr>
        <w:t xml:space="preserve">this fault system is referred to as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w:t>
      </w:r>
      <w:r w:rsidR="00B24EA8"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B24EA8" w:rsidRPr="00E35C55">
        <w:rPr>
          <w:rFonts w:ascii="Times New Roman" w:hAnsi="Times New Roman" w:cs="Times New Roman"/>
          <w:color w:val="000000"/>
          <w:u w:color="000000"/>
        </w:rPr>
        <w:t xml:space="preserve">ig. </w:t>
      </w:r>
      <w:r w:rsidR="007C21AE" w:rsidRPr="00E35C55">
        <w:rPr>
          <w:rFonts w:ascii="Times New Roman" w:hAnsi="Times New Roman" w:cs="Times New Roman"/>
          <w:color w:val="000000"/>
          <w:u w:color="000000"/>
        </w:rPr>
        <w:t>S</w:t>
      </w:r>
      <w:del w:id="334" w:author="Anttila  Eliel Simpson" w:date="2024-07-12T10:38:00Z">
        <w:r w:rsidR="00C12D38" w:rsidDel="00376783">
          <w:rPr>
            <w:rFonts w:ascii="Times New Roman" w:hAnsi="Times New Roman" w:cs="Times New Roman"/>
            <w:color w:val="000000"/>
            <w:u w:color="000000"/>
          </w:rPr>
          <w:delText>I</w:delText>
        </w:r>
      </w:del>
      <w:r w:rsidR="007C21AE" w:rsidRPr="00E35C55">
        <w:rPr>
          <w:rFonts w:ascii="Times New Roman" w:hAnsi="Times New Roman" w:cs="Times New Roman"/>
          <w:color w:val="000000"/>
          <w:u w:color="000000"/>
        </w:rPr>
        <w:t>1</w:t>
      </w:r>
      <w:r w:rsidR="00B24EA8" w:rsidRPr="00E35C55">
        <w:rPr>
          <w:rFonts w:ascii="Times New Roman" w:hAnsi="Times New Roman" w:cs="Times New Roman"/>
          <w:color w:val="000000"/>
          <w:u w:color="000000"/>
        </w:rPr>
        <w:t>)</w:t>
      </w:r>
      <w:r w:rsidRPr="00E35C55">
        <w:rPr>
          <w:rFonts w:ascii="Times New Roman" w:hAnsi="Times New Roman" w:cs="Times New Roman"/>
          <w:color w:val="000000"/>
          <w:u w:color="000000"/>
        </w:rPr>
        <w:t>.</w:t>
      </w:r>
    </w:p>
    <w:p w14:paraId="7A9E1920" w14:textId="77777777" w:rsidR="00AA60BD" w:rsidRPr="00E35C55" w:rsidRDefault="00AA60BD" w:rsidP="00D42740">
      <w:pPr>
        <w:autoSpaceDE w:val="0"/>
        <w:autoSpaceDN w:val="0"/>
        <w:adjustRightInd w:val="0"/>
        <w:spacing w:line="360" w:lineRule="auto"/>
        <w:rPr>
          <w:rFonts w:ascii="Times New Roman" w:hAnsi="Times New Roman" w:cs="Times New Roman"/>
          <w:color w:val="000000"/>
          <w:u w:color="000000"/>
        </w:rPr>
      </w:pPr>
    </w:p>
    <w:p w14:paraId="1E36C867" w14:textId="21B13735" w:rsidR="00AA60BD" w:rsidRPr="00E35C55" w:rsidRDefault="00CD22E1"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 xml:space="preserve">4.2.3 </w:t>
      </w:r>
      <w:r w:rsidR="00AA60BD" w:rsidRPr="00E35C55">
        <w:rPr>
          <w:rFonts w:ascii="Times New Roman" w:hAnsi="Times New Roman" w:cs="Times New Roman"/>
          <w:i/>
          <w:iCs/>
          <w:color w:val="000000"/>
          <w:u w:color="000000"/>
        </w:rPr>
        <w:t>Structu</w:t>
      </w:r>
      <w:r w:rsidR="00071101" w:rsidRPr="00E35C55">
        <w:rPr>
          <w:rFonts w:ascii="Times New Roman" w:hAnsi="Times New Roman" w:cs="Times New Roman"/>
          <w:i/>
          <w:iCs/>
          <w:color w:val="000000"/>
          <w:u w:color="000000"/>
        </w:rPr>
        <w:t>r</w:t>
      </w:r>
      <w:r w:rsidR="00AA60BD" w:rsidRPr="00E35C55">
        <w:rPr>
          <w:rFonts w:ascii="Times New Roman" w:hAnsi="Times New Roman" w:cs="Times New Roman"/>
          <w:i/>
          <w:iCs/>
          <w:color w:val="000000"/>
          <w:u w:color="000000"/>
        </w:rPr>
        <w:t xml:space="preserve">e of the </w:t>
      </w:r>
      <w:proofErr w:type="spellStart"/>
      <w:r w:rsidR="00AA60BD" w:rsidRPr="00E35C55">
        <w:rPr>
          <w:rFonts w:ascii="Times New Roman" w:hAnsi="Times New Roman" w:cs="Times New Roman"/>
          <w:i/>
          <w:iCs/>
          <w:color w:val="000000"/>
          <w:u w:color="000000"/>
        </w:rPr>
        <w:t>Darkhat</w:t>
      </w:r>
      <w:proofErr w:type="spellEnd"/>
      <w:r w:rsidR="00AA60BD" w:rsidRPr="00E35C55">
        <w:rPr>
          <w:rFonts w:ascii="Times New Roman" w:hAnsi="Times New Roman" w:cs="Times New Roman"/>
          <w:i/>
          <w:iCs/>
          <w:color w:val="000000"/>
          <w:u w:color="000000"/>
        </w:rPr>
        <w:t xml:space="preserve"> Valley map region</w:t>
      </w:r>
    </w:p>
    <w:p w14:paraId="36B2E0EC" w14:textId="2716236F" w:rsidR="00AA60BD" w:rsidRPr="00E35C55" w:rsidRDefault="00FC00C8" w:rsidP="00D42740">
      <w:pPr>
        <w:autoSpaceDE w:val="0"/>
        <w:autoSpaceDN w:val="0"/>
        <w:adjustRightInd w:val="0"/>
        <w:spacing w:line="360" w:lineRule="auto"/>
        <w:ind w:firstLine="720"/>
        <w:rPr>
          <w:rFonts w:ascii="Times New Roman" w:hAnsi="Times New Roman" w:cs="Times New Roman"/>
          <w:color w:val="000000"/>
          <w:u w:color="000000"/>
        </w:rPr>
      </w:pPr>
      <w:r>
        <w:rPr>
          <w:rFonts w:ascii="Times New Roman" w:hAnsi="Times New Roman" w:cs="Times New Roman"/>
          <w:color w:val="000000"/>
          <w:u w:color="000000"/>
        </w:rPr>
        <w:t>In t</w:t>
      </w:r>
      <w:r w:rsidR="00AA60BD" w:rsidRPr="00E35C55">
        <w:rPr>
          <w:rFonts w:ascii="Times New Roman" w:hAnsi="Times New Roman" w:cs="Times New Roman"/>
          <w:color w:val="000000"/>
          <w:u w:color="000000"/>
        </w:rPr>
        <w:t xml:space="preserve">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r w:rsidR="00B95A64" w:rsidRPr="00E35C55">
        <w:rPr>
          <w:rFonts w:ascii="Times New Roman" w:hAnsi="Times New Roman" w:cs="Times New Roman"/>
          <w:color w:val="000000"/>
          <w:u w:color="000000"/>
        </w:rPr>
        <w:t xml:space="preserve"> (</w:t>
      </w:r>
      <w:r>
        <w:rPr>
          <w:rFonts w:ascii="Times New Roman" w:hAnsi="Times New Roman" w:cs="Times New Roman"/>
          <w:color w:val="000000"/>
          <w:u w:color="000000"/>
        </w:rPr>
        <w:t>f</w:t>
      </w:r>
      <w:r w:rsidR="00B95A64" w:rsidRPr="00E35C55">
        <w:rPr>
          <w:rFonts w:ascii="Times New Roman" w:hAnsi="Times New Roman" w:cs="Times New Roman"/>
          <w:color w:val="000000"/>
          <w:u w:color="000000"/>
        </w:rPr>
        <w:t>ig. 1</w:t>
      </w:r>
      <w:r>
        <w:rPr>
          <w:rFonts w:ascii="Times New Roman" w:hAnsi="Times New Roman" w:cs="Times New Roman"/>
          <w:color w:val="000000"/>
          <w:u w:color="000000"/>
        </w:rPr>
        <w:t>C</w:t>
      </w:r>
      <w:r w:rsidR="00B95A64" w:rsidRPr="00E35C55">
        <w:rPr>
          <w:rFonts w:ascii="Times New Roman" w:hAnsi="Times New Roman" w:cs="Times New Roman"/>
          <w:color w:val="000000"/>
          <w:u w:color="000000"/>
        </w:rPr>
        <w:t>)</w:t>
      </w:r>
      <w:r w:rsidR="00DA34D0"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Khuvsgul</w:t>
      </w:r>
      <w:proofErr w:type="spellEnd"/>
      <w:r w:rsidR="00AA60BD" w:rsidRPr="00E35C55">
        <w:rPr>
          <w:rFonts w:ascii="Times New Roman" w:hAnsi="Times New Roman" w:cs="Times New Roman"/>
          <w:color w:val="000000"/>
          <w:u w:color="000000"/>
        </w:rPr>
        <w:t xml:space="preserve"> Group rocks exhibit </w:t>
      </w:r>
      <w:r w:rsidR="00742619" w:rsidRPr="00E35C55">
        <w:rPr>
          <w:rFonts w:ascii="Times New Roman" w:hAnsi="Times New Roman" w:cs="Times New Roman"/>
          <w:color w:val="000000"/>
          <w:u w:color="000000"/>
        </w:rPr>
        <w:t>deformation</w:t>
      </w:r>
      <w:r w:rsidR="00AA60BD" w:rsidRPr="00E35C55">
        <w:rPr>
          <w:rFonts w:ascii="Times New Roman" w:hAnsi="Times New Roman" w:cs="Times New Roman"/>
          <w:color w:val="000000"/>
          <w:u w:color="000000"/>
        </w:rPr>
        <w:t xml:space="preserve">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that observed in the other two map areas, including distinct </w:t>
      </w:r>
      <w:r w:rsidR="00AB6894" w:rsidRPr="00E35C55">
        <w:rPr>
          <w:rFonts w:ascii="Times New Roman" w:hAnsi="Times New Roman" w:cs="Times New Roman"/>
          <w:color w:val="000000"/>
          <w:u w:color="000000"/>
        </w:rPr>
        <w:t xml:space="preserve">D1 and D2 </w:t>
      </w:r>
      <w:r w:rsidR="00AA60BD" w:rsidRPr="00E35C55">
        <w:rPr>
          <w:rFonts w:ascii="Times New Roman" w:hAnsi="Times New Roman" w:cs="Times New Roman"/>
          <w:color w:val="000000"/>
          <w:u w:color="000000"/>
        </w:rPr>
        <w:t>folds</w:t>
      </w:r>
      <w:r w:rsidR="00AB6894" w:rsidRPr="00E35C55">
        <w:rPr>
          <w:rFonts w:ascii="Times New Roman" w:hAnsi="Times New Roman" w:cs="Times New Roman"/>
          <w:color w:val="000000"/>
          <w:u w:color="000000"/>
        </w:rPr>
        <w:t>. D2</w:t>
      </w:r>
      <w:r w:rsidR="00AA60BD" w:rsidRPr="00E35C55">
        <w:rPr>
          <w:rFonts w:ascii="Times New Roman" w:hAnsi="Times New Roman" w:cs="Times New Roman"/>
          <w:color w:val="000000"/>
          <w:u w:color="000000"/>
        </w:rPr>
        <w:t xml:space="preserve"> folds dominate the scattered outcrops found in the center of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C81FF3" w:rsidRPr="00E35C55">
        <w:rPr>
          <w:rFonts w:ascii="Times New Roman" w:hAnsi="Times New Roman" w:cs="Times New Roman"/>
          <w:color w:val="000000"/>
          <w:u w:color="000000"/>
        </w:rPr>
        <w:t>with</w:t>
      </w:r>
      <w:r w:rsidR="00AA60BD" w:rsidRPr="00E35C55">
        <w:rPr>
          <w:rFonts w:ascii="Times New Roman" w:hAnsi="Times New Roman" w:cs="Times New Roman"/>
          <w:color w:val="000000"/>
          <w:u w:color="000000"/>
        </w:rPr>
        <w:t xml:space="preserve"> </w:t>
      </w:r>
      <w:r w:rsidR="00AB6894" w:rsidRPr="00E35C55">
        <w:rPr>
          <w:rFonts w:ascii="Times New Roman" w:hAnsi="Times New Roman" w:cs="Times New Roman"/>
          <w:color w:val="000000"/>
          <w:u w:color="000000"/>
        </w:rPr>
        <w:t>D1</w:t>
      </w:r>
      <w:r w:rsidR="00AA60BD" w:rsidRPr="00E35C55">
        <w:rPr>
          <w:rFonts w:ascii="Times New Roman" w:hAnsi="Times New Roman" w:cs="Times New Roman"/>
          <w:color w:val="000000"/>
          <w:u w:color="000000"/>
        </w:rPr>
        <w:t xml:space="preserve"> folds and fabrics predominantly observed along the fault bounded edges of the map region</w:t>
      </w:r>
      <w:r w:rsidR="00C81FF3" w:rsidRPr="00E35C55">
        <w:rPr>
          <w:rFonts w:ascii="Times New Roman" w:hAnsi="Times New Roman" w:cs="Times New Roman"/>
          <w:color w:val="000000"/>
          <w:u w:color="000000"/>
        </w:rPr>
        <w:t xml:space="preserve"> and in the l</w:t>
      </w:r>
      <w:r w:rsidR="00AA60BD" w:rsidRPr="00E35C55">
        <w:rPr>
          <w:rFonts w:ascii="Times New Roman" w:hAnsi="Times New Roman" w:cs="Times New Roman"/>
          <w:color w:val="000000"/>
          <w:u w:color="000000"/>
        </w:rPr>
        <w:t xml:space="preserve">imited outcrops of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Group rocks in the north</w:t>
      </w:r>
      <w:r w:rsidR="00B24EA8" w:rsidRPr="00E35C55">
        <w:rPr>
          <w:rFonts w:ascii="Times New Roman" w:hAnsi="Times New Roman" w:cs="Times New Roman"/>
          <w:color w:val="000000"/>
          <w:u w:color="000000"/>
        </w:rPr>
        <w:t xml:space="preserve"> </w:t>
      </w:r>
      <w:proofErr w:type="spellStart"/>
      <w:r w:rsidR="00B24EA8" w:rsidRPr="00E35C55">
        <w:rPr>
          <w:rFonts w:ascii="Times New Roman" w:hAnsi="Times New Roman" w:cs="Times New Roman"/>
          <w:color w:val="000000"/>
          <w:u w:color="000000"/>
        </w:rPr>
        <w:t>Dark</w:t>
      </w:r>
      <w:r w:rsidR="00C81FF3" w:rsidRPr="00E35C55">
        <w:rPr>
          <w:rFonts w:ascii="Times New Roman" w:hAnsi="Times New Roman" w:cs="Times New Roman"/>
          <w:color w:val="000000"/>
          <w:u w:color="000000"/>
        </w:rPr>
        <w:t>h</w:t>
      </w:r>
      <w:r w:rsidR="00B24EA8" w:rsidRPr="00E35C55">
        <w:rPr>
          <w:rFonts w:ascii="Times New Roman" w:hAnsi="Times New Roman" w:cs="Times New Roman"/>
          <w:color w:val="000000"/>
          <w:u w:color="000000"/>
        </w:rPr>
        <w:t>at</w:t>
      </w:r>
      <w:proofErr w:type="spellEnd"/>
      <w:r w:rsidR="00B24EA8" w:rsidRPr="00E35C55">
        <w:rPr>
          <w:rFonts w:ascii="Times New Roman" w:hAnsi="Times New Roman" w:cs="Times New Roman"/>
          <w:color w:val="000000"/>
          <w:u w:color="000000"/>
        </w:rPr>
        <w:t xml:space="preserve"> Valley</w:t>
      </w:r>
      <w:r w:rsidR="00C81FF3" w:rsidRPr="00E35C55">
        <w:rPr>
          <w:rFonts w:ascii="Times New Roman" w:hAnsi="Times New Roman" w:cs="Times New Roman"/>
          <w:color w:val="000000"/>
          <w:u w:color="000000"/>
        </w:rPr>
        <w:t>.</w:t>
      </w:r>
    </w:p>
    <w:p w14:paraId="076B9ED8" w14:textId="14F38CD0" w:rsidR="00AA60BD" w:rsidRPr="00E35C55" w:rsidRDefault="00C81FF3"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E</w:t>
      </w:r>
      <w:r w:rsidR="00CD22E1" w:rsidRPr="00E35C55">
        <w:rPr>
          <w:rFonts w:ascii="Times New Roman" w:hAnsi="Times New Roman" w:cs="Times New Roman"/>
          <w:color w:val="000000"/>
          <w:u w:color="000000"/>
        </w:rPr>
        <w:t xml:space="preserve">xposures along the </w:t>
      </w:r>
      <w:r w:rsidR="00D42740">
        <w:rPr>
          <w:rFonts w:ascii="Times New Roman" w:hAnsi="Times New Roman" w:cs="Times New Roman"/>
          <w:color w:val="000000"/>
          <w:u w:color="000000"/>
        </w:rPr>
        <w:t>southeast</w:t>
      </w:r>
      <w:r w:rsidR="00AA60B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and the westernmost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w:t>
      </w:r>
      <w:r w:rsidRPr="00E35C55" w:rsidDel="00C81FF3">
        <w:rPr>
          <w:rFonts w:ascii="Times New Roman" w:hAnsi="Times New Roman" w:cs="Times New Roman"/>
          <w:color w:val="000000"/>
          <w:u w:color="000000"/>
        </w:rPr>
        <w:t xml:space="preserve"> </w:t>
      </w:r>
      <w:r w:rsidRPr="00E35C55">
        <w:rPr>
          <w:rFonts w:ascii="Times New Roman" w:hAnsi="Times New Roman" w:cs="Times New Roman"/>
          <w:color w:val="000000"/>
          <w:u w:color="000000"/>
        </w:rPr>
        <w:t>preserve</w:t>
      </w:r>
      <w:r w:rsidR="00AA60BD" w:rsidRPr="00E35C55">
        <w:rPr>
          <w:rFonts w:ascii="Times New Roman" w:hAnsi="Times New Roman" w:cs="Times New Roman"/>
          <w:color w:val="000000"/>
          <w:u w:color="000000"/>
        </w:rPr>
        <w:t xml:space="preserve"> sets of </w:t>
      </w:r>
      <w:r w:rsidRPr="00E35C55">
        <w:rPr>
          <w:rFonts w:ascii="Times New Roman" w:hAnsi="Times New Roman" w:cs="Times New Roman"/>
          <w:color w:val="000000"/>
          <w:u w:color="000000"/>
        </w:rPr>
        <w:t>tight</w:t>
      </w:r>
      <w:r w:rsidR="003C6E0E">
        <w:rPr>
          <w:rFonts w:ascii="Times New Roman" w:hAnsi="Times New Roman" w:cs="Times New Roman"/>
          <w:color w:val="000000"/>
          <w:u w:color="000000"/>
        </w:rPr>
        <w:t xml:space="preserve"> D1</w:t>
      </w:r>
      <w:r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isoclinal</w:t>
      </w:r>
      <w:r w:rsidR="003C6E0E">
        <w:rPr>
          <w:rFonts w:ascii="Times New Roman" w:hAnsi="Times New Roman" w:cs="Times New Roman"/>
          <w:color w:val="000000"/>
          <w:u w:color="000000"/>
        </w:rPr>
        <w:t xml:space="preserve"> folds and east-</w:t>
      </w:r>
      <w:proofErr w:type="spellStart"/>
      <w:r w:rsidR="003C6E0E">
        <w:rPr>
          <w:rFonts w:ascii="Times New Roman" w:hAnsi="Times New Roman" w:cs="Times New Roman"/>
          <w:color w:val="000000"/>
          <w:u w:color="000000"/>
        </w:rPr>
        <w:t>vergent</w:t>
      </w:r>
      <w:proofErr w:type="spellEnd"/>
      <w:r w:rsidR="003C6E0E">
        <w:rPr>
          <w:rFonts w:ascii="Times New Roman" w:hAnsi="Times New Roman" w:cs="Times New Roman"/>
          <w:color w:val="000000"/>
          <w:u w:color="000000"/>
        </w:rPr>
        <w:t xml:space="preserve"> chevron</w:t>
      </w:r>
      <w:r w:rsidR="00FC00C8">
        <w:rPr>
          <w:rFonts w:ascii="Times New Roman" w:hAnsi="Times New Roman" w:cs="Times New Roman"/>
          <w:color w:val="000000"/>
          <w:u w:color="000000"/>
        </w:rPr>
        <w:t xml:space="preserve"> </w:t>
      </w:r>
      <w:r w:rsidR="003C6E0E">
        <w:rPr>
          <w:rFonts w:ascii="Times New Roman" w:hAnsi="Times New Roman" w:cs="Times New Roman"/>
          <w:color w:val="000000"/>
          <w:u w:color="000000"/>
        </w:rPr>
        <w:t>folds (fig. 8C)</w:t>
      </w:r>
      <w:r w:rsidRPr="00E35C55">
        <w:rPr>
          <w:rFonts w:ascii="Times New Roman" w:hAnsi="Times New Roman" w:cs="Times New Roman"/>
          <w:color w:val="000000"/>
          <w:u w:color="000000"/>
        </w:rPr>
        <w:t xml:space="preserve">. These structures are </w:t>
      </w:r>
      <w:r w:rsidR="003C6E0E">
        <w:rPr>
          <w:rFonts w:ascii="Times New Roman" w:hAnsi="Times New Roman" w:cs="Times New Roman"/>
          <w:color w:val="000000"/>
          <w:u w:color="000000"/>
        </w:rPr>
        <w:t>located directly east of a west</w:t>
      </w:r>
      <w:r w:rsidR="00AA60BD" w:rsidRPr="00E35C55">
        <w:rPr>
          <w:rFonts w:ascii="Times New Roman" w:hAnsi="Times New Roman" w:cs="Times New Roman"/>
          <w:color w:val="000000"/>
          <w:u w:color="000000"/>
        </w:rPr>
        <w:t>-dipping</w:t>
      </w:r>
      <w:r w:rsidR="00081A59" w:rsidRPr="00E35C55">
        <w:rPr>
          <w:rFonts w:ascii="Times New Roman" w:hAnsi="Times New Roman" w:cs="Times New Roman"/>
          <w:color w:val="000000"/>
          <w:u w:color="000000"/>
        </w:rPr>
        <w:t>,</w:t>
      </w:r>
      <w:r w:rsidR="006B0FC9" w:rsidRPr="00E35C55">
        <w:rPr>
          <w:rFonts w:ascii="Times New Roman" w:hAnsi="Times New Roman" w:cs="Times New Roman"/>
          <w:color w:val="000000"/>
          <w:u w:color="000000"/>
        </w:rPr>
        <w:t xml:space="preserve"> D</w:t>
      </w:r>
      <w:r w:rsidR="00081A59" w:rsidRPr="00E35C55">
        <w:rPr>
          <w:rFonts w:ascii="Times New Roman" w:hAnsi="Times New Roman" w:cs="Times New Roman"/>
          <w:color w:val="000000"/>
          <w:u w:color="000000"/>
        </w:rPr>
        <w:t>1-parallel</w:t>
      </w:r>
      <w:r w:rsidR="00AA60BD" w:rsidRPr="00E35C55">
        <w:rPr>
          <w:rFonts w:ascii="Times New Roman" w:hAnsi="Times New Roman" w:cs="Times New Roman"/>
          <w:color w:val="000000"/>
          <w:u w:color="000000"/>
        </w:rPr>
        <w:t xml:space="preserve"> fault plane bounded by </w:t>
      </w:r>
      <w:r w:rsidR="00A84294" w:rsidRPr="00E35C55">
        <w:rPr>
          <w:rFonts w:ascii="Times New Roman" w:hAnsi="Times New Roman" w:cs="Times New Roman"/>
          <w:color w:val="000000"/>
          <w:u w:color="000000"/>
        </w:rPr>
        <w:t xml:space="preserve">several </w:t>
      </w:r>
      <w:r w:rsidR="00AA60BD" w:rsidRPr="00E35C55">
        <w:rPr>
          <w:rFonts w:ascii="Times New Roman" w:hAnsi="Times New Roman" w:cs="Times New Roman"/>
          <w:color w:val="000000"/>
          <w:u w:color="000000"/>
        </w:rPr>
        <w:t xml:space="preserve">meters of </w:t>
      </w:r>
      <w:proofErr w:type="spellStart"/>
      <w:r w:rsidR="00AA60BD" w:rsidRPr="00E35C55">
        <w:rPr>
          <w:rFonts w:ascii="Times New Roman" w:hAnsi="Times New Roman" w:cs="Times New Roman"/>
          <w:color w:val="000000"/>
          <w:u w:color="000000"/>
        </w:rPr>
        <w:t>cataclasite</w:t>
      </w:r>
      <w:proofErr w:type="spellEnd"/>
      <w:r w:rsidR="00AA60BD" w:rsidRPr="00E35C55">
        <w:rPr>
          <w:rFonts w:ascii="Times New Roman" w:hAnsi="Times New Roman" w:cs="Times New Roman"/>
          <w:color w:val="000000"/>
          <w:u w:color="000000"/>
        </w:rPr>
        <w:t xml:space="preserve"> and fault</w:t>
      </w:r>
      <w:r w:rsidR="00A84294" w:rsidRPr="00E35C55">
        <w:rPr>
          <w:rFonts w:ascii="Times New Roman" w:hAnsi="Times New Roman" w:cs="Times New Roman"/>
          <w:color w:val="000000"/>
          <w:u w:color="000000"/>
        </w:rPr>
        <w:t xml:space="preserve"> breccia</w:t>
      </w:r>
      <w:r w:rsidR="00AA60B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AA60BD" w:rsidRPr="00E35C55">
        <w:rPr>
          <w:rFonts w:ascii="Times New Roman" w:hAnsi="Times New Roman" w:cs="Times New Roman"/>
          <w:color w:val="000000"/>
          <w:u w:color="000000"/>
        </w:rPr>
        <w:t>ig</w:t>
      </w:r>
      <w:r w:rsidR="003C6E0E">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8</w:t>
      </w:r>
      <w:r w:rsidR="006B0FC9" w:rsidRPr="00E35C55">
        <w:rPr>
          <w:rFonts w:ascii="Times New Roman" w:hAnsi="Times New Roman" w:cs="Times New Roman"/>
          <w:color w:val="000000"/>
          <w:u w:color="000000"/>
        </w:rPr>
        <w:t>D</w:t>
      </w:r>
      <w:r w:rsidR="00AA60BD" w:rsidRPr="00E35C55">
        <w:rPr>
          <w:rFonts w:ascii="Times New Roman" w:hAnsi="Times New Roman" w:cs="Times New Roman"/>
          <w:color w:val="000000"/>
          <w:u w:color="000000"/>
        </w:rPr>
        <w:t xml:space="preserve">). This fault is inferred to continue </w:t>
      </w:r>
      <w:r w:rsidR="00081A59" w:rsidRPr="00E35C55">
        <w:rPr>
          <w:rFonts w:ascii="Times New Roman" w:hAnsi="Times New Roman" w:cs="Times New Roman"/>
          <w:color w:val="000000"/>
          <w:u w:color="000000"/>
        </w:rPr>
        <w:t xml:space="preserve">north </w:t>
      </w:r>
      <w:r w:rsidRPr="00E35C55">
        <w:rPr>
          <w:rFonts w:ascii="Times New Roman" w:hAnsi="Times New Roman" w:cs="Times New Roman"/>
          <w:color w:val="000000"/>
          <w:u w:color="000000"/>
        </w:rPr>
        <w:t xml:space="preserve">to </w:t>
      </w:r>
      <w:r w:rsidR="00081A59" w:rsidRPr="00E35C55">
        <w:rPr>
          <w:rFonts w:ascii="Times New Roman" w:hAnsi="Times New Roman" w:cs="Times New Roman"/>
          <w:color w:val="000000"/>
          <w:u w:color="000000"/>
        </w:rPr>
        <w:t xml:space="preserve">the outlet of </w:t>
      </w:r>
      <w:proofErr w:type="spellStart"/>
      <w:r w:rsidR="00AA60BD" w:rsidRPr="00E35C55">
        <w:rPr>
          <w:rFonts w:ascii="Times New Roman" w:hAnsi="Times New Roman" w:cs="Times New Roman"/>
          <w:color w:val="000000"/>
          <w:u w:color="000000"/>
        </w:rPr>
        <w:t>Arcai</w:t>
      </w:r>
      <w:proofErr w:type="spellEnd"/>
      <w:r w:rsidR="00AA60BD" w:rsidRPr="00E35C55">
        <w:rPr>
          <w:rFonts w:ascii="Times New Roman" w:hAnsi="Times New Roman" w:cs="Times New Roman"/>
          <w:color w:val="000000"/>
          <w:u w:color="000000"/>
        </w:rPr>
        <w:t xml:space="preserve"> Gol</w:t>
      </w:r>
      <w:r w:rsidR="00081A59" w:rsidRPr="00E35C55">
        <w:rPr>
          <w:rFonts w:ascii="Times New Roman" w:hAnsi="Times New Roman" w:cs="Times New Roman"/>
          <w:color w:val="000000"/>
          <w:u w:color="000000"/>
        </w:rPr>
        <w:t xml:space="preserve">, defining the western extent of the </w:t>
      </w:r>
      <w:proofErr w:type="spellStart"/>
      <w:r w:rsidR="00081A59" w:rsidRPr="00E35C55">
        <w:rPr>
          <w:rFonts w:ascii="Times New Roman" w:hAnsi="Times New Roman" w:cs="Times New Roman"/>
          <w:color w:val="000000"/>
          <w:u w:color="000000"/>
        </w:rPr>
        <w:t>Khoridol</w:t>
      </w:r>
      <w:proofErr w:type="spellEnd"/>
      <w:r w:rsidR="00081A59" w:rsidRPr="00E35C55">
        <w:rPr>
          <w:rFonts w:ascii="Times New Roman" w:hAnsi="Times New Roman" w:cs="Times New Roman"/>
          <w:color w:val="000000"/>
          <w:u w:color="000000"/>
        </w:rPr>
        <w:t xml:space="preserve"> </w:t>
      </w:r>
      <w:proofErr w:type="spellStart"/>
      <w:r w:rsidR="00081A59" w:rsidRPr="00E35C55">
        <w:rPr>
          <w:rFonts w:ascii="Times New Roman" w:hAnsi="Times New Roman" w:cs="Times New Roman"/>
          <w:color w:val="000000"/>
          <w:u w:color="000000"/>
        </w:rPr>
        <w:t>Saridag</w:t>
      </w:r>
      <w:proofErr w:type="spellEnd"/>
      <w:r w:rsidR="00081A59" w:rsidRPr="00E35C55">
        <w:rPr>
          <w:rFonts w:ascii="Times New Roman" w:hAnsi="Times New Roman" w:cs="Times New Roman"/>
          <w:color w:val="000000"/>
          <w:u w:color="000000"/>
        </w:rPr>
        <w:t xml:space="preserve"> Range</w:t>
      </w:r>
      <w:r w:rsidR="003C6E0E">
        <w:rPr>
          <w:rFonts w:ascii="Times New Roman" w:hAnsi="Times New Roman" w:cs="Times New Roman"/>
          <w:color w:val="000000"/>
          <w:u w:color="000000"/>
        </w:rPr>
        <w:t xml:space="preserve"> (fig. 1C)</w:t>
      </w:r>
      <w:r w:rsidR="00081A59" w:rsidRPr="00E35C55">
        <w:rPr>
          <w:rFonts w:ascii="Times New Roman" w:hAnsi="Times New Roman" w:cs="Times New Roman"/>
          <w:color w:val="000000"/>
          <w:u w:color="000000"/>
        </w:rPr>
        <w:t xml:space="preserve">. </w:t>
      </w:r>
    </w:p>
    <w:p w14:paraId="46B98788" w14:textId="3CF3395D"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On the western </w:t>
      </w:r>
      <w:r w:rsidR="00C81FF3" w:rsidRPr="00E35C55">
        <w:rPr>
          <w:rFonts w:ascii="Times New Roman" w:hAnsi="Times New Roman" w:cs="Times New Roman"/>
          <w:color w:val="000000"/>
          <w:u w:color="000000"/>
        </w:rPr>
        <w:t xml:space="preserve">edge </w:t>
      </w:r>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r w:rsidR="006B0FC9"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folds and fabrics dominate</w:t>
      </w:r>
      <w:r w:rsidR="00A84294" w:rsidRPr="00E35C55">
        <w:rPr>
          <w:rFonts w:ascii="Times New Roman" w:hAnsi="Times New Roman" w:cs="Times New Roman"/>
          <w:color w:val="000000"/>
          <w:u w:color="000000"/>
        </w:rPr>
        <w:t xml:space="preserve"> the structural motif,</w:t>
      </w:r>
      <w:r w:rsidRPr="00E35C55">
        <w:rPr>
          <w:rFonts w:ascii="Times New Roman" w:hAnsi="Times New Roman" w:cs="Times New Roman"/>
          <w:color w:val="000000"/>
          <w:u w:color="000000"/>
        </w:rPr>
        <w:t xml:space="preserve"> with a particularly well-developed </w:t>
      </w:r>
      <w:r w:rsidR="00DA34D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observed near the footwall of a west-dipping, </w:t>
      </w:r>
      <w:r w:rsidR="006B0FC9"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fault that thrusts </w:t>
      </w:r>
      <w:proofErr w:type="spellStart"/>
      <w:r w:rsidRPr="00E35C55">
        <w:rPr>
          <w:rFonts w:ascii="Times New Roman" w:hAnsi="Times New Roman" w:cs="Times New Roman"/>
          <w:color w:val="000000"/>
          <w:u w:color="000000"/>
        </w:rPr>
        <w:t>Tonian</w:t>
      </w:r>
      <w:proofErr w:type="spellEnd"/>
      <w:r w:rsidRPr="00E35C55">
        <w:rPr>
          <w:rFonts w:ascii="Times New Roman" w:hAnsi="Times New Roman" w:cs="Times New Roman"/>
          <w:color w:val="000000"/>
          <w:u w:color="000000"/>
        </w:rPr>
        <w:t xml:space="preserve"> metasediments of the Oka Prism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2007) atop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rocks. This </w:t>
      </w:r>
      <w:r w:rsidR="00291E7C"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is largely fault-plane parallel, and in many cases is sub-parallel to bedding, which at many outcrops in the </w:t>
      </w:r>
      <w:r w:rsidR="00A84294" w:rsidRPr="00E35C55">
        <w:rPr>
          <w:rFonts w:ascii="Times New Roman" w:hAnsi="Times New Roman" w:cs="Times New Roman"/>
          <w:color w:val="000000"/>
          <w:u w:color="000000"/>
        </w:rPr>
        <w:t xml:space="preserve">westernmost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appears to be overturned within an </w:t>
      </w:r>
      <w:r w:rsidR="00742619" w:rsidRPr="00E35C55">
        <w:rPr>
          <w:rFonts w:ascii="Times New Roman" w:hAnsi="Times New Roman" w:cs="Times New Roman"/>
          <w:color w:val="000000"/>
          <w:u w:color="000000"/>
        </w:rPr>
        <w:t>e</w:t>
      </w:r>
      <w:r w:rsidRPr="00E35C55">
        <w:rPr>
          <w:rFonts w:ascii="Times New Roman" w:hAnsi="Times New Roman" w:cs="Times New Roman"/>
          <w:color w:val="000000"/>
          <w:u w:color="000000"/>
        </w:rPr>
        <w:t>ast-</w:t>
      </w:r>
      <w:proofErr w:type="spellStart"/>
      <w:r w:rsidRPr="00E35C55">
        <w:rPr>
          <w:rFonts w:ascii="Times New Roman" w:hAnsi="Times New Roman" w:cs="Times New Roman"/>
          <w:color w:val="000000"/>
          <w:u w:color="000000"/>
        </w:rPr>
        <w:t>vergent</w:t>
      </w:r>
      <w:proofErr w:type="spellEnd"/>
      <w:r w:rsidRPr="00E35C55">
        <w:rPr>
          <w:rFonts w:ascii="Times New Roman" w:hAnsi="Times New Roman" w:cs="Times New Roman"/>
          <w:color w:val="000000"/>
          <w:u w:color="000000"/>
        </w:rPr>
        <w:t xml:space="preserve"> drag fold along the footwall of the thrust. </w:t>
      </w:r>
    </w:p>
    <w:p w14:paraId="569135AF" w14:textId="5856D6C3"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Multiple </w:t>
      </w:r>
      <w:r w:rsidR="00A84294" w:rsidRPr="00E35C55">
        <w:rPr>
          <w:rFonts w:ascii="Times New Roman" w:hAnsi="Times New Roman" w:cs="Times New Roman"/>
          <w:color w:val="000000"/>
          <w:u w:color="000000"/>
        </w:rPr>
        <w:t>intrusive bodies</w:t>
      </w:r>
      <w:r w:rsidRPr="00E35C55">
        <w:rPr>
          <w:rFonts w:ascii="Times New Roman" w:hAnsi="Times New Roman" w:cs="Times New Roman"/>
          <w:color w:val="000000"/>
          <w:u w:color="000000"/>
        </w:rPr>
        <w:t xml:space="preserve">, ranging from monzogranites to </w:t>
      </w:r>
      <w:del w:id="335" w:author="Anttila  Eliel Simpson" w:date="2024-07-17T16:21:00Z">
        <w:r w:rsidRPr="00E35C55" w:rsidDel="00F61F31">
          <w:rPr>
            <w:rFonts w:ascii="Times New Roman" w:hAnsi="Times New Roman" w:cs="Times New Roman"/>
            <w:color w:val="000000"/>
            <w:u w:color="000000"/>
          </w:rPr>
          <w:delText>granodiorites</w:delText>
        </w:r>
      </w:del>
      <w:ins w:id="336" w:author="Anttila  Eliel Simpson" w:date="2024-07-17T16:21:00Z">
        <w:r w:rsidR="00F61F31">
          <w:rPr>
            <w:rFonts w:ascii="Times New Roman" w:hAnsi="Times New Roman" w:cs="Times New Roman"/>
            <w:color w:val="000000"/>
            <w:u w:color="000000"/>
          </w:rPr>
          <w:t>tonalites</w:t>
        </w:r>
      </w:ins>
      <w:r w:rsidRPr="00E35C55">
        <w:rPr>
          <w:rFonts w:ascii="Times New Roman" w:hAnsi="Times New Roman" w:cs="Times New Roman"/>
          <w:color w:val="000000"/>
          <w:u w:color="000000"/>
        </w:rPr>
        <w:t xml:space="preserve">, outcrop throughout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proofErr w:type="gramStart"/>
      <w:r w:rsidRPr="00E35C55">
        <w:rPr>
          <w:rFonts w:ascii="Times New Roman" w:hAnsi="Times New Roman" w:cs="Times New Roman"/>
          <w:color w:val="000000"/>
          <w:u w:color="000000"/>
        </w:rPr>
        <w:t>cross-cutting</w:t>
      </w:r>
      <w:proofErr w:type="gramEnd"/>
      <w:r w:rsidRPr="00E35C55">
        <w:rPr>
          <w:rFonts w:ascii="Times New Roman" w:hAnsi="Times New Roman" w:cs="Times New Roman"/>
          <w:color w:val="000000"/>
          <w:u w:color="000000"/>
        </w:rPr>
        <w:t xml:space="preserve"> the folded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and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r w:rsidR="003C6E0E">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Several of these intrusions are inferred to be substantially larger in the subsurface than their current mappable outcrops suggest, as surrounding carbonate outcrops </w:t>
      </w:r>
      <w:r w:rsidR="00C81FF3" w:rsidRPr="00E35C55">
        <w:rPr>
          <w:rFonts w:ascii="Times New Roman" w:hAnsi="Times New Roman" w:cs="Times New Roman"/>
          <w:color w:val="000000"/>
          <w:u w:color="000000"/>
        </w:rPr>
        <w:t xml:space="preserve">are </w:t>
      </w:r>
      <w:r w:rsidRPr="00E35C55">
        <w:rPr>
          <w:rFonts w:ascii="Times New Roman" w:hAnsi="Times New Roman" w:cs="Times New Roman"/>
          <w:color w:val="000000"/>
          <w:u w:color="000000"/>
        </w:rPr>
        <w:t>marbleized, or have developed chaotic brecciation that has destroyed primary depositional fabrics</w:t>
      </w:r>
      <w:r w:rsidR="000F779D" w:rsidRPr="00E35C55">
        <w:rPr>
          <w:rFonts w:ascii="Times New Roman" w:hAnsi="Times New Roman" w:cs="Times New Roman"/>
          <w:color w:val="000000"/>
          <w:u w:color="000000"/>
        </w:rPr>
        <w:t xml:space="preserve"> in what is interpreted as the metamorphic aureole</w:t>
      </w:r>
      <w:ins w:id="337" w:author="Anttila  Eliel Simpson" w:date="2024-07-12T10:42:00Z">
        <w:r w:rsidR="00376783">
          <w:rPr>
            <w:rFonts w:ascii="Times New Roman" w:hAnsi="Times New Roman" w:cs="Times New Roman"/>
            <w:color w:val="000000"/>
            <w:u w:color="000000"/>
          </w:rPr>
          <w:t xml:space="preserve"> of the underlying intrusion</w:t>
        </w:r>
      </w:ins>
      <w:r w:rsidRPr="00E35C55">
        <w:rPr>
          <w:rFonts w:ascii="Times New Roman" w:hAnsi="Times New Roman" w:cs="Times New Roman"/>
          <w:color w:val="000000"/>
          <w:u w:color="000000"/>
        </w:rPr>
        <w:t xml:space="preserve">. </w:t>
      </w:r>
    </w:p>
    <w:p w14:paraId="320D6626" w14:textId="6D89CFC6"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p>
    <w:p w14:paraId="42C5E994" w14:textId="10EB17F3" w:rsidR="00277582" w:rsidRPr="00C75D86" w:rsidRDefault="00277582" w:rsidP="00D42740">
      <w:pPr>
        <w:autoSpaceDE w:val="0"/>
        <w:autoSpaceDN w:val="0"/>
        <w:adjustRightInd w:val="0"/>
        <w:spacing w:line="360" w:lineRule="auto"/>
        <w:rPr>
          <w:rFonts w:ascii="Times New Roman" w:hAnsi="Times New Roman" w:cs="Times New Roman"/>
          <w:b/>
          <w:bCs/>
          <w:i/>
          <w:iCs/>
          <w:color w:val="000000"/>
          <w:u w:color="000000"/>
          <w:lang w:val="it-CH"/>
          <w:rPrChange w:id="338" w:author="Anttila  Eliel Simpson" w:date="2024-07-09T13:00:00Z">
            <w:rPr>
              <w:rFonts w:ascii="Times New Roman" w:hAnsi="Times New Roman" w:cs="Times New Roman"/>
              <w:b/>
              <w:bCs/>
              <w:i/>
              <w:iCs/>
              <w:color w:val="000000"/>
              <w:u w:color="000000"/>
            </w:rPr>
          </w:rPrChange>
        </w:rPr>
      </w:pPr>
      <w:r w:rsidRPr="00C75D86">
        <w:rPr>
          <w:rFonts w:ascii="Times New Roman" w:hAnsi="Times New Roman" w:cs="Times New Roman"/>
          <w:b/>
          <w:bCs/>
          <w:i/>
          <w:iCs/>
          <w:color w:val="000000"/>
          <w:u w:color="000000"/>
          <w:lang w:val="it-CH"/>
          <w:rPrChange w:id="339" w:author="Anttila  Eliel Simpson" w:date="2024-07-09T13:00:00Z">
            <w:rPr>
              <w:rFonts w:ascii="Times New Roman" w:hAnsi="Times New Roman" w:cs="Times New Roman"/>
              <w:b/>
              <w:bCs/>
              <w:i/>
              <w:iCs/>
              <w:color w:val="000000"/>
              <w:u w:color="000000"/>
            </w:rPr>
          </w:rPrChange>
        </w:rPr>
        <w:t>4.3 U-Pb Zircon Geochronology</w:t>
      </w:r>
    </w:p>
    <w:p w14:paraId="373C7E6F" w14:textId="1C30156A" w:rsidR="000F779D" w:rsidRPr="00C75D86" w:rsidRDefault="00E147DB" w:rsidP="00D42740">
      <w:pPr>
        <w:autoSpaceDE w:val="0"/>
        <w:autoSpaceDN w:val="0"/>
        <w:adjustRightInd w:val="0"/>
        <w:spacing w:line="360" w:lineRule="auto"/>
        <w:rPr>
          <w:rFonts w:ascii="Times New Roman" w:hAnsi="Times New Roman" w:cs="Times New Roman"/>
          <w:i/>
          <w:iCs/>
          <w:color w:val="000000"/>
          <w:u w:color="000000"/>
          <w:lang w:val="it-CH"/>
          <w:rPrChange w:id="340" w:author="Anttila  Eliel Simpson" w:date="2024-07-09T13:00:00Z">
            <w:rPr>
              <w:rFonts w:ascii="Times New Roman" w:hAnsi="Times New Roman" w:cs="Times New Roman"/>
              <w:i/>
              <w:iCs/>
              <w:color w:val="000000"/>
              <w:u w:color="000000"/>
            </w:rPr>
          </w:rPrChange>
        </w:rPr>
      </w:pPr>
      <w:r w:rsidRPr="00C75D86">
        <w:rPr>
          <w:rFonts w:ascii="Times New Roman" w:hAnsi="Times New Roman" w:cs="Times New Roman"/>
          <w:i/>
          <w:iCs/>
          <w:color w:val="000000"/>
          <w:u w:color="000000"/>
          <w:lang w:val="it-CH"/>
          <w:rPrChange w:id="341" w:author="Anttila  Eliel Simpson" w:date="2024-07-09T13:00:00Z">
            <w:rPr>
              <w:rFonts w:ascii="Times New Roman" w:hAnsi="Times New Roman" w:cs="Times New Roman"/>
              <w:i/>
              <w:iCs/>
              <w:color w:val="000000"/>
              <w:u w:color="000000"/>
            </w:rPr>
          </w:rPrChange>
        </w:rPr>
        <w:t xml:space="preserve">4.3.1. </w:t>
      </w:r>
      <w:r w:rsidR="00277582" w:rsidRPr="00C75D86">
        <w:rPr>
          <w:rFonts w:ascii="Times New Roman" w:hAnsi="Times New Roman" w:cs="Times New Roman"/>
          <w:i/>
          <w:iCs/>
          <w:color w:val="000000"/>
          <w:u w:color="000000"/>
          <w:lang w:val="it-CH"/>
          <w:rPrChange w:id="342" w:author="Anttila  Eliel Simpson" w:date="2024-07-09T13:00:00Z">
            <w:rPr>
              <w:rFonts w:ascii="Times New Roman" w:hAnsi="Times New Roman" w:cs="Times New Roman"/>
              <w:i/>
              <w:iCs/>
              <w:color w:val="000000"/>
              <w:u w:color="000000"/>
            </w:rPr>
          </w:rPrChange>
        </w:rPr>
        <w:t>Detrital zircon geochronology</w:t>
      </w:r>
    </w:p>
    <w:p w14:paraId="2F91B7AC" w14:textId="16262B17" w:rsidR="00B95A64" w:rsidRPr="00D42740" w:rsidRDefault="002C2E5E"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Sixteen </w:t>
      </w:r>
      <w:r w:rsidR="00277582" w:rsidRPr="00E35C55">
        <w:rPr>
          <w:rFonts w:ascii="Times New Roman" w:hAnsi="Times New Roman" w:cs="Times New Roman"/>
          <w:color w:val="000000"/>
          <w:u w:color="000000"/>
        </w:rPr>
        <w:t xml:space="preserve">samples from throughout the </w:t>
      </w:r>
      <w:proofErr w:type="spellStart"/>
      <w:r w:rsidR="00277582" w:rsidRPr="00E35C55">
        <w:rPr>
          <w:rFonts w:ascii="Times New Roman" w:hAnsi="Times New Roman" w:cs="Times New Roman"/>
          <w:color w:val="000000"/>
          <w:u w:color="000000"/>
        </w:rPr>
        <w:t>Khuvsgul</w:t>
      </w:r>
      <w:proofErr w:type="spellEnd"/>
      <w:r w:rsidR="00277582" w:rsidRPr="00E35C55">
        <w:rPr>
          <w:rFonts w:ascii="Times New Roman" w:hAnsi="Times New Roman" w:cs="Times New Roman"/>
          <w:color w:val="000000"/>
          <w:u w:color="000000"/>
        </w:rPr>
        <w:t xml:space="preserve"> </w:t>
      </w:r>
      <w:ins w:id="343" w:author="Anttila  Eliel Simpson" w:date="2024-07-12T10:43:00Z">
        <w:r w:rsidR="00376783">
          <w:rPr>
            <w:rFonts w:ascii="Times New Roman" w:hAnsi="Times New Roman" w:cs="Times New Roman"/>
            <w:color w:val="000000"/>
            <w:u w:color="000000"/>
          </w:rPr>
          <w:t>b</w:t>
        </w:r>
      </w:ins>
      <w:del w:id="344" w:author="Anttila  Eliel Simpson" w:date="2024-07-12T10:43:00Z">
        <w:r w:rsidR="00277582" w:rsidRPr="00E35C55" w:rsidDel="00376783">
          <w:rPr>
            <w:rFonts w:ascii="Times New Roman" w:hAnsi="Times New Roman" w:cs="Times New Roman"/>
            <w:color w:val="000000"/>
            <w:u w:color="000000"/>
          </w:rPr>
          <w:delText>B</w:delText>
        </w:r>
      </w:del>
      <w:r w:rsidR="00277582" w:rsidRPr="00E35C55">
        <w:rPr>
          <w:rFonts w:ascii="Times New Roman" w:hAnsi="Times New Roman" w:cs="Times New Roman"/>
          <w:color w:val="000000"/>
          <w:u w:color="000000"/>
        </w:rPr>
        <w:t xml:space="preserve">asin yielded detrital zircon, the ages of which are depicted </w:t>
      </w:r>
      <w:r w:rsidR="006B0FC9" w:rsidRPr="00E35C55">
        <w:rPr>
          <w:rFonts w:ascii="Times New Roman" w:hAnsi="Times New Roman" w:cs="Times New Roman"/>
          <w:color w:val="000000"/>
          <w:u w:color="000000"/>
        </w:rPr>
        <w:t xml:space="preserve">as </w:t>
      </w:r>
      <w:r w:rsidR="00277582" w:rsidRPr="00E35C55">
        <w:rPr>
          <w:rFonts w:ascii="Times New Roman" w:hAnsi="Times New Roman" w:cs="Times New Roman"/>
          <w:color w:val="000000"/>
          <w:u w:color="000000"/>
        </w:rPr>
        <w:t>normalized probability plots</w:t>
      </w:r>
      <w:r w:rsidR="006B0FC9"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77582" w:rsidRPr="00E35C55">
        <w:rPr>
          <w:rFonts w:ascii="Times New Roman" w:hAnsi="Times New Roman" w:cs="Times New Roman"/>
          <w:color w:val="000000"/>
          <w:u w:color="000000"/>
        </w:rPr>
        <w:t xml:space="preserve">ig. </w:t>
      </w:r>
      <w:r w:rsidR="006B0FC9" w:rsidRPr="00E35C55">
        <w:rPr>
          <w:rFonts w:ascii="Times New Roman" w:hAnsi="Times New Roman" w:cs="Times New Roman"/>
          <w:color w:val="000000"/>
          <w:u w:color="000000"/>
        </w:rPr>
        <w:t>9</w:t>
      </w:r>
      <w:r w:rsidR="00277582" w:rsidRPr="00E35C55">
        <w:rPr>
          <w:rFonts w:ascii="Times New Roman" w:hAnsi="Times New Roman" w:cs="Times New Roman"/>
          <w:color w:val="000000"/>
          <w:u w:color="000000"/>
        </w:rPr>
        <w:t xml:space="preserve">). Samples are compiled by </w:t>
      </w:r>
      <w:r w:rsidR="00742619" w:rsidRPr="00E35C55">
        <w:rPr>
          <w:rFonts w:ascii="Times New Roman" w:hAnsi="Times New Roman" w:cs="Times New Roman"/>
          <w:color w:val="000000"/>
          <w:u w:color="000000"/>
        </w:rPr>
        <w:t>formation</w:t>
      </w:r>
      <w:r w:rsidR="00277582" w:rsidRPr="00E35C55">
        <w:rPr>
          <w:rFonts w:ascii="Times New Roman" w:hAnsi="Times New Roman" w:cs="Times New Roman"/>
          <w:color w:val="000000"/>
          <w:u w:color="000000"/>
        </w:rPr>
        <w:t xml:space="preserve">, with normalized probability plots representing compilations of four samples from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one sample from the </w:t>
      </w:r>
      <w:proofErr w:type="spellStart"/>
      <w:r w:rsidR="00806F96" w:rsidRPr="00E35C55">
        <w:rPr>
          <w:rFonts w:ascii="Times New Roman" w:hAnsi="Times New Roman" w:cs="Times New Roman"/>
          <w:color w:val="000000"/>
          <w:u w:color="000000"/>
        </w:rPr>
        <w:t>Khirvesteg</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two samples from the </w:t>
      </w:r>
      <w:proofErr w:type="spellStart"/>
      <w:r w:rsidR="00277582" w:rsidRPr="00E35C55">
        <w:rPr>
          <w:rFonts w:ascii="Times New Roman" w:hAnsi="Times New Roman" w:cs="Times New Roman"/>
          <w:color w:val="000000"/>
          <w:u w:color="000000"/>
        </w:rPr>
        <w:t>Kheseen</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and </w:t>
      </w:r>
      <w:r w:rsidRPr="00E35C55">
        <w:rPr>
          <w:rFonts w:ascii="Times New Roman" w:hAnsi="Times New Roman" w:cs="Times New Roman"/>
          <w:color w:val="000000"/>
          <w:u w:color="000000"/>
        </w:rPr>
        <w:t xml:space="preserve">nine </w:t>
      </w:r>
      <w:r w:rsidR="00277582" w:rsidRPr="00E35C55">
        <w:rPr>
          <w:rFonts w:ascii="Times New Roman" w:hAnsi="Times New Roman" w:cs="Times New Roman"/>
          <w:color w:val="000000"/>
          <w:u w:color="000000"/>
        </w:rPr>
        <w:t xml:space="preserve">samples from the </w:t>
      </w:r>
      <w:proofErr w:type="spellStart"/>
      <w:r w:rsidR="00277582" w:rsidRPr="00E35C55">
        <w:rPr>
          <w:rFonts w:ascii="Times New Roman" w:hAnsi="Times New Roman" w:cs="Times New Roman"/>
          <w:color w:val="000000"/>
          <w:u w:color="000000"/>
        </w:rPr>
        <w:t>Ukhaatolgoi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B95A64" w:rsidRPr="00E35C55">
        <w:rPr>
          <w:rFonts w:ascii="Times New Roman" w:hAnsi="Times New Roman" w:cs="Times New Roman"/>
          <w:color w:val="000000"/>
          <w:u w:color="000000"/>
        </w:rPr>
        <w:t xml:space="preserve"> (see </w:t>
      </w:r>
      <w:ins w:id="345" w:author="Anttila  Eliel Simpson" w:date="2024-07-12T10:44:00Z">
        <w:r w:rsidR="00376783">
          <w:rPr>
            <w:rFonts w:ascii="Times New Roman" w:hAnsi="Times New Roman" w:cs="Times New Roman"/>
            <w:color w:val="000000"/>
            <w:u w:color="000000"/>
          </w:rPr>
          <w:t>Supplementary</w:t>
        </w:r>
      </w:ins>
      <w:ins w:id="346" w:author="Anttila  Eliel Simpson" w:date="2024-07-12T10:45:00Z">
        <w:r w:rsidR="00376783">
          <w:rPr>
            <w:rFonts w:ascii="Times New Roman" w:hAnsi="Times New Roman" w:cs="Times New Roman"/>
            <w:color w:val="000000"/>
            <w:u w:color="000000"/>
          </w:rPr>
          <w:t xml:space="preserve"> Information,</w:t>
        </w:r>
      </w:ins>
      <w:ins w:id="347" w:author="Anttila  Eliel Simpson" w:date="2024-07-12T10:44:00Z">
        <w:r w:rsidR="00376783">
          <w:rPr>
            <w:rFonts w:ascii="Times New Roman" w:hAnsi="Times New Roman" w:cs="Times New Roman"/>
            <w:color w:val="000000"/>
            <w:u w:color="000000"/>
          </w:rPr>
          <w:t xml:space="preserve"> </w:t>
        </w:r>
      </w:ins>
      <w:r w:rsidR="00B95A64" w:rsidRPr="00E35C55">
        <w:rPr>
          <w:rFonts w:ascii="Times New Roman" w:hAnsi="Times New Roman" w:cs="Times New Roman"/>
          <w:color w:val="000000"/>
          <w:u w:color="000000"/>
        </w:rPr>
        <w:t>Table S</w:t>
      </w:r>
      <w:del w:id="348" w:author="Anttila  Eliel Simpson" w:date="2024-07-12T10:44:00Z">
        <w:r w:rsidR="00C12D38" w:rsidDel="00376783">
          <w:rPr>
            <w:rFonts w:ascii="Times New Roman" w:hAnsi="Times New Roman" w:cs="Times New Roman"/>
            <w:color w:val="000000"/>
            <w:u w:color="000000"/>
          </w:rPr>
          <w:delText>I</w:delText>
        </w:r>
      </w:del>
      <w:r w:rsidR="00B95A64" w:rsidRPr="00E35C55">
        <w:rPr>
          <w:rFonts w:ascii="Times New Roman" w:hAnsi="Times New Roman" w:cs="Times New Roman"/>
          <w:color w:val="000000"/>
          <w:u w:color="000000"/>
        </w:rPr>
        <w:t>2 for all detrital zircon ages and sample locations).</w:t>
      </w:r>
      <w:r w:rsidR="00277582" w:rsidRPr="00E35C55">
        <w:rPr>
          <w:rFonts w:ascii="Times New Roman" w:hAnsi="Times New Roman" w:cs="Times New Roman"/>
          <w:color w:val="000000"/>
          <w:u w:color="000000"/>
        </w:rPr>
        <w:t xml:space="preserve">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compilation reveals a strong peak at ~785 Ma, consistent with magmatic ages for volcanics of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w:t>
      </w:r>
      <w:proofErr w:type="spellStart"/>
      <w:r w:rsidR="00277582" w:rsidRPr="00E35C55">
        <w:rPr>
          <w:rFonts w:ascii="Times New Roman" w:hAnsi="Times New Roman" w:cs="Times New Roman"/>
          <w:color w:val="000000"/>
          <w:u w:color="000000"/>
        </w:rPr>
        <w:t>Kuzmichev</w:t>
      </w:r>
      <w:proofErr w:type="spellEnd"/>
      <w:r w:rsidR="00277582" w:rsidRPr="00E35C55">
        <w:rPr>
          <w:rFonts w:ascii="Times New Roman" w:hAnsi="Times New Roman" w:cs="Times New Roman"/>
          <w:color w:val="000000"/>
          <w:u w:color="000000"/>
        </w:rPr>
        <w:t xml:space="preserve"> and Larionov, 2011). The single detrital sample from the </w:t>
      </w:r>
      <w:del w:id="349" w:author="Anttila  Eliel Simpson" w:date="2024-07-12T10:48:00Z">
        <w:r w:rsidR="00806F96" w:rsidRPr="00E35C55" w:rsidDel="003D21AE">
          <w:rPr>
            <w:rFonts w:ascii="Times New Roman" w:hAnsi="Times New Roman" w:cs="Times New Roman"/>
            <w:color w:val="000000"/>
            <w:u w:color="000000"/>
          </w:rPr>
          <w:delText>Khirv</w:delText>
        </w:r>
        <w:r w:rsidR="00DC61E9" w:rsidDel="003D21AE">
          <w:rPr>
            <w:rFonts w:ascii="Times New Roman" w:hAnsi="Times New Roman" w:cs="Times New Roman"/>
            <w:color w:val="000000"/>
            <w:u w:color="000000"/>
          </w:rPr>
          <w:delText>i</w:delText>
        </w:r>
        <w:r w:rsidR="00806F96" w:rsidRPr="00E35C55" w:rsidDel="003D21AE">
          <w:rPr>
            <w:rFonts w:ascii="Times New Roman" w:hAnsi="Times New Roman" w:cs="Times New Roman"/>
            <w:color w:val="000000"/>
            <w:u w:color="000000"/>
          </w:rPr>
          <w:delText>steg</w:delText>
        </w:r>
      </w:del>
      <w:proofErr w:type="spellStart"/>
      <w:ins w:id="350" w:author="Anttila  Eliel Simpson" w:date="2024-07-12T10:48:00Z">
        <w:r w:rsidR="003D21AE">
          <w:rPr>
            <w:rFonts w:ascii="Times New Roman" w:hAnsi="Times New Roman" w:cs="Times New Roman"/>
            <w:color w:val="000000"/>
            <w:u w:color="000000"/>
          </w:rPr>
          <w:t>Khirvesteg</w:t>
        </w:r>
      </w:ins>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contains zircons younger than the peak of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magmatism, yielding a maximum depositional age constraint of 687.54 ± 2.05 Ma (LA-ICPMS, n=</w:t>
      </w:r>
      <w:r w:rsidR="004805A9" w:rsidRPr="00E35C55">
        <w:rPr>
          <w:rFonts w:ascii="Times New Roman" w:hAnsi="Times New Roman" w:cs="Times New Roman"/>
          <w:color w:val="000000"/>
          <w:u w:color="000000"/>
        </w:rPr>
        <w:t>3</w:t>
      </w:r>
      <w:r w:rsidR="00277582" w:rsidRPr="00E35C55">
        <w:rPr>
          <w:rFonts w:ascii="Times New Roman" w:hAnsi="Times New Roman" w:cs="Times New Roman"/>
          <w:color w:val="000000"/>
          <w:u w:color="000000"/>
        </w:rPr>
        <w:t>). However, this sample is post-</w:t>
      </w:r>
      <w:proofErr w:type="spellStart"/>
      <w:r w:rsidR="00277582" w:rsidRPr="00E35C55">
        <w:rPr>
          <w:rFonts w:ascii="Times New Roman" w:hAnsi="Times New Roman" w:cs="Times New Roman"/>
          <w:color w:val="000000"/>
          <w:u w:color="000000"/>
        </w:rPr>
        <w:t>Marinoan</w:t>
      </w:r>
      <w:proofErr w:type="spellEnd"/>
      <w:r w:rsidR="00277582" w:rsidRPr="00E35C55">
        <w:rPr>
          <w:rFonts w:ascii="Times New Roman" w:hAnsi="Times New Roman" w:cs="Times New Roman"/>
          <w:color w:val="000000"/>
          <w:u w:color="000000"/>
        </w:rPr>
        <w:t>, and thus must be younger than 635 Ma</w:t>
      </w:r>
      <w:ins w:id="351" w:author="Eliel Anttila" w:date="2024-07-03T11:04:00Z">
        <w:r w:rsidR="00BE5622">
          <w:rPr>
            <w:rFonts w:ascii="Times New Roman" w:hAnsi="Times New Roman" w:cs="Times New Roman"/>
            <w:color w:val="000000"/>
            <w:u w:color="000000"/>
          </w:rPr>
          <w:t xml:space="preserve"> (</w:t>
        </w:r>
      </w:ins>
      <w:ins w:id="352" w:author="Eliel Anttila" w:date="2024-07-03T11:08:00Z">
        <w:r w:rsidR="00BE5622">
          <w:rPr>
            <w:rFonts w:ascii="Times New Roman" w:hAnsi="Times New Roman" w:cs="Times New Roman"/>
            <w:color w:val="000000"/>
            <w:u w:color="000000"/>
          </w:rPr>
          <w:t>Condon et al., 2005)</w:t>
        </w:r>
      </w:ins>
      <w:r w:rsidR="00071101" w:rsidRPr="00E35C55">
        <w:rPr>
          <w:rFonts w:ascii="Times New Roman" w:hAnsi="Times New Roman" w:cs="Times New Roman"/>
          <w:color w:val="000000"/>
          <w:u w:color="000000"/>
        </w:rPr>
        <w:t xml:space="preserve">. </w:t>
      </w:r>
      <w:r w:rsidR="00B95A64" w:rsidRPr="00E35C55">
        <w:rPr>
          <w:rFonts w:ascii="Times New Roman" w:hAnsi="Times New Roman" w:cs="Times New Roman"/>
          <w:color w:val="000000"/>
          <w:u w:color="000000"/>
        </w:rPr>
        <w:t xml:space="preserve">A detrital sample from the </w:t>
      </w:r>
      <w:proofErr w:type="spellStart"/>
      <w:r w:rsidR="00277582" w:rsidRPr="00E35C55">
        <w:rPr>
          <w:rFonts w:ascii="Times New Roman" w:hAnsi="Times New Roman" w:cs="Times New Roman"/>
          <w:color w:val="000000"/>
          <w:u w:color="000000"/>
        </w:rPr>
        <w:t>Kheseen</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(above the primary phosphorite strata) yield</w:t>
      </w:r>
      <w:r w:rsidR="00B95A64" w:rsidRPr="00E35C55">
        <w:rPr>
          <w:rFonts w:ascii="Times New Roman" w:hAnsi="Times New Roman" w:cs="Times New Roman"/>
          <w:color w:val="000000"/>
          <w:u w:color="000000"/>
        </w:rPr>
        <w:t>ed</w:t>
      </w:r>
      <w:r w:rsidR="00277582" w:rsidRPr="00E35C55">
        <w:rPr>
          <w:rFonts w:ascii="Times New Roman" w:hAnsi="Times New Roman" w:cs="Times New Roman"/>
          <w:color w:val="000000"/>
          <w:u w:color="000000"/>
        </w:rPr>
        <w:t xml:space="preserve"> a maximum depositional age of </w:t>
      </w:r>
      <w:r w:rsidR="004805A9" w:rsidRPr="00E35C55">
        <w:rPr>
          <w:rFonts w:ascii="Times New Roman" w:hAnsi="Times New Roman" w:cs="Times New Roman"/>
          <w:color w:val="000000"/>
          <w:u w:color="000000"/>
        </w:rPr>
        <w:t>525.19</w:t>
      </w:r>
      <w:r w:rsidR="000F779D"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w:t>
      </w:r>
      <w:r w:rsidR="000F779D"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1.30</w:t>
      </w:r>
      <w:r w:rsidR="00277582" w:rsidRPr="00E35C55">
        <w:rPr>
          <w:rFonts w:ascii="Times New Roman" w:hAnsi="Times New Roman" w:cs="Times New Roman"/>
          <w:color w:val="000000"/>
          <w:u w:color="000000"/>
        </w:rPr>
        <w:t xml:space="preserve"> Ma (</w:t>
      </w:r>
      <w:r w:rsidR="004805A9" w:rsidRPr="00E35C55">
        <w:rPr>
          <w:rFonts w:ascii="Times New Roman" w:hAnsi="Times New Roman" w:cs="Times New Roman"/>
          <w:color w:val="000000"/>
          <w:u w:color="000000"/>
        </w:rPr>
        <w:t>CA-ID-TIMS</w:t>
      </w:r>
      <w:r w:rsidR="00277582" w:rsidRPr="00E35C55">
        <w:rPr>
          <w:rFonts w:ascii="Times New Roman" w:hAnsi="Times New Roman" w:cs="Times New Roman"/>
          <w:color w:val="000000"/>
          <w:u w:color="000000"/>
        </w:rPr>
        <w:t>, n=</w:t>
      </w:r>
      <w:r w:rsidR="004805A9" w:rsidRPr="00E35C55">
        <w:rPr>
          <w:rFonts w:ascii="Times New Roman" w:hAnsi="Times New Roman" w:cs="Times New Roman"/>
          <w:color w:val="000000"/>
          <w:u w:color="000000"/>
        </w:rPr>
        <w:t>4</w:t>
      </w:r>
      <w:r w:rsidR="00277582" w:rsidRPr="00E35C55">
        <w:rPr>
          <w:rFonts w:ascii="Times New Roman" w:hAnsi="Times New Roman" w:cs="Times New Roman"/>
          <w:color w:val="000000"/>
          <w:u w:color="000000"/>
        </w:rPr>
        <w:t xml:space="preserve">). Notably, these samples do not contain the 760-680 Ma detrital peaks observed in the </w:t>
      </w:r>
      <w:del w:id="353" w:author="Anttila  Eliel Simpson" w:date="2024-07-12T10:48:00Z">
        <w:r w:rsidR="00806F96" w:rsidRPr="00E35C55" w:rsidDel="003D21AE">
          <w:rPr>
            <w:rFonts w:ascii="Times New Roman" w:hAnsi="Times New Roman" w:cs="Times New Roman"/>
            <w:color w:val="000000"/>
            <w:u w:color="000000"/>
          </w:rPr>
          <w:delText>Khirv</w:delText>
        </w:r>
      </w:del>
      <w:del w:id="354" w:author="Anttila  Eliel Simpson" w:date="2024-07-12T10:47:00Z">
        <w:r w:rsidR="00806F96" w:rsidRPr="00E35C55" w:rsidDel="00376783">
          <w:rPr>
            <w:rFonts w:ascii="Times New Roman" w:hAnsi="Times New Roman" w:cs="Times New Roman"/>
            <w:color w:val="000000"/>
            <w:u w:color="000000"/>
          </w:rPr>
          <w:delText>e</w:delText>
        </w:r>
      </w:del>
      <w:del w:id="355" w:author="Anttila  Eliel Simpson" w:date="2024-07-12T10:48:00Z">
        <w:r w:rsidR="00806F96" w:rsidRPr="00E35C55" w:rsidDel="003D21AE">
          <w:rPr>
            <w:rFonts w:ascii="Times New Roman" w:hAnsi="Times New Roman" w:cs="Times New Roman"/>
            <w:color w:val="000000"/>
            <w:u w:color="000000"/>
          </w:rPr>
          <w:delText>steg</w:delText>
        </w:r>
      </w:del>
      <w:proofErr w:type="spellStart"/>
      <w:ins w:id="356" w:author="Anttila  Eliel Simpson" w:date="2024-07-12T10:48:00Z">
        <w:r w:rsidR="003D21AE">
          <w:rPr>
            <w:rFonts w:ascii="Times New Roman" w:hAnsi="Times New Roman" w:cs="Times New Roman"/>
            <w:color w:val="000000"/>
            <w:u w:color="000000"/>
          </w:rPr>
          <w:t>Khirvesteg</w:t>
        </w:r>
      </w:ins>
      <w:proofErr w:type="spellEnd"/>
      <w:r w:rsidR="00277582" w:rsidRPr="00E35C55">
        <w:rPr>
          <w:rFonts w:ascii="Times New Roman" w:hAnsi="Times New Roman" w:cs="Times New Roman"/>
          <w:color w:val="000000"/>
          <w:u w:color="000000"/>
        </w:rPr>
        <w:t xml:space="preserve"> sample</w:t>
      </w:r>
      <w:ins w:id="357" w:author="Anttila  Eliel Simpson" w:date="2024-07-12T11:07:00Z">
        <w:r w:rsidR="001859D1">
          <w:rPr>
            <w:rFonts w:ascii="Times New Roman" w:hAnsi="Times New Roman" w:cs="Times New Roman"/>
            <w:color w:val="000000"/>
            <w:u w:color="000000"/>
          </w:rPr>
          <w:t xml:space="preserve">. </w:t>
        </w:r>
      </w:ins>
      <w:del w:id="358" w:author="Anttila  Eliel Simpson" w:date="2024-07-12T11:07:00Z">
        <w:r w:rsidR="00E147DB" w:rsidRPr="00E35C55" w:rsidDel="001859D1">
          <w:rPr>
            <w:rFonts w:ascii="Times New Roman" w:hAnsi="Times New Roman" w:cs="Times New Roman"/>
            <w:color w:val="000000"/>
            <w:u w:color="000000"/>
          </w:rPr>
          <w:delText xml:space="preserve"> suggesting an exotic source</w:delText>
        </w:r>
        <w:r w:rsidR="00277582" w:rsidRPr="00E35C55" w:rsidDel="001859D1">
          <w:rPr>
            <w:rFonts w:ascii="Times New Roman" w:hAnsi="Times New Roman" w:cs="Times New Roman"/>
            <w:color w:val="000000"/>
            <w:u w:color="000000"/>
          </w:rPr>
          <w:delText xml:space="preserve">. </w:delText>
        </w:r>
      </w:del>
      <w:r w:rsidR="00277582" w:rsidRPr="00E35C55">
        <w:rPr>
          <w:rFonts w:ascii="Times New Roman" w:hAnsi="Times New Roman" w:cs="Times New Roman"/>
          <w:color w:val="000000"/>
          <w:u w:color="000000"/>
        </w:rPr>
        <w:t xml:space="preserve">Finally, the </w:t>
      </w:r>
      <w:proofErr w:type="spellStart"/>
      <w:r w:rsidR="00277582" w:rsidRPr="00E35C55">
        <w:rPr>
          <w:rFonts w:ascii="Times New Roman" w:hAnsi="Times New Roman" w:cs="Times New Roman"/>
          <w:color w:val="000000"/>
          <w:u w:color="000000"/>
        </w:rPr>
        <w:t>Ukhaatolgoi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compilation includes peaks at ~780 Ma, ~630</w:t>
      </w:r>
      <w:r w:rsidR="004805A9" w:rsidRPr="00E35C55">
        <w:rPr>
          <w:rFonts w:ascii="Times New Roman" w:hAnsi="Times New Roman" w:cs="Times New Roman"/>
          <w:color w:val="000000"/>
          <w:u w:color="000000"/>
        </w:rPr>
        <w:t>-640</w:t>
      </w:r>
      <w:r w:rsidR="00277582" w:rsidRPr="00E35C55">
        <w:rPr>
          <w:rFonts w:ascii="Times New Roman" w:hAnsi="Times New Roman" w:cs="Times New Roman"/>
          <w:color w:val="000000"/>
          <w:u w:color="000000"/>
        </w:rPr>
        <w:t xml:space="preserve"> Ma, and ~600 Ma, with a young peak at ~525 Ma and a maximum depositional age of 50</w:t>
      </w:r>
      <w:r w:rsidR="00DB645A" w:rsidRPr="00E35C55">
        <w:rPr>
          <w:rFonts w:ascii="Times New Roman" w:hAnsi="Times New Roman" w:cs="Times New Roman"/>
          <w:color w:val="000000"/>
          <w:u w:color="000000"/>
        </w:rPr>
        <w:t>8.78</w:t>
      </w:r>
      <w:r w:rsidR="00277582" w:rsidRPr="00E35C55">
        <w:rPr>
          <w:rFonts w:ascii="Times New Roman" w:hAnsi="Times New Roman" w:cs="Times New Roman"/>
          <w:color w:val="000000"/>
          <w:u w:color="000000"/>
        </w:rPr>
        <w:t xml:space="preserve"> ±</w:t>
      </w:r>
      <w:r w:rsidR="00103958" w:rsidRPr="00E35C55">
        <w:rPr>
          <w:rFonts w:ascii="Times New Roman" w:hAnsi="Times New Roman" w:cs="Times New Roman"/>
          <w:color w:val="000000"/>
          <w:u w:color="000000"/>
        </w:rPr>
        <w:t xml:space="preserve"> </w:t>
      </w:r>
      <w:r w:rsidR="00DB645A" w:rsidRPr="00D42740">
        <w:rPr>
          <w:rFonts w:ascii="Times New Roman" w:hAnsi="Times New Roman" w:cs="Times New Roman"/>
          <w:color w:val="000000"/>
          <w:u w:color="000000"/>
        </w:rPr>
        <w:t>0.20</w:t>
      </w:r>
      <w:r w:rsidR="00277582" w:rsidRPr="00D42740">
        <w:rPr>
          <w:rFonts w:ascii="Times New Roman" w:hAnsi="Times New Roman" w:cs="Times New Roman"/>
          <w:color w:val="000000"/>
          <w:u w:color="000000"/>
        </w:rPr>
        <w:t xml:space="preserve"> Ma (</w:t>
      </w:r>
      <w:r w:rsidR="00DB645A" w:rsidRPr="00D42740">
        <w:rPr>
          <w:rFonts w:ascii="Times New Roman" w:hAnsi="Times New Roman" w:cs="Times New Roman"/>
          <w:color w:val="000000"/>
          <w:u w:color="000000"/>
        </w:rPr>
        <w:t>CA-ID-TIMS, n=2</w:t>
      </w:r>
      <w:r w:rsidR="00277582" w:rsidRPr="00D42740">
        <w:rPr>
          <w:rFonts w:ascii="Times New Roman" w:hAnsi="Times New Roman" w:cs="Times New Roman"/>
          <w:color w:val="000000"/>
          <w:u w:color="000000"/>
        </w:rPr>
        <w:t xml:space="preserve">).  </w:t>
      </w:r>
    </w:p>
    <w:p w14:paraId="08EF2367" w14:textId="77777777" w:rsidR="00277582" w:rsidRPr="00D42740" w:rsidRDefault="00277582" w:rsidP="00D42740">
      <w:pPr>
        <w:autoSpaceDE w:val="0"/>
        <w:autoSpaceDN w:val="0"/>
        <w:adjustRightInd w:val="0"/>
        <w:spacing w:line="360" w:lineRule="auto"/>
        <w:ind w:firstLine="720"/>
        <w:rPr>
          <w:rFonts w:ascii="Times New Roman" w:hAnsi="Times New Roman" w:cs="Times New Roman"/>
          <w:color w:val="000000"/>
          <w:u w:color="000000"/>
        </w:rPr>
      </w:pPr>
    </w:p>
    <w:p w14:paraId="592DD0C0" w14:textId="3BC74948" w:rsidR="00277582" w:rsidRPr="00D42740" w:rsidRDefault="00E147DB" w:rsidP="00D42740">
      <w:pPr>
        <w:autoSpaceDE w:val="0"/>
        <w:autoSpaceDN w:val="0"/>
        <w:adjustRightInd w:val="0"/>
        <w:spacing w:line="360" w:lineRule="auto"/>
        <w:rPr>
          <w:rFonts w:ascii="Times New Roman" w:hAnsi="Times New Roman" w:cs="Times New Roman"/>
          <w:color w:val="000000"/>
          <w:u w:color="000000"/>
        </w:rPr>
      </w:pPr>
      <w:r w:rsidRPr="00D42740">
        <w:rPr>
          <w:rFonts w:ascii="Times New Roman" w:hAnsi="Times New Roman" w:cs="Times New Roman"/>
          <w:i/>
          <w:iCs/>
          <w:color w:val="000000"/>
          <w:u w:color="000000"/>
        </w:rPr>
        <w:t xml:space="preserve">4.3.2. </w:t>
      </w:r>
      <w:r w:rsidR="00277582" w:rsidRPr="00D42740">
        <w:rPr>
          <w:rFonts w:ascii="Times New Roman" w:hAnsi="Times New Roman" w:cs="Times New Roman"/>
          <w:i/>
          <w:iCs/>
          <w:color w:val="000000"/>
          <w:u w:color="000000"/>
        </w:rPr>
        <w:t>Magmatic zircon geochronology</w:t>
      </w:r>
    </w:p>
    <w:p w14:paraId="47739D78" w14:textId="52FF287C" w:rsidR="007C7C15" w:rsidRPr="00D42740" w:rsidRDefault="0027758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themeColor="text1"/>
          <w:u w:color="000000"/>
        </w:rPr>
        <w:t>A</w:t>
      </w:r>
      <w:r w:rsidR="002B6983" w:rsidRPr="00D42740">
        <w:rPr>
          <w:rFonts w:ascii="Times New Roman" w:hAnsi="Times New Roman" w:cs="Times New Roman"/>
          <w:color w:val="000000" w:themeColor="text1"/>
          <w:u w:color="000000"/>
        </w:rPr>
        <w:t xml:space="preserve"> </w:t>
      </w:r>
      <w:ins w:id="359" w:author="Anttila  Eliel Simpson" w:date="2024-07-17T15:27:00Z">
        <w:r w:rsidR="00A82841">
          <w:rPr>
            <w:rFonts w:ascii="Times New Roman" w:hAnsi="Times New Roman" w:cs="Times New Roman"/>
            <w:color w:val="000000" w:themeColor="text1"/>
            <w:u w:color="000000"/>
          </w:rPr>
          <w:t xml:space="preserve">porphyritic </w:t>
        </w:r>
      </w:ins>
      <w:r w:rsidR="002B6983" w:rsidRPr="00D42740">
        <w:rPr>
          <w:rFonts w:ascii="Times New Roman" w:hAnsi="Times New Roman" w:cs="Times New Roman"/>
          <w:color w:val="000000" w:themeColor="text1"/>
          <w:u w:color="000000"/>
        </w:rPr>
        <w:t xml:space="preserve">rhyolite (KH01) from the </w:t>
      </w:r>
      <w:proofErr w:type="spellStart"/>
      <w:r w:rsidR="002B6983" w:rsidRPr="00D42740">
        <w:rPr>
          <w:rFonts w:ascii="Times New Roman" w:hAnsi="Times New Roman" w:cs="Times New Roman"/>
          <w:color w:val="000000" w:themeColor="text1"/>
          <w:u w:color="000000"/>
        </w:rPr>
        <w:t>Darkhat</w:t>
      </w:r>
      <w:proofErr w:type="spellEnd"/>
      <w:r w:rsidR="002B6983" w:rsidRPr="00D42740">
        <w:rPr>
          <w:rFonts w:ascii="Times New Roman" w:hAnsi="Times New Roman" w:cs="Times New Roman"/>
          <w:color w:val="000000" w:themeColor="text1"/>
          <w:u w:color="000000"/>
        </w:rPr>
        <w:t xml:space="preserve"> Valley yielded</w:t>
      </w:r>
      <w:r w:rsidR="007506E0" w:rsidRPr="00D42740">
        <w:rPr>
          <w:rFonts w:ascii="Times New Roman" w:hAnsi="Times New Roman" w:cs="Times New Roman"/>
          <w:color w:val="000000" w:themeColor="text1"/>
          <w:u w:color="000000"/>
        </w:rPr>
        <w:t xml:space="preserve"> eighteen</w:t>
      </w:r>
      <w:r w:rsidR="002B6983" w:rsidRPr="00D42740">
        <w:rPr>
          <w:rFonts w:ascii="Times New Roman" w:hAnsi="Times New Roman" w:cs="Times New Roman"/>
          <w:color w:val="000000" w:themeColor="text1"/>
          <w:u w:color="000000"/>
        </w:rPr>
        <w:t xml:space="preserve"> concordant young zircon grains,</w:t>
      </w:r>
      <w:r w:rsidR="007506E0" w:rsidRPr="00D42740">
        <w:rPr>
          <w:rFonts w:ascii="Times New Roman" w:hAnsi="Times New Roman" w:cs="Times New Roman"/>
          <w:color w:val="000000" w:themeColor="text1"/>
          <w:u w:color="000000"/>
        </w:rPr>
        <w:t xml:space="preserve"> yielding a weighted mean age of 793.7</w:t>
      </w:r>
      <w:ins w:id="360" w:author="Anttila  Eliel Simpson" w:date="2024-07-17T16:28:00Z">
        <w:r w:rsidR="00C05CCD">
          <w:rPr>
            <w:rFonts w:ascii="Times New Roman" w:hAnsi="Times New Roman" w:cs="Times New Roman"/>
            <w:color w:val="000000" w:themeColor="text1"/>
            <w:u w:color="000000"/>
          </w:rPr>
          <w:t xml:space="preserve"> </w:t>
        </w:r>
      </w:ins>
      <w:r w:rsidR="007506E0" w:rsidRPr="00D42740">
        <w:rPr>
          <w:rFonts w:ascii="Times New Roman" w:hAnsi="Times New Roman" w:cs="Times New Roman"/>
          <w:color w:val="000000" w:themeColor="text1"/>
          <w:u w:color="000000"/>
        </w:rPr>
        <w:t>±</w:t>
      </w:r>
      <w:ins w:id="361" w:author="Anttila  Eliel Simpson" w:date="2024-07-17T16:28:00Z">
        <w:r w:rsidR="00C05CCD">
          <w:rPr>
            <w:rFonts w:ascii="Times New Roman" w:hAnsi="Times New Roman" w:cs="Times New Roman"/>
            <w:color w:val="000000" w:themeColor="text1"/>
            <w:u w:color="000000"/>
          </w:rPr>
          <w:t xml:space="preserve"> </w:t>
        </w:r>
      </w:ins>
      <w:r w:rsidR="007506E0" w:rsidRPr="00D42740">
        <w:rPr>
          <w:rFonts w:ascii="Times New Roman" w:hAnsi="Times New Roman" w:cs="Times New Roman"/>
          <w:color w:val="000000" w:themeColor="text1"/>
          <w:u w:color="000000"/>
        </w:rPr>
        <w:t>2.97 Ma</w:t>
      </w:r>
      <w:r w:rsidR="002B6983" w:rsidRPr="00D42740">
        <w:rPr>
          <w:rFonts w:ascii="Times New Roman" w:hAnsi="Times New Roman" w:cs="Times New Roman"/>
          <w:color w:val="000000" w:themeColor="text1"/>
          <w:u w:color="000000"/>
        </w:rPr>
        <w:t>.</w:t>
      </w:r>
      <w:r w:rsidR="00421F4E" w:rsidRPr="00D42740">
        <w:rPr>
          <w:rFonts w:ascii="Times New Roman" w:hAnsi="Times New Roman" w:cs="Times New Roman"/>
          <w:color w:val="000000" w:themeColor="text1"/>
          <w:u w:color="000000"/>
        </w:rPr>
        <w:t xml:space="preserve"> </w:t>
      </w:r>
      <w:r w:rsidR="00DC61E9" w:rsidRPr="00D42740">
        <w:rPr>
          <w:rFonts w:ascii="Times New Roman" w:hAnsi="Times New Roman" w:cs="Times New Roman"/>
          <w:color w:val="000000" w:themeColor="text1"/>
          <w:u w:color="000000"/>
        </w:rPr>
        <w:t>The large MSWD of these young grains is likely due to differential Pb-loss in several of the analyzed grains;</w:t>
      </w:r>
      <w:r w:rsidR="00DC61E9">
        <w:rPr>
          <w:rFonts w:ascii="Times New Roman" w:hAnsi="Times New Roman" w:cs="Times New Roman"/>
          <w:color w:val="000000" w:themeColor="text1"/>
          <w:u w:color="000000"/>
        </w:rPr>
        <w:t xml:space="preserve"> alternatively, the younger population represents a true </w:t>
      </w:r>
      <w:proofErr w:type="gramStart"/>
      <w:r w:rsidR="00DC61E9">
        <w:rPr>
          <w:rFonts w:ascii="Times New Roman" w:hAnsi="Times New Roman" w:cs="Times New Roman"/>
          <w:color w:val="000000" w:themeColor="text1"/>
          <w:u w:color="000000"/>
        </w:rPr>
        <w:t>age</w:t>
      </w:r>
      <w:proofErr w:type="gramEnd"/>
      <w:r w:rsidR="00DC61E9">
        <w:rPr>
          <w:rFonts w:ascii="Times New Roman" w:hAnsi="Times New Roman" w:cs="Times New Roman"/>
          <w:color w:val="000000" w:themeColor="text1"/>
          <w:u w:color="000000"/>
        </w:rPr>
        <w:t xml:space="preserve"> and the older zircons can be largely interpreted as </w:t>
      </w:r>
      <w:proofErr w:type="spellStart"/>
      <w:r w:rsidR="00DC61E9">
        <w:rPr>
          <w:rFonts w:ascii="Times New Roman" w:hAnsi="Times New Roman" w:cs="Times New Roman"/>
          <w:color w:val="000000" w:themeColor="text1"/>
          <w:u w:color="000000"/>
        </w:rPr>
        <w:t>xenocrystic</w:t>
      </w:r>
      <w:proofErr w:type="spellEnd"/>
      <w:r w:rsidR="00DC61E9">
        <w:rPr>
          <w:rFonts w:ascii="Times New Roman" w:hAnsi="Times New Roman" w:cs="Times New Roman"/>
          <w:color w:val="000000" w:themeColor="text1"/>
          <w:u w:color="000000"/>
        </w:rPr>
        <w:t>.</w:t>
      </w:r>
      <w:r w:rsidR="00DC61E9" w:rsidRPr="00D42740">
        <w:rPr>
          <w:rFonts w:ascii="Times New Roman" w:hAnsi="Times New Roman" w:cs="Times New Roman"/>
          <w:color w:val="000000" w:themeColor="text1"/>
          <w:u w:color="000000"/>
        </w:rPr>
        <w:t xml:space="preserve"> </w:t>
      </w:r>
      <w:r w:rsidR="00DC61E9">
        <w:rPr>
          <w:rFonts w:ascii="Times New Roman" w:hAnsi="Times New Roman" w:cs="Times New Roman"/>
          <w:color w:val="000000" w:themeColor="text1"/>
          <w:u w:color="000000"/>
        </w:rPr>
        <w:t>A</w:t>
      </w:r>
      <w:r w:rsidR="00DC61E9" w:rsidRPr="00D42740">
        <w:rPr>
          <w:rFonts w:ascii="Times New Roman" w:hAnsi="Times New Roman" w:cs="Times New Roman"/>
          <w:color w:val="000000" w:themeColor="text1"/>
          <w:u w:color="000000"/>
        </w:rPr>
        <w:t xml:space="preserve">s such, we do not attempt to isolate a </w:t>
      </w:r>
      <w:proofErr w:type="gramStart"/>
      <w:r w:rsidR="00DC61E9" w:rsidRPr="00D42740">
        <w:rPr>
          <w:rFonts w:ascii="Times New Roman" w:hAnsi="Times New Roman" w:cs="Times New Roman"/>
          <w:color w:val="000000" w:themeColor="text1"/>
          <w:u w:color="000000"/>
        </w:rPr>
        <w:t>statistically</w:t>
      </w:r>
      <w:r w:rsidR="00DC61E9">
        <w:rPr>
          <w:rFonts w:ascii="Times New Roman" w:hAnsi="Times New Roman" w:cs="Times New Roman"/>
          <w:color w:val="000000" w:themeColor="text1"/>
          <w:u w:color="000000"/>
        </w:rPr>
        <w:t>-</w:t>
      </w:r>
      <w:r w:rsidR="00DC61E9" w:rsidRPr="00D42740">
        <w:rPr>
          <w:rFonts w:ascii="Times New Roman" w:hAnsi="Times New Roman" w:cs="Times New Roman"/>
          <w:color w:val="000000" w:themeColor="text1"/>
          <w:u w:color="000000"/>
        </w:rPr>
        <w:t>homogenous</w:t>
      </w:r>
      <w:proofErr w:type="gramEnd"/>
      <w:r w:rsidR="00DC61E9" w:rsidRPr="00D42740">
        <w:rPr>
          <w:rFonts w:ascii="Times New Roman" w:hAnsi="Times New Roman" w:cs="Times New Roman"/>
          <w:color w:val="000000" w:themeColor="text1"/>
          <w:u w:color="000000"/>
        </w:rPr>
        <w:t xml:space="preserve"> magmatic</w:t>
      </w:r>
      <w:r w:rsidR="00DC61E9">
        <w:rPr>
          <w:rFonts w:ascii="Times New Roman" w:hAnsi="Times New Roman" w:cs="Times New Roman"/>
          <w:color w:val="000000" w:themeColor="text1"/>
          <w:u w:color="000000"/>
        </w:rPr>
        <w:t xml:space="preserve"> zircon</w:t>
      </w:r>
      <w:r w:rsidR="00DC61E9" w:rsidRPr="00D42740">
        <w:rPr>
          <w:rFonts w:ascii="Times New Roman" w:hAnsi="Times New Roman" w:cs="Times New Roman"/>
          <w:color w:val="000000" w:themeColor="text1"/>
          <w:u w:color="000000"/>
        </w:rPr>
        <w:t xml:space="preserve"> population from this sample.  </w:t>
      </w:r>
      <w:r w:rsidR="002B6983" w:rsidRPr="00D42740">
        <w:rPr>
          <w:rFonts w:ascii="Times New Roman" w:hAnsi="Times New Roman" w:cs="Times New Roman"/>
          <w:color w:val="000000" w:themeColor="text1"/>
          <w:u w:color="000000"/>
        </w:rPr>
        <w:t>A</w:t>
      </w:r>
      <w:r w:rsidRPr="00D42740">
        <w:rPr>
          <w:rFonts w:ascii="Times New Roman" w:hAnsi="Times New Roman" w:cs="Times New Roman"/>
          <w:color w:val="000000" w:themeColor="text1"/>
          <w:u w:color="000000"/>
        </w:rPr>
        <w:t xml:space="preserve"> </w:t>
      </w:r>
      <w:ins w:id="362" w:author="Anttila  Eliel Simpson" w:date="2024-07-17T15:27:00Z">
        <w:r w:rsidR="00A82841">
          <w:rPr>
            <w:rFonts w:ascii="Times New Roman" w:hAnsi="Times New Roman" w:cs="Times New Roman"/>
            <w:color w:val="000000" w:themeColor="text1"/>
            <w:u w:color="000000"/>
          </w:rPr>
          <w:t xml:space="preserve">porphyritic </w:t>
        </w:r>
      </w:ins>
      <w:r w:rsidRPr="00D42740">
        <w:rPr>
          <w:rFonts w:ascii="Times New Roman" w:hAnsi="Times New Roman" w:cs="Times New Roman"/>
          <w:color w:val="000000" w:themeColor="text1"/>
          <w:u w:color="000000"/>
        </w:rPr>
        <w:t xml:space="preserve">rhyodacite </w:t>
      </w:r>
      <w:r w:rsidR="007C7C15" w:rsidRPr="00D42740">
        <w:rPr>
          <w:rFonts w:ascii="Times New Roman" w:hAnsi="Times New Roman" w:cs="Times New Roman"/>
          <w:color w:val="000000" w:themeColor="text1"/>
          <w:u w:color="000000"/>
        </w:rPr>
        <w:t xml:space="preserve">(KH03) </w:t>
      </w:r>
      <w:r w:rsidRPr="00D42740">
        <w:rPr>
          <w:rFonts w:ascii="Times New Roman" w:hAnsi="Times New Roman" w:cs="Times New Roman"/>
          <w:color w:val="000000" w:themeColor="text1"/>
          <w:u w:color="000000"/>
        </w:rPr>
        <w:t xml:space="preserve">from the </w:t>
      </w:r>
      <w:proofErr w:type="spellStart"/>
      <w:r w:rsidRPr="00D42740">
        <w:rPr>
          <w:rFonts w:ascii="Times New Roman" w:hAnsi="Times New Roman" w:cs="Times New Roman"/>
          <w:color w:val="000000" w:themeColor="text1"/>
          <w:u w:color="000000"/>
        </w:rPr>
        <w:t>Sarkhoi</w:t>
      </w:r>
      <w:proofErr w:type="spellEnd"/>
      <w:r w:rsidRPr="00D42740">
        <w:rPr>
          <w:rFonts w:ascii="Times New Roman" w:hAnsi="Times New Roman" w:cs="Times New Roman"/>
          <w:color w:val="000000" w:themeColor="text1"/>
          <w:u w:color="000000"/>
        </w:rPr>
        <w:t xml:space="preserve"> Group, sampled in </w:t>
      </w:r>
      <w:proofErr w:type="spellStart"/>
      <w:r w:rsidRPr="00D42740">
        <w:rPr>
          <w:rFonts w:ascii="Times New Roman" w:hAnsi="Times New Roman" w:cs="Times New Roman"/>
          <w:color w:val="000000" w:themeColor="text1"/>
          <w:u w:color="000000"/>
        </w:rPr>
        <w:t>Darkhat</w:t>
      </w:r>
      <w:proofErr w:type="spellEnd"/>
      <w:r w:rsidRPr="00D42740">
        <w:rPr>
          <w:rFonts w:ascii="Times New Roman" w:hAnsi="Times New Roman" w:cs="Times New Roman"/>
          <w:color w:val="000000" w:themeColor="text1"/>
          <w:u w:color="000000"/>
        </w:rPr>
        <w:t xml:space="preserve"> Valley, yielded a weighted mean LA-ICPMS age of 8</w:t>
      </w:r>
      <w:r w:rsidR="002B6983" w:rsidRPr="00D42740">
        <w:rPr>
          <w:rFonts w:ascii="Times New Roman" w:hAnsi="Times New Roman" w:cs="Times New Roman"/>
          <w:color w:val="000000" w:themeColor="text1"/>
          <w:u w:color="000000"/>
        </w:rPr>
        <w:t>10.9</w:t>
      </w:r>
      <w:r w:rsidR="000F779D" w:rsidRPr="00D42740">
        <w:rPr>
          <w:rFonts w:ascii="Times New Roman" w:hAnsi="Times New Roman" w:cs="Times New Roman"/>
          <w:color w:val="000000" w:themeColor="text1"/>
          <w:u w:color="000000"/>
        </w:rPr>
        <w:t xml:space="preserve"> </w:t>
      </w:r>
      <w:r w:rsidRPr="00D42740">
        <w:rPr>
          <w:rFonts w:ascii="Times New Roman" w:hAnsi="Times New Roman" w:cs="Times New Roman"/>
          <w:color w:val="000000" w:themeColor="text1"/>
          <w:u w:color="000000"/>
        </w:rPr>
        <w:t>± 1</w:t>
      </w:r>
      <w:r w:rsidR="002B6983" w:rsidRPr="00D42740">
        <w:rPr>
          <w:rFonts w:ascii="Times New Roman" w:hAnsi="Times New Roman" w:cs="Times New Roman"/>
          <w:color w:val="000000" w:themeColor="text1"/>
          <w:u w:color="000000"/>
        </w:rPr>
        <w:t>0.9</w:t>
      </w:r>
      <w:r w:rsidRPr="00D42740">
        <w:rPr>
          <w:rFonts w:ascii="Times New Roman" w:hAnsi="Times New Roman" w:cs="Times New Roman"/>
          <w:color w:val="000000" w:themeColor="text1"/>
          <w:u w:color="000000"/>
        </w:rPr>
        <w:t xml:space="preserve"> Ma (n=5</w:t>
      </w:r>
      <w:r w:rsidR="007C7C15" w:rsidRPr="00D42740">
        <w:rPr>
          <w:rFonts w:ascii="Times New Roman" w:hAnsi="Times New Roman" w:cs="Times New Roman"/>
          <w:color w:val="000000" w:themeColor="text1"/>
          <w:u w:color="000000"/>
        </w:rPr>
        <w:t xml:space="preserve">; </w:t>
      </w:r>
      <w:r w:rsidR="003C6E0E">
        <w:rPr>
          <w:rFonts w:ascii="Times New Roman" w:hAnsi="Times New Roman" w:cs="Times New Roman"/>
          <w:color w:val="000000" w:themeColor="text1"/>
          <w:u w:color="000000"/>
        </w:rPr>
        <w:t>f</w:t>
      </w:r>
      <w:r w:rsidR="007C7C15" w:rsidRPr="00D42740">
        <w:rPr>
          <w:rFonts w:ascii="Times New Roman" w:hAnsi="Times New Roman" w:cs="Times New Roman"/>
          <w:color w:val="000000" w:themeColor="text1"/>
          <w:u w:color="000000"/>
        </w:rPr>
        <w:t>ig. 1</w:t>
      </w:r>
      <w:r w:rsidR="00701313" w:rsidRPr="00D42740">
        <w:rPr>
          <w:rFonts w:ascii="Times New Roman" w:hAnsi="Times New Roman" w:cs="Times New Roman"/>
          <w:color w:val="000000" w:themeColor="text1"/>
          <w:u w:color="000000"/>
        </w:rPr>
        <w:t>0</w:t>
      </w:r>
      <w:r w:rsidR="007C7C15" w:rsidRPr="00D42740">
        <w:rPr>
          <w:rFonts w:ascii="Times New Roman" w:hAnsi="Times New Roman" w:cs="Times New Roman"/>
          <w:color w:val="000000" w:themeColor="text1"/>
          <w:u w:color="000000"/>
        </w:rPr>
        <w:t>A)</w:t>
      </w:r>
      <w:r w:rsidRPr="00D42740">
        <w:rPr>
          <w:rFonts w:ascii="Times New Roman" w:hAnsi="Times New Roman" w:cs="Times New Roman"/>
          <w:color w:val="000000" w:themeColor="text1"/>
          <w:u w:color="000000"/>
        </w:rPr>
        <w:t xml:space="preserve">. </w:t>
      </w:r>
      <w:r w:rsidR="007C7C15" w:rsidRPr="00D42740">
        <w:rPr>
          <w:rFonts w:ascii="Times New Roman" w:hAnsi="Times New Roman" w:cs="Times New Roman"/>
          <w:color w:val="000000" w:themeColor="text1"/>
          <w:u w:color="000000"/>
        </w:rPr>
        <w:t xml:space="preserve">A </w:t>
      </w:r>
      <w:r w:rsidR="00E147DB" w:rsidRPr="00D42740">
        <w:rPr>
          <w:rFonts w:ascii="Times New Roman" w:hAnsi="Times New Roman" w:cs="Times New Roman"/>
          <w:color w:val="000000" w:themeColor="text1"/>
          <w:u w:color="000000"/>
        </w:rPr>
        <w:t>foli</w:t>
      </w:r>
      <w:r w:rsidR="002C7F62" w:rsidRPr="00D42740">
        <w:rPr>
          <w:rFonts w:ascii="Times New Roman" w:hAnsi="Times New Roman" w:cs="Times New Roman"/>
          <w:color w:val="000000" w:themeColor="text1"/>
          <w:u w:color="000000"/>
        </w:rPr>
        <w:t>a</w:t>
      </w:r>
      <w:r w:rsidR="00E147DB" w:rsidRPr="00D42740">
        <w:rPr>
          <w:rFonts w:ascii="Times New Roman" w:hAnsi="Times New Roman" w:cs="Times New Roman"/>
          <w:color w:val="000000" w:themeColor="text1"/>
          <w:u w:color="000000"/>
        </w:rPr>
        <w:t>ted</w:t>
      </w:r>
      <w:r w:rsidR="00063E95" w:rsidRPr="00D42740">
        <w:rPr>
          <w:rFonts w:ascii="Times New Roman" w:hAnsi="Times New Roman" w:cs="Times New Roman"/>
          <w:color w:val="000000" w:themeColor="text1"/>
          <w:u w:color="000000"/>
        </w:rPr>
        <w:t xml:space="preserve"> </w:t>
      </w:r>
      <w:r w:rsidRPr="00D42740">
        <w:rPr>
          <w:rFonts w:ascii="Times New Roman" w:hAnsi="Times New Roman" w:cs="Times New Roman"/>
          <w:color w:val="000000"/>
          <w:u w:color="000000"/>
        </w:rPr>
        <w:t>granodiorite</w:t>
      </w:r>
      <w:r w:rsidR="007C7C15" w:rsidRPr="00D42740">
        <w:rPr>
          <w:rFonts w:ascii="Times New Roman" w:hAnsi="Times New Roman" w:cs="Times New Roman"/>
          <w:color w:val="000000"/>
          <w:u w:color="000000"/>
        </w:rPr>
        <w:t xml:space="preserve"> (EAGC1942)</w:t>
      </w:r>
      <w:r w:rsidRPr="00D42740">
        <w:rPr>
          <w:rFonts w:ascii="Times New Roman" w:hAnsi="Times New Roman" w:cs="Times New Roman"/>
          <w:color w:val="000000"/>
          <w:u w:color="000000"/>
        </w:rPr>
        <w:t xml:space="preserve"> from</w:t>
      </w:r>
      <w:r w:rsidR="003C6E0E">
        <w:rPr>
          <w:rFonts w:ascii="Times New Roman" w:hAnsi="Times New Roman" w:cs="Times New Roman"/>
          <w:color w:val="000000"/>
          <w:u w:color="000000"/>
        </w:rPr>
        <w:t xml:space="preserve"> the region</w:t>
      </w:r>
      <w:r w:rsidRPr="00D42740">
        <w:rPr>
          <w:rFonts w:ascii="Times New Roman" w:hAnsi="Times New Roman" w:cs="Times New Roman"/>
          <w:color w:val="000000"/>
          <w:u w:color="000000"/>
        </w:rPr>
        <w:t xml:space="preserve"> north of </w:t>
      </w:r>
      <w:r w:rsidR="002C2E5E" w:rsidRPr="00D42740">
        <w:rPr>
          <w:rFonts w:ascii="Times New Roman" w:hAnsi="Times New Roman" w:cs="Times New Roman"/>
          <w:color w:val="000000"/>
          <w:u w:color="000000"/>
        </w:rPr>
        <w:t xml:space="preserve">the </w:t>
      </w:r>
      <w:proofErr w:type="spellStart"/>
      <w:r w:rsidR="002C2E5E" w:rsidRPr="00D42740">
        <w:rPr>
          <w:rFonts w:ascii="Times New Roman" w:hAnsi="Times New Roman" w:cs="Times New Roman"/>
          <w:color w:val="000000"/>
          <w:u w:color="000000"/>
        </w:rPr>
        <w:t>Arcai</w:t>
      </w:r>
      <w:proofErr w:type="spellEnd"/>
      <w:r w:rsidR="002C2E5E" w:rsidRPr="00D42740">
        <w:rPr>
          <w:rFonts w:ascii="Times New Roman" w:hAnsi="Times New Roman" w:cs="Times New Roman"/>
          <w:color w:val="000000"/>
          <w:u w:color="000000"/>
        </w:rPr>
        <w:t xml:space="preserve"> </w:t>
      </w:r>
      <w:r w:rsidR="003C6E0E">
        <w:rPr>
          <w:rFonts w:ascii="Times New Roman" w:hAnsi="Times New Roman" w:cs="Times New Roman"/>
          <w:color w:val="000000"/>
          <w:u w:color="000000"/>
        </w:rPr>
        <w:t xml:space="preserve">Gol </w:t>
      </w:r>
      <w:r w:rsidR="002C2E5E" w:rsidRPr="00D42740">
        <w:rPr>
          <w:rFonts w:ascii="Times New Roman" w:hAnsi="Times New Roman" w:cs="Times New Roman"/>
          <w:color w:val="000000"/>
          <w:u w:color="000000"/>
        </w:rPr>
        <w:t>Thrust</w:t>
      </w:r>
      <w:r w:rsidR="003C6E0E">
        <w:rPr>
          <w:rFonts w:ascii="Times New Roman" w:hAnsi="Times New Roman" w:cs="Times New Roman"/>
          <w:color w:val="000000"/>
          <w:u w:color="000000"/>
        </w:rPr>
        <w:t xml:space="preserve"> </w:t>
      </w:r>
      <w:r w:rsidRPr="00D42740">
        <w:rPr>
          <w:rFonts w:ascii="Times New Roman" w:hAnsi="Times New Roman" w:cs="Times New Roman"/>
          <w:color w:val="000000"/>
          <w:u w:color="000000"/>
        </w:rPr>
        <w:t xml:space="preserve">yielded </w:t>
      </w:r>
      <w:r w:rsidR="007C7C15" w:rsidRPr="00D42740">
        <w:rPr>
          <w:rFonts w:ascii="Times New Roman" w:hAnsi="Times New Roman" w:cs="Times New Roman"/>
          <w:color w:val="000000"/>
          <w:u w:color="000000"/>
        </w:rPr>
        <w:t xml:space="preserve">an </w:t>
      </w:r>
      <w:r w:rsidRPr="00D42740">
        <w:rPr>
          <w:rFonts w:ascii="Times New Roman" w:hAnsi="Times New Roman" w:cs="Times New Roman"/>
          <w:color w:val="000000"/>
          <w:u w:color="000000"/>
        </w:rPr>
        <w:t xml:space="preserve">LA-ICPMS weighted-mean magmatic age of </w:t>
      </w:r>
      <w:r w:rsidR="007C7C15" w:rsidRPr="00D42740">
        <w:rPr>
          <w:rFonts w:ascii="Times New Roman" w:hAnsi="Times New Roman" w:cs="Times New Roman"/>
          <w:color w:val="000000"/>
          <w:u w:color="000000"/>
        </w:rPr>
        <w:t>498.8</w:t>
      </w:r>
      <w:r w:rsidRPr="00D42740">
        <w:rPr>
          <w:rFonts w:ascii="Times New Roman" w:hAnsi="Times New Roman" w:cs="Times New Roman"/>
          <w:color w:val="000000"/>
          <w:u w:color="000000"/>
        </w:rPr>
        <w:t xml:space="preserve"> ± </w:t>
      </w:r>
      <w:r w:rsidR="007C7C15" w:rsidRPr="00D42740">
        <w:rPr>
          <w:rFonts w:ascii="Times New Roman" w:hAnsi="Times New Roman" w:cs="Times New Roman"/>
          <w:color w:val="000000"/>
          <w:u w:color="000000"/>
        </w:rPr>
        <w:t>2.2 Ma</w:t>
      </w:r>
      <w:r w:rsidRPr="00D42740">
        <w:rPr>
          <w:rFonts w:ascii="Times New Roman" w:hAnsi="Times New Roman" w:cs="Times New Roman"/>
          <w:color w:val="000000"/>
          <w:u w:color="000000"/>
        </w:rPr>
        <w:t xml:space="preserve"> (n=</w:t>
      </w:r>
      <w:r w:rsidR="007C7C15" w:rsidRPr="00D42740">
        <w:rPr>
          <w:rFonts w:ascii="Times New Roman" w:hAnsi="Times New Roman" w:cs="Times New Roman"/>
          <w:color w:val="000000"/>
          <w:u w:color="000000"/>
        </w:rPr>
        <w:t>30</w:t>
      </w:r>
      <w:r w:rsidRPr="00D42740">
        <w:rPr>
          <w:rFonts w:ascii="Times New Roman" w:hAnsi="Times New Roman" w:cs="Times New Roman"/>
          <w:color w:val="000000"/>
          <w:u w:color="000000"/>
        </w:rPr>
        <w:t>)</w:t>
      </w:r>
      <w:r w:rsidR="007C7C15" w:rsidRPr="00D42740">
        <w:rPr>
          <w:rFonts w:ascii="Times New Roman" w:hAnsi="Times New Roman" w:cs="Times New Roman"/>
          <w:color w:val="000000"/>
          <w:u w:color="000000"/>
        </w:rPr>
        <w:t xml:space="preserve">. CA-ID-TIMS analysis of the five youngest grains from this sample yielded a 2-grain </w:t>
      </w:r>
      <w:r w:rsidR="00F65B42">
        <w:rPr>
          <w:rFonts w:ascii="Times New Roman" w:hAnsi="Times New Roman" w:cs="Times New Roman"/>
          <w:color w:val="000000"/>
          <w:u w:color="000000"/>
        </w:rPr>
        <w:t xml:space="preserve">weighted mean </w:t>
      </w:r>
      <w:r w:rsidR="007C7C15" w:rsidRPr="00D42740">
        <w:rPr>
          <w:rFonts w:ascii="Times New Roman" w:hAnsi="Times New Roman" w:cs="Times New Roman"/>
          <w:color w:val="000000"/>
          <w:u w:color="000000"/>
        </w:rPr>
        <w:lastRenderedPageBreak/>
        <w:t>magmatic age of 503.83</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0</w:t>
      </w:r>
      <w:r w:rsidR="007C7C15" w:rsidRPr="00D42740">
        <w:rPr>
          <w:rFonts w:ascii="Times New Roman" w:hAnsi="Times New Roman" w:cs="Times New Roman"/>
          <w:color w:val="000000"/>
          <w:u w:color="000000"/>
        </w:rPr>
        <w:t>.13 Ma, and a single concordant young grain</w:t>
      </w:r>
      <w:r w:rsidR="00470721" w:rsidRPr="00D42740">
        <w:rPr>
          <w:rFonts w:ascii="Times New Roman" w:hAnsi="Times New Roman" w:cs="Times New Roman"/>
          <w:color w:val="000000"/>
          <w:u w:color="000000"/>
        </w:rPr>
        <w:t xml:space="preserve"> with an age</w:t>
      </w:r>
      <w:r w:rsidR="007C7C15" w:rsidRPr="00D42740">
        <w:rPr>
          <w:rFonts w:ascii="Times New Roman" w:hAnsi="Times New Roman" w:cs="Times New Roman"/>
          <w:color w:val="000000"/>
          <w:u w:color="000000"/>
        </w:rPr>
        <w:t xml:space="preserve"> of 503.2</w:t>
      </w:r>
      <w:r w:rsidR="0087352E" w:rsidRPr="00D42740">
        <w:rPr>
          <w:rFonts w:ascii="Times New Roman" w:hAnsi="Times New Roman" w:cs="Times New Roman"/>
          <w:color w:val="000000"/>
          <w:u w:color="000000"/>
        </w:rPr>
        <w:t>2</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w:t>
      </w:r>
      <w:r w:rsidR="007C7C15" w:rsidRPr="00D42740">
        <w:rPr>
          <w:rFonts w:ascii="Times New Roman" w:hAnsi="Times New Roman" w:cs="Times New Roman"/>
          <w:color w:val="000000"/>
          <w:u w:color="000000"/>
        </w:rPr>
        <w:t>.4</w:t>
      </w:r>
      <w:r w:rsidR="0087352E" w:rsidRPr="00D42740">
        <w:rPr>
          <w:rFonts w:ascii="Times New Roman" w:hAnsi="Times New Roman" w:cs="Times New Roman"/>
          <w:color w:val="000000"/>
          <w:u w:color="000000"/>
        </w:rPr>
        <w:t>5</w:t>
      </w:r>
      <w:r w:rsidR="007C7C15" w:rsidRPr="00D42740">
        <w:rPr>
          <w:rFonts w:ascii="Times New Roman" w:hAnsi="Times New Roman" w:cs="Times New Roman"/>
          <w:color w:val="000000"/>
          <w:u w:color="000000"/>
        </w:rPr>
        <w:t xml:space="preserve"> Ma (</w:t>
      </w:r>
      <w:r w:rsidR="003C6E0E">
        <w:rPr>
          <w:rFonts w:ascii="Times New Roman" w:hAnsi="Times New Roman" w:cs="Times New Roman"/>
          <w:color w:val="000000"/>
          <w:u w:color="000000"/>
        </w:rPr>
        <w:t>f</w:t>
      </w:r>
      <w:r w:rsidR="007C7C15" w:rsidRPr="00D42740">
        <w:rPr>
          <w:rFonts w:ascii="Times New Roman" w:hAnsi="Times New Roman" w:cs="Times New Roman"/>
          <w:color w:val="000000"/>
          <w:u w:color="000000"/>
        </w:rPr>
        <w:t>ig. 1</w:t>
      </w:r>
      <w:r w:rsidR="00701313" w:rsidRPr="00D42740">
        <w:rPr>
          <w:rFonts w:ascii="Times New Roman" w:hAnsi="Times New Roman" w:cs="Times New Roman"/>
          <w:color w:val="000000"/>
          <w:u w:color="000000"/>
        </w:rPr>
        <w:t>0</w:t>
      </w:r>
      <w:r w:rsidR="007C7C15" w:rsidRPr="00D42740">
        <w:rPr>
          <w:rFonts w:ascii="Times New Roman" w:hAnsi="Times New Roman" w:cs="Times New Roman"/>
          <w:color w:val="000000"/>
          <w:u w:color="000000"/>
        </w:rPr>
        <w:t xml:space="preserve">B). Other </w:t>
      </w:r>
      <w:del w:id="363" w:author="Anttila  Eliel Simpson" w:date="2024-07-17T16:23:00Z">
        <w:r w:rsidR="00063E95" w:rsidRPr="00D42740" w:rsidDel="00C05CCD">
          <w:rPr>
            <w:rFonts w:ascii="Times New Roman" w:hAnsi="Times New Roman" w:cs="Times New Roman"/>
            <w:color w:val="000000"/>
            <w:u w:color="000000"/>
          </w:rPr>
          <w:delText xml:space="preserve">similar </w:delText>
        </w:r>
      </w:del>
      <w:r w:rsidR="007C7C15" w:rsidRPr="00D42740">
        <w:rPr>
          <w:rFonts w:ascii="Times New Roman" w:hAnsi="Times New Roman" w:cs="Times New Roman"/>
          <w:color w:val="000000"/>
          <w:u w:color="000000"/>
        </w:rPr>
        <w:t>granodiorite</w:t>
      </w:r>
      <w:ins w:id="364" w:author="Anttila  Eliel Simpson" w:date="2024-07-17T16:23:00Z">
        <w:r w:rsidR="00C05CCD">
          <w:rPr>
            <w:rFonts w:ascii="Times New Roman" w:hAnsi="Times New Roman" w:cs="Times New Roman"/>
            <w:color w:val="000000"/>
            <w:u w:color="000000"/>
          </w:rPr>
          <w:t xml:space="preserve"> samples </w:t>
        </w:r>
      </w:ins>
      <w:del w:id="365" w:author="Anttila  Eliel Simpson" w:date="2024-07-17T16:23:00Z">
        <w:r w:rsidR="007C7C15" w:rsidRPr="00D42740" w:rsidDel="00C05CCD">
          <w:rPr>
            <w:rFonts w:ascii="Times New Roman" w:hAnsi="Times New Roman" w:cs="Times New Roman"/>
            <w:color w:val="000000"/>
            <w:u w:color="000000"/>
          </w:rPr>
          <w:delText xml:space="preserve">s </w:delText>
        </w:r>
      </w:del>
      <w:r w:rsidR="007C7C15" w:rsidRPr="00D42740">
        <w:rPr>
          <w:rFonts w:ascii="Times New Roman" w:hAnsi="Times New Roman" w:cs="Times New Roman"/>
          <w:color w:val="000000"/>
          <w:u w:color="000000"/>
        </w:rPr>
        <w:t>from the same region (EAGC1943</w:t>
      </w:r>
      <w:ins w:id="366" w:author="Anttila  Eliel Simpson" w:date="2024-07-17T15:33:00Z">
        <w:r w:rsidR="00B05654">
          <w:rPr>
            <w:rFonts w:ascii="Times New Roman" w:hAnsi="Times New Roman" w:cs="Times New Roman"/>
            <w:color w:val="000000"/>
            <w:u w:color="000000"/>
          </w:rPr>
          <w:t>, which is heavily foliated</w:t>
        </w:r>
      </w:ins>
      <w:r w:rsidR="007C7C15" w:rsidRPr="00D42740">
        <w:rPr>
          <w:rFonts w:ascii="Times New Roman" w:hAnsi="Times New Roman" w:cs="Times New Roman"/>
          <w:color w:val="000000"/>
          <w:u w:color="000000"/>
        </w:rPr>
        <w:t xml:space="preserve">, </w:t>
      </w:r>
      <w:ins w:id="367" w:author="Anttila  Eliel Simpson" w:date="2024-07-17T15:33:00Z">
        <w:r w:rsidR="00B05654">
          <w:rPr>
            <w:rFonts w:ascii="Times New Roman" w:hAnsi="Times New Roman" w:cs="Times New Roman"/>
            <w:color w:val="000000"/>
            <w:u w:color="000000"/>
          </w:rPr>
          <w:t xml:space="preserve">and EAGC </w:t>
        </w:r>
      </w:ins>
      <w:r w:rsidR="007C7C15" w:rsidRPr="00D42740">
        <w:rPr>
          <w:rFonts w:ascii="Times New Roman" w:hAnsi="Times New Roman" w:cs="Times New Roman"/>
          <w:color w:val="000000"/>
          <w:u w:color="000000"/>
        </w:rPr>
        <w:t>1944</w:t>
      </w:r>
      <w:ins w:id="368" w:author="Anttila  Eliel Simpson" w:date="2024-07-17T15:34:00Z">
        <w:r w:rsidR="00B05654">
          <w:rPr>
            <w:rFonts w:ascii="Times New Roman" w:hAnsi="Times New Roman" w:cs="Times New Roman"/>
            <w:color w:val="000000"/>
            <w:u w:color="000000"/>
          </w:rPr>
          <w:t>, which exhibits relatively light foliation</w:t>
        </w:r>
      </w:ins>
      <w:r w:rsidR="007C7C15" w:rsidRPr="00D42740">
        <w:rPr>
          <w:rFonts w:ascii="Times New Roman" w:hAnsi="Times New Roman" w:cs="Times New Roman"/>
          <w:color w:val="000000"/>
          <w:u w:color="000000"/>
        </w:rPr>
        <w:t>), yielded LA-ICPMS weighted mean ages of 501.</w:t>
      </w:r>
      <w:r w:rsidR="00762DD1" w:rsidRPr="00D42740">
        <w:rPr>
          <w:rFonts w:ascii="Times New Roman" w:hAnsi="Times New Roman" w:cs="Times New Roman"/>
          <w:color w:val="000000"/>
          <w:u w:color="000000"/>
        </w:rPr>
        <w:t>3</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3.1 Ma (n=15) and 499.</w:t>
      </w:r>
      <w:r w:rsidR="00762DD1" w:rsidRPr="00D42740">
        <w:rPr>
          <w:rFonts w:ascii="Times New Roman" w:hAnsi="Times New Roman" w:cs="Times New Roman"/>
          <w:color w:val="000000"/>
          <w:u w:color="000000"/>
        </w:rPr>
        <w:t>2</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1.</w:t>
      </w:r>
      <w:r w:rsidR="00762DD1" w:rsidRPr="00D42740">
        <w:rPr>
          <w:rFonts w:ascii="Times New Roman" w:hAnsi="Times New Roman" w:cs="Times New Roman"/>
          <w:color w:val="000000"/>
          <w:u w:color="000000"/>
        </w:rPr>
        <w:t>5</w:t>
      </w:r>
      <w:r w:rsidR="007C7C15" w:rsidRPr="00D42740">
        <w:rPr>
          <w:rFonts w:ascii="Times New Roman" w:hAnsi="Times New Roman" w:cs="Times New Roman"/>
          <w:color w:val="000000"/>
          <w:u w:color="000000"/>
        </w:rPr>
        <w:t xml:space="preserve"> Ma (n=88)</w:t>
      </w:r>
      <w:r w:rsidR="000F779D" w:rsidRPr="00D42740">
        <w:rPr>
          <w:rFonts w:ascii="Times New Roman" w:hAnsi="Times New Roman" w:cs="Times New Roman"/>
          <w:color w:val="000000"/>
          <w:u w:color="000000"/>
        </w:rPr>
        <w:t>,</w:t>
      </w:r>
      <w:r w:rsidR="007C7C15" w:rsidRPr="00D42740">
        <w:rPr>
          <w:rFonts w:ascii="Times New Roman" w:hAnsi="Times New Roman" w:cs="Times New Roman"/>
          <w:color w:val="000000"/>
          <w:u w:color="000000"/>
        </w:rPr>
        <w:t xml:space="preserve"> respectively.</w:t>
      </w:r>
      <w:ins w:id="369" w:author="Anttila  Eliel Simpson" w:date="2024-07-17T15:30:00Z">
        <w:r w:rsidR="00B05654">
          <w:rPr>
            <w:rFonts w:ascii="Times New Roman" w:hAnsi="Times New Roman" w:cs="Times New Roman"/>
            <w:color w:val="000000"/>
            <w:u w:color="000000"/>
          </w:rPr>
          <w:t xml:space="preserve"> All three samples from the northern</w:t>
        </w:r>
      </w:ins>
      <w:ins w:id="370" w:author="Anttila  Eliel Simpson" w:date="2024-07-17T15:31:00Z">
        <w:r w:rsidR="00B05654">
          <w:rPr>
            <w:rFonts w:ascii="Times New Roman" w:hAnsi="Times New Roman" w:cs="Times New Roman"/>
            <w:color w:val="000000"/>
            <w:u w:color="000000"/>
          </w:rPr>
          <w:t xml:space="preserve"> map area (EAGC1942, EAGC1943, and EAGC1944) </w:t>
        </w:r>
      </w:ins>
      <w:ins w:id="371" w:author="Anttila  Eliel Simpson" w:date="2024-07-17T15:32:00Z">
        <w:r w:rsidR="00B05654">
          <w:rPr>
            <w:rFonts w:ascii="Times New Roman" w:hAnsi="Times New Roman" w:cs="Times New Roman"/>
            <w:color w:val="000000"/>
            <w:u w:color="000000"/>
          </w:rPr>
          <w:t xml:space="preserve">reflect </w:t>
        </w:r>
        <w:proofErr w:type="gramStart"/>
        <w:r w:rsidR="00B05654">
          <w:rPr>
            <w:rFonts w:ascii="Times New Roman" w:hAnsi="Times New Roman" w:cs="Times New Roman"/>
            <w:color w:val="000000"/>
            <w:u w:color="000000"/>
          </w:rPr>
          <w:t>variably-foliated</w:t>
        </w:r>
        <w:proofErr w:type="gramEnd"/>
        <w:r w:rsidR="00B05654">
          <w:rPr>
            <w:rFonts w:ascii="Times New Roman" w:hAnsi="Times New Roman" w:cs="Times New Roman"/>
            <w:color w:val="000000"/>
            <w:u w:color="000000"/>
          </w:rPr>
          <w:t xml:space="preserve"> examples of a similar </w:t>
        </w:r>
      </w:ins>
      <w:proofErr w:type="spellStart"/>
      <w:ins w:id="372" w:author="Anttila  Eliel Simpson" w:date="2024-07-17T15:33:00Z">
        <w:r w:rsidR="00B05654">
          <w:rPr>
            <w:rFonts w:ascii="Times New Roman" w:hAnsi="Times New Roman" w:cs="Times New Roman"/>
            <w:color w:val="000000"/>
            <w:u w:color="000000"/>
          </w:rPr>
          <w:t>metaluminous</w:t>
        </w:r>
        <w:proofErr w:type="spellEnd"/>
        <w:r w:rsidR="00B05654">
          <w:rPr>
            <w:rFonts w:ascii="Times New Roman" w:hAnsi="Times New Roman" w:cs="Times New Roman"/>
            <w:color w:val="000000"/>
            <w:u w:color="000000"/>
          </w:rPr>
          <w:t xml:space="preserve"> granodiorite protolith</w:t>
        </w:r>
      </w:ins>
      <w:ins w:id="373" w:author="Anttila  Eliel Simpson" w:date="2024-07-17T15:34:00Z">
        <w:r w:rsidR="00B05654">
          <w:rPr>
            <w:rFonts w:ascii="Times New Roman" w:hAnsi="Times New Roman" w:cs="Times New Roman"/>
            <w:color w:val="000000"/>
            <w:u w:color="000000"/>
          </w:rPr>
          <w:t xml:space="preserve"> (</w:t>
        </w:r>
      </w:ins>
      <w:ins w:id="374" w:author="Anttila  Eliel Simpson" w:date="2024-07-17T15:38:00Z">
        <w:r w:rsidR="00B05654">
          <w:rPr>
            <w:rFonts w:ascii="Times New Roman" w:hAnsi="Times New Roman" w:cs="Times New Roman"/>
            <w:color w:val="000000"/>
            <w:u w:color="000000"/>
          </w:rPr>
          <w:t>dominant mineral phases</w:t>
        </w:r>
      </w:ins>
      <w:ins w:id="375" w:author="Anttila  Eliel Simpson" w:date="2024-07-17T15:42:00Z">
        <w:r w:rsidR="00D3039C">
          <w:rPr>
            <w:rFonts w:ascii="Times New Roman" w:hAnsi="Times New Roman" w:cs="Times New Roman"/>
            <w:color w:val="000000"/>
            <w:u w:color="000000"/>
          </w:rPr>
          <w:t>, in order of decreasing abundance</w:t>
        </w:r>
      </w:ins>
      <w:ins w:id="376" w:author="Anttila  Eliel Simpson" w:date="2024-07-17T15:43:00Z">
        <w:r w:rsidR="00D3039C">
          <w:rPr>
            <w:rFonts w:ascii="Times New Roman" w:hAnsi="Times New Roman" w:cs="Times New Roman"/>
            <w:color w:val="000000"/>
            <w:u w:color="000000"/>
          </w:rPr>
          <w:t>,</w:t>
        </w:r>
      </w:ins>
      <w:ins w:id="377" w:author="Anttila  Eliel Simpson" w:date="2024-07-17T15:38:00Z">
        <w:r w:rsidR="00B05654">
          <w:rPr>
            <w:rFonts w:ascii="Times New Roman" w:hAnsi="Times New Roman" w:cs="Times New Roman"/>
            <w:color w:val="000000"/>
            <w:u w:color="000000"/>
          </w:rPr>
          <w:t xml:space="preserve"> </w:t>
        </w:r>
      </w:ins>
      <w:ins w:id="378" w:author="Anttila  Eliel Simpson" w:date="2024-07-17T15:51:00Z">
        <w:r w:rsidR="00001FBB">
          <w:rPr>
            <w:rFonts w:ascii="Times New Roman" w:hAnsi="Times New Roman" w:cs="Times New Roman"/>
            <w:color w:val="000000"/>
            <w:u w:color="000000"/>
          </w:rPr>
          <w:t>of</w:t>
        </w:r>
      </w:ins>
      <w:ins w:id="379" w:author="Anttila  Eliel Simpson" w:date="2024-07-17T15:39:00Z">
        <w:r w:rsidR="00B05654">
          <w:rPr>
            <w:rFonts w:ascii="Times New Roman" w:hAnsi="Times New Roman" w:cs="Times New Roman"/>
            <w:color w:val="000000"/>
            <w:u w:color="000000"/>
          </w:rPr>
          <w:t xml:space="preserve"> </w:t>
        </w:r>
      </w:ins>
      <w:ins w:id="380" w:author="Anttila  Eliel Simpson" w:date="2024-07-17T15:38:00Z">
        <w:r w:rsidR="00B05654">
          <w:rPr>
            <w:rFonts w:ascii="Times New Roman" w:hAnsi="Times New Roman" w:cs="Times New Roman"/>
            <w:color w:val="000000"/>
            <w:u w:color="000000"/>
          </w:rPr>
          <w:t xml:space="preserve">quartz, plagioclase feldspar, microcline, </w:t>
        </w:r>
      </w:ins>
      <w:ins w:id="381" w:author="Anttila  Eliel Simpson" w:date="2024-07-17T15:42:00Z">
        <w:r w:rsidR="00D3039C">
          <w:rPr>
            <w:rFonts w:ascii="Times New Roman" w:hAnsi="Times New Roman" w:cs="Times New Roman"/>
            <w:color w:val="000000"/>
            <w:u w:color="000000"/>
          </w:rPr>
          <w:t xml:space="preserve">and variably-chloritized </w:t>
        </w:r>
      </w:ins>
      <w:ins w:id="382" w:author="Anttila  Eliel Simpson" w:date="2024-07-17T15:39:00Z">
        <w:r w:rsidR="00B05654">
          <w:rPr>
            <w:rFonts w:ascii="Times New Roman" w:hAnsi="Times New Roman" w:cs="Times New Roman"/>
            <w:color w:val="000000"/>
            <w:u w:color="000000"/>
          </w:rPr>
          <w:t>biotite</w:t>
        </w:r>
      </w:ins>
      <w:ins w:id="383" w:author="Anttila  Eliel Simpson" w:date="2024-07-17T15:42:00Z">
        <w:r w:rsidR="00D3039C">
          <w:rPr>
            <w:rFonts w:ascii="Times New Roman" w:hAnsi="Times New Roman" w:cs="Times New Roman"/>
            <w:color w:val="000000"/>
            <w:u w:color="000000"/>
          </w:rPr>
          <w:t xml:space="preserve"> </w:t>
        </w:r>
      </w:ins>
      <w:ins w:id="384" w:author="Anttila  Eliel Simpson" w:date="2024-07-17T15:39:00Z">
        <w:r w:rsidR="00B05654">
          <w:rPr>
            <w:rFonts w:ascii="Times New Roman" w:hAnsi="Times New Roman" w:cs="Times New Roman"/>
            <w:color w:val="000000"/>
            <w:u w:color="000000"/>
          </w:rPr>
          <w:t>and hornblende, with accessory</w:t>
        </w:r>
      </w:ins>
      <w:ins w:id="385" w:author="Anttila  Eliel Simpson" w:date="2024-07-17T15:50:00Z">
        <w:r w:rsidR="00D3039C">
          <w:rPr>
            <w:rFonts w:ascii="Times New Roman" w:hAnsi="Times New Roman" w:cs="Times New Roman"/>
            <w:color w:val="000000"/>
            <w:u w:color="000000"/>
          </w:rPr>
          <w:t xml:space="preserve"> undifferentiated iron/titanium oxides</w:t>
        </w:r>
      </w:ins>
      <w:ins w:id="386" w:author="Anttila  Eliel Simpson" w:date="2024-07-17T15:40:00Z">
        <w:r w:rsidR="00D3039C">
          <w:rPr>
            <w:rFonts w:ascii="Times New Roman" w:hAnsi="Times New Roman" w:cs="Times New Roman"/>
            <w:color w:val="000000"/>
            <w:u w:color="000000"/>
          </w:rPr>
          <w:t xml:space="preserve">, </w:t>
        </w:r>
      </w:ins>
      <w:ins w:id="387" w:author="Anttila  Eliel Simpson" w:date="2024-07-17T15:39:00Z">
        <w:r w:rsidR="00B05654">
          <w:rPr>
            <w:rFonts w:ascii="Times New Roman" w:hAnsi="Times New Roman" w:cs="Times New Roman"/>
            <w:color w:val="000000"/>
            <w:u w:color="000000"/>
          </w:rPr>
          <w:t xml:space="preserve">zircon, </w:t>
        </w:r>
      </w:ins>
      <w:ins w:id="388" w:author="Anttila  Eliel Simpson" w:date="2024-07-17T15:40:00Z">
        <w:r w:rsidR="00D3039C">
          <w:rPr>
            <w:rFonts w:ascii="Times New Roman" w:hAnsi="Times New Roman" w:cs="Times New Roman"/>
            <w:color w:val="000000"/>
            <w:u w:color="000000"/>
          </w:rPr>
          <w:t xml:space="preserve">and </w:t>
        </w:r>
      </w:ins>
      <w:ins w:id="389" w:author="Anttila  Eliel Simpson" w:date="2024-07-17T15:39:00Z">
        <w:r w:rsidR="00B05654">
          <w:rPr>
            <w:rFonts w:ascii="Times New Roman" w:hAnsi="Times New Roman" w:cs="Times New Roman"/>
            <w:color w:val="000000"/>
            <w:u w:color="000000"/>
          </w:rPr>
          <w:t>apatite</w:t>
        </w:r>
      </w:ins>
      <w:ins w:id="390" w:author="Anttila  Eliel Simpson" w:date="2024-07-17T15:40:00Z">
        <w:r w:rsidR="00D3039C">
          <w:rPr>
            <w:rFonts w:ascii="Times New Roman" w:hAnsi="Times New Roman" w:cs="Times New Roman"/>
            <w:color w:val="000000"/>
            <w:u w:color="000000"/>
          </w:rPr>
          <w:t>)</w:t>
        </w:r>
      </w:ins>
      <w:ins w:id="391" w:author="Anttila  Eliel Simpson" w:date="2024-07-17T15:41:00Z">
        <w:r w:rsidR="00D3039C">
          <w:rPr>
            <w:rFonts w:ascii="Times New Roman" w:hAnsi="Times New Roman" w:cs="Times New Roman"/>
            <w:color w:val="000000"/>
            <w:u w:color="000000"/>
          </w:rPr>
          <w:t>. Thin section photomicrographs of portions of these samples are collated in the Supplementary Information (fig. S</w:t>
        </w:r>
      </w:ins>
      <w:ins w:id="392" w:author="Anttila  Eliel Simpson" w:date="2024-07-17T15:42:00Z">
        <w:r w:rsidR="00D3039C">
          <w:rPr>
            <w:rFonts w:ascii="Times New Roman" w:hAnsi="Times New Roman" w:cs="Times New Roman"/>
            <w:color w:val="000000"/>
            <w:u w:color="000000"/>
          </w:rPr>
          <w:t>4).</w:t>
        </w:r>
      </w:ins>
    </w:p>
    <w:p w14:paraId="4DAE47A4" w14:textId="50CB9BE8" w:rsidR="00277582" w:rsidRPr="00D42740" w:rsidRDefault="007C7C15"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 xml:space="preserve">A </w:t>
      </w:r>
      <w:ins w:id="393" w:author="Anttila  Eliel Simpson" w:date="2024-07-17T15:57:00Z">
        <w:r w:rsidR="00001FBB">
          <w:rPr>
            <w:rFonts w:ascii="Times New Roman" w:hAnsi="Times New Roman" w:cs="Times New Roman"/>
            <w:color w:val="000000"/>
            <w:u w:color="000000"/>
          </w:rPr>
          <w:t xml:space="preserve">phaneritic </w:t>
        </w:r>
      </w:ins>
      <w:del w:id="394" w:author="Anttila  Eliel Simpson" w:date="2024-07-17T15:46:00Z">
        <w:r w:rsidR="00762DD1" w:rsidRPr="00D42740" w:rsidDel="00D3039C">
          <w:rPr>
            <w:rFonts w:ascii="Times New Roman" w:hAnsi="Times New Roman" w:cs="Times New Roman"/>
            <w:color w:val="000000"/>
            <w:u w:color="000000"/>
          </w:rPr>
          <w:delText>monzo</w:delText>
        </w:r>
        <w:r w:rsidRPr="00D42740" w:rsidDel="00D3039C">
          <w:rPr>
            <w:rFonts w:ascii="Times New Roman" w:hAnsi="Times New Roman" w:cs="Times New Roman"/>
            <w:color w:val="000000"/>
            <w:u w:color="000000"/>
          </w:rPr>
          <w:delText>granite</w:delText>
        </w:r>
      </w:del>
      <w:ins w:id="395" w:author="Anttila  Eliel Simpson" w:date="2024-07-17T15:46:00Z">
        <w:r w:rsidR="00D3039C">
          <w:rPr>
            <w:rFonts w:ascii="Times New Roman" w:hAnsi="Times New Roman" w:cs="Times New Roman"/>
            <w:color w:val="000000"/>
            <w:u w:color="000000"/>
          </w:rPr>
          <w:t xml:space="preserve">tonalite </w:t>
        </w:r>
      </w:ins>
      <w:ins w:id="396" w:author="Anttila  Eliel Simpson" w:date="2024-07-17T15:43:00Z">
        <w:r w:rsidR="00D3039C">
          <w:rPr>
            <w:rFonts w:ascii="Times New Roman" w:hAnsi="Times New Roman" w:cs="Times New Roman"/>
            <w:color w:val="000000"/>
            <w:u w:color="000000"/>
          </w:rPr>
          <w:t>(</w:t>
        </w:r>
      </w:ins>
      <w:ins w:id="397" w:author="Anttila  Eliel Simpson" w:date="2024-07-17T15:44:00Z">
        <w:r w:rsidR="00D3039C">
          <w:rPr>
            <w:rFonts w:ascii="Times New Roman" w:hAnsi="Times New Roman" w:cs="Times New Roman"/>
            <w:color w:val="000000"/>
            <w:u w:color="000000"/>
          </w:rPr>
          <w:t>dominant mineral phases, in order of decreasing abund</w:t>
        </w:r>
      </w:ins>
      <w:ins w:id="398" w:author="Anttila  Eliel Simpson" w:date="2024-07-17T15:45:00Z">
        <w:r w:rsidR="00D3039C">
          <w:rPr>
            <w:rFonts w:ascii="Times New Roman" w:hAnsi="Times New Roman" w:cs="Times New Roman"/>
            <w:color w:val="000000"/>
            <w:u w:color="000000"/>
          </w:rPr>
          <w:t xml:space="preserve">ance, </w:t>
        </w:r>
      </w:ins>
      <w:ins w:id="399" w:author="Anttila  Eliel Simpson" w:date="2024-07-17T15:51:00Z">
        <w:r w:rsidR="00001FBB">
          <w:rPr>
            <w:rFonts w:ascii="Times New Roman" w:hAnsi="Times New Roman" w:cs="Times New Roman"/>
            <w:color w:val="000000"/>
            <w:u w:color="000000"/>
          </w:rPr>
          <w:t>of</w:t>
        </w:r>
      </w:ins>
      <w:ins w:id="400" w:author="Anttila  Eliel Simpson" w:date="2024-07-17T15:46:00Z">
        <w:r w:rsidR="00D3039C">
          <w:rPr>
            <w:rFonts w:ascii="Times New Roman" w:hAnsi="Times New Roman" w:cs="Times New Roman"/>
            <w:color w:val="000000"/>
            <w:u w:color="000000"/>
          </w:rPr>
          <w:t xml:space="preserve"> quart</w:t>
        </w:r>
      </w:ins>
      <w:ins w:id="401" w:author="Anttila  Eliel Simpson" w:date="2024-07-17T15:48:00Z">
        <w:r w:rsidR="00D3039C">
          <w:rPr>
            <w:rFonts w:ascii="Times New Roman" w:hAnsi="Times New Roman" w:cs="Times New Roman"/>
            <w:color w:val="000000"/>
            <w:u w:color="000000"/>
          </w:rPr>
          <w:t>z, plagio</w:t>
        </w:r>
      </w:ins>
      <w:ins w:id="402" w:author="Anttila  Eliel Simpson" w:date="2024-07-17T15:49:00Z">
        <w:r w:rsidR="00D3039C">
          <w:rPr>
            <w:rFonts w:ascii="Times New Roman" w:hAnsi="Times New Roman" w:cs="Times New Roman"/>
            <w:color w:val="000000"/>
            <w:u w:color="000000"/>
          </w:rPr>
          <w:t xml:space="preserve">clase, </w:t>
        </w:r>
      </w:ins>
      <w:ins w:id="403" w:author="Anttila  Eliel Simpson" w:date="2024-07-17T15:51:00Z">
        <w:r w:rsidR="00001FBB">
          <w:rPr>
            <w:rFonts w:ascii="Times New Roman" w:hAnsi="Times New Roman" w:cs="Times New Roman"/>
            <w:color w:val="000000"/>
            <w:u w:color="000000"/>
          </w:rPr>
          <w:t xml:space="preserve">and </w:t>
        </w:r>
      </w:ins>
      <w:ins w:id="404" w:author="Anttila  Eliel Simpson" w:date="2024-07-17T15:49:00Z">
        <w:r w:rsidR="00D3039C">
          <w:rPr>
            <w:rFonts w:ascii="Times New Roman" w:hAnsi="Times New Roman" w:cs="Times New Roman"/>
            <w:color w:val="000000"/>
            <w:u w:color="000000"/>
          </w:rPr>
          <w:t>biotite, with acces</w:t>
        </w:r>
      </w:ins>
      <w:ins w:id="405" w:author="Anttila  Eliel Simpson" w:date="2024-07-17T15:50:00Z">
        <w:r w:rsidR="00D3039C">
          <w:rPr>
            <w:rFonts w:ascii="Times New Roman" w:hAnsi="Times New Roman" w:cs="Times New Roman"/>
            <w:color w:val="000000"/>
            <w:u w:color="000000"/>
          </w:rPr>
          <w:t>s</w:t>
        </w:r>
      </w:ins>
      <w:ins w:id="406" w:author="Anttila  Eliel Simpson" w:date="2024-07-17T15:49:00Z">
        <w:r w:rsidR="00D3039C">
          <w:rPr>
            <w:rFonts w:ascii="Times New Roman" w:hAnsi="Times New Roman" w:cs="Times New Roman"/>
            <w:color w:val="000000"/>
            <w:u w:color="000000"/>
          </w:rPr>
          <w:t>ory</w:t>
        </w:r>
      </w:ins>
      <w:r w:rsidRPr="00D42740">
        <w:rPr>
          <w:rFonts w:ascii="Times New Roman" w:hAnsi="Times New Roman" w:cs="Times New Roman"/>
          <w:color w:val="000000"/>
          <w:u w:color="000000"/>
        </w:rPr>
        <w:t xml:space="preserve"> </w:t>
      </w:r>
      <w:ins w:id="407" w:author="Anttila  Eliel Simpson" w:date="2024-07-17T15:50:00Z">
        <w:r w:rsidR="00D3039C">
          <w:rPr>
            <w:rFonts w:ascii="Times New Roman" w:hAnsi="Times New Roman" w:cs="Times New Roman"/>
            <w:color w:val="000000"/>
            <w:u w:color="000000"/>
          </w:rPr>
          <w:t>zircon</w:t>
        </w:r>
        <w:r w:rsidR="00001FBB">
          <w:rPr>
            <w:rFonts w:ascii="Times New Roman" w:hAnsi="Times New Roman" w:cs="Times New Roman"/>
            <w:color w:val="000000"/>
            <w:u w:color="000000"/>
          </w:rPr>
          <w:t xml:space="preserve">, </w:t>
        </w:r>
        <w:r w:rsidR="00D3039C">
          <w:rPr>
            <w:rFonts w:ascii="Times New Roman" w:hAnsi="Times New Roman" w:cs="Times New Roman"/>
            <w:color w:val="000000"/>
            <w:u w:color="000000"/>
          </w:rPr>
          <w:t>apatite</w:t>
        </w:r>
        <w:r w:rsidR="00001FBB">
          <w:rPr>
            <w:rFonts w:ascii="Times New Roman" w:hAnsi="Times New Roman" w:cs="Times New Roman"/>
            <w:color w:val="000000"/>
            <w:u w:color="000000"/>
          </w:rPr>
          <w:t>, and undifferentiate</w:t>
        </w:r>
      </w:ins>
      <w:ins w:id="408" w:author="Anttila  Eliel Simpson" w:date="2024-07-17T15:51:00Z">
        <w:r w:rsidR="00001FBB">
          <w:rPr>
            <w:rFonts w:ascii="Times New Roman" w:hAnsi="Times New Roman" w:cs="Times New Roman"/>
            <w:color w:val="000000"/>
            <w:u w:color="000000"/>
          </w:rPr>
          <w:t>d opaque metal oxides</w:t>
        </w:r>
      </w:ins>
      <w:ins w:id="409" w:author="Anttila  Eliel Simpson" w:date="2024-07-17T15:50:00Z">
        <w:r w:rsidR="00D3039C">
          <w:rPr>
            <w:rFonts w:ascii="Times New Roman" w:hAnsi="Times New Roman" w:cs="Times New Roman"/>
            <w:color w:val="000000"/>
            <w:u w:color="000000"/>
          </w:rPr>
          <w:t xml:space="preserve">) </w:t>
        </w:r>
      </w:ins>
      <w:r w:rsidRPr="00D42740">
        <w:rPr>
          <w:rFonts w:ascii="Times New Roman" w:hAnsi="Times New Roman" w:cs="Times New Roman"/>
          <w:color w:val="000000"/>
          <w:u w:color="000000"/>
        </w:rPr>
        <w:t xml:space="preserve">from the southern </w:t>
      </w:r>
      <w:proofErr w:type="spellStart"/>
      <w:r w:rsidRPr="00D42740">
        <w:rPr>
          <w:rFonts w:ascii="Times New Roman" w:hAnsi="Times New Roman" w:cs="Times New Roman"/>
          <w:color w:val="000000"/>
          <w:u w:color="000000"/>
        </w:rPr>
        <w:t>Darkhat</w:t>
      </w:r>
      <w:proofErr w:type="spellEnd"/>
      <w:r w:rsidRPr="00D42740">
        <w:rPr>
          <w:rFonts w:ascii="Times New Roman" w:hAnsi="Times New Roman" w:cs="Times New Roman"/>
          <w:color w:val="000000"/>
          <w:u w:color="000000"/>
        </w:rPr>
        <w:t xml:space="preserve"> Valley (EAGC1925)</w:t>
      </w:r>
      <w:r w:rsidR="00470721" w:rsidRPr="00D42740">
        <w:rPr>
          <w:rFonts w:ascii="Times New Roman" w:hAnsi="Times New Roman" w:cs="Times New Roman"/>
          <w:color w:val="000000"/>
          <w:u w:color="000000"/>
        </w:rPr>
        <w:t xml:space="preserve"> yielded</w:t>
      </w:r>
      <w:r w:rsidRPr="00D42740">
        <w:rPr>
          <w:rFonts w:ascii="Times New Roman" w:hAnsi="Times New Roman" w:cs="Times New Roman"/>
          <w:color w:val="000000"/>
          <w:u w:color="000000"/>
        </w:rPr>
        <w:t xml:space="preserve"> an LA-ICPMS weighted-mean age of 447.9</w:t>
      </w:r>
      <w:r w:rsidR="000F779D"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2.5 Ma (n=16</w:t>
      </w:r>
      <w:r w:rsidR="00A84294" w:rsidRPr="00D42740">
        <w:rPr>
          <w:rFonts w:ascii="Times New Roman" w:hAnsi="Times New Roman" w:cs="Times New Roman"/>
          <w:color w:val="000000"/>
          <w:u w:color="000000"/>
        </w:rPr>
        <w:t>)</w:t>
      </w:r>
      <w:ins w:id="410" w:author="Anttila  Eliel Simpson" w:date="2024-07-17T16:09:00Z">
        <w:r w:rsidR="00345649">
          <w:rPr>
            <w:rFonts w:ascii="Times New Roman" w:hAnsi="Times New Roman" w:cs="Times New Roman"/>
            <w:color w:val="000000"/>
            <w:u w:color="000000"/>
          </w:rPr>
          <w:t>.</w:t>
        </w:r>
      </w:ins>
      <w:del w:id="411" w:author="Anttila  Eliel Simpson" w:date="2024-07-17T16:09:00Z">
        <w:r w:rsidR="00081A59" w:rsidRPr="00D42740" w:rsidDel="00345649">
          <w:rPr>
            <w:rFonts w:ascii="Times New Roman" w:hAnsi="Times New Roman" w:cs="Times New Roman"/>
            <w:color w:val="000000"/>
            <w:u w:color="000000"/>
          </w:rPr>
          <w:delText>,</w:delText>
        </w:r>
      </w:del>
      <w:r w:rsidR="00081A59" w:rsidRPr="00D42740">
        <w:rPr>
          <w:rFonts w:ascii="Times New Roman" w:hAnsi="Times New Roman" w:cs="Times New Roman"/>
          <w:color w:val="000000"/>
          <w:u w:color="000000"/>
        </w:rPr>
        <w:t xml:space="preserve"> </w:t>
      </w:r>
      <w:del w:id="412" w:author="Anttila  Eliel Simpson" w:date="2024-07-17T16:09:00Z">
        <w:r w:rsidR="00081A59" w:rsidRPr="00D42740" w:rsidDel="00345649">
          <w:rPr>
            <w:rFonts w:ascii="Times New Roman" w:hAnsi="Times New Roman" w:cs="Times New Roman"/>
            <w:color w:val="000000"/>
            <w:u w:color="000000"/>
          </w:rPr>
          <w:delText>while a</w:delText>
        </w:r>
      </w:del>
      <w:ins w:id="413" w:author="Anttila  Eliel Simpson" w:date="2024-07-17T16:09:00Z">
        <w:r w:rsidR="00345649">
          <w:rPr>
            <w:rFonts w:ascii="Times New Roman" w:hAnsi="Times New Roman" w:cs="Times New Roman"/>
            <w:color w:val="000000"/>
            <w:u w:color="000000"/>
          </w:rPr>
          <w:t>A</w:t>
        </w:r>
      </w:ins>
      <w:r w:rsidR="00762DD1" w:rsidRPr="00D42740">
        <w:rPr>
          <w:rFonts w:ascii="Times New Roman" w:hAnsi="Times New Roman" w:cs="Times New Roman"/>
          <w:color w:val="000000"/>
          <w:u w:color="000000"/>
        </w:rPr>
        <w:t xml:space="preserve"> </w:t>
      </w:r>
      <w:ins w:id="414" w:author="Anttila  Eliel Simpson" w:date="2024-07-17T16:12:00Z">
        <w:r w:rsidR="00345649">
          <w:rPr>
            <w:rFonts w:ascii="Times New Roman" w:hAnsi="Times New Roman" w:cs="Times New Roman"/>
            <w:color w:val="000000"/>
            <w:u w:color="000000"/>
          </w:rPr>
          <w:t xml:space="preserve">porphyritic </w:t>
        </w:r>
      </w:ins>
      <w:r w:rsidR="00762DD1" w:rsidRPr="00D42740">
        <w:rPr>
          <w:rFonts w:ascii="Times New Roman" w:hAnsi="Times New Roman" w:cs="Times New Roman"/>
          <w:color w:val="000000"/>
          <w:u w:color="000000"/>
        </w:rPr>
        <w:t>granodiorite</w:t>
      </w:r>
      <w:ins w:id="415" w:author="Anttila  Eliel Simpson" w:date="2024-07-17T15:52:00Z">
        <w:r w:rsidR="00001FBB">
          <w:rPr>
            <w:rFonts w:ascii="Times New Roman" w:hAnsi="Times New Roman" w:cs="Times New Roman"/>
            <w:color w:val="000000"/>
            <w:u w:color="000000"/>
          </w:rPr>
          <w:t xml:space="preserve"> (</w:t>
        </w:r>
      </w:ins>
      <w:ins w:id="416" w:author="Anttila  Eliel Simpson" w:date="2024-07-17T16:07:00Z">
        <w:r w:rsidR="00345649">
          <w:rPr>
            <w:rFonts w:ascii="Times New Roman" w:hAnsi="Times New Roman" w:cs="Times New Roman"/>
            <w:color w:val="000000"/>
            <w:u w:color="000000"/>
          </w:rPr>
          <w:t>E</w:t>
        </w:r>
      </w:ins>
      <w:ins w:id="417" w:author="Anttila  Eliel Simpson" w:date="2024-07-17T16:08:00Z">
        <w:r w:rsidR="00345649">
          <w:rPr>
            <w:rFonts w:ascii="Times New Roman" w:hAnsi="Times New Roman" w:cs="Times New Roman"/>
            <w:color w:val="000000"/>
            <w:u w:color="000000"/>
          </w:rPr>
          <w:t xml:space="preserve">AGC1926B, </w:t>
        </w:r>
      </w:ins>
      <w:ins w:id="418" w:author="Anttila  Eliel Simpson" w:date="2024-07-17T15:52:00Z">
        <w:r w:rsidR="00001FBB">
          <w:rPr>
            <w:rFonts w:ascii="Times New Roman" w:hAnsi="Times New Roman" w:cs="Times New Roman"/>
            <w:color w:val="000000"/>
            <w:u w:color="000000"/>
          </w:rPr>
          <w:t xml:space="preserve">featuring </w:t>
        </w:r>
      </w:ins>
      <w:ins w:id="419" w:author="Anttila  Eliel Simpson" w:date="2024-07-17T16:13:00Z">
        <w:r w:rsidR="009A2EAE">
          <w:rPr>
            <w:rFonts w:ascii="Times New Roman" w:hAnsi="Times New Roman" w:cs="Times New Roman"/>
            <w:color w:val="000000"/>
            <w:u w:color="000000"/>
          </w:rPr>
          <w:t xml:space="preserve">1-2cm </w:t>
        </w:r>
      </w:ins>
      <w:ins w:id="420" w:author="Anttila  Eliel Simpson" w:date="2024-07-17T16:14:00Z">
        <w:r w:rsidR="009A2EAE">
          <w:rPr>
            <w:rFonts w:ascii="Times New Roman" w:hAnsi="Times New Roman" w:cs="Times New Roman"/>
            <w:color w:val="000000"/>
            <w:u w:color="000000"/>
          </w:rPr>
          <w:t>euhedral alkali-</w:t>
        </w:r>
        <w:proofErr w:type="spellStart"/>
        <w:r w:rsidR="009A2EAE">
          <w:rPr>
            <w:rFonts w:ascii="Times New Roman" w:hAnsi="Times New Roman" w:cs="Times New Roman"/>
            <w:color w:val="000000"/>
            <w:u w:color="000000"/>
          </w:rPr>
          <w:t>felsdspar</w:t>
        </w:r>
        <w:proofErr w:type="spellEnd"/>
        <w:r w:rsidR="009A2EAE">
          <w:rPr>
            <w:rFonts w:ascii="Times New Roman" w:hAnsi="Times New Roman" w:cs="Times New Roman"/>
            <w:color w:val="000000"/>
            <w:u w:color="000000"/>
          </w:rPr>
          <w:t xml:space="preserve"> phenocrysts in a medium grained matrix of quartz, plagioclase, alkali feldspar</w:t>
        </w:r>
      </w:ins>
      <w:ins w:id="421" w:author="Anttila  Eliel Simpson" w:date="2024-07-17T16:25:00Z">
        <w:r w:rsidR="00C05CCD">
          <w:rPr>
            <w:rFonts w:ascii="Times New Roman" w:hAnsi="Times New Roman" w:cs="Times New Roman"/>
            <w:color w:val="000000"/>
            <w:u w:color="000000"/>
          </w:rPr>
          <w:t xml:space="preserve">, </w:t>
        </w:r>
      </w:ins>
      <w:ins w:id="422" w:author="Anttila  Eliel Simpson" w:date="2024-07-17T15:52:00Z">
        <w:r w:rsidR="00001FBB">
          <w:rPr>
            <w:rFonts w:ascii="Times New Roman" w:hAnsi="Times New Roman" w:cs="Times New Roman"/>
            <w:color w:val="000000"/>
            <w:u w:color="000000"/>
          </w:rPr>
          <w:t>partially-chloritized biotite</w:t>
        </w:r>
      </w:ins>
      <w:ins w:id="423" w:author="Anttila  Eliel Simpson" w:date="2024-07-17T16:25:00Z">
        <w:r w:rsidR="00C05CCD">
          <w:rPr>
            <w:rFonts w:ascii="Times New Roman" w:hAnsi="Times New Roman" w:cs="Times New Roman"/>
            <w:color w:val="000000"/>
            <w:u w:color="000000"/>
          </w:rPr>
          <w:t xml:space="preserve">, </w:t>
        </w:r>
      </w:ins>
      <w:ins w:id="424" w:author="Anttila  Eliel Simpson" w:date="2024-07-17T15:52:00Z">
        <w:r w:rsidR="00001FBB">
          <w:rPr>
            <w:rFonts w:ascii="Times New Roman" w:hAnsi="Times New Roman" w:cs="Times New Roman"/>
            <w:color w:val="000000"/>
            <w:u w:color="000000"/>
          </w:rPr>
          <w:t xml:space="preserve">and </w:t>
        </w:r>
      </w:ins>
      <w:ins w:id="425" w:author="Anttila  Eliel Simpson" w:date="2024-07-17T16:15:00Z">
        <w:r w:rsidR="009A2EAE">
          <w:rPr>
            <w:rFonts w:ascii="Times New Roman" w:hAnsi="Times New Roman" w:cs="Times New Roman"/>
            <w:color w:val="000000"/>
            <w:u w:color="000000"/>
          </w:rPr>
          <w:t xml:space="preserve">minor </w:t>
        </w:r>
      </w:ins>
      <w:ins w:id="426" w:author="Anttila  Eliel Simpson" w:date="2024-07-17T15:55:00Z">
        <w:r w:rsidR="00001FBB">
          <w:rPr>
            <w:rFonts w:ascii="Times New Roman" w:hAnsi="Times New Roman" w:cs="Times New Roman"/>
            <w:color w:val="000000"/>
            <w:u w:color="000000"/>
          </w:rPr>
          <w:t>subhedral</w:t>
        </w:r>
      </w:ins>
      <w:r w:rsidR="00762DD1" w:rsidRPr="00D42740">
        <w:rPr>
          <w:rFonts w:ascii="Times New Roman" w:hAnsi="Times New Roman" w:cs="Times New Roman"/>
          <w:color w:val="000000"/>
          <w:u w:color="000000"/>
        </w:rPr>
        <w:t xml:space="preserve"> </w:t>
      </w:r>
      <w:ins w:id="427" w:author="Anttila  Eliel Simpson" w:date="2024-07-17T15:55:00Z">
        <w:r w:rsidR="00001FBB">
          <w:rPr>
            <w:rFonts w:ascii="Times New Roman" w:hAnsi="Times New Roman" w:cs="Times New Roman"/>
            <w:color w:val="000000"/>
            <w:u w:color="000000"/>
          </w:rPr>
          <w:t>hornblende</w:t>
        </w:r>
      </w:ins>
      <w:ins w:id="428" w:author="Anttila  Eliel Simpson" w:date="2024-07-17T15:56:00Z">
        <w:r w:rsidR="00001FBB">
          <w:rPr>
            <w:rFonts w:ascii="Times New Roman" w:hAnsi="Times New Roman" w:cs="Times New Roman"/>
            <w:color w:val="000000"/>
            <w:u w:color="000000"/>
          </w:rPr>
          <w:t xml:space="preserve">, with accessory zircon and apatite) </w:t>
        </w:r>
      </w:ins>
      <w:r w:rsidR="00762DD1" w:rsidRPr="00D42740">
        <w:rPr>
          <w:rFonts w:ascii="Times New Roman" w:hAnsi="Times New Roman" w:cs="Times New Roman"/>
          <w:color w:val="000000"/>
          <w:u w:color="000000"/>
        </w:rPr>
        <w:t xml:space="preserve">and a </w:t>
      </w:r>
      <w:ins w:id="429" w:author="Anttila  Eliel Simpson" w:date="2024-07-17T16:07:00Z">
        <w:r w:rsidR="00345649">
          <w:rPr>
            <w:rFonts w:ascii="Times New Roman" w:hAnsi="Times New Roman" w:cs="Times New Roman"/>
            <w:color w:val="000000"/>
            <w:u w:color="000000"/>
          </w:rPr>
          <w:t xml:space="preserve">porphyritic </w:t>
        </w:r>
      </w:ins>
      <w:del w:id="430" w:author="Anttila  Eliel Simpson" w:date="2024-07-17T16:07:00Z">
        <w:r w:rsidR="00762DD1" w:rsidRPr="00D42740" w:rsidDel="00345649">
          <w:rPr>
            <w:rFonts w:ascii="Times New Roman" w:hAnsi="Times New Roman" w:cs="Times New Roman"/>
            <w:color w:val="000000"/>
            <w:u w:color="000000"/>
          </w:rPr>
          <w:delText xml:space="preserve">tonalite </w:delText>
        </w:r>
      </w:del>
      <w:ins w:id="431" w:author="Anttila  Eliel Simpson" w:date="2024-07-17T16:07:00Z">
        <w:r w:rsidR="00345649">
          <w:rPr>
            <w:rFonts w:ascii="Times New Roman" w:hAnsi="Times New Roman" w:cs="Times New Roman"/>
            <w:color w:val="000000"/>
            <w:u w:color="000000"/>
          </w:rPr>
          <w:t>felsic dike with</w:t>
        </w:r>
        <w:r w:rsidR="00345649" w:rsidRPr="00D42740">
          <w:rPr>
            <w:rFonts w:ascii="Times New Roman" w:hAnsi="Times New Roman" w:cs="Times New Roman"/>
            <w:color w:val="000000"/>
            <w:u w:color="000000"/>
          </w:rPr>
          <w:t xml:space="preserve"> </w:t>
        </w:r>
      </w:ins>
      <w:ins w:id="432" w:author="Anttila  Eliel Simpson" w:date="2024-07-17T16:09:00Z">
        <w:r w:rsidR="00345649">
          <w:rPr>
            <w:rFonts w:ascii="Times New Roman" w:hAnsi="Times New Roman" w:cs="Times New Roman"/>
            <w:color w:val="000000"/>
            <w:u w:color="000000"/>
          </w:rPr>
          <w:t>mm-scale plagioclase phenocrysts</w:t>
        </w:r>
      </w:ins>
      <w:ins w:id="433" w:author="Anttila  Eliel Simpson" w:date="2024-07-17T16:15:00Z">
        <w:r w:rsidR="009A2EAE">
          <w:rPr>
            <w:rFonts w:ascii="Times New Roman" w:hAnsi="Times New Roman" w:cs="Times New Roman"/>
            <w:color w:val="000000"/>
            <w:u w:color="000000"/>
          </w:rPr>
          <w:t xml:space="preserve"> in a fine-grained matrix</w:t>
        </w:r>
      </w:ins>
      <w:ins w:id="434" w:author="Anttila  Eliel Simpson" w:date="2024-07-17T16:09:00Z">
        <w:r w:rsidR="00345649">
          <w:rPr>
            <w:rFonts w:ascii="Times New Roman" w:hAnsi="Times New Roman" w:cs="Times New Roman"/>
            <w:color w:val="000000"/>
            <w:u w:color="000000"/>
          </w:rPr>
          <w:t xml:space="preserve"> (EAGC1917) </w:t>
        </w:r>
      </w:ins>
      <w:r w:rsidR="00762DD1" w:rsidRPr="00D42740">
        <w:rPr>
          <w:rFonts w:ascii="Times New Roman" w:hAnsi="Times New Roman" w:cs="Times New Roman"/>
          <w:color w:val="000000"/>
          <w:u w:color="000000"/>
        </w:rPr>
        <w:t xml:space="preserve">from </w:t>
      </w:r>
      <w:ins w:id="435" w:author="Anttila  Eliel Simpson" w:date="2024-07-17T16:08:00Z">
        <w:r w:rsidR="00345649">
          <w:rPr>
            <w:rFonts w:ascii="Times New Roman" w:hAnsi="Times New Roman" w:cs="Times New Roman"/>
            <w:color w:val="000000"/>
            <w:u w:color="000000"/>
          </w:rPr>
          <w:t xml:space="preserve">the </w:t>
        </w:r>
        <w:proofErr w:type="spellStart"/>
        <w:r w:rsidR="00345649">
          <w:rPr>
            <w:rFonts w:ascii="Times New Roman" w:hAnsi="Times New Roman" w:cs="Times New Roman"/>
            <w:color w:val="000000"/>
            <w:u w:color="000000"/>
          </w:rPr>
          <w:t>Muren</w:t>
        </w:r>
        <w:proofErr w:type="spellEnd"/>
        <w:r w:rsidR="00345649">
          <w:rPr>
            <w:rFonts w:ascii="Times New Roman" w:hAnsi="Times New Roman" w:cs="Times New Roman"/>
            <w:color w:val="000000"/>
            <w:u w:color="000000"/>
          </w:rPr>
          <w:t xml:space="preserve"> Gol/Bayan </w:t>
        </w:r>
        <w:proofErr w:type="spellStart"/>
        <w:r w:rsidR="00345649">
          <w:rPr>
            <w:rFonts w:ascii="Times New Roman" w:hAnsi="Times New Roman" w:cs="Times New Roman"/>
            <w:color w:val="000000"/>
            <w:u w:color="000000"/>
          </w:rPr>
          <w:t>Zurgh</w:t>
        </w:r>
        <w:proofErr w:type="spellEnd"/>
        <w:r w:rsidR="00345649">
          <w:rPr>
            <w:rFonts w:ascii="Times New Roman" w:hAnsi="Times New Roman" w:cs="Times New Roman"/>
            <w:color w:val="000000"/>
            <w:u w:color="000000"/>
          </w:rPr>
          <w:t xml:space="preserve"> region</w:t>
        </w:r>
      </w:ins>
      <w:del w:id="436" w:author="Anttila  Eliel Simpson" w:date="2024-07-17T16:08:00Z">
        <w:r w:rsidR="00762DD1" w:rsidRPr="00D42740" w:rsidDel="00345649">
          <w:rPr>
            <w:rFonts w:ascii="Times New Roman" w:hAnsi="Times New Roman" w:cs="Times New Roman"/>
            <w:color w:val="000000"/>
            <w:u w:color="000000"/>
          </w:rPr>
          <w:delText>the Khoridol Saridag Range</w:delText>
        </w:r>
      </w:del>
      <w:r w:rsidR="00762DD1" w:rsidRPr="00D42740">
        <w:rPr>
          <w:rFonts w:ascii="Times New Roman" w:hAnsi="Times New Roman" w:cs="Times New Roman"/>
          <w:color w:val="000000"/>
          <w:u w:color="000000"/>
        </w:rPr>
        <w:t xml:space="preserve"> </w:t>
      </w:r>
      <w:del w:id="437" w:author="Anttila  Eliel Simpson" w:date="2024-07-17T16:08:00Z">
        <w:r w:rsidR="00762DD1" w:rsidRPr="00D42740" w:rsidDel="00345649">
          <w:rPr>
            <w:rFonts w:ascii="Times New Roman" w:hAnsi="Times New Roman" w:cs="Times New Roman"/>
            <w:color w:val="000000"/>
            <w:u w:color="000000"/>
          </w:rPr>
          <w:delText xml:space="preserve">(EAGC1926B, 1917), </w:delText>
        </w:r>
      </w:del>
      <w:r w:rsidR="00081A59" w:rsidRPr="00D42740">
        <w:rPr>
          <w:rFonts w:ascii="Times New Roman" w:hAnsi="Times New Roman" w:cs="Times New Roman"/>
          <w:color w:val="000000"/>
          <w:u w:color="000000"/>
        </w:rPr>
        <w:t xml:space="preserve">yielded </w:t>
      </w:r>
      <w:r w:rsidR="00762DD1" w:rsidRPr="00D42740">
        <w:rPr>
          <w:rFonts w:ascii="Times New Roman" w:hAnsi="Times New Roman" w:cs="Times New Roman"/>
          <w:color w:val="000000"/>
          <w:u w:color="000000"/>
        </w:rPr>
        <w:t>LA-ICPMS weighted-mean ages of 297.4</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0.6 Ma (n=210) and 276.59</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0.9 Ma (n=74) respectively (</w:t>
      </w:r>
      <w:r w:rsidR="003C6E0E">
        <w:rPr>
          <w:rFonts w:ascii="Times New Roman" w:hAnsi="Times New Roman" w:cs="Times New Roman"/>
          <w:color w:val="000000"/>
          <w:u w:color="000000"/>
        </w:rPr>
        <w:t>f</w:t>
      </w:r>
      <w:r w:rsidR="00762DD1" w:rsidRPr="00D42740">
        <w:rPr>
          <w:rFonts w:ascii="Times New Roman" w:hAnsi="Times New Roman" w:cs="Times New Roman"/>
          <w:color w:val="000000"/>
          <w:u w:color="000000"/>
        </w:rPr>
        <w:t>ig. 1</w:t>
      </w:r>
      <w:r w:rsidR="00701313" w:rsidRPr="00D42740">
        <w:rPr>
          <w:rFonts w:ascii="Times New Roman" w:hAnsi="Times New Roman" w:cs="Times New Roman"/>
          <w:color w:val="000000"/>
          <w:u w:color="000000"/>
        </w:rPr>
        <w:t>0</w:t>
      </w:r>
      <w:r w:rsidR="00762DD1" w:rsidRPr="00D42740">
        <w:rPr>
          <w:rFonts w:ascii="Times New Roman" w:hAnsi="Times New Roman" w:cs="Times New Roman"/>
          <w:color w:val="000000"/>
          <w:u w:color="000000"/>
        </w:rPr>
        <w:t xml:space="preserve">C). </w:t>
      </w:r>
      <w:ins w:id="438" w:author="Anttila  Eliel Simpson" w:date="2024-07-17T16:10:00Z">
        <w:r w:rsidR="00345649">
          <w:rPr>
            <w:rFonts w:ascii="Times New Roman" w:hAnsi="Times New Roman" w:cs="Times New Roman"/>
            <w:color w:val="000000"/>
            <w:u w:color="000000"/>
          </w:rPr>
          <w:t>Thin-section photomicrographs of</w:t>
        </w:r>
      </w:ins>
      <w:ins w:id="439" w:author="Anttila  Eliel Simpson" w:date="2024-07-17T16:25:00Z">
        <w:r w:rsidR="00C05CCD">
          <w:rPr>
            <w:rFonts w:ascii="Times New Roman" w:hAnsi="Times New Roman" w:cs="Times New Roman"/>
            <w:color w:val="000000"/>
            <w:u w:color="000000"/>
          </w:rPr>
          <w:t xml:space="preserve"> samples</w:t>
        </w:r>
      </w:ins>
      <w:ins w:id="440" w:author="Anttila  Eliel Simpson" w:date="2024-07-17T16:10:00Z">
        <w:r w:rsidR="00345649">
          <w:rPr>
            <w:rFonts w:ascii="Times New Roman" w:hAnsi="Times New Roman" w:cs="Times New Roman"/>
            <w:color w:val="000000"/>
            <w:u w:color="000000"/>
          </w:rPr>
          <w:t xml:space="preserve"> EAGC1925 and EAGC1926B are available in the Supplementary </w:t>
        </w:r>
      </w:ins>
      <w:ins w:id="441" w:author="Anttila  Eliel Simpson" w:date="2024-07-17T16:11:00Z">
        <w:r w:rsidR="00345649">
          <w:rPr>
            <w:rFonts w:ascii="Times New Roman" w:hAnsi="Times New Roman" w:cs="Times New Roman"/>
            <w:color w:val="000000"/>
            <w:u w:color="000000"/>
          </w:rPr>
          <w:t xml:space="preserve">Information (fig. S4). </w:t>
        </w:r>
      </w:ins>
      <w:del w:id="442" w:author="Anttila  Eliel Simpson" w:date="2024-07-17T16:10:00Z">
        <w:r w:rsidRPr="00D42740" w:rsidDel="00345649">
          <w:rPr>
            <w:rFonts w:ascii="Times New Roman" w:hAnsi="Times New Roman" w:cs="Times New Roman"/>
            <w:color w:val="000000"/>
            <w:u w:color="000000"/>
          </w:rPr>
          <w:delText xml:space="preserve"> </w:delText>
        </w:r>
      </w:del>
      <w:r w:rsidR="00277582" w:rsidRPr="00D42740">
        <w:rPr>
          <w:rFonts w:ascii="Times New Roman" w:hAnsi="Times New Roman" w:cs="Times New Roman"/>
          <w:color w:val="000000"/>
          <w:u w:color="000000"/>
        </w:rPr>
        <w:t xml:space="preserve">All magmatic zircon </w:t>
      </w:r>
      <w:r w:rsidR="00A84294" w:rsidRPr="00D42740">
        <w:rPr>
          <w:rFonts w:ascii="Times New Roman" w:hAnsi="Times New Roman" w:cs="Times New Roman"/>
          <w:color w:val="000000"/>
          <w:u w:color="000000"/>
        </w:rPr>
        <w:t>ages are visually</w:t>
      </w:r>
      <w:r w:rsidR="00277582" w:rsidRPr="00D42740">
        <w:rPr>
          <w:rFonts w:ascii="Times New Roman" w:hAnsi="Times New Roman" w:cs="Times New Roman"/>
          <w:color w:val="000000"/>
          <w:u w:color="000000"/>
        </w:rPr>
        <w:t xml:space="preserve"> summarized in </w:t>
      </w:r>
      <w:r w:rsidR="003C6E0E">
        <w:rPr>
          <w:rFonts w:ascii="Times New Roman" w:hAnsi="Times New Roman" w:cs="Times New Roman"/>
          <w:color w:val="000000"/>
          <w:u w:color="000000"/>
        </w:rPr>
        <w:t>f</w:t>
      </w:r>
      <w:r w:rsidR="00277582" w:rsidRPr="00D42740">
        <w:rPr>
          <w:rFonts w:ascii="Times New Roman" w:hAnsi="Times New Roman" w:cs="Times New Roman"/>
          <w:color w:val="000000"/>
          <w:u w:color="000000"/>
        </w:rPr>
        <w:t>ig.</w:t>
      </w:r>
      <w:r w:rsidR="00DB645A" w:rsidRPr="00D42740">
        <w:rPr>
          <w:rFonts w:ascii="Times New Roman" w:hAnsi="Times New Roman" w:cs="Times New Roman"/>
          <w:color w:val="000000"/>
          <w:u w:color="000000"/>
        </w:rPr>
        <w:t xml:space="preserve"> </w:t>
      </w:r>
      <w:proofErr w:type="gramStart"/>
      <w:r w:rsidR="00DB645A" w:rsidRPr="00D42740">
        <w:rPr>
          <w:rFonts w:ascii="Times New Roman" w:hAnsi="Times New Roman" w:cs="Times New Roman"/>
          <w:color w:val="000000"/>
          <w:u w:color="000000"/>
        </w:rPr>
        <w:t>1</w:t>
      </w:r>
      <w:r w:rsidR="00701313" w:rsidRPr="00D42740">
        <w:rPr>
          <w:rFonts w:ascii="Times New Roman" w:hAnsi="Times New Roman" w:cs="Times New Roman"/>
          <w:color w:val="000000"/>
          <w:u w:color="000000"/>
        </w:rPr>
        <w:t>0</w:t>
      </w:r>
      <w:r w:rsidR="00DB645A" w:rsidRPr="00D42740">
        <w:rPr>
          <w:rFonts w:ascii="Times New Roman" w:hAnsi="Times New Roman" w:cs="Times New Roman"/>
          <w:color w:val="000000"/>
          <w:u w:color="000000"/>
        </w:rPr>
        <w:t>, and</w:t>
      </w:r>
      <w:proofErr w:type="gramEnd"/>
      <w:r w:rsidR="00DB645A" w:rsidRPr="00D42740">
        <w:rPr>
          <w:rFonts w:ascii="Times New Roman" w:hAnsi="Times New Roman" w:cs="Times New Roman"/>
          <w:color w:val="000000"/>
          <w:u w:color="000000"/>
        </w:rPr>
        <w:t xml:space="preserve"> are compiled and tabulated in</w:t>
      </w:r>
      <w:ins w:id="443" w:author="Anttila  Eliel Simpson" w:date="2024-07-12T10:59:00Z">
        <w:r w:rsidR="00220529">
          <w:rPr>
            <w:rFonts w:ascii="Times New Roman" w:hAnsi="Times New Roman" w:cs="Times New Roman"/>
            <w:color w:val="000000"/>
            <w:u w:color="000000"/>
          </w:rPr>
          <w:t xml:space="preserve"> the</w:t>
        </w:r>
      </w:ins>
      <w:r w:rsidR="00DB645A" w:rsidRPr="00D42740">
        <w:rPr>
          <w:rFonts w:ascii="Times New Roman" w:hAnsi="Times New Roman" w:cs="Times New Roman"/>
          <w:color w:val="000000"/>
          <w:u w:color="000000"/>
        </w:rPr>
        <w:t xml:space="preserve"> Supplementary</w:t>
      </w:r>
      <w:ins w:id="444" w:author="Anttila  Eliel Simpson" w:date="2024-07-12T10:59:00Z">
        <w:r w:rsidR="00220529">
          <w:rPr>
            <w:rFonts w:ascii="Times New Roman" w:hAnsi="Times New Roman" w:cs="Times New Roman"/>
            <w:color w:val="000000"/>
            <w:u w:color="000000"/>
          </w:rPr>
          <w:t xml:space="preserve"> Informatio</w:t>
        </w:r>
      </w:ins>
      <w:ins w:id="445" w:author="Anttila  Eliel Simpson" w:date="2024-07-12T11:00:00Z">
        <w:r w:rsidR="00220529">
          <w:rPr>
            <w:rFonts w:ascii="Times New Roman" w:hAnsi="Times New Roman" w:cs="Times New Roman"/>
            <w:color w:val="000000"/>
            <w:u w:color="000000"/>
          </w:rPr>
          <w:t>n</w:t>
        </w:r>
      </w:ins>
      <w:r w:rsidR="00DB645A" w:rsidRPr="00D42740">
        <w:rPr>
          <w:rFonts w:ascii="Times New Roman" w:hAnsi="Times New Roman" w:cs="Times New Roman"/>
          <w:color w:val="000000"/>
          <w:u w:color="000000"/>
        </w:rPr>
        <w:t xml:space="preserve"> </w:t>
      </w:r>
      <w:ins w:id="446" w:author="Anttila  Eliel Simpson" w:date="2024-07-12T11:00:00Z">
        <w:r w:rsidR="00220529">
          <w:rPr>
            <w:rFonts w:ascii="Times New Roman" w:hAnsi="Times New Roman" w:cs="Times New Roman"/>
            <w:color w:val="000000"/>
            <w:u w:color="000000"/>
          </w:rPr>
          <w:t>(</w:t>
        </w:r>
      </w:ins>
      <w:r w:rsidR="00DB645A" w:rsidRPr="00D42740">
        <w:rPr>
          <w:rFonts w:ascii="Times New Roman" w:hAnsi="Times New Roman" w:cs="Times New Roman"/>
          <w:color w:val="000000"/>
          <w:u w:color="000000"/>
        </w:rPr>
        <w:t xml:space="preserve">Table </w:t>
      </w:r>
      <w:ins w:id="447" w:author="Anttila  Eliel Simpson" w:date="2024-07-12T11:00:00Z">
        <w:r w:rsidR="00220529">
          <w:rPr>
            <w:rFonts w:ascii="Times New Roman" w:hAnsi="Times New Roman" w:cs="Times New Roman"/>
            <w:color w:val="000000"/>
            <w:u w:color="000000"/>
          </w:rPr>
          <w:t>S</w:t>
        </w:r>
      </w:ins>
      <w:r w:rsidR="00DB645A" w:rsidRPr="00D42740">
        <w:rPr>
          <w:rFonts w:ascii="Times New Roman" w:hAnsi="Times New Roman" w:cs="Times New Roman"/>
          <w:color w:val="000000"/>
          <w:u w:color="000000"/>
        </w:rPr>
        <w:t>3</w:t>
      </w:r>
      <w:ins w:id="448" w:author="Anttila  Eliel Simpson" w:date="2024-07-12T11:00:00Z">
        <w:r w:rsidR="00220529">
          <w:rPr>
            <w:rFonts w:ascii="Times New Roman" w:hAnsi="Times New Roman" w:cs="Times New Roman"/>
            <w:color w:val="000000"/>
            <w:u w:color="000000"/>
          </w:rPr>
          <w:t>)</w:t>
        </w:r>
      </w:ins>
      <w:r w:rsidR="00DB645A" w:rsidRPr="00D42740">
        <w:rPr>
          <w:rFonts w:ascii="Times New Roman" w:hAnsi="Times New Roman" w:cs="Times New Roman"/>
          <w:color w:val="000000"/>
          <w:u w:color="000000"/>
        </w:rPr>
        <w:t>.</w:t>
      </w:r>
    </w:p>
    <w:p w14:paraId="404B618D" w14:textId="6B00CA67" w:rsidR="00277582" w:rsidRPr="00D42740" w:rsidRDefault="00277582" w:rsidP="00D42740">
      <w:pPr>
        <w:autoSpaceDE w:val="0"/>
        <w:autoSpaceDN w:val="0"/>
        <w:adjustRightInd w:val="0"/>
        <w:spacing w:line="360" w:lineRule="auto"/>
        <w:rPr>
          <w:rFonts w:ascii="Times New Roman" w:hAnsi="Times New Roman" w:cs="Times New Roman"/>
          <w:color w:val="000000"/>
          <w:u w:color="000000"/>
        </w:rPr>
      </w:pPr>
    </w:p>
    <w:p w14:paraId="48DEA0CE" w14:textId="6AE6A9B1" w:rsidR="00277582" w:rsidRPr="00E35C55" w:rsidRDefault="00277582"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4.4 Carbon isotope </w:t>
      </w:r>
      <w:proofErr w:type="spellStart"/>
      <w:r w:rsidRPr="00E35C55">
        <w:rPr>
          <w:rFonts w:ascii="Times New Roman" w:hAnsi="Times New Roman" w:cs="Times New Roman"/>
          <w:b/>
          <w:bCs/>
          <w:i/>
          <w:iCs/>
          <w:color w:val="000000"/>
          <w:u w:color="000000"/>
        </w:rPr>
        <w:t>chemostratigraphy</w:t>
      </w:r>
      <w:proofErr w:type="spellEnd"/>
    </w:p>
    <w:p w14:paraId="4B9E72AF" w14:textId="1FD38F83" w:rsidR="000F779D" w:rsidRPr="00E35C55" w:rsidRDefault="00FF2398"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At the base of the </w:t>
      </w:r>
      <w:r w:rsidR="000F779D" w:rsidRPr="00E35C55">
        <w:rPr>
          <w:rFonts w:ascii="Times New Roman" w:hAnsi="Times New Roman" w:cs="Times New Roman"/>
          <w:color w:val="000000"/>
          <w:u w:color="000000"/>
        </w:rPr>
        <w:t xml:space="preserve">Cryogenian </w:t>
      </w:r>
      <w:proofErr w:type="spellStart"/>
      <w:r w:rsidRPr="00E35C55">
        <w:rPr>
          <w:rFonts w:ascii="Times New Roman" w:hAnsi="Times New Roman" w:cs="Times New Roman"/>
          <w:color w:val="000000"/>
          <w:u w:color="000000"/>
        </w:rPr>
        <w:t>Khurts</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values reach a nadir of ~</w:t>
      </w:r>
      <w:ins w:id="449" w:author="Anttila  Eliel Simpson" w:date="2024-07-12T11:12:00Z">
        <w:r w:rsidR="001859D1">
          <w:rPr>
            <w:rFonts w:ascii="Times New Roman" w:hAnsi="Times New Roman" w:cs="Times New Roman"/>
            <w:color w:val="000000"/>
            <w:u w:color="000000"/>
          </w:rPr>
          <w:t xml:space="preserve"> </w:t>
        </w:r>
      </w:ins>
      <w:r w:rsidR="00470721" w:rsidRPr="00E35C55">
        <w:rPr>
          <w:rFonts w:ascii="Times New Roman" w:hAnsi="Times New Roman" w:cs="Times New Roman"/>
          <w:color w:val="000000"/>
          <w:u w:color="000000"/>
        </w:rPr>
        <w:t>-</w:t>
      </w:r>
      <w:r w:rsidRPr="00E35C55">
        <w:rPr>
          <w:rFonts w:ascii="Times New Roman" w:hAnsi="Times New Roman" w:cs="Times New Roman"/>
          <w:color w:val="000000"/>
          <w:u w:color="000000"/>
        </w:rPr>
        <w:t>6‰</w:t>
      </w:r>
      <w:r w:rsidR="001F5C8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before </w:t>
      </w:r>
      <w:r w:rsidR="00DC61E9" w:rsidRPr="00E35C55">
        <w:rPr>
          <w:rFonts w:ascii="Times New Roman" w:hAnsi="Times New Roman" w:cs="Times New Roman"/>
          <w:color w:val="000000"/>
          <w:u w:color="000000"/>
        </w:rPr>
        <w:t>r</w:t>
      </w:r>
      <w:r w:rsidR="00DC61E9">
        <w:rPr>
          <w:rFonts w:ascii="Times New Roman" w:hAnsi="Times New Roman" w:cs="Times New Roman"/>
          <w:color w:val="000000"/>
          <w:u w:color="000000"/>
        </w:rPr>
        <w:t>eturning</w:t>
      </w:r>
      <w:r w:rsidR="00DC61E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to</w:t>
      </w:r>
      <w:r w:rsidR="00DC61E9">
        <w:rPr>
          <w:rFonts w:ascii="Times New Roman" w:hAnsi="Times New Roman" w:cs="Times New Roman"/>
          <w:color w:val="000000"/>
          <w:u w:color="000000"/>
        </w:rPr>
        <w:t xml:space="preserve"> values of</w:t>
      </w:r>
      <w:r w:rsidRPr="00E35C55">
        <w:rPr>
          <w:rFonts w:ascii="Times New Roman" w:hAnsi="Times New Roman" w:cs="Times New Roman"/>
          <w:color w:val="000000"/>
          <w:u w:color="000000"/>
        </w:rPr>
        <w:t xml:space="preserve"> </w:t>
      </w:r>
      <w:r w:rsidR="00470721" w:rsidRPr="00E35C55">
        <w:rPr>
          <w:rFonts w:ascii="Times New Roman" w:hAnsi="Times New Roman" w:cs="Times New Roman"/>
          <w:color w:val="000000"/>
          <w:u w:color="000000"/>
        </w:rPr>
        <w:t>~</w:t>
      </w:r>
      <w:r w:rsidRPr="00E35C55">
        <w:rPr>
          <w:rFonts w:ascii="Times New Roman" w:hAnsi="Times New Roman" w:cs="Times New Roman"/>
          <w:color w:val="000000"/>
          <w:u w:color="000000"/>
        </w:rPr>
        <w:t>0-2‰</w:t>
      </w:r>
      <w:r w:rsidR="000F779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0F779D"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4</w:t>
      </w:r>
      <w:r w:rsidR="000F779D"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Bumbulug</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is dominated by a positive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profile</w:t>
      </w:r>
      <w:r w:rsidR="001F5C8D" w:rsidRPr="00E35C55">
        <w:rPr>
          <w:rFonts w:ascii="Times New Roman" w:hAnsi="Times New Roman" w:cs="Times New Roman"/>
          <w:color w:val="000000"/>
          <w:u w:color="000000"/>
        </w:rPr>
        <w:t xml:space="preserve"> that sits around ~</w:t>
      </w:r>
      <w:r w:rsidRPr="00E35C55">
        <w:rPr>
          <w:rFonts w:ascii="Times New Roman" w:hAnsi="Times New Roman" w:cs="Times New Roman"/>
          <w:color w:val="000000"/>
          <w:u w:color="000000"/>
        </w:rPr>
        <w:t>4</w:t>
      </w:r>
      <w:r w:rsidR="001F5C8D" w:rsidRPr="00E35C55">
        <w:rPr>
          <w:rFonts w:ascii="Times New Roman" w:hAnsi="Times New Roman" w:cs="Times New Roman"/>
          <w:color w:val="000000"/>
          <w:u w:color="000000"/>
        </w:rPr>
        <w:t>‰</w:t>
      </w:r>
      <w:ins w:id="450" w:author="Anttila  Eliel Simpson" w:date="2024-07-12T11:13:00Z">
        <w:r w:rsidR="001859D1">
          <w:rPr>
            <w:rFonts w:ascii="Times New Roman" w:hAnsi="Times New Roman" w:cs="Times New Roman"/>
            <w:color w:val="000000"/>
            <w:u w:color="000000"/>
          </w:rPr>
          <w:t xml:space="preserve">, </w:t>
        </w:r>
      </w:ins>
      <w:del w:id="451" w:author="Anttila  Eliel Simpson" w:date="2024-07-12T11:13:00Z">
        <w:r w:rsidR="00AD598A" w:rsidRPr="00E35C55" w:rsidDel="001859D1">
          <w:rPr>
            <w:rFonts w:ascii="Times New Roman" w:hAnsi="Times New Roman" w:cs="Times New Roman"/>
            <w:color w:val="000000"/>
            <w:u w:color="000000"/>
          </w:rPr>
          <w:delText xml:space="preserve"> before </w:delText>
        </w:r>
      </w:del>
      <w:r w:rsidR="00AD598A" w:rsidRPr="00E35C55">
        <w:rPr>
          <w:rFonts w:ascii="Times New Roman" w:hAnsi="Times New Roman" w:cs="Times New Roman"/>
          <w:color w:val="000000"/>
          <w:u w:color="000000"/>
        </w:rPr>
        <w:t>briefly dipping toward negative values</w:t>
      </w:r>
      <w:ins w:id="452" w:author="Anttila  Eliel Simpson" w:date="2024-07-12T11:13:00Z">
        <w:r w:rsidR="001859D1">
          <w:rPr>
            <w:rFonts w:ascii="Times New Roman" w:hAnsi="Times New Roman" w:cs="Times New Roman"/>
            <w:color w:val="000000"/>
            <w:u w:color="000000"/>
          </w:rPr>
          <w:t xml:space="preserve"> up-section</w:t>
        </w:r>
      </w:ins>
      <w:r w:rsidR="00AD598A" w:rsidRPr="00E35C55">
        <w:rPr>
          <w:rFonts w:ascii="Times New Roman" w:hAnsi="Times New Roman" w:cs="Times New Roman"/>
          <w:color w:val="000000"/>
          <w:u w:color="000000"/>
        </w:rPr>
        <w:t xml:space="preserve"> before a recovery to sustained, highly enriched (&gt;6‰) values</w:t>
      </w:r>
      <w:r w:rsidRPr="00E35C55">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0F779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0F779D"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4</w:t>
      </w:r>
      <w:r w:rsidR="000F779D" w:rsidRPr="00E35C55">
        <w:rPr>
          <w:rFonts w:ascii="Times New Roman" w:hAnsi="Times New Roman" w:cs="Times New Roman"/>
          <w:color w:val="000000"/>
          <w:u w:color="000000"/>
        </w:rPr>
        <w:t>).</w:t>
      </w:r>
      <w:r w:rsidR="00AD598A" w:rsidRPr="00E35C55">
        <w:rPr>
          <w:rFonts w:ascii="Times New Roman" w:hAnsi="Times New Roman" w:cs="Times New Roman"/>
          <w:color w:val="000000"/>
          <w:u w:color="000000"/>
        </w:rPr>
        <w:t xml:space="preserve"> </w:t>
      </w:r>
      <w:r w:rsidR="009217DD" w:rsidRPr="00E35C55">
        <w:rPr>
          <w:rFonts w:ascii="Times New Roman" w:hAnsi="Times New Roman" w:cs="Times New Roman"/>
          <w:color w:val="000000"/>
          <w:u w:color="000000"/>
        </w:rPr>
        <w:t xml:space="preserve">In general, </w:t>
      </w:r>
      <w:proofErr w:type="spellStart"/>
      <w:proofErr w:type="gramStart"/>
      <w:r w:rsidR="009217DD" w:rsidRPr="00E35C55">
        <w:rPr>
          <w:rFonts w:ascii="Times New Roman" w:hAnsi="Times New Roman" w:cs="Times New Roman"/>
          <w:color w:val="000000"/>
          <w:u w:color="000000"/>
        </w:rPr>
        <w:t>chemostratigraphically</w:t>
      </w:r>
      <w:proofErr w:type="spellEnd"/>
      <w:r w:rsidR="009217DD" w:rsidRPr="00E35C55">
        <w:rPr>
          <w:rFonts w:ascii="Times New Roman" w:hAnsi="Times New Roman" w:cs="Times New Roman"/>
          <w:color w:val="000000"/>
          <w:u w:color="000000"/>
        </w:rPr>
        <w:t>-</w:t>
      </w:r>
      <w:r w:rsidR="00AD598A" w:rsidRPr="00E35C55">
        <w:rPr>
          <w:rFonts w:ascii="Times New Roman" w:hAnsi="Times New Roman" w:cs="Times New Roman"/>
          <w:color w:val="000000"/>
          <w:u w:color="000000"/>
        </w:rPr>
        <w:t>correlated</w:t>
      </w:r>
      <w:proofErr w:type="gramEnd"/>
      <w:r w:rsidR="00AD598A" w:rsidRPr="00E35C55">
        <w:rPr>
          <w:rFonts w:ascii="Times New Roman" w:hAnsi="Times New Roman" w:cs="Times New Roman"/>
          <w:color w:val="000000"/>
          <w:u w:color="000000"/>
        </w:rPr>
        <w:t xml:space="preserve"> </w:t>
      </w:r>
      <w:r w:rsidR="009217DD" w:rsidRPr="00E35C55">
        <w:rPr>
          <w:rFonts w:ascii="Times New Roman" w:hAnsi="Times New Roman" w:cs="Times New Roman"/>
          <w:color w:val="000000"/>
          <w:u w:color="000000"/>
        </w:rPr>
        <w:t xml:space="preserve">Cryogenian strata appear to expand to the WSW, with the thickest sections observed in the proximity of </w:t>
      </w:r>
      <w:proofErr w:type="spellStart"/>
      <w:r w:rsidR="009217DD" w:rsidRPr="00E35C55">
        <w:rPr>
          <w:rFonts w:ascii="Times New Roman" w:hAnsi="Times New Roman" w:cs="Times New Roman"/>
          <w:color w:val="000000"/>
          <w:u w:color="000000"/>
        </w:rPr>
        <w:t>Agariin</w:t>
      </w:r>
      <w:proofErr w:type="spellEnd"/>
      <w:r w:rsidR="009217DD" w:rsidRPr="00E35C55">
        <w:rPr>
          <w:rFonts w:ascii="Times New Roman" w:hAnsi="Times New Roman" w:cs="Times New Roman"/>
          <w:color w:val="000000"/>
          <w:u w:color="000000"/>
        </w:rPr>
        <w:t xml:space="preserve"> Gol</w:t>
      </w:r>
      <w:ins w:id="453" w:author="Anttila  Eliel Simpson" w:date="2024-07-12T11:14:00Z">
        <w:r w:rsidR="001859D1">
          <w:rPr>
            <w:rFonts w:ascii="Times New Roman" w:hAnsi="Times New Roman" w:cs="Times New Roman"/>
            <w:color w:val="000000"/>
            <w:u w:color="000000"/>
          </w:rPr>
          <w:t xml:space="preserve"> and </w:t>
        </w:r>
      </w:ins>
      <w:del w:id="454" w:author="Anttila  Eliel Simpson" w:date="2024-07-12T11:14:00Z">
        <w:r w:rsidR="009217DD" w:rsidRPr="00E35C55" w:rsidDel="001859D1">
          <w:rPr>
            <w:rFonts w:ascii="Times New Roman" w:hAnsi="Times New Roman" w:cs="Times New Roman"/>
            <w:color w:val="000000"/>
            <w:u w:color="000000"/>
          </w:rPr>
          <w:delText>/</w:delText>
        </w:r>
      </w:del>
      <w:r w:rsidR="009217DD" w:rsidRPr="00E35C55">
        <w:rPr>
          <w:rFonts w:ascii="Times New Roman" w:hAnsi="Times New Roman" w:cs="Times New Roman"/>
          <w:color w:val="000000"/>
          <w:u w:color="000000"/>
        </w:rPr>
        <w:t xml:space="preserve">Bayan </w:t>
      </w:r>
      <w:proofErr w:type="spellStart"/>
      <w:r w:rsidR="009217DD" w:rsidRPr="00E35C55">
        <w:rPr>
          <w:rFonts w:ascii="Times New Roman" w:hAnsi="Times New Roman" w:cs="Times New Roman"/>
          <w:color w:val="000000"/>
          <w:u w:color="000000"/>
        </w:rPr>
        <w:t>Zurgh</w:t>
      </w:r>
      <w:proofErr w:type="spellEnd"/>
      <w:r w:rsidR="009217D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9217DD" w:rsidRPr="00E35C55">
        <w:rPr>
          <w:rFonts w:ascii="Times New Roman" w:hAnsi="Times New Roman" w:cs="Times New Roman"/>
          <w:color w:val="000000"/>
          <w:u w:color="000000"/>
        </w:rPr>
        <w:t>ig. 1</w:t>
      </w:r>
      <w:r w:rsidR="00701313" w:rsidRPr="00E35C55">
        <w:rPr>
          <w:rFonts w:ascii="Times New Roman" w:hAnsi="Times New Roman" w:cs="Times New Roman"/>
          <w:color w:val="000000"/>
          <w:u w:color="000000"/>
        </w:rPr>
        <w:t xml:space="preserve">B). </w:t>
      </w:r>
      <w:r w:rsidR="00AD598A" w:rsidRPr="00E35C55">
        <w:rPr>
          <w:rFonts w:ascii="Times New Roman" w:hAnsi="Times New Roman" w:cs="Times New Roman"/>
          <w:color w:val="000000"/>
          <w:u w:color="000000"/>
        </w:rPr>
        <w:t xml:space="preserve">Above the Shar </w:t>
      </w:r>
      <w:proofErr w:type="spellStart"/>
      <w:r w:rsidR="00AD598A" w:rsidRPr="00E35C55">
        <w:rPr>
          <w:rFonts w:ascii="Times New Roman" w:hAnsi="Times New Roman" w:cs="Times New Roman"/>
          <w:color w:val="000000"/>
          <w:u w:color="000000"/>
        </w:rPr>
        <w:t>Diamictite</w:t>
      </w:r>
      <w:proofErr w:type="spellEnd"/>
      <w:r w:rsidR="00AD598A" w:rsidRPr="00E35C55">
        <w:rPr>
          <w:rFonts w:ascii="Times New Roman" w:hAnsi="Times New Roman" w:cs="Times New Roman"/>
          <w:color w:val="000000"/>
          <w:u w:color="000000"/>
        </w:rPr>
        <w:t xml:space="preserve">, the basal </w:t>
      </w:r>
      <w:del w:id="455" w:author="Anttila  Eliel Simpson" w:date="2024-07-12T10:48:00Z">
        <w:r w:rsidR="00806F96" w:rsidRPr="00E35C55" w:rsidDel="003D21AE">
          <w:rPr>
            <w:rFonts w:ascii="Times New Roman" w:hAnsi="Times New Roman" w:cs="Times New Roman"/>
            <w:color w:val="000000"/>
            <w:u w:color="000000"/>
          </w:rPr>
          <w:delText>Khirv</w:delText>
        </w:r>
      </w:del>
      <w:del w:id="456" w:author="Anttila  Eliel Simpson" w:date="2024-07-12T10:47:00Z">
        <w:r w:rsidR="00806F96" w:rsidRPr="00E35C55" w:rsidDel="003D21AE">
          <w:rPr>
            <w:rFonts w:ascii="Times New Roman" w:hAnsi="Times New Roman" w:cs="Times New Roman"/>
            <w:color w:val="000000"/>
            <w:u w:color="000000"/>
          </w:rPr>
          <w:delText>e</w:delText>
        </w:r>
      </w:del>
      <w:del w:id="457" w:author="Anttila  Eliel Simpson" w:date="2024-07-12T10:48:00Z">
        <w:r w:rsidR="00806F96" w:rsidRPr="00E35C55" w:rsidDel="003D21AE">
          <w:rPr>
            <w:rFonts w:ascii="Times New Roman" w:hAnsi="Times New Roman" w:cs="Times New Roman"/>
            <w:color w:val="000000"/>
            <w:u w:color="000000"/>
          </w:rPr>
          <w:delText>steg</w:delText>
        </w:r>
      </w:del>
      <w:proofErr w:type="spellStart"/>
      <w:ins w:id="458" w:author="Anttila  Eliel Simpson" w:date="2024-07-12T10:48:00Z">
        <w:r w:rsidR="003D21AE">
          <w:rPr>
            <w:rFonts w:ascii="Times New Roman" w:hAnsi="Times New Roman" w:cs="Times New Roman"/>
            <w:color w:val="000000"/>
            <w:u w:color="000000"/>
          </w:rPr>
          <w:t>Khirvesteg</w:t>
        </w:r>
      </w:ins>
      <w:proofErr w:type="spellEnd"/>
      <w:r w:rsidR="00AD598A"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D598A" w:rsidRPr="00E35C55">
        <w:rPr>
          <w:rFonts w:ascii="Times New Roman" w:hAnsi="Times New Roman" w:cs="Times New Roman"/>
          <w:color w:val="000000"/>
          <w:u w:color="000000"/>
        </w:rPr>
        <w:t xml:space="preserve"> hosts a distinctive decrease in </w:t>
      </w:r>
      <w:r w:rsidR="00AD598A" w:rsidRPr="00D42740">
        <w:rPr>
          <w:rFonts w:ascii="Times New Roman" w:hAnsi="Times New Roman" w:cs="Times New Roman"/>
          <w:color w:val="000000"/>
          <w:u w:color="000000"/>
        </w:rPr>
        <w:t>δ</w:t>
      </w:r>
      <w:r w:rsidR="00AD598A" w:rsidRPr="00E35C55">
        <w:rPr>
          <w:rFonts w:ascii="Times New Roman" w:hAnsi="Times New Roman" w:cs="Times New Roman"/>
          <w:color w:val="000000"/>
          <w:u w:color="000000"/>
          <w:vertAlign w:val="superscript"/>
        </w:rPr>
        <w:t>13</w:t>
      </w:r>
      <w:r w:rsidR="00AD598A" w:rsidRPr="00E35C55">
        <w:rPr>
          <w:rFonts w:ascii="Times New Roman" w:hAnsi="Times New Roman" w:cs="Times New Roman"/>
          <w:color w:val="000000"/>
          <w:u w:color="000000"/>
        </w:rPr>
        <w:t xml:space="preserve">C, from 0 to -3‰, </w:t>
      </w:r>
      <w:r w:rsidR="00AD598A" w:rsidRPr="00E35C55">
        <w:rPr>
          <w:rFonts w:ascii="Times New Roman" w:hAnsi="Times New Roman" w:cs="Times New Roman"/>
          <w:color w:val="000000"/>
          <w:u w:color="000000"/>
        </w:rPr>
        <w:lastRenderedPageBreak/>
        <w:t>before a recovery to positive values (</w:t>
      </w:r>
      <w:r w:rsidR="003C6E0E">
        <w:rPr>
          <w:rFonts w:ascii="Times New Roman" w:hAnsi="Times New Roman" w:cs="Times New Roman"/>
          <w:color w:val="000000"/>
          <w:u w:color="000000"/>
        </w:rPr>
        <w:t>f</w:t>
      </w:r>
      <w:r w:rsidR="00AD598A" w:rsidRPr="00E35C55">
        <w:rPr>
          <w:rFonts w:ascii="Times New Roman" w:hAnsi="Times New Roman" w:cs="Times New Roman"/>
          <w:color w:val="000000"/>
          <w:u w:color="000000"/>
        </w:rPr>
        <w:t>ig.</w:t>
      </w:r>
      <w:r w:rsidR="003C6E0E">
        <w:rPr>
          <w:rFonts w:ascii="Times New Roman" w:hAnsi="Times New Roman" w:cs="Times New Roman"/>
          <w:color w:val="000000"/>
          <w:u w:color="000000"/>
        </w:rPr>
        <w:t xml:space="preserve"> 4</w:t>
      </w:r>
      <w:r w:rsidR="00AD598A" w:rsidRPr="00E35C55">
        <w:rPr>
          <w:rFonts w:ascii="Times New Roman" w:hAnsi="Times New Roman" w:cs="Times New Roman"/>
          <w:color w:val="000000"/>
          <w:u w:color="000000"/>
        </w:rPr>
        <w:t>). In all sections that contain this</w:t>
      </w:r>
      <w:r w:rsidR="001F5C8D" w:rsidRPr="00E35C55">
        <w:rPr>
          <w:rFonts w:ascii="Times New Roman" w:hAnsi="Times New Roman" w:cs="Times New Roman"/>
          <w:color w:val="000000"/>
          <w:u w:color="000000"/>
        </w:rPr>
        <w:t xml:space="preserve"> isotopic</w:t>
      </w:r>
      <w:r w:rsidR="00AD598A" w:rsidRPr="00E35C55">
        <w:rPr>
          <w:rFonts w:ascii="Times New Roman" w:hAnsi="Times New Roman" w:cs="Times New Roman"/>
          <w:color w:val="000000"/>
          <w:u w:color="000000"/>
        </w:rPr>
        <w:t xml:space="preserve"> profile, the initial</w:t>
      </w:r>
      <w:r w:rsidR="00342318" w:rsidRPr="00E35C55">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decrease</w:t>
      </w:r>
      <w:r w:rsidR="001F5C8D" w:rsidRPr="00E35C55">
        <w:rPr>
          <w:rFonts w:ascii="Times New Roman" w:hAnsi="Times New Roman" w:cs="Times New Roman"/>
          <w:color w:val="000000"/>
          <w:u w:color="000000"/>
        </w:rPr>
        <w:t xml:space="preserve"> in </w:t>
      </w:r>
      <w:r w:rsidR="001F5C8D" w:rsidRPr="00D42740">
        <w:rPr>
          <w:rFonts w:ascii="Times New Roman" w:hAnsi="Times New Roman" w:cs="Times New Roman"/>
          <w:color w:val="000000"/>
          <w:u w:color="000000"/>
        </w:rPr>
        <w:t>δ</w:t>
      </w:r>
      <w:r w:rsidR="001F5C8D" w:rsidRPr="00E35C55">
        <w:rPr>
          <w:rFonts w:ascii="Times New Roman" w:hAnsi="Times New Roman" w:cs="Times New Roman"/>
          <w:color w:val="000000"/>
          <w:u w:color="000000"/>
          <w:vertAlign w:val="superscript"/>
        </w:rPr>
        <w:t>13</w:t>
      </w:r>
      <w:r w:rsidR="001F5C8D" w:rsidRPr="00E35C55">
        <w:rPr>
          <w:rFonts w:ascii="Times New Roman" w:hAnsi="Times New Roman" w:cs="Times New Roman"/>
          <w:color w:val="000000"/>
          <w:u w:color="000000"/>
        </w:rPr>
        <w:t>C</w:t>
      </w:r>
      <w:r w:rsidR="00AD598A" w:rsidRPr="00E35C55">
        <w:rPr>
          <w:rFonts w:ascii="Times New Roman" w:hAnsi="Times New Roman" w:cs="Times New Roman"/>
          <w:color w:val="000000"/>
          <w:u w:color="000000"/>
        </w:rPr>
        <w:t xml:space="preserve"> occurs in strata that host </w:t>
      </w:r>
      <w:proofErr w:type="spellStart"/>
      <w:r w:rsidR="00AD598A" w:rsidRPr="00E35C55">
        <w:rPr>
          <w:rFonts w:ascii="Times New Roman" w:hAnsi="Times New Roman" w:cs="Times New Roman"/>
          <w:color w:val="000000"/>
          <w:u w:color="000000"/>
        </w:rPr>
        <w:t>sheetcrack</w:t>
      </w:r>
      <w:proofErr w:type="spellEnd"/>
      <w:r w:rsidR="00AD598A" w:rsidRPr="00E35C55">
        <w:rPr>
          <w:rFonts w:ascii="Times New Roman" w:hAnsi="Times New Roman" w:cs="Times New Roman"/>
          <w:color w:val="000000"/>
          <w:u w:color="000000"/>
        </w:rPr>
        <w:t xml:space="preserve"> cements (</w:t>
      </w:r>
      <w:r w:rsidR="003C6E0E">
        <w:rPr>
          <w:rFonts w:ascii="Times New Roman" w:hAnsi="Times New Roman" w:cs="Times New Roman"/>
          <w:color w:val="000000"/>
          <w:u w:color="000000"/>
        </w:rPr>
        <w:t>f</w:t>
      </w:r>
      <w:r w:rsidR="00AD598A" w:rsidRPr="00E35C55">
        <w:rPr>
          <w:rFonts w:ascii="Times New Roman" w:hAnsi="Times New Roman" w:cs="Times New Roman"/>
          <w:color w:val="000000"/>
          <w:u w:color="000000"/>
        </w:rPr>
        <w:t>ig</w:t>
      </w:r>
      <w:ins w:id="459" w:author="Anttila  Eliel Simpson" w:date="2024-07-12T11:14:00Z">
        <w:r w:rsidR="001859D1">
          <w:rPr>
            <w:rFonts w:ascii="Times New Roman" w:hAnsi="Times New Roman" w:cs="Times New Roman"/>
            <w:color w:val="000000"/>
            <w:u w:color="000000"/>
          </w:rPr>
          <w:t>.</w:t>
        </w:r>
      </w:ins>
      <w:r w:rsidR="00AD598A"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4D</w:t>
      </w:r>
      <w:r w:rsidR="00AD598A" w:rsidRPr="00E35C55">
        <w:rPr>
          <w:rFonts w:ascii="Times New Roman" w:hAnsi="Times New Roman" w:cs="Times New Roman"/>
          <w:color w:val="000000"/>
          <w:u w:color="000000"/>
        </w:rPr>
        <w:t>).</w:t>
      </w:r>
    </w:p>
    <w:p w14:paraId="4F5CF97A" w14:textId="173874F3" w:rsidR="00AD598A" w:rsidRPr="00E35C55" w:rsidRDefault="000F779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C</w:t>
      </w:r>
      <w:r w:rsidR="00AD598A" w:rsidRPr="00E35C55">
        <w:rPr>
          <w:rFonts w:ascii="Times New Roman" w:hAnsi="Times New Roman" w:cs="Times New Roman"/>
          <w:color w:val="000000"/>
          <w:u w:color="000000"/>
        </w:rPr>
        <w:t xml:space="preserve">ondensed phosphorite facies </w:t>
      </w:r>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Khes</w:t>
      </w:r>
      <w:r w:rsidR="003C6E0E">
        <w:rPr>
          <w:rFonts w:ascii="Times New Roman" w:hAnsi="Times New Roman" w:cs="Times New Roman"/>
          <w:color w:val="000000"/>
          <w:u w:color="000000"/>
        </w:rPr>
        <w:t>e</w:t>
      </w:r>
      <w:r w:rsidRPr="00E35C55">
        <w:rPr>
          <w:rFonts w:ascii="Times New Roman" w:hAnsi="Times New Roman" w:cs="Times New Roman"/>
          <w:color w:val="000000"/>
          <w:u w:color="000000"/>
        </w:rPr>
        <w:t>en</w:t>
      </w:r>
      <w:proofErr w:type="spellEnd"/>
      <w:r w:rsidRPr="00E35C55">
        <w:rPr>
          <w:rFonts w:ascii="Times New Roman" w:hAnsi="Times New Roman" w:cs="Times New Roman"/>
          <w:color w:val="000000"/>
          <w:u w:color="000000"/>
        </w:rPr>
        <w:t xml:space="preserve"> Fm</w:t>
      </w:r>
      <w:r w:rsidR="00AD598A" w:rsidRPr="00E35C55">
        <w:rPr>
          <w:rFonts w:ascii="Times New Roman" w:hAnsi="Times New Roman" w:cs="Times New Roman"/>
          <w:color w:val="000000"/>
          <w:u w:color="000000"/>
        </w:rPr>
        <w:t xml:space="preserve"> host scattered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w:t>
      </w:r>
      <w:r w:rsidRPr="00E35C55" w:rsidDel="000F779D">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profiles</w:t>
      </w:r>
      <w:r w:rsidR="00E147DB" w:rsidRPr="00E35C55">
        <w:rPr>
          <w:rFonts w:ascii="Times New Roman" w:hAnsi="Times New Roman" w:cs="Times New Roman"/>
          <w:color w:val="000000"/>
          <w:u w:color="000000"/>
        </w:rPr>
        <w:t xml:space="preserve"> with</w:t>
      </w:r>
      <w:r w:rsidR="00EF7264" w:rsidRPr="00E35C55">
        <w:rPr>
          <w:rFonts w:ascii="Times New Roman" w:hAnsi="Times New Roman" w:cs="Times New Roman"/>
          <w:color w:val="000000"/>
          <w:u w:color="000000"/>
        </w:rPr>
        <w:t xml:space="preserve"> a negative excursion to ~-4‰ before a recovery to positive </w:t>
      </w:r>
      <w:r w:rsidR="00EF7264" w:rsidRPr="00D42740">
        <w:rPr>
          <w:rFonts w:ascii="Times New Roman" w:hAnsi="Times New Roman" w:cs="Times New Roman"/>
          <w:color w:val="000000"/>
          <w:u w:color="000000"/>
        </w:rPr>
        <w:t>δ</w:t>
      </w:r>
      <w:r w:rsidR="00EF7264" w:rsidRPr="00E35C55">
        <w:rPr>
          <w:rFonts w:ascii="Times New Roman" w:hAnsi="Times New Roman" w:cs="Times New Roman"/>
          <w:color w:val="000000"/>
          <w:u w:color="000000"/>
          <w:vertAlign w:val="superscript"/>
        </w:rPr>
        <w:t>13</w:t>
      </w:r>
      <w:r w:rsidR="00EF7264" w:rsidRPr="00E35C55">
        <w:rPr>
          <w:rFonts w:ascii="Times New Roman" w:hAnsi="Times New Roman" w:cs="Times New Roman"/>
          <w:color w:val="000000"/>
          <w:u w:color="000000"/>
        </w:rPr>
        <w:t>C values</w:t>
      </w:r>
      <w:r w:rsidR="00701313"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701313"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701313" w:rsidRPr="00E35C55">
        <w:rPr>
          <w:rFonts w:ascii="Times New Roman" w:hAnsi="Times New Roman" w:cs="Times New Roman"/>
          <w:color w:val="000000"/>
          <w:u w:color="000000"/>
        </w:rPr>
        <w:t>)</w:t>
      </w:r>
      <w:r w:rsidR="00EF7264" w:rsidRPr="00E35C55">
        <w:rPr>
          <w:rFonts w:ascii="Times New Roman" w:hAnsi="Times New Roman" w:cs="Times New Roman"/>
          <w:color w:val="000000"/>
          <w:u w:color="000000"/>
        </w:rPr>
        <w:t xml:space="preserve">. In the more expanded upper portions of the </w:t>
      </w:r>
      <w:proofErr w:type="spellStart"/>
      <w:r w:rsidR="00EF7264" w:rsidRPr="00E35C55">
        <w:rPr>
          <w:rFonts w:ascii="Times New Roman" w:hAnsi="Times New Roman" w:cs="Times New Roman"/>
          <w:color w:val="000000"/>
          <w:u w:color="000000"/>
        </w:rPr>
        <w:t>Kheseen</w:t>
      </w:r>
      <w:proofErr w:type="spellEnd"/>
      <w:r w:rsidR="00EF726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F7264" w:rsidRPr="00E35C55">
        <w:rPr>
          <w:rFonts w:ascii="Times New Roman" w:hAnsi="Times New Roman" w:cs="Times New Roman"/>
          <w:color w:val="000000"/>
          <w:u w:color="000000"/>
        </w:rPr>
        <w:t xml:space="preserve">, </w:t>
      </w:r>
      <w:r w:rsidR="00EF7264" w:rsidRPr="00D42740">
        <w:rPr>
          <w:rFonts w:ascii="Times New Roman" w:hAnsi="Times New Roman" w:cs="Times New Roman"/>
          <w:color w:val="000000"/>
          <w:u w:color="000000"/>
        </w:rPr>
        <w:t>δ</w:t>
      </w:r>
      <w:r w:rsidR="00EF7264" w:rsidRPr="00E35C55">
        <w:rPr>
          <w:rFonts w:ascii="Times New Roman" w:hAnsi="Times New Roman" w:cs="Times New Roman"/>
          <w:color w:val="000000"/>
          <w:u w:color="000000"/>
          <w:vertAlign w:val="superscript"/>
        </w:rPr>
        <w:t>13</w:t>
      </w:r>
      <w:r w:rsidR="00EF7264" w:rsidRPr="00E35C55">
        <w:rPr>
          <w:rFonts w:ascii="Times New Roman" w:hAnsi="Times New Roman" w:cs="Times New Roman"/>
          <w:color w:val="000000"/>
          <w:u w:color="000000"/>
        </w:rPr>
        <w:t xml:space="preserve">C profiles are more </w:t>
      </w:r>
      <w:r w:rsidR="00FD5C0B" w:rsidRPr="00E35C55">
        <w:rPr>
          <w:rFonts w:ascii="Times New Roman" w:hAnsi="Times New Roman" w:cs="Times New Roman"/>
          <w:color w:val="000000"/>
          <w:u w:color="000000"/>
        </w:rPr>
        <w:t xml:space="preserve">directly </w:t>
      </w:r>
      <w:r w:rsidR="002C7F62" w:rsidRPr="00E35C55">
        <w:rPr>
          <w:rFonts w:ascii="Times New Roman" w:hAnsi="Times New Roman" w:cs="Times New Roman"/>
          <w:color w:val="000000"/>
          <w:u w:color="000000"/>
        </w:rPr>
        <w:t xml:space="preserve">correlated </w:t>
      </w:r>
      <w:r w:rsidR="00E147DB" w:rsidRPr="00E35C55">
        <w:rPr>
          <w:rFonts w:ascii="Times New Roman" w:hAnsi="Times New Roman" w:cs="Times New Roman"/>
          <w:color w:val="000000"/>
          <w:u w:color="000000"/>
        </w:rPr>
        <w:t>with global composite curves</w:t>
      </w:r>
      <w:ins w:id="460" w:author="Eliel Anttila" w:date="2024-07-03T11:18:00Z">
        <w:r w:rsidR="006571FC">
          <w:rPr>
            <w:rFonts w:ascii="Times New Roman" w:hAnsi="Times New Roman" w:cs="Times New Roman"/>
            <w:color w:val="000000"/>
            <w:u w:color="000000"/>
          </w:rPr>
          <w:t xml:space="preserve"> (</w:t>
        </w:r>
      </w:ins>
      <w:ins w:id="461" w:author="Eliel Anttila" w:date="2024-07-03T11:19:00Z">
        <w:r w:rsidR="006571FC">
          <w:rPr>
            <w:rFonts w:ascii="Times New Roman" w:hAnsi="Times New Roman" w:cs="Times New Roman"/>
            <w:color w:val="000000"/>
            <w:u w:color="000000"/>
          </w:rPr>
          <w:t>fig. 11B</w:t>
        </w:r>
        <w:proofErr w:type="gramStart"/>
        <w:r w:rsidR="006571FC">
          <w:rPr>
            <w:rFonts w:ascii="Times New Roman" w:hAnsi="Times New Roman" w:cs="Times New Roman"/>
            <w:color w:val="000000"/>
            <w:u w:color="000000"/>
          </w:rPr>
          <w:t>)</w:t>
        </w:r>
      </w:ins>
      <w:r w:rsidR="00EF7264" w:rsidRPr="00E35C55">
        <w:rPr>
          <w:rFonts w:ascii="Times New Roman" w:hAnsi="Times New Roman" w:cs="Times New Roman"/>
          <w:color w:val="000000"/>
          <w:u w:color="000000"/>
        </w:rPr>
        <w:t>, and</w:t>
      </w:r>
      <w:proofErr w:type="gramEnd"/>
      <w:r w:rsidR="00EF7264" w:rsidRPr="00E35C55">
        <w:rPr>
          <w:rFonts w:ascii="Times New Roman" w:hAnsi="Times New Roman" w:cs="Times New Roman"/>
          <w:color w:val="000000"/>
          <w:u w:color="000000"/>
        </w:rPr>
        <w:t xml:space="preserve"> vary</w:t>
      </w:r>
      <w:r w:rsidRPr="00E35C55">
        <w:rPr>
          <w:rFonts w:ascii="Times New Roman" w:hAnsi="Times New Roman" w:cs="Times New Roman"/>
          <w:color w:val="000000"/>
          <w:u w:color="000000"/>
        </w:rPr>
        <w:t xml:space="preserve"> from -</w:t>
      </w:r>
      <w:r w:rsidR="00EF7264" w:rsidRPr="00E35C55">
        <w:rPr>
          <w:rFonts w:ascii="Times New Roman" w:hAnsi="Times New Roman" w:cs="Times New Roman"/>
          <w:color w:val="000000"/>
          <w:u w:color="000000"/>
        </w:rPr>
        <w:t>2</w:t>
      </w:r>
      <w:r w:rsidRPr="00E35C55">
        <w:rPr>
          <w:rFonts w:ascii="Times New Roman" w:hAnsi="Times New Roman" w:cs="Times New Roman"/>
          <w:color w:val="000000"/>
          <w:u w:color="000000"/>
        </w:rPr>
        <w:t xml:space="preserve"> to +2</w:t>
      </w:r>
      <w:r w:rsidR="00EF7264" w:rsidRPr="00E35C55">
        <w:rPr>
          <w:rFonts w:ascii="Times New Roman" w:hAnsi="Times New Roman" w:cs="Times New Roman"/>
          <w:color w:val="000000"/>
          <w:u w:color="000000"/>
        </w:rPr>
        <w:t xml:space="preserve">‰. </w:t>
      </w:r>
    </w:p>
    <w:p w14:paraId="5AF4C894" w14:textId="200E48ED" w:rsidR="00277582" w:rsidRPr="00E35C55" w:rsidRDefault="002C7F62"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A </w:t>
      </w:r>
      <w:r w:rsidR="00342318" w:rsidRPr="00E35C55">
        <w:rPr>
          <w:rFonts w:ascii="Times New Roman" w:hAnsi="Times New Roman" w:cs="Times New Roman"/>
          <w:color w:val="000000"/>
          <w:u w:color="000000"/>
        </w:rPr>
        <w:t xml:space="preserve">decrease </w:t>
      </w:r>
      <w:r w:rsidR="005865D4" w:rsidRPr="00E35C55">
        <w:rPr>
          <w:rFonts w:ascii="Times New Roman" w:hAnsi="Times New Roman" w:cs="Times New Roman"/>
          <w:color w:val="000000"/>
          <w:u w:color="000000"/>
        </w:rPr>
        <w:t xml:space="preserve">of </w:t>
      </w:r>
      <w:r w:rsidR="00342318" w:rsidRPr="00D42740">
        <w:rPr>
          <w:rFonts w:ascii="Times New Roman" w:hAnsi="Times New Roman" w:cs="Times New Roman"/>
          <w:color w:val="000000"/>
          <w:u w:color="000000"/>
        </w:rPr>
        <w:t>δ</w:t>
      </w:r>
      <w:r w:rsidR="00342318" w:rsidRPr="00E35C55">
        <w:rPr>
          <w:rFonts w:ascii="Times New Roman" w:hAnsi="Times New Roman" w:cs="Times New Roman"/>
          <w:color w:val="000000"/>
          <w:u w:color="000000"/>
          <w:vertAlign w:val="superscript"/>
        </w:rPr>
        <w:t>13</w:t>
      </w:r>
      <w:r w:rsidR="00342318" w:rsidRPr="00E35C55">
        <w:rPr>
          <w:rFonts w:ascii="Times New Roman" w:hAnsi="Times New Roman" w:cs="Times New Roman"/>
          <w:color w:val="000000"/>
          <w:u w:color="000000"/>
        </w:rPr>
        <w:t xml:space="preserve">C values </w:t>
      </w:r>
      <w:r w:rsidR="005865D4" w:rsidRPr="00E35C55">
        <w:rPr>
          <w:rFonts w:ascii="Times New Roman" w:hAnsi="Times New Roman" w:cs="Times New Roman"/>
          <w:color w:val="000000"/>
          <w:u w:color="000000"/>
        </w:rPr>
        <w:t>to ~</w:t>
      </w:r>
      <w:ins w:id="462" w:author="Anttila  Eliel Simpson" w:date="2024-07-12T11:15:00Z">
        <w:r w:rsidR="001859D1">
          <w:rPr>
            <w:rFonts w:ascii="Times New Roman" w:hAnsi="Times New Roman" w:cs="Times New Roman"/>
            <w:color w:val="000000"/>
            <w:u w:color="000000"/>
          </w:rPr>
          <w:t xml:space="preserve"> </w:t>
        </w:r>
      </w:ins>
      <w:r w:rsidR="005865D4" w:rsidRPr="00E35C55">
        <w:rPr>
          <w:rFonts w:ascii="Times New Roman" w:hAnsi="Times New Roman" w:cs="Times New Roman"/>
          <w:color w:val="000000"/>
          <w:u w:color="000000"/>
        </w:rPr>
        <w:t>-3</w:t>
      </w:r>
      <w:r w:rsidR="00342318" w:rsidRPr="00E35C55">
        <w:rPr>
          <w:rFonts w:ascii="Times New Roman" w:hAnsi="Times New Roman" w:cs="Times New Roman"/>
          <w:color w:val="000000"/>
          <w:u w:color="000000"/>
        </w:rPr>
        <w:t>‰</w:t>
      </w:r>
      <w:r w:rsidR="00470721" w:rsidRPr="00E35C55">
        <w:rPr>
          <w:rFonts w:ascii="Times New Roman" w:hAnsi="Times New Roman" w:cs="Times New Roman"/>
          <w:color w:val="000000"/>
          <w:u w:color="000000"/>
        </w:rPr>
        <w:t xml:space="preserve">, </w:t>
      </w:r>
      <w:r w:rsidR="00342318" w:rsidRPr="00E35C55">
        <w:rPr>
          <w:rFonts w:ascii="Times New Roman" w:hAnsi="Times New Roman" w:cs="Times New Roman"/>
          <w:color w:val="000000"/>
          <w:u w:color="000000"/>
        </w:rPr>
        <w:t xml:space="preserve">followed by a recovery to 0‰ </w:t>
      </w:r>
      <w:r w:rsidR="00470721" w:rsidRPr="00E35C55">
        <w:rPr>
          <w:rFonts w:ascii="Times New Roman" w:hAnsi="Times New Roman" w:cs="Times New Roman"/>
          <w:color w:val="000000"/>
          <w:u w:color="000000"/>
        </w:rPr>
        <w:t xml:space="preserve">is a profile </w:t>
      </w:r>
      <w:r w:rsidR="00342318" w:rsidRPr="00E35C55">
        <w:rPr>
          <w:rFonts w:ascii="Times New Roman" w:hAnsi="Times New Roman" w:cs="Times New Roman"/>
          <w:color w:val="000000"/>
          <w:u w:color="000000"/>
        </w:rPr>
        <w:t xml:space="preserve">diagnostic of the Lower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Fm</w:t>
      </w:r>
      <w:r w:rsidR="005865D4"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5865D4"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 xml:space="preserve"> In the Middle </w:t>
      </w:r>
      <w:r w:rsidR="00504468" w:rsidRPr="00E35C55">
        <w:rPr>
          <w:rFonts w:ascii="Times New Roman" w:hAnsi="Times New Roman" w:cs="Times New Roman"/>
          <w:color w:val="000000"/>
          <w:u w:color="000000"/>
        </w:rPr>
        <w:t>Mb</w:t>
      </w:r>
      <w:r w:rsidR="00342318" w:rsidRPr="00E35C55">
        <w:rPr>
          <w:rFonts w:ascii="Times New Roman" w:hAnsi="Times New Roman" w:cs="Times New Roman"/>
          <w:color w:val="000000"/>
          <w:u w:color="000000"/>
        </w:rPr>
        <w:t xml:space="preserve">, </w:t>
      </w:r>
      <w:r w:rsidR="005865D4" w:rsidRPr="00E35C55">
        <w:rPr>
          <w:rFonts w:ascii="Times New Roman" w:hAnsi="Times New Roman" w:cs="Times New Roman"/>
          <w:color w:val="000000"/>
          <w:u w:color="000000"/>
        </w:rPr>
        <w:t>positive values of</w:t>
      </w:r>
      <w:r w:rsidR="00342318" w:rsidRPr="00E35C55">
        <w:rPr>
          <w:rFonts w:ascii="Times New Roman" w:hAnsi="Times New Roman" w:cs="Times New Roman"/>
          <w:color w:val="000000"/>
          <w:u w:color="000000"/>
        </w:rPr>
        <w:t xml:space="preserve"> ~</w:t>
      </w:r>
      <w:ins w:id="463" w:author="Anttila  Eliel Simpson" w:date="2024-07-12T11:16:00Z">
        <w:r w:rsidR="001859D1">
          <w:rPr>
            <w:rFonts w:ascii="Times New Roman" w:hAnsi="Times New Roman" w:cs="Times New Roman"/>
            <w:color w:val="000000"/>
            <w:u w:color="000000"/>
          </w:rPr>
          <w:t xml:space="preserve"> </w:t>
        </w:r>
      </w:ins>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 xml:space="preserve">2‰ </w:t>
      </w:r>
      <w:r w:rsidR="005865D4" w:rsidRPr="00E35C55">
        <w:rPr>
          <w:rFonts w:ascii="Times New Roman" w:hAnsi="Times New Roman" w:cs="Times New Roman"/>
          <w:color w:val="000000"/>
          <w:u w:color="000000"/>
        </w:rPr>
        <w:t xml:space="preserve">are </w:t>
      </w:r>
      <w:r w:rsidR="00342318" w:rsidRPr="00E35C55">
        <w:rPr>
          <w:rFonts w:ascii="Times New Roman" w:hAnsi="Times New Roman" w:cs="Times New Roman"/>
          <w:color w:val="000000"/>
          <w:u w:color="000000"/>
        </w:rPr>
        <w:t>followed by a decrease to ~</w:t>
      </w:r>
      <w:ins w:id="464" w:author="Anttila  Eliel Simpson" w:date="2024-07-12T11:16:00Z">
        <w:r w:rsidR="001859D1">
          <w:rPr>
            <w:rFonts w:ascii="Times New Roman" w:hAnsi="Times New Roman" w:cs="Times New Roman"/>
            <w:color w:val="000000"/>
            <w:u w:color="000000"/>
          </w:rPr>
          <w:t xml:space="preserve"> </w:t>
        </w:r>
      </w:ins>
      <w:r w:rsidR="00342318" w:rsidRPr="00E35C55">
        <w:rPr>
          <w:rFonts w:ascii="Times New Roman" w:hAnsi="Times New Roman" w:cs="Times New Roman"/>
          <w:color w:val="000000"/>
          <w:u w:color="000000"/>
        </w:rPr>
        <w:t>-1.5‰</w:t>
      </w:r>
      <w:r w:rsidR="005865D4"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5865D4"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5865D4" w:rsidRPr="00E35C55">
        <w:rPr>
          <w:rFonts w:ascii="Times New Roman" w:hAnsi="Times New Roman" w:cs="Times New Roman"/>
          <w:color w:val="000000"/>
          <w:u w:color="000000"/>
        </w:rPr>
        <w:t xml:space="preserve">). These are followed </w:t>
      </w:r>
      <w:r w:rsidR="00342318" w:rsidRPr="00E35C55">
        <w:rPr>
          <w:rFonts w:ascii="Times New Roman" w:hAnsi="Times New Roman" w:cs="Times New Roman"/>
          <w:color w:val="000000"/>
          <w:u w:color="000000"/>
        </w:rPr>
        <w:t xml:space="preserve">a recovery </w:t>
      </w:r>
      <w:r w:rsidR="00470721" w:rsidRPr="00E35C55">
        <w:rPr>
          <w:rFonts w:ascii="Times New Roman" w:hAnsi="Times New Roman" w:cs="Times New Roman"/>
          <w:color w:val="000000"/>
          <w:u w:color="000000"/>
        </w:rPr>
        <w:t xml:space="preserve">in </w:t>
      </w:r>
      <w:r w:rsidR="005865D4" w:rsidRPr="00E35C55">
        <w:rPr>
          <w:rFonts w:ascii="Times New Roman" w:hAnsi="Times New Roman" w:cs="Times New Roman"/>
          <w:color w:val="000000"/>
          <w:u w:color="000000"/>
        </w:rPr>
        <w:t xml:space="preserve">the Upper Mb </w:t>
      </w:r>
      <w:r w:rsidR="00342318" w:rsidRPr="00E35C55">
        <w:rPr>
          <w:rFonts w:ascii="Times New Roman" w:hAnsi="Times New Roman" w:cs="Times New Roman"/>
          <w:color w:val="000000"/>
          <w:u w:color="000000"/>
        </w:rPr>
        <w:t>to approximately 0</w:t>
      </w:r>
      <w:ins w:id="465" w:author="Anttila  Eliel Simpson" w:date="2024-07-12T11:16:00Z">
        <w:r w:rsidR="001859D1">
          <w:rPr>
            <w:rFonts w:ascii="Times New Roman" w:hAnsi="Times New Roman" w:cs="Times New Roman"/>
            <w:color w:val="000000"/>
            <w:u w:color="000000"/>
          </w:rPr>
          <w:t>‰</w:t>
        </w:r>
      </w:ins>
      <w:r w:rsidR="00342318" w:rsidRPr="00E35C55">
        <w:rPr>
          <w:rFonts w:ascii="Times New Roman" w:hAnsi="Times New Roman" w:cs="Times New Roman"/>
          <w:color w:val="000000"/>
          <w:u w:color="000000"/>
        </w:rPr>
        <w:t xml:space="preserve"> to </w:t>
      </w:r>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2‰</w:t>
      </w:r>
      <w:r w:rsidR="00470721" w:rsidRPr="00E35C55">
        <w:rPr>
          <w:rFonts w:ascii="Times New Roman" w:hAnsi="Times New Roman" w:cs="Times New Roman"/>
          <w:color w:val="000000"/>
          <w:u w:color="000000"/>
        </w:rPr>
        <w:t xml:space="preserve">, with these values persisting </w:t>
      </w:r>
      <w:del w:id="466" w:author="Anttila  Eliel Simpson" w:date="2024-07-12T11:16:00Z">
        <w:r w:rsidR="00342318" w:rsidRPr="00E35C55" w:rsidDel="001859D1">
          <w:rPr>
            <w:rFonts w:ascii="Times New Roman" w:hAnsi="Times New Roman" w:cs="Times New Roman"/>
            <w:color w:val="000000"/>
            <w:u w:color="000000"/>
          </w:rPr>
          <w:delText xml:space="preserve">through </w:delText>
        </w:r>
      </w:del>
      <w:ins w:id="467" w:author="Anttila  Eliel Simpson" w:date="2024-07-12T11:16:00Z">
        <w:r w:rsidR="001859D1">
          <w:rPr>
            <w:rFonts w:ascii="Times New Roman" w:hAnsi="Times New Roman" w:cs="Times New Roman"/>
            <w:color w:val="000000"/>
            <w:u w:color="000000"/>
          </w:rPr>
          <w:t>up to</w:t>
        </w:r>
        <w:r w:rsidR="001859D1" w:rsidRPr="00E35C55">
          <w:rPr>
            <w:rFonts w:ascii="Times New Roman" w:hAnsi="Times New Roman" w:cs="Times New Roman"/>
            <w:color w:val="000000"/>
            <w:u w:color="000000"/>
          </w:rPr>
          <w:t xml:space="preserve"> </w:t>
        </w:r>
      </w:ins>
      <w:del w:id="468" w:author="Anttila  Eliel Simpson" w:date="2024-07-12T11:16:00Z">
        <w:r w:rsidR="00342318" w:rsidRPr="00E35C55" w:rsidDel="001859D1">
          <w:rPr>
            <w:rFonts w:ascii="Times New Roman" w:hAnsi="Times New Roman" w:cs="Times New Roman"/>
            <w:color w:val="000000"/>
            <w:u w:color="000000"/>
          </w:rPr>
          <w:delText>the influx of</w:delText>
        </w:r>
      </w:del>
      <w:ins w:id="469" w:author="Anttila  Eliel Simpson" w:date="2024-07-12T11:16:00Z">
        <w:r w:rsidR="001859D1">
          <w:rPr>
            <w:rFonts w:ascii="Times New Roman" w:hAnsi="Times New Roman" w:cs="Times New Roman"/>
            <w:color w:val="000000"/>
            <w:u w:color="000000"/>
          </w:rPr>
          <w:t>the base of the</w:t>
        </w:r>
      </w:ins>
      <w:r w:rsidR="00342318" w:rsidRPr="00E35C55">
        <w:rPr>
          <w:rFonts w:ascii="Times New Roman" w:hAnsi="Times New Roman" w:cs="Times New Roman"/>
          <w:color w:val="000000"/>
          <w:u w:color="000000"/>
        </w:rPr>
        <w:t xml:space="preserve"> </w:t>
      </w:r>
      <w:proofErr w:type="spellStart"/>
      <w:r w:rsidR="00342318" w:rsidRPr="00E35C55">
        <w:rPr>
          <w:rFonts w:ascii="Times New Roman" w:hAnsi="Times New Roman" w:cs="Times New Roman"/>
          <w:color w:val="000000"/>
          <w:u w:color="000000"/>
        </w:rPr>
        <w:t>Ukhaatolgoi</w:t>
      </w:r>
      <w:proofErr w:type="spellEnd"/>
      <w:r w:rsidR="0034231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del w:id="470" w:author="Anttila  Eliel Simpson" w:date="2024-07-12T11:16:00Z">
        <w:r w:rsidR="00342318" w:rsidRPr="00E35C55" w:rsidDel="001859D1">
          <w:rPr>
            <w:rFonts w:ascii="Times New Roman" w:hAnsi="Times New Roman" w:cs="Times New Roman"/>
            <w:color w:val="000000"/>
            <w:u w:color="000000"/>
          </w:rPr>
          <w:delText xml:space="preserve"> siliciclastics</w:delText>
        </w:r>
      </w:del>
      <w:r w:rsidR="00342318" w:rsidRPr="00E35C55">
        <w:rPr>
          <w:rFonts w:ascii="Times New Roman" w:hAnsi="Times New Roman" w:cs="Times New Roman"/>
          <w:color w:val="000000"/>
          <w:u w:color="000000"/>
        </w:rPr>
        <w:t xml:space="preserve">. </w:t>
      </w:r>
    </w:p>
    <w:p w14:paraId="47149E4A" w14:textId="77777777" w:rsidR="00E614B7" w:rsidRPr="00E35C55" w:rsidRDefault="00E614B7" w:rsidP="00D42740">
      <w:pPr>
        <w:autoSpaceDE w:val="0"/>
        <w:autoSpaceDN w:val="0"/>
        <w:adjustRightInd w:val="0"/>
        <w:spacing w:line="360" w:lineRule="auto"/>
        <w:rPr>
          <w:rFonts w:ascii="Times New Roman" w:hAnsi="Times New Roman" w:cs="Times New Roman"/>
          <w:b/>
          <w:bCs/>
          <w:i/>
          <w:iCs/>
          <w:color w:val="000000"/>
          <w:u w:color="000000"/>
        </w:rPr>
      </w:pPr>
    </w:p>
    <w:p w14:paraId="7D095897" w14:textId="7B4B8139" w:rsidR="00E614B7" w:rsidRPr="00E35C55" w:rsidRDefault="005512DA"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 </w:t>
      </w:r>
      <w:r w:rsidR="00E614B7" w:rsidRPr="00E35C55">
        <w:rPr>
          <w:rFonts w:ascii="Times New Roman" w:hAnsi="Times New Roman" w:cs="Times New Roman"/>
          <w:b/>
          <w:bCs/>
          <w:i/>
          <w:iCs/>
          <w:color w:val="000000"/>
          <w:u w:color="000000"/>
        </w:rPr>
        <w:t>DISCUSSION</w:t>
      </w:r>
    </w:p>
    <w:p w14:paraId="5B843675" w14:textId="2B1E1A16" w:rsidR="005512DA" w:rsidRPr="00E35C55" w:rsidRDefault="005512D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 xml:space="preserve">5.1 </w:t>
      </w:r>
      <w:r w:rsidR="00083E69" w:rsidRPr="00E35C55">
        <w:rPr>
          <w:rFonts w:ascii="Times New Roman" w:hAnsi="Times New Roman" w:cs="Times New Roman"/>
          <w:b/>
          <w:bCs/>
          <w:i/>
          <w:iCs/>
          <w:color w:val="000000"/>
          <w:u w:color="000000"/>
        </w:rPr>
        <w:t>Structural reconstruction of the</w:t>
      </w:r>
      <w:r w:rsidRPr="00E35C55">
        <w:rPr>
          <w:rFonts w:ascii="Times New Roman" w:hAnsi="Times New Roman" w:cs="Times New Roman"/>
          <w:b/>
          <w:bCs/>
          <w:i/>
          <w:iCs/>
          <w:color w:val="000000"/>
          <w:u w:color="000000"/>
        </w:rPr>
        <w:t xml:space="preserv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w:t>
      </w:r>
      <w:r w:rsidR="00083E69" w:rsidRPr="00E35C55">
        <w:rPr>
          <w:rFonts w:ascii="Times New Roman" w:hAnsi="Times New Roman" w:cs="Times New Roman"/>
          <w:b/>
          <w:bCs/>
          <w:i/>
          <w:iCs/>
          <w:color w:val="000000"/>
          <w:u w:color="000000"/>
        </w:rPr>
        <w:t>basin</w:t>
      </w:r>
    </w:p>
    <w:p w14:paraId="6A98A5A5" w14:textId="693FBD80" w:rsidR="00E614B7" w:rsidRPr="00E35C55" w:rsidRDefault="004C01CB"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T</w:t>
      </w:r>
      <w:r w:rsidR="007C3863" w:rsidRPr="00E35C55">
        <w:rPr>
          <w:rFonts w:ascii="Times New Roman" w:hAnsi="Times New Roman" w:cs="Times New Roman"/>
          <w:color w:val="000000"/>
          <w:u w:color="000000"/>
        </w:rPr>
        <w:t xml:space="preserve">he </w:t>
      </w:r>
      <w:r w:rsidR="00E614B7" w:rsidRPr="00E35C55">
        <w:rPr>
          <w:rFonts w:ascii="Times New Roman" w:hAnsi="Times New Roman" w:cs="Times New Roman"/>
          <w:color w:val="000000"/>
          <w:u w:color="000000"/>
        </w:rPr>
        <w:t xml:space="preserve">stratigraphic thickness of </w:t>
      </w:r>
      <w:r w:rsidR="0058490E" w:rsidRPr="00E35C55">
        <w:rPr>
          <w:rFonts w:ascii="Times New Roman" w:hAnsi="Times New Roman" w:cs="Times New Roman"/>
          <w:color w:val="000000"/>
          <w:u w:color="000000"/>
        </w:rPr>
        <w:t xml:space="preserve">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Group increases to the </w:t>
      </w:r>
      <w:r w:rsidR="00D42740">
        <w:rPr>
          <w:rFonts w:ascii="Times New Roman" w:hAnsi="Times New Roman" w:cs="Times New Roman"/>
          <w:color w:val="000000"/>
          <w:u w:color="000000"/>
        </w:rPr>
        <w:t>southwest</w:t>
      </w:r>
      <w:r w:rsidR="00E614B7" w:rsidRPr="00E35C55">
        <w:rPr>
          <w:rFonts w:ascii="Times New Roman" w:hAnsi="Times New Roman" w:cs="Times New Roman"/>
          <w:color w:val="000000"/>
          <w:u w:color="000000"/>
        </w:rPr>
        <w:t xml:space="preserve">, with lithofacies changes indicating deepening </w:t>
      </w:r>
      <w:r w:rsidR="007C3863" w:rsidRPr="00E35C55">
        <w:rPr>
          <w:rFonts w:ascii="Times New Roman" w:hAnsi="Times New Roman" w:cs="Times New Roman"/>
          <w:color w:val="000000"/>
          <w:u w:color="000000"/>
        </w:rPr>
        <w:t xml:space="preserve">in </w:t>
      </w:r>
      <w:r w:rsidR="00E614B7" w:rsidRPr="00E35C55">
        <w:rPr>
          <w:rFonts w:ascii="Times New Roman" w:hAnsi="Times New Roman" w:cs="Times New Roman"/>
          <w:color w:val="000000"/>
          <w:u w:color="000000"/>
        </w:rPr>
        <w:t>the same direction</w:t>
      </w:r>
      <w:r w:rsidR="007C3863"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7C3863" w:rsidRPr="00E35C55">
        <w:rPr>
          <w:rFonts w:ascii="Times New Roman" w:hAnsi="Times New Roman" w:cs="Times New Roman"/>
          <w:color w:val="000000"/>
          <w:u w:color="000000"/>
        </w:rPr>
        <w:t>igs.</w:t>
      </w:r>
      <w:r w:rsidR="003C6E0E">
        <w:rPr>
          <w:rFonts w:ascii="Times New Roman" w:hAnsi="Times New Roman" w:cs="Times New Roman"/>
          <w:color w:val="000000"/>
          <w:u w:color="000000"/>
        </w:rPr>
        <w:t xml:space="preserve"> 4</w:t>
      </w:r>
      <w:r w:rsidR="00701313" w:rsidRPr="00E35C55">
        <w:rPr>
          <w:rFonts w:ascii="Times New Roman" w:hAnsi="Times New Roman" w:cs="Times New Roman"/>
          <w:color w:val="000000"/>
          <w:u w:color="000000"/>
        </w:rPr>
        <w:t>,</w:t>
      </w:r>
      <w:ins w:id="471" w:author="Anttila  Eliel Simpson" w:date="2024-07-12T11:17:00Z">
        <w:r w:rsidR="00152A2E">
          <w:rPr>
            <w:rFonts w:ascii="Times New Roman" w:hAnsi="Times New Roman" w:cs="Times New Roman"/>
            <w:color w:val="000000"/>
            <w:u w:color="000000"/>
          </w:rPr>
          <w:t xml:space="preserve"> </w:t>
        </w:r>
      </w:ins>
      <w:r w:rsidR="003C6E0E">
        <w:rPr>
          <w:rFonts w:ascii="Times New Roman" w:hAnsi="Times New Roman" w:cs="Times New Roman"/>
          <w:color w:val="000000"/>
          <w:u w:color="000000"/>
        </w:rPr>
        <w:t>6</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Similarly, the relative abundance of terrigenous material in the </w:t>
      </w:r>
      <w:r w:rsidR="00E33FBF" w:rsidRPr="00E35C55">
        <w:rPr>
          <w:rFonts w:ascii="Times New Roman" w:hAnsi="Times New Roman" w:cs="Times New Roman"/>
          <w:color w:val="000000"/>
          <w:u w:color="000000"/>
        </w:rPr>
        <w:t>e</w:t>
      </w:r>
      <w:r w:rsidR="00E614B7" w:rsidRPr="00E35C55">
        <w:rPr>
          <w:rFonts w:ascii="Times New Roman" w:hAnsi="Times New Roman" w:cs="Times New Roman"/>
          <w:color w:val="000000"/>
          <w:u w:color="000000"/>
        </w:rPr>
        <w:t xml:space="preserve">asternmost exposures of the </w:t>
      </w:r>
      <w:proofErr w:type="spellStart"/>
      <w:r w:rsidR="00E614B7" w:rsidRPr="00E35C55">
        <w:rPr>
          <w:rFonts w:ascii="Times New Roman" w:hAnsi="Times New Roman" w:cs="Times New Roman"/>
          <w:color w:val="000000"/>
          <w:u w:color="000000"/>
        </w:rPr>
        <w:t>Kheseen</w:t>
      </w:r>
      <w:proofErr w:type="spellEnd"/>
      <w:r w:rsidR="00E614B7" w:rsidRPr="00E35C55">
        <w:rPr>
          <w:rFonts w:ascii="Times New Roman" w:hAnsi="Times New Roman" w:cs="Times New Roman"/>
          <w:color w:val="000000"/>
          <w:u w:color="000000"/>
        </w:rPr>
        <w:t xml:space="preserve"> and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proofErr w:type="spellStart"/>
      <w:r w:rsidR="00742619" w:rsidRPr="00E35C55">
        <w:rPr>
          <w:rFonts w:ascii="Times New Roman" w:hAnsi="Times New Roman" w:cs="Times New Roman"/>
          <w:color w:val="000000"/>
          <w:u w:color="000000"/>
        </w:rPr>
        <w:t>Fm</w:t>
      </w:r>
      <w:r w:rsidR="00E33FBF" w:rsidRPr="00E35C55">
        <w:rPr>
          <w:rFonts w:ascii="Times New Roman" w:hAnsi="Times New Roman" w:cs="Times New Roman"/>
          <w:color w:val="000000"/>
          <w:u w:color="000000"/>
        </w:rPr>
        <w:t>s</w:t>
      </w:r>
      <w:proofErr w:type="spellEnd"/>
      <w:r w:rsidR="00E33FBF"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suggest a terrestrial source</w:t>
      </w:r>
      <w:r w:rsidR="00260C2E"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 xml:space="preserve">or at least a </w:t>
      </w:r>
      <w:proofErr w:type="spellStart"/>
      <w:r w:rsidR="00E614B7" w:rsidRPr="00E35C55">
        <w:rPr>
          <w:rFonts w:ascii="Times New Roman" w:hAnsi="Times New Roman" w:cs="Times New Roman"/>
          <w:color w:val="000000"/>
          <w:u w:color="000000"/>
        </w:rPr>
        <w:t>paleotop</w:t>
      </w:r>
      <w:r w:rsidR="00063E95" w:rsidRPr="00E35C55">
        <w:rPr>
          <w:rFonts w:ascii="Times New Roman" w:hAnsi="Times New Roman" w:cs="Times New Roman"/>
          <w:color w:val="000000"/>
          <w:u w:color="000000"/>
        </w:rPr>
        <w:t>o</w:t>
      </w:r>
      <w:r w:rsidR="00E614B7" w:rsidRPr="00E35C55">
        <w:rPr>
          <w:rFonts w:ascii="Times New Roman" w:hAnsi="Times New Roman" w:cs="Times New Roman"/>
          <w:color w:val="000000"/>
          <w:u w:color="000000"/>
        </w:rPr>
        <w:t>graphic</w:t>
      </w:r>
      <w:proofErr w:type="spellEnd"/>
      <w:r w:rsidR="00E614B7" w:rsidRPr="00E35C55">
        <w:rPr>
          <w:rFonts w:ascii="Times New Roman" w:hAnsi="Times New Roman" w:cs="Times New Roman"/>
          <w:color w:val="000000"/>
          <w:u w:color="000000"/>
        </w:rPr>
        <w:t xml:space="preserve"> high</w:t>
      </w:r>
      <w:r w:rsidR="00470721"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260C2E" w:rsidRPr="00E35C55">
        <w:rPr>
          <w:rFonts w:ascii="Times New Roman" w:hAnsi="Times New Roman" w:cs="Times New Roman"/>
          <w:color w:val="000000"/>
          <w:u w:color="000000"/>
        </w:rPr>
        <w:t xml:space="preserve">to the </w:t>
      </w:r>
      <w:r w:rsidR="00D42740">
        <w:rPr>
          <w:rFonts w:ascii="Times New Roman" w:hAnsi="Times New Roman" w:cs="Times New Roman"/>
          <w:color w:val="000000"/>
          <w:u w:color="000000"/>
        </w:rPr>
        <w:t>northeast</w:t>
      </w:r>
      <w:r w:rsidR="00E614B7" w:rsidRPr="00E35C55">
        <w:rPr>
          <w:rFonts w:ascii="Times New Roman" w:hAnsi="Times New Roman" w:cs="Times New Roman"/>
          <w:color w:val="000000"/>
          <w:u w:color="000000"/>
        </w:rPr>
        <w:t xml:space="preserve">. We suggest that the </w:t>
      </w:r>
      <w:r w:rsidR="00D42740">
        <w:rPr>
          <w:rFonts w:ascii="Times New Roman" w:hAnsi="Times New Roman" w:cs="Times New Roman"/>
          <w:color w:val="000000"/>
          <w:u w:color="000000"/>
        </w:rPr>
        <w:t>n</w:t>
      </w:r>
      <w:r w:rsidR="00E614B7" w:rsidRPr="00E35C55">
        <w:rPr>
          <w:rFonts w:ascii="Times New Roman" w:hAnsi="Times New Roman" w:cs="Times New Roman"/>
          <w:color w:val="000000"/>
          <w:u w:color="000000"/>
        </w:rPr>
        <w:t xml:space="preserve">orthern mapping </w:t>
      </w:r>
      <w:r w:rsidR="0058490E" w:rsidRPr="00E35C55">
        <w:rPr>
          <w:rFonts w:ascii="Times New Roman" w:hAnsi="Times New Roman" w:cs="Times New Roman"/>
          <w:color w:val="000000"/>
          <w:u w:color="000000"/>
        </w:rPr>
        <w:t>area</w:t>
      </w:r>
      <w:r w:rsidR="00E614B7" w:rsidRPr="00E35C55">
        <w:rPr>
          <w:rFonts w:ascii="Times New Roman" w:hAnsi="Times New Roman" w:cs="Times New Roman"/>
          <w:color w:val="000000"/>
          <w:u w:color="000000"/>
        </w:rPr>
        <w:t xml:space="preserve">, which hosts the thinnest Cambrian strata, represents the most proximal region of 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w:t>
      </w:r>
      <w:r w:rsidR="00083E69" w:rsidRPr="00E35C55">
        <w:rPr>
          <w:rFonts w:ascii="Times New Roman" w:hAnsi="Times New Roman" w:cs="Times New Roman"/>
          <w:color w:val="000000"/>
          <w:u w:color="000000"/>
        </w:rPr>
        <w:t>basin</w:t>
      </w:r>
      <w:r w:rsidR="00E614B7" w:rsidRPr="00E35C55">
        <w:rPr>
          <w:rFonts w:ascii="Times New Roman" w:hAnsi="Times New Roman" w:cs="Times New Roman"/>
          <w:color w:val="000000"/>
          <w:u w:color="000000"/>
        </w:rPr>
        <w:t xml:space="preserve">, </w:t>
      </w:r>
      <w:r w:rsidR="00E33FBF" w:rsidRPr="00E35C55">
        <w:rPr>
          <w:rFonts w:ascii="Times New Roman" w:hAnsi="Times New Roman" w:cs="Times New Roman"/>
          <w:color w:val="000000"/>
          <w:u w:color="000000"/>
        </w:rPr>
        <w:t xml:space="preserve">and </w:t>
      </w:r>
      <w:r w:rsidR="00E614B7" w:rsidRPr="00E35C55">
        <w:rPr>
          <w:rFonts w:ascii="Times New Roman" w:hAnsi="Times New Roman" w:cs="Times New Roman"/>
          <w:color w:val="000000"/>
          <w:u w:color="000000"/>
        </w:rPr>
        <w:t xml:space="preserve">sections in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proofErr w:type="spellStart"/>
      <w:r w:rsidR="00E614B7" w:rsidRPr="00E35C55">
        <w:rPr>
          <w:rFonts w:ascii="Times New Roman" w:hAnsi="Times New Roman" w:cs="Times New Roman"/>
          <w:color w:val="000000"/>
          <w:u w:color="000000"/>
        </w:rPr>
        <w:t>Darkhat</w:t>
      </w:r>
      <w:proofErr w:type="spellEnd"/>
      <w:r w:rsidR="00E614B7" w:rsidRPr="00E35C55">
        <w:rPr>
          <w:rFonts w:ascii="Times New Roman" w:hAnsi="Times New Roman" w:cs="Times New Roman"/>
          <w:color w:val="000000"/>
          <w:u w:color="000000"/>
        </w:rPr>
        <w:t xml:space="preserve"> Valley</w:t>
      </w:r>
      <w:r w:rsidR="007C3863" w:rsidRPr="00E35C55">
        <w:rPr>
          <w:rFonts w:ascii="Times New Roman" w:hAnsi="Times New Roman" w:cs="Times New Roman"/>
          <w:color w:val="000000"/>
          <w:u w:color="000000"/>
        </w:rPr>
        <w:t>, and further</w:t>
      </w:r>
      <w:r w:rsidR="00D42740">
        <w:rPr>
          <w:rFonts w:ascii="Times New Roman" w:hAnsi="Times New Roman" w:cs="Times New Roman"/>
          <w:color w:val="000000"/>
          <w:u w:color="000000"/>
        </w:rPr>
        <w:t xml:space="preserve"> southwest</w:t>
      </w:r>
      <w:r w:rsidR="00E614B7" w:rsidRPr="00E35C55">
        <w:rPr>
          <w:rFonts w:ascii="Times New Roman" w:hAnsi="Times New Roman" w:cs="Times New Roman"/>
          <w:color w:val="000000"/>
          <w:u w:color="000000"/>
        </w:rPr>
        <w:t xml:space="preserve"> represent increasingly distal </w:t>
      </w:r>
      <w:r w:rsidR="007C3863" w:rsidRPr="00E35C55">
        <w:rPr>
          <w:rFonts w:ascii="Times New Roman" w:hAnsi="Times New Roman" w:cs="Times New Roman"/>
          <w:color w:val="000000"/>
          <w:u w:color="000000"/>
        </w:rPr>
        <w:t>depositional environments</w:t>
      </w:r>
      <w:r w:rsidR="00E614B7" w:rsidRPr="00E35C55">
        <w:rPr>
          <w:rFonts w:ascii="Times New Roman" w:hAnsi="Times New Roman" w:cs="Times New Roman"/>
          <w:color w:val="000000"/>
          <w:u w:color="000000"/>
        </w:rPr>
        <w:t xml:space="preserve">. In this model, the </w:t>
      </w:r>
      <w:r w:rsidR="00D43684">
        <w:rPr>
          <w:rFonts w:ascii="Times New Roman" w:hAnsi="Times New Roman" w:cs="Times New Roman"/>
          <w:color w:val="000000"/>
          <w:u w:color="000000"/>
        </w:rPr>
        <w:t>N</w:t>
      </w:r>
      <w:r w:rsidR="00E614B7" w:rsidRPr="00E35C55">
        <w:rPr>
          <w:rFonts w:ascii="Times New Roman" w:hAnsi="Times New Roman" w:cs="Times New Roman"/>
          <w:color w:val="000000"/>
          <w:u w:color="000000"/>
        </w:rPr>
        <w:t xml:space="preserve">orthern mapping area </w:t>
      </w:r>
      <w:proofErr w:type="gramStart"/>
      <w:r w:rsidR="00447211" w:rsidRPr="00E35C55">
        <w:rPr>
          <w:rFonts w:ascii="Times New Roman" w:hAnsi="Times New Roman" w:cs="Times New Roman"/>
          <w:color w:val="000000"/>
          <w:u w:color="000000"/>
        </w:rPr>
        <w:t xml:space="preserve">is </w:t>
      </w:r>
      <w:r w:rsidR="00E614B7" w:rsidRPr="00E35C55">
        <w:rPr>
          <w:rFonts w:ascii="Times New Roman" w:hAnsi="Times New Roman" w:cs="Times New Roman"/>
          <w:color w:val="000000"/>
          <w:u w:color="000000"/>
        </w:rPr>
        <w:t>considered to be</w:t>
      </w:r>
      <w:proofErr w:type="gramEnd"/>
      <w:r w:rsidR="00E614B7" w:rsidRPr="00E35C55">
        <w:rPr>
          <w:rFonts w:ascii="Times New Roman" w:hAnsi="Times New Roman" w:cs="Times New Roman"/>
          <w:color w:val="000000"/>
          <w:u w:color="000000"/>
        </w:rPr>
        <w:t xml:space="preserve"> an autoc</w:t>
      </w:r>
      <w:r w:rsidR="00D43684">
        <w:rPr>
          <w:rFonts w:ascii="Times New Roman" w:hAnsi="Times New Roman" w:cs="Times New Roman"/>
          <w:color w:val="000000"/>
          <w:u w:color="000000"/>
        </w:rPr>
        <w:t>h</w:t>
      </w:r>
      <w:r w:rsidR="00E614B7" w:rsidRPr="00E35C55">
        <w:rPr>
          <w:rFonts w:ascii="Times New Roman" w:hAnsi="Times New Roman" w:cs="Times New Roman"/>
          <w:color w:val="000000"/>
          <w:u w:color="000000"/>
        </w:rPr>
        <w:t>thonous marginal component</w:t>
      </w:r>
      <w:r w:rsidR="007C3863" w:rsidRPr="00E35C55">
        <w:rPr>
          <w:rFonts w:ascii="Times New Roman" w:hAnsi="Times New Roman" w:cs="Times New Roman"/>
          <w:color w:val="000000"/>
          <w:u w:color="000000"/>
        </w:rPr>
        <w:t>, and the</w:t>
      </w:r>
      <w:r w:rsidR="00E614B7" w:rsidRPr="00E35C55">
        <w:rPr>
          <w:rFonts w:ascii="Times New Roman" w:hAnsi="Times New Roman" w:cs="Times New Roman"/>
          <w:color w:val="000000"/>
          <w:u w:color="000000"/>
        </w:rPr>
        <w:t xml:space="preserve"> fold-and-thrust architecture 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E614B7" w:rsidRPr="00E35C55">
        <w:rPr>
          <w:rFonts w:ascii="Times New Roman" w:hAnsi="Times New Roman" w:cs="Times New Roman"/>
          <w:color w:val="000000"/>
          <w:u w:color="000000"/>
        </w:rPr>
        <w:t xml:space="preserve"> map area is likely an amalgamation of </w:t>
      </w:r>
      <w:proofErr w:type="spellStart"/>
      <w:r w:rsidR="00E614B7" w:rsidRPr="00E35C55">
        <w:rPr>
          <w:rFonts w:ascii="Times New Roman" w:hAnsi="Times New Roman" w:cs="Times New Roman"/>
          <w:color w:val="000000"/>
          <w:u w:color="000000"/>
        </w:rPr>
        <w:t>parautochthonous</w:t>
      </w:r>
      <w:proofErr w:type="spellEnd"/>
      <w:r w:rsidR="00E614B7" w:rsidRPr="00E35C55">
        <w:rPr>
          <w:rFonts w:ascii="Times New Roman" w:hAnsi="Times New Roman" w:cs="Times New Roman"/>
          <w:color w:val="000000"/>
          <w:u w:color="000000"/>
        </w:rPr>
        <w:t xml:space="preserve"> </w:t>
      </w:r>
      <w:proofErr w:type="spellStart"/>
      <w:r w:rsidR="00E614B7" w:rsidRPr="00E35C55">
        <w:rPr>
          <w:rFonts w:ascii="Times New Roman" w:hAnsi="Times New Roman" w:cs="Times New Roman"/>
          <w:color w:val="000000"/>
          <w:u w:color="000000"/>
        </w:rPr>
        <w:t>platformal</w:t>
      </w:r>
      <w:proofErr w:type="spellEnd"/>
      <w:r w:rsidR="00E614B7" w:rsidRPr="00E35C55">
        <w:rPr>
          <w:rFonts w:ascii="Times New Roman" w:hAnsi="Times New Roman" w:cs="Times New Roman"/>
          <w:color w:val="000000"/>
          <w:u w:color="000000"/>
        </w:rPr>
        <w:t xml:space="preserve"> material</w:t>
      </w:r>
      <w:r w:rsidR="00742619" w:rsidRPr="00E35C55">
        <w:rPr>
          <w:rFonts w:ascii="Times New Roman" w:hAnsi="Times New Roman" w:cs="Times New Roman"/>
          <w:color w:val="000000"/>
          <w:u w:color="000000"/>
        </w:rPr>
        <w:t xml:space="preserve"> that was</w:t>
      </w:r>
      <w:r w:rsidR="00E614B7" w:rsidRPr="00E35C55">
        <w:rPr>
          <w:rFonts w:ascii="Times New Roman" w:hAnsi="Times New Roman" w:cs="Times New Roman"/>
          <w:color w:val="000000"/>
          <w:u w:color="000000"/>
        </w:rPr>
        <w:t xml:space="preserve"> folded and thrust-repeated during </w:t>
      </w:r>
      <w:r w:rsidR="0058490E" w:rsidRPr="00E35C55">
        <w:rPr>
          <w:rFonts w:ascii="Times New Roman" w:hAnsi="Times New Roman" w:cs="Times New Roman"/>
          <w:color w:val="000000"/>
          <w:u w:color="000000"/>
        </w:rPr>
        <w:t xml:space="preserve">Paleozoic </w:t>
      </w:r>
      <w:r w:rsidR="00E614B7" w:rsidRPr="00E35C55">
        <w:rPr>
          <w:rFonts w:ascii="Times New Roman" w:hAnsi="Times New Roman" w:cs="Times New Roman"/>
          <w:color w:val="000000"/>
          <w:u w:color="000000"/>
        </w:rPr>
        <w:t>collision</w:t>
      </w:r>
      <w:r w:rsidR="0058490E" w:rsidRPr="00E35C55">
        <w:rPr>
          <w:rFonts w:ascii="Times New Roman" w:hAnsi="Times New Roman" w:cs="Times New Roman"/>
          <w:color w:val="000000"/>
          <w:u w:color="000000"/>
        </w:rPr>
        <w:t xml:space="preserve"> and accretion</w:t>
      </w:r>
      <w:r w:rsidR="00E614B7" w:rsidRPr="00E35C55">
        <w:rPr>
          <w:rFonts w:ascii="Times New Roman" w:hAnsi="Times New Roman" w:cs="Times New Roman"/>
          <w:color w:val="000000"/>
          <w:u w:color="000000"/>
        </w:rPr>
        <w:t xml:space="preserve">. The dominance of </w:t>
      </w:r>
      <w:r w:rsidR="00E33FBF" w:rsidRPr="00E35C55">
        <w:rPr>
          <w:rFonts w:ascii="Times New Roman" w:hAnsi="Times New Roman" w:cs="Times New Roman"/>
          <w:color w:val="000000"/>
          <w:u w:color="000000"/>
        </w:rPr>
        <w:t>the</w:t>
      </w:r>
      <w:r w:rsidR="00E614B7"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 xml:space="preserve">north-south </w:t>
      </w:r>
      <w:r w:rsidR="00E614B7" w:rsidRPr="00E35C55">
        <w:rPr>
          <w:rFonts w:ascii="Times New Roman" w:hAnsi="Times New Roman" w:cs="Times New Roman"/>
          <w:color w:val="000000"/>
          <w:u w:color="000000"/>
        </w:rPr>
        <w:t xml:space="preserve">trending </w:t>
      </w:r>
      <w:r w:rsidR="00E33FBF" w:rsidRPr="00E35C55">
        <w:rPr>
          <w:rFonts w:ascii="Times New Roman" w:hAnsi="Times New Roman" w:cs="Times New Roman"/>
          <w:color w:val="000000"/>
          <w:u w:color="000000"/>
        </w:rPr>
        <w:t>D1</w:t>
      </w:r>
      <w:r w:rsidR="00BD21DE" w:rsidRPr="00E35C55">
        <w:rPr>
          <w:rFonts w:ascii="Times New Roman" w:hAnsi="Times New Roman" w:cs="Times New Roman"/>
          <w:color w:val="000000"/>
          <w:u w:color="000000"/>
        </w:rPr>
        <w:t xml:space="preserve"> structures</w:t>
      </w:r>
      <w:r w:rsidR="00E614B7" w:rsidRPr="00E35C55">
        <w:rPr>
          <w:rFonts w:ascii="Times New Roman" w:hAnsi="Times New Roman" w:cs="Times New Roman"/>
          <w:color w:val="000000"/>
          <w:u w:color="000000"/>
        </w:rPr>
        <w:t xml:space="preserve"> in the Northern mapping region and the northern </w:t>
      </w:r>
      <w:proofErr w:type="spellStart"/>
      <w:r w:rsidR="00E614B7" w:rsidRPr="00E35C55">
        <w:rPr>
          <w:rFonts w:ascii="Times New Roman" w:hAnsi="Times New Roman" w:cs="Times New Roman"/>
          <w:color w:val="000000"/>
          <w:u w:color="000000"/>
        </w:rPr>
        <w:t>Darkhat</w:t>
      </w:r>
      <w:proofErr w:type="spellEnd"/>
      <w:r w:rsidR="00E614B7" w:rsidRPr="00E35C55">
        <w:rPr>
          <w:rFonts w:ascii="Times New Roman" w:hAnsi="Times New Roman" w:cs="Times New Roman"/>
          <w:color w:val="000000"/>
          <w:u w:color="000000"/>
        </w:rPr>
        <w:t xml:space="preserve"> Valley</w:t>
      </w:r>
      <w:r w:rsidR="00E33FBF" w:rsidRPr="00E35C55">
        <w:rPr>
          <w:rFonts w:ascii="Times New Roman" w:hAnsi="Times New Roman" w:cs="Times New Roman"/>
          <w:color w:val="000000"/>
          <w:u w:color="000000"/>
        </w:rPr>
        <w:t xml:space="preserve"> suggests </w:t>
      </w:r>
      <w:r w:rsidR="00E614B7" w:rsidRPr="00E35C55">
        <w:rPr>
          <w:rFonts w:ascii="Times New Roman" w:hAnsi="Times New Roman" w:cs="Times New Roman"/>
          <w:color w:val="000000"/>
          <w:u w:color="000000"/>
        </w:rPr>
        <w:t xml:space="preserve">a regional episode of </w:t>
      </w:r>
      <w:r w:rsidR="00D42740">
        <w:rPr>
          <w:rFonts w:ascii="Times New Roman" w:hAnsi="Times New Roman" w:cs="Times New Roman"/>
          <w:color w:val="000000"/>
          <w:u w:color="000000"/>
        </w:rPr>
        <w:t>east-west</w:t>
      </w:r>
      <w:r w:rsidR="00E614B7" w:rsidRPr="00E35C55">
        <w:rPr>
          <w:rFonts w:ascii="Times New Roman" w:hAnsi="Times New Roman" w:cs="Times New Roman"/>
          <w:color w:val="000000"/>
          <w:u w:color="000000"/>
        </w:rPr>
        <w:t xml:space="preserve"> compression</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82433E" w:rsidRPr="00E35C55">
        <w:rPr>
          <w:rFonts w:ascii="Times New Roman" w:hAnsi="Times New Roman" w:cs="Times New Roman"/>
          <w:color w:val="000000"/>
          <w:u w:color="000000"/>
        </w:rPr>
        <w:t xml:space="preserve">The presence of ductile </w:t>
      </w:r>
      <w:r w:rsidR="004805A9" w:rsidRPr="00E35C55">
        <w:rPr>
          <w:rFonts w:ascii="Times New Roman" w:hAnsi="Times New Roman" w:cs="Times New Roman"/>
          <w:color w:val="000000"/>
          <w:u w:color="000000"/>
        </w:rPr>
        <w:t>D1</w:t>
      </w:r>
      <w:r w:rsidR="0082433E" w:rsidRPr="00E35C55">
        <w:rPr>
          <w:rFonts w:ascii="Times New Roman" w:hAnsi="Times New Roman" w:cs="Times New Roman"/>
          <w:color w:val="000000"/>
          <w:u w:color="000000"/>
        </w:rPr>
        <w:t>-parallel</w:t>
      </w:r>
      <w:r w:rsidR="004805A9" w:rsidRPr="00E35C55">
        <w:rPr>
          <w:rFonts w:ascii="Times New Roman" w:hAnsi="Times New Roman" w:cs="Times New Roman"/>
          <w:color w:val="000000"/>
          <w:u w:color="000000"/>
        </w:rPr>
        <w:t xml:space="preserve"> fabrics observed in</w:t>
      </w:r>
      <w:r w:rsidR="00E614B7" w:rsidRPr="00E35C55">
        <w:rPr>
          <w:rFonts w:ascii="Times New Roman" w:hAnsi="Times New Roman" w:cs="Times New Roman"/>
          <w:color w:val="000000"/>
          <w:u w:color="000000"/>
        </w:rPr>
        <w:t xml:space="preserve"> granodiorites from the Northern mapping region </w:t>
      </w:r>
      <w:r w:rsidR="007C3863" w:rsidRPr="00E35C55">
        <w:rPr>
          <w:rFonts w:ascii="Times New Roman" w:hAnsi="Times New Roman" w:cs="Times New Roman"/>
          <w:color w:val="000000"/>
          <w:u w:color="000000"/>
        </w:rPr>
        <w:t>(</w:t>
      </w:r>
      <w:r w:rsidR="003C6E0E">
        <w:rPr>
          <w:rFonts w:ascii="Times New Roman" w:hAnsi="Times New Roman" w:cs="Times New Roman"/>
          <w:color w:val="000000"/>
          <w:u w:color="000000"/>
        </w:rPr>
        <w:t>f</w:t>
      </w:r>
      <w:r w:rsidR="007C3863" w:rsidRPr="00E35C55">
        <w:rPr>
          <w:rFonts w:ascii="Times New Roman" w:hAnsi="Times New Roman" w:cs="Times New Roman"/>
          <w:color w:val="000000"/>
          <w:u w:color="000000"/>
        </w:rPr>
        <w:t xml:space="preserve">ig. 7) </w:t>
      </w:r>
      <w:r w:rsidR="00E614B7" w:rsidRPr="00E35C55">
        <w:rPr>
          <w:rFonts w:ascii="Times New Roman" w:hAnsi="Times New Roman" w:cs="Times New Roman"/>
          <w:color w:val="000000"/>
          <w:u w:color="000000"/>
        </w:rPr>
        <w:t xml:space="preserve">constrain </w:t>
      </w:r>
      <w:r w:rsidR="00E33FBF" w:rsidRPr="00E35C55">
        <w:rPr>
          <w:rFonts w:ascii="Times New Roman" w:hAnsi="Times New Roman" w:cs="Times New Roman"/>
          <w:color w:val="000000"/>
          <w:u w:color="000000"/>
        </w:rPr>
        <w:t>D1 to</w:t>
      </w:r>
      <w:r w:rsidR="00E614B7"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50</w:t>
      </w:r>
      <w:r w:rsidR="00911D1F" w:rsidRPr="00E35C55">
        <w:rPr>
          <w:rFonts w:ascii="Times New Roman" w:hAnsi="Times New Roman" w:cs="Times New Roman"/>
          <w:color w:val="000000"/>
          <w:u w:color="000000"/>
        </w:rPr>
        <w:t>3.87</w:t>
      </w:r>
      <w:r w:rsidR="00645202"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w:t>
      </w:r>
      <w:r w:rsidR="00645202" w:rsidRPr="00E35C55">
        <w:rPr>
          <w:rFonts w:ascii="Times New Roman" w:hAnsi="Times New Roman" w:cs="Times New Roman"/>
          <w:color w:val="000000"/>
          <w:u w:color="000000"/>
        </w:rPr>
        <w:t xml:space="preserve"> </w:t>
      </w:r>
      <w:r w:rsidR="00911D1F" w:rsidRPr="00E35C55">
        <w:rPr>
          <w:rFonts w:ascii="Times New Roman" w:hAnsi="Times New Roman" w:cs="Times New Roman"/>
          <w:color w:val="000000"/>
          <w:u w:color="000000"/>
        </w:rPr>
        <w:t xml:space="preserve">0.11 </w:t>
      </w:r>
      <w:r w:rsidR="00E614B7" w:rsidRPr="00E35C55">
        <w:rPr>
          <w:rFonts w:ascii="Times New Roman" w:hAnsi="Times New Roman" w:cs="Times New Roman"/>
          <w:color w:val="000000"/>
          <w:u w:color="000000"/>
        </w:rPr>
        <w:t>Ma</w:t>
      </w:r>
      <w:r w:rsidR="00911D1F" w:rsidRPr="00E35C55">
        <w:rPr>
          <w:rFonts w:ascii="Times New Roman" w:hAnsi="Times New Roman" w:cs="Times New Roman"/>
          <w:color w:val="000000"/>
          <w:u w:color="000000"/>
        </w:rPr>
        <w:t xml:space="preserve"> (CA-ID-TIMS</w:t>
      </w:r>
      <w:r w:rsidR="002C7F62"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C7F62" w:rsidRPr="00E35C55">
        <w:rPr>
          <w:rFonts w:ascii="Times New Roman" w:hAnsi="Times New Roman" w:cs="Times New Roman"/>
          <w:color w:val="000000"/>
          <w:u w:color="000000"/>
        </w:rPr>
        <w:t>ig. 10</w:t>
      </w:r>
      <w:r w:rsidR="00911D1F"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E33FBF" w:rsidRPr="00E35C55">
        <w:rPr>
          <w:rFonts w:ascii="Times New Roman" w:hAnsi="Times New Roman" w:cs="Times New Roman"/>
          <w:color w:val="000000"/>
          <w:u w:color="000000"/>
        </w:rPr>
        <w:t>We suggest</w:t>
      </w:r>
      <w:r w:rsidR="00E614B7" w:rsidRPr="00E35C55">
        <w:rPr>
          <w:rFonts w:ascii="Times New Roman" w:hAnsi="Times New Roman" w:cs="Times New Roman"/>
          <w:color w:val="000000"/>
          <w:u w:color="000000"/>
        </w:rPr>
        <w:t xml:space="preserve"> </w:t>
      </w:r>
      <w:r w:rsidR="002C7F62" w:rsidRPr="00E35C55">
        <w:rPr>
          <w:rFonts w:ascii="Times New Roman" w:hAnsi="Times New Roman" w:cs="Times New Roman"/>
          <w:color w:val="000000"/>
          <w:u w:color="000000"/>
        </w:rPr>
        <w:t xml:space="preserve">that </w:t>
      </w:r>
      <w:r w:rsidR="00E614B7" w:rsidRPr="00E35C55">
        <w:rPr>
          <w:rFonts w:ascii="Times New Roman" w:hAnsi="Times New Roman" w:cs="Times New Roman"/>
          <w:color w:val="000000"/>
          <w:u w:color="000000"/>
        </w:rPr>
        <w:t xml:space="preserve">this phase of </w:t>
      </w:r>
      <w:r w:rsidR="00742619" w:rsidRPr="00E35C55">
        <w:rPr>
          <w:rFonts w:ascii="Times New Roman" w:hAnsi="Times New Roman" w:cs="Times New Roman"/>
          <w:color w:val="000000"/>
          <w:u w:color="000000"/>
        </w:rPr>
        <w:t>deformation</w:t>
      </w:r>
      <w:r w:rsidR="00E614B7" w:rsidRPr="00E35C55">
        <w:rPr>
          <w:rFonts w:ascii="Times New Roman" w:hAnsi="Times New Roman" w:cs="Times New Roman"/>
          <w:color w:val="000000"/>
          <w:u w:color="000000"/>
        </w:rPr>
        <w:t xml:space="preserve"> represents </w:t>
      </w:r>
      <w:ins w:id="472" w:author="Anttila  Eliel Simpson" w:date="2024-07-17T17:54:00Z">
        <w:r w:rsidR="00D1538F">
          <w:rPr>
            <w:rFonts w:ascii="Times New Roman" w:hAnsi="Times New Roman" w:cs="Times New Roman"/>
            <w:color w:val="000000"/>
            <w:u w:color="000000"/>
          </w:rPr>
          <w:t xml:space="preserve">terminal collision and </w:t>
        </w:r>
      </w:ins>
      <w:r w:rsidR="00E94C70" w:rsidRPr="00E35C55">
        <w:rPr>
          <w:rFonts w:ascii="Times New Roman" w:hAnsi="Times New Roman" w:cs="Times New Roman"/>
          <w:color w:val="000000"/>
          <w:u w:color="000000"/>
        </w:rPr>
        <w:t>accretion</w:t>
      </w:r>
      <w:r w:rsidR="00FD004F" w:rsidRPr="00E35C55">
        <w:rPr>
          <w:rFonts w:ascii="Times New Roman" w:hAnsi="Times New Roman" w:cs="Times New Roman"/>
          <w:color w:val="000000"/>
          <w:u w:color="000000"/>
        </w:rPr>
        <w:t xml:space="preserve"> along the western TMT margin</w:t>
      </w:r>
      <w:r w:rsidR="002C7F62" w:rsidRPr="00E35C55">
        <w:rPr>
          <w:rFonts w:ascii="Times New Roman" w:hAnsi="Times New Roman" w:cs="Times New Roman"/>
          <w:color w:val="000000"/>
          <w:u w:color="000000"/>
        </w:rPr>
        <w:t xml:space="preserve"> </w:t>
      </w:r>
      <w:r w:rsidR="00FD004F" w:rsidRPr="00E35C55">
        <w:rPr>
          <w:rFonts w:ascii="Times New Roman" w:hAnsi="Times New Roman" w:cs="Times New Roman"/>
          <w:color w:val="000000"/>
          <w:u w:color="000000"/>
        </w:rPr>
        <w:t>and</w:t>
      </w:r>
      <w:r w:rsidR="00470721" w:rsidRPr="00E35C55">
        <w:rPr>
          <w:rFonts w:ascii="Times New Roman" w:hAnsi="Times New Roman" w:cs="Times New Roman"/>
          <w:color w:val="000000"/>
          <w:u w:color="000000"/>
        </w:rPr>
        <w:t xml:space="preserve"> the final stages of</w:t>
      </w:r>
      <w:r w:rsidR="00FD004F"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a </w:t>
      </w:r>
      <w:r w:rsidR="00E94C70" w:rsidRPr="00E35C55">
        <w:rPr>
          <w:rFonts w:ascii="Times New Roman" w:hAnsi="Times New Roman" w:cs="Times New Roman"/>
          <w:color w:val="000000"/>
          <w:u w:color="000000"/>
        </w:rPr>
        <w:t>Cordilleran-style</w:t>
      </w:r>
      <w:r w:rsidR="00E614B7" w:rsidRPr="00E35C55">
        <w:rPr>
          <w:rFonts w:ascii="Times New Roman" w:hAnsi="Times New Roman" w:cs="Times New Roman"/>
          <w:color w:val="000000"/>
          <w:u w:color="000000"/>
        </w:rPr>
        <w:t xml:space="preserve"> </w:t>
      </w:r>
      <w:r w:rsidR="00E94C70" w:rsidRPr="00E35C55">
        <w:rPr>
          <w:rFonts w:ascii="Times New Roman" w:hAnsi="Times New Roman" w:cs="Times New Roman"/>
          <w:color w:val="000000"/>
          <w:u w:color="000000"/>
        </w:rPr>
        <w:t>ret</w:t>
      </w:r>
      <w:r w:rsidR="00AF41C0" w:rsidRPr="00E35C55">
        <w:rPr>
          <w:rFonts w:ascii="Times New Roman" w:hAnsi="Times New Roman" w:cs="Times New Roman"/>
          <w:color w:val="000000"/>
          <w:u w:color="000000"/>
        </w:rPr>
        <w:t>r</w:t>
      </w:r>
      <w:r w:rsidR="00E94C70" w:rsidRPr="00E35C55">
        <w:rPr>
          <w:rFonts w:ascii="Times New Roman" w:hAnsi="Times New Roman" w:cs="Times New Roman"/>
          <w:color w:val="000000"/>
          <w:u w:color="000000"/>
        </w:rPr>
        <w:t xml:space="preserve">o-arc foreland basin </w:t>
      </w:r>
      <w:r w:rsidR="00470721" w:rsidRPr="00E35C55">
        <w:rPr>
          <w:rFonts w:ascii="Times New Roman" w:hAnsi="Times New Roman" w:cs="Times New Roman"/>
          <w:color w:val="000000"/>
          <w:u w:color="000000"/>
        </w:rPr>
        <w:t xml:space="preserve">inversion </w:t>
      </w:r>
      <w:r w:rsidR="0082433E" w:rsidRPr="00E35C55">
        <w:rPr>
          <w:rFonts w:ascii="Times New Roman" w:hAnsi="Times New Roman" w:cs="Times New Roman"/>
          <w:color w:val="000000"/>
          <w:u w:color="000000"/>
        </w:rPr>
        <w:t xml:space="preserve">that was also responsible for the earlier </w:t>
      </w:r>
      <w:r w:rsidR="00AD44A9" w:rsidRPr="00E35C55">
        <w:rPr>
          <w:rFonts w:ascii="Times New Roman" w:hAnsi="Times New Roman" w:cs="Times New Roman"/>
          <w:color w:val="000000"/>
          <w:u w:color="000000"/>
        </w:rPr>
        <w:t xml:space="preserve">flysch </w:t>
      </w:r>
      <w:r w:rsidR="00742619" w:rsidRPr="00E35C55">
        <w:rPr>
          <w:rFonts w:ascii="Times New Roman" w:hAnsi="Times New Roman" w:cs="Times New Roman"/>
          <w:color w:val="000000"/>
          <w:u w:color="000000"/>
        </w:rPr>
        <w:t xml:space="preserve">deposition </w:t>
      </w:r>
      <w:r w:rsidR="00E614B7" w:rsidRPr="00E35C55">
        <w:rPr>
          <w:rFonts w:ascii="Times New Roman" w:hAnsi="Times New Roman" w:cs="Times New Roman"/>
          <w:color w:val="000000"/>
          <w:u w:color="000000"/>
        </w:rPr>
        <w:t xml:space="preserve">of the </w:t>
      </w:r>
      <w:proofErr w:type="spellStart"/>
      <w:r w:rsidR="00E614B7" w:rsidRPr="00E35C55">
        <w:rPr>
          <w:rFonts w:ascii="Times New Roman" w:hAnsi="Times New Roman" w:cs="Times New Roman"/>
          <w:color w:val="000000"/>
          <w:u w:color="000000"/>
        </w:rPr>
        <w:t>Ukhaatolgoi</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71A1B" w:rsidRPr="00E35C55">
        <w:rPr>
          <w:rFonts w:ascii="Times New Roman" w:hAnsi="Times New Roman" w:cs="Times New Roman"/>
          <w:color w:val="000000"/>
          <w:u w:color="000000"/>
        </w:rPr>
        <w:t xml:space="preserve"> (see Section</w:t>
      </w:r>
      <w:ins w:id="473" w:author="Anttila  Eliel Simpson" w:date="2024-07-17T17:54:00Z">
        <w:r w:rsidR="00D1538F">
          <w:rPr>
            <w:rFonts w:ascii="Times New Roman" w:hAnsi="Times New Roman" w:cs="Times New Roman"/>
            <w:color w:val="000000"/>
            <w:u w:color="000000"/>
          </w:rPr>
          <w:t>s</w:t>
        </w:r>
      </w:ins>
      <w:r w:rsidR="00071A1B" w:rsidRPr="00E35C55">
        <w:rPr>
          <w:rFonts w:ascii="Times New Roman" w:hAnsi="Times New Roman" w:cs="Times New Roman"/>
          <w:color w:val="000000"/>
          <w:u w:color="000000"/>
        </w:rPr>
        <w:t xml:space="preserve"> 5.</w:t>
      </w:r>
      <w:ins w:id="474" w:author="Anttila  Eliel Simpson" w:date="2024-07-17T17:54:00Z">
        <w:r w:rsidR="00D1538F">
          <w:rPr>
            <w:rFonts w:ascii="Times New Roman" w:hAnsi="Times New Roman" w:cs="Times New Roman"/>
            <w:color w:val="000000"/>
            <w:u w:color="000000"/>
          </w:rPr>
          <w:t>3.</w:t>
        </w:r>
      </w:ins>
      <w:r w:rsidR="00071A1B" w:rsidRPr="00E35C55">
        <w:rPr>
          <w:rFonts w:ascii="Times New Roman" w:hAnsi="Times New Roman" w:cs="Times New Roman"/>
          <w:color w:val="000000"/>
          <w:u w:color="000000"/>
        </w:rPr>
        <w:t>4</w:t>
      </w:r>
      <w:ins w:id="475" w:author="Anttila  Eliel Simpson" w:date="2024-07-17T17:54:00Z">
        <w:r w:rsidR="00D1538F">
          <w:rPr>
            <w:rFonts w:ascii="Times New Roman" w:hAnsi="Times New Roman" w:cs="Times New Roman"/>
            <w:color w:val="000000"/>
            <w:u w:color="000000"/>
          </w:rPr>
          <w:t xml:space="preserve"> and </w:t>
        </w:r>
      </w:ins>
      <w:del w:id="476" w:author="Anttila  Eliel Simpson" w:date="2024-07-17T17:54:00Z">
        <w:r w:rsidR="00071A1B" w:rsidRPr="00E35C55" w:rsidDel="00D1538F">
          <w:rPr>
            <w:rFonts w:ascii="Times New Roman" w:hAnsi="Times New Roman" w:cs="Times New Roman"/>
            <w:color w:val="000000"/>
            <w:u w:color="000000"/>
          </w:rPr>
          <w:delText>-</w:delText>
        </w:r>
      </w:del>
      <w:r w:rsidR="00071A1B" w:rsidRPr="00E35C55">
        <w:rPr>
          <w:rFonts w:ascii="Times New Roman" w:hAnsi="Times New Roman" w:cs="Times New Roman"/>
          <w:color w:val="000000"/>
          <w:u w:color="000000"/>
        </w:rPr>
        <w:t>5.5 for additional discussion)</w:t>
      </w:r>
      <w:r w:rsidR="00E94C70" w:rsidRPr="00E35C55">
        <w:rPr>
          <w:rFonts w:ascii="Times New Roman" w:hAnsi="Times New Roman" w:cs="Times New Roman"/>
          <w:color w:val="000000"/>
          <w:u w:color="000000"/>
        </w:rPr>
        <w:t>.</w:t>
      </w:r>
    </w:p>
    <w:p w14:paraId="7D179077" w14:textId="2C497241" w:rsidR="00E614B7" w:rsidRPr="00E35C55" w:rsidRDefault="00E614B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 xml:space="preserve">The </w:t>
      </w:r>
      <w:r w:rsidR="00D42740">
        <w:rPr>
          <w:rFonts w:ascii="Times New Roman" w:hAnsi="Times New Roman" w:cs="Times New Roman"/>
          <w:color w:val="000000"/>
          <w:u w:color="000000"/>
        </w:rPr>
        <w:t>west</w:t>
      </w:r>
      <w:r w:rsidRPr="00E35C55">
        <w:rPr>
          <w:rFonts w:ascii="Times New Roman" w:hAnsi="Times New Roman" w:cs="Times New Roman"/>
          <w:color w:val="000000"/>
          <w:u w:color="000000"/>
        </w:rPr>
        <w:t xml:space="preserve">-dipping fault observed along the eastern foot 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911D1F"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911D1F" w:rsidRPr="00E35C55">
        <w:rPr>
          <w:rFonts w:ascii="Times New Roman" w:hAnsi="Times New Roman" w:cs="Times New Roman"/>
          <w:color w:val="000000"/>
          <w:u w:color="000000"/>
        </w:rPr>
        <w:t>ig. 1</w:t>
      </w:r>
      <w:r w:rsidR="003C6E0E">
        <w:rPr>
          <w:rFonts w:ascii="Times New Roman" w:hAnsi="Times New Roman" w:cs="Times New Roman"/>
          <w:color w:val="000000"/>
          <w:u w:color="000000"/>
        </w:rPr>
        <w:t>C</w:t>
      </w:r>
      <w:r w:rsidR="00335025"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335025" w:rsidRPr="00E35C55">
        <w:rPr>
          <w:rFonts w:ascii="Times New Roman" w:hAnsi="Times New Roman" w:cs="Times New Roman"/>
          <w:color w:val="000000"/>
          <w:u w:color="000000"/>
        </w:rPr>
        <w:t>ig. S</w:t>
      </w:r>
      <w:del w:id="477" w:author="Anttila  Eliel Simpson" w:date="2024-07-12T13:35:00Z">
        <w:r w:rsidR="00C12D38" w:rsidDel="00D310B0">
          <w:rPr>
            <w:rFonts w:ascii="Times New Roman" w:hAnsi="Times New Roman" w:cs="Times New Roman"/>
            <w:color w:val="000000"/>
            <w:u w:color="000000"/>
          </w:rPr>
          <w:delText>I</w:delText>
        </w:r>
      </w:del>
      <w:r w:rsidR="00335025" w:rsidRPr="00E35C55">
        <w:rPr>
          <w:rFonts w:ascii="Times New Roman" w:hAnsi="Times New Roman" w:cs="Times New Roman"/>
          <w:color w:val="000000"/>
          <w:u w:color="000000"/>
        </w:rPr>
        <w:t>1</w:t>
      </w:r>
      <w:r w:rsidR="00911D1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is </w:t>
      </w:r>
      <w:r w:rsidR="00645202" w:rsidRPr="00E35C55">
        <w:rPr>
          <w:rFonts w:ascii="Times New Roman" w:hAnsi="Times New Roman" w:cs="Times New Roman"/>
          <w:color w:val="000000"/>
          <w:u w:color="000000"/>
        </w:rPr>
        <w:t xml:space="preserve">interpreted as </w:t>
      </w:r>
      <w:r w:rsidRPr="00E35C55">
        <w:rPr>
          <w:rFonts w:ascii="Times New Roman" w:hAnsi="Times New Roman" w:cs="Times New Roman"/>
          <w:color w:val="000000"/>
          <w:u w:color="000000"/>
        </w:rPr>
        <w:t xml:space="preserve">the main </w:t>
      </w:r>
      <w:r w:rsidR="0058490E" w:rsidRPr="00E35C55">
        <w:rPr>
          <w:rFonts w:ascii="Times New Roman" w:hAnsi="Times New Roman" w:cs="Times New Roman"/>
          <w:color w:val="000000"/>
          <w:u w:color="000000"/>
        </w:rPr>
        <w:t xml:space="preserve">fault </w:t>
      </w:r>
      <w:r w:rsidRPr="00E35C55">
        <w:rPr>
          <w:rFonts w:ascii="Times New Roman" w:hAnsi="Times New Roman" w:cs="Times New Roman"/>
          <w:color w:val="000000"/>
          <w:u w:color="000000"/>
        </w:rPr>
        <w:t xml:space="preserve">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thrust system, with subsidiary </w:t>
      </w:r>
      <w:r w:rsidR="00D42740">
        <w:rPr>
          <w:rFonts w:ascii="Times New Roman" w:hAnsi="Times New Roman" w:cs="Times New Roman"/>
          <w:color w:val="000000"/>
          <w:u w:color="000000"/>
        </w:rPr>
        <w:t>east</w:t>
      </w:r>
      <w:r w:rsidRPr="00E35C55">
        <w:rPr>
          <w:rFonts w:ascii="Times New Roman" w:hAnsi="Times New Roman" w:cs="Times New Roman"/>
          <w:color w:val="000000"/>
          <w:u w:color="000000"/>
        </w:rPr>
        <w:t xml:space="preserve">-dipping </w:t>
      </w:r>
      <w:proofErr w:type="spellStart"/>
      <w:r w:rsidRPr="00E35C55">
        <w:rPr>
          <w:rFonts w:ascii="Times New Roman" w:hAnsi="Times New Roman" w:cs="Times New Roman"/>
          <w:color w:val="000000"/>
          <w:u w:color="000000"/>
        </w:rPr>
        <w:t>backthrusts</w:t>
      </w:r>
      <w:proofErr w:type="spellEnd"/>
      <w:r w:rsidRPr="00E35C55">
        <w:rPr>
          <w:rFonts w:ascii="Times New Roman" w:hAnsi="Times New Roman" w:cs="Times New Roman"/>
          <w:color w:val="000000"/>
          <w:u w:color="000000"/>
        </w:rPr>
        <w:t xml:space="preserve"> propagating off</w:t>
      </w:r>
      <w:r w:rsidR="0058490E" w:rsidRPr="00E35C55">
        <w:rPr>
          <w:rFonts w:ascii="Times New Roman" w:hAnsi="Times New Roman" w:cs="Times New Roman"/>
          <w:color w:val="000000"/>
          <w:u w:color="000000"/>
        </w:rPr>
        <w:t xml:space="preserve"> this</w:t>
      </w:r>
      <w:r w:rsidRPr="00E35C55">
        <w:rPr>
          <w:rFonts w:ascii="Times New Roman" w:hAnsi="Times New Roman" w:cs="Times New Roman"/>
          <w:color w:val="000000"/>
          <w:u w:color="000000"/>
        </w:rPr>
        <w:t xml:space="preserve"> surface</w:t>
      </w:r>
      <w:r w:rsidR="00FD004F"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FD004F" w:rsidRPr="00E35C55">
        <w:rPr>
          <w:rFonts w:ascii="Times New Roman" w:hAnsi="Times New Roman" w:cs="Times New Roman"/>
          <w:color w:val="000000"/>
          <w:u w:color="000000"/>
        </w:rPr>
        <w:t>ig. 3)</w:t>
      </w:r>
      <w:r w:rsidR="00911D1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Repeated </w:t>
      </w:r>
      <w:proofErr w:type="spellStart"/>
      <w:r w:rsidRPr="00E35C55">
        <w:rPr>
          <w:rFonts w:ascii="Times New Roman" w:hAnsi="Times New Roman" w:cs="Times New Roman"/>
          <w:color w:val="000000"/>
          <w:u w:color="000000"/>
        </w:rPr>
        <w:t>backthrusts</w:t>
      </w:r>
      <w:proofErr w:type="spellEnd"/>
      <w:r w:rsidRPr="00E35C55">
        <w:rPr>
          <w:rFonts w:ascii="Times New Roman" w:hAnsi="Times New Roman" w:cs="Times New Roman"/>
          <w:color w:val="000000"/>
          <w:u w:color="000000"/>
        </w:rPr>
        <w:t xml:space="preserve"> break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into distinct thrust panels, with the last major </w:t>
      </w:r>
      <w:proofErr w:type="spellStart"/>
      <w:r w:rsidRPr="00E35C55">
        <w:rPr>
          <w:rFonts w:ascii="Times New Roman" w:hAnsi="Times New Roman" w:cs="Times New Roman"/>
          <w:color w:val="000000"/>
          <w:u w:color="000000"/>
        </w:rPr>
        <w:t>backthrust</w:t>
      </w:r>
      <w:proofErr w:type="spellEnd"/>
      <w:r w:rsidRPr="00E35C55">
        <w:rPr>
          <w:rFonts w:ascii="Times New Roman" w:hAnsi="Times New Roman" w:cs="Times New Roman"/>
          <w:color w:val="000000"/>
          <w:u w:color="000000"/>
        </w:rPr>
        <w:t xml:space="preserve"> bounding the eastern 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w:t>
      </w:r>
      <w:r w:rsidR="001B137E" w:rsidRPr="00E35C55">
        <w:rPr>
          <w:rFonts w:ascii="Times New Roman" w:hAnsi="Times New Roman" w:cs="Times New Roman"/>
          <w:color w:val="000000"/>
          <w:u w:color="000000"/>
        </w:rPr>
        <w:t>V</w:t>
      </w:r>
      <w:r w:rsidRPr="00E35C55">
        <w:rPr>
          <w:rFonts w:ascii="Times New Roman" w:hAnsi="Times New Roman" w:cs="Times New Roman"/>
          <w:color w:val="000000"/>
          <w:u w:color="000000"/>
        </w:rPr>
        <w:t>alley</w:t>
      </w:r>
      <w:r w:rsidR="00254382"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54382" w:rsidRPr="00E35C55">
        <w:rPr>
          <w:rFonts w:ascii="Times New Roman" w:hAnsi="Times New Roman" w:cs="Times New Roman"/>
          <w:color w:val="000000"/>
          <w:u w:color="000000"/>
        </w:rPr>
        <w:t>ig. 1</w:t>
      </w:r>
      <w:r w:rsidR="003C6E0E">
        <w:rPr>
          <w:rFonts w:ascii="Times New Roman" w:hAnsi="Times New Roman" w:cs="Times New Roman"/>
          <w:color w:val="000000"/>
          <w:u w:color="000000"/>
        </w:rPr>
        <w:t>C; fig. 8D</w:t>
      </w:r>
      <w:r w:rsidR="0025438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Tight, </w:t>
      </w:r>
      <w:r w:rsidR="00F33826" w:rsidRPr="00E35C55">
        <w:rPr>
          <w:rFonts w:ascii="Times New Roman" w:hAnsi="Times New Roman" w:cs="Times New Roman"/>
          <w:color w:val="000000"/>
          <w:u w:color="000000"/>
        </w:rPr>
        <w:t>w</w:t>
      </w:r>
      <w:r w:rsidRPr="00E35C55">
        <w:rPr>
          <w:rFonts w:ascii="Times New Roman" w:hAnsi="Times New Roman" w:cs="Times New Roman"/>
          <w:color w:val="000000"/>
          <w:u w:color="000000"/>
        </w:rPr>
        <w:t>est-</w:t>
      </w:r>
      <w:proofErr w:type="spellStart"/>
      <w:r w:rsidRPr="00E35C55">
        <w:rPr>
          <w:rFonts w:ascii="Times New Roman" w:hAnsi="Times New Roman" w:cs="Times New Roman"/>
          <w:color w:val="000000"/>
          <w:u w:color="000000"/>
        </w:rPr>
        <w:t>vergent</w:t>
      </w:r>
      <w:proofErr w:type="spellEnd"/>
      <w:r w:rsidRPr="00E35C55">
        <w:rPr>
          <w:rFonts w:ascii="Times New Roman" w:hAnsi="Times New Roman" w:cs="Times New Roman"/>
          <w:color w:val="000000"/>
          <w:u w:color="000000"/>
        </w:rPr>
        <w:t xml:space="preserve"> isoclinal folds</w:t>
      </w:r>
      <w:r w:rsidR="002C2E5E" w:rsidRPr="00E35C55">
        <w:rPr>
          <w:rFonts w:ascii="Times New Roman" w:hAnsi="Times New Roman" w:cs="Times New Roman"/>
          <w:color w:val="000000"/>
          <w:u w:color="000000"/>
        </w:rPr>
        <w:t xml:space="preserve"> and chevron folds (</w:t>
      </w:r>
      <w:r w:rsidR="003C6E0E">
        <w:rPr>
          <w:rFonts w:ascii="Times New Roman" w:hAnsi="Times New Roman" w:cs="Times New Roman"/>
          <w:color w:val="000000"/>
          <w:u w:color="000000"/>
        </w:rPr>
        <w:t>fi</w:t>
      </w:r>
      <w:r w:rsidR="00335025" w:rsidRPr="00E35C55">
        <w:rPr>
          <w:rFonts w:ascii="Times New Roman" w:hAnsi="Times New Roman" w:cs="Times New Roman"/>
          <w:color w:val="000000"/>
          <w:u w:color="000000"/>
        </w:rPr>
        <w:t>g</w:t>
      </w:r>
      <w:r w:rsidR="003C6E0E">
        <w:rPr>
          <w:rFonts w:ascii="Times New Roman" w:hAnsi="Times New Roman" w:cs="Times New Roman"/>
          <w:color w:val="000000"/>
          <w:u w:color="000000"/>
        </w:rPr>
        <w:t>. 8C</w:t>
      </w:r>
      <w:del w:id="478" w:author="Anttila  Eliel Simpson" w:date="2024-07-12T13:35:00Z">
        <w:r w:rsidR="00335025" w:rsidRPr="00E35C55" w:rsidDel="00D310B0">
          <w:rPr>
            <w:rFonts w:ascii="Times New Roman" w:hAnsi="Times New Roman" w:cs="Times New Roman"/>
            <w:color w:val="000000"/>
            <w:u w:color="000000"/>
          </w:rPr>
          <w:delText xml:space="preserve"> </w:delText>
        </w:r>
      </w:del>
      <w:r w:rsidR="002C2E5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in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strata exposed along the </w:t>
      </w:r>
      <w:r w:rsidR="00D42740">
        <w:rPr>
          <w:rFonts w:ascii="Times New Roman" w:hAnsi="Times New Roman" w:cs="Times New Roman"/>
          <w:color w:val="000000"/>
          <w:u w:color="000000"/>
        </w:rPr>
        <w:t>southeast</w:t>
      </w:r>
      <w:r w:rsidRPr="00E35C55">
        <w:rPr>
          <w:rFonts w:ascii="Times New Roman" w:hAnsi="Times New Roman" w:cs="Times New Roman"/>
          <w:color w:val="000000"/>
          <w:u w:color="000000"/>
        </w:rPr>
        <w:t xml:space="preserve"> 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reflect this area’s position as the footwall of a major E-dipping </w:t>
      </w:r>
      <w:proofErr w:type="spellStart"/>
      <w:r w:rsidRPr="00E35C55">
        <w:rPr>
          <w:rFonts w:ascii="Times New Roman" w:hAnsi="Times New Roman" w:cs="Times New Roman"/>
          <w:color w:val="000000"/>
          <w:u w:color="000000"/>
        </w:rPr>
        <w:t>backthrust</w:t>
      </w:r>
      <w:proofErr w:type="spellEnd"/>
      <w:r w:rsidRPr="00E35C55">
        <w:rPr>
          <w:rFonts w:ascii="Times New Roman" w:hAnsi="Times New Roman" w:cs="Times New Roman"/>
          <w:color w:val="000000"/>
          <w:u w:color="000000"/>
        </w:rPr>
        <w:t xml:space="preserve">. </w:t>
      </w:r>
    </w:p>
    <w:p w14:paraId="0C0E2A28" w14:textId="6F7DE128"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 A second major phase of </w:t>
      </w:r>
      <w:r w:rsidR="00742619" w:rsidRPr="00E35C55">
        <w:rPr>
          <w:rFonts w:ascii="Times New Roman" w:hAnsi="Times New Roman" w:cs="Times New Roman"/>
          <w:color w:val="000000"/>
          <w:u w:color="000000"/>
        </w:rPr>
        <w:t>deformation</w:t>
      </w:r>
      <w:r w:rsidR="005D39D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resulted in the generation of </w:t>
      </w:r>
      <w:r w:rsidR="00D42740">
        <w:rPr>
          <w:rFonts w:ascii="Times New Roman" w:hAnsi="Times New Roman" w:cs="Times New Roman"/>
          <w:color w:val="000000"/>
          <w:u w:color="000000"/>
        </w:rPr>
        <w:t>east-west</w:t>
      </w:r>
      <w:r w:rsidRPr="00E35C55">
        <w:rPr>
          <w:rFonts w:ascii="Times New Roman" w:hAnsi="Times New Roman" w:cs="Times New Roman"/>
          <w:color w:val="000000"/>
          <w:u w:color="000000"/>
        </w:rPr>
        <w:t xml:space="preserve"> trending </w:t>
      </w:r>
      <w:r w:rsidR="00911D1F" w:rsidRPr="00E35C55">
        <w:rPr>
          <w:rFonts w:ascii="Times New Roman" w:hAnsi="Times New Roman" w:cs="Times New Roman"/>
          <w:color w:val="000000"/>
          <w:u w:color="000000"/>
        </w:rPr>
        <w:t xml:space="preserve">D2 </w:t>
      </w:r>
      <w:r w:rsidRPr="00E35C55">
        <w:rPr>
          <w:rFonts w:ascii="Times New Roman" w:hAnsi="Times New Roman" w:cs="Times New Roman"/>
          <w:color w:val="000000"/>
          <w:u w:color="000000"/>
        </w:rPr>
        <w:t xml:space="preserve">structures that </w:t>
      </w:r>
      <w:del w:id="479" w:author="Anttila  Eliel Simpson" w:date="2024-07-12T13:36:00Z">
        <w:r w:rsidRPr="00E35C55" w:rsidDel="00D310B0">
          <w:rPr>
            <w:rFonts w:ascii="Times New Roman" w:hAnsi="Times New Roman" w:cs="Times New Roman"/>
            <w:color w:val="000000"/>
            <w:u w:color="000000"/>
          </w:rPr>
          <w:delText xml:space="preserve">both </w:delText>
        </w:r>
      </w:del>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and deform </w:t>
      </w:r>
      <w:r w:rsidR="00911D1F"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structures</w:t>
      </w:r>
      <w:r w:rsidR="0047072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in </w:t>
      </w:r>
      <w:del w:id="480" w:author="Anttila  Eliel Simpson" w:date="2024-07-12T13:36:00Z">
        <w:r w:rsidR="00911D1F" w:rsidRPr="00E35C55" w:rsidDel="00D310B0">
          <w:rPr>
            <w:rFonts w:ascii="Times New Roman" w:hAnsi="Times New Roman" w:cs="Times New Roman"/>
            <w:color w:val="000000"/>
            <w:u w:color="000000"/>
          </w:rPr>
          <w:delText xml:space="preserve">both </w:delText>
        </w:r>
      </w:del>
      <w:r w:rsidRPr="00E35C55">
        <w:rPr>
          <w:rFonts w:ascii="Times New Roman" w:hAnsi="Times New Roman" w:cs="Times New Roman"/>
          <w:color w:val="000000"/>
          <w:u w:color="000000"/>
        </w:rPr>
        <w:t xml:space="preserve">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ins w:id="481" w:author="Anttila  Eliel Simpson" w:date="2024-07-12T13:36:00Z">
        <w:r w:rsidR="00D310B0">
          <w:rPr>
            <w:rFonts w:ascii="Times New Roman" w:hAnsi="Times New Roman" w:cs="Times New Roman"/>
            <w:color w:val="000000"/>
            <w:u w:color="000000"/>
          </w:rPr>
          <w:t xml:space="preserve"> and the </w:t>
        </w:r>
        <w:proofErr w:type="spellStart"/>
        <w:r w:rsidR="00D310B0">
          <w:rPr>
            <w:rFonts w:ascii="Times New Roman" w:hAnsi="Times New Roman" w:cs="Times New Roman"/>
            <w:color w:val="000000"/>
            <w:u w:color="000000"/>
          </w:rPr>
          <w:t>Darkhat</w:t>
        </w:r>
        <w:proofErr w:type="spellEnd"/>
        <w:r w:rsidR="00D310B0">
          <w:rPr>
            <w:rFonts w:ascii="Times New Roman" w:hAnsi="Times New Roman" w:cs="Times New Roman"/>
            <w:color w:val="000000"/>
            <w:u w:color="000000"/>
          </w:rPr>
          <w:t xml:space="preserve"> Valley</w:t>
        </w:r>
      </w:ins>
      <w:r w:rsidR="007C21A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7C21AE" w:rsidRPr="00E35C55">
        <w:rPr>
          <w:rFonts w:ascii="Times New Roman" w:hAnsi="Times New Roman" w:cs="Times New Roman"/>
          <w:color w:val="000000"/>
          <w:u w:color="000000"/>
        </w:rPr>
        <w:t xml:space="preserve">as well as a pervasive D2-parallel cleavage that cross-cuts D1-parallel bedding orientations </w:t>
      </w:r>
      <w:r w:rsidRPr="00E35C55">
        <w:rPr>
          <w:rFonts w:ascii="Times New Roman" w:hAnsi="Times New Roman" w:cs="Times New Roman"/>
          <w:color w:val="000000"/>
          <w:u w:color="000000"/>
        </w:rPr>
        <w:t xml:space="preserve">in the </w:t>
      </w:r>
      <w:r w:rsidR="00D42740">
        <w:rPr>
          <w:rFonts w:ascii="Times New Roman" w:hAnsi="Times New Roman" w:cs="Times New Roman"/>
          <w:color w:val="000000"/>
          <w:u w:color="000000"/>
        </w:rPr>
        <w:t>n</w:t>
      </w:r>
      <w:r w:rsidRPr="00E35C55">
        <w:rPr>
          <w:rFonts w:ascii="Times New Roman" w:hAnsi="Times New Roman" w:cs="Times New Roman"/>
          <w:color w:val="000000"/>
          <w:u w:color="000000"/>
        </w:rPr>
        <w:t xml:space="preserve">orthern mapping area. The propagation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w:t>
      </w:r>
      <w:r w:rsidR="00260C2E"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260C2E" w:rsidRPr="00E35C55">
        <w:rPr>
          <w:rFonts w:ascii="Times New Roman" w:hAnsi="Times New Roman" w:cs="Times New Roman"/>
          <w:color w:val="000000"/>
          <w:u w:color="000000"/>
        </w:rPr>
        <w:t xml:space="preserve"> 1</w:t>
      </w:r>
      <w:r w:rsidR="00854AF1">
        <w:rPr>
          <w:rFonts w:ascii="Times New Roman" w:hAnsi="Times New Roman" w:cs="Times New Roman"/>
          <w:color w:val="000000"/>
          <w:u w:color="000000"/>
        </w:rPr>
        <w:t>C; fig. S</w:t>
      </w:r>
      <w:del w:id="482" w:author="Anttila  Eliel Simpson" w:date="2024-07-12T13:37:00Z">
        <w:r w:rsidR="00C12D38" w:rsidDel="00D310B0">
          <w:rPr>
            <w:rFonts w:ascii="Times New Roman" w:hAnsi="Times New Roman" w:cs="Times New Roman"/>
            <w:color w:val="000000"/>
            <w:u w:color="000000"/>
          </w:rPr>
          <w:delText>I</w:delText>
        </w:r>
      </w:del>
      <w:r w:rsidR="00854AF1">
        <w:rPr>
          <w:rFonts w:ascii="Times New Roman" w:hAnsi="Times New Roman" w:cs="Times New Roman"/>
          <w:color w:val="000000"/>
          <w:u w:color="000000"/>
        </w:rPr>
        <w:t>1</w:t>
      </w:r>
      <w:r w:rsidR="00260C2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along the southern margin of the </w:t>
      </w:r>
      <w:proofErr w:type="spellStart"/>
      <w:r w:rsidRPr="00E35C55">
        <w:rPr>
          <w:rFonts w:ascii="Times New Roman" w:hAnsi="Times New Roman" w:cs="Times New Roman"/>
          <w:color w:val="000000"/>
          <w:u w:color="000000"/>
        </w:rPr>
        <w:t>autocthonous</w:t>
      </w:r>
      <w:proofErr w:type="spellEnd"/>
      <w:r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n</w:t>
      </w:r>
      <w:r w:rsidRPr="00E35C55">
        <w:rPr>
          <w:rFonts w:ascii="Times New Roman" w:hAnsi="Times New Roman" w:cs="Times New Roman"/>
          <w:color w:val="000000"/>
          <w:u w:color="000000"/>
        </w:rPr>
        <w:t xml:space="preserve">orthern mapping area, resulting in the juxtaposition of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rocks atop older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volcanics, suggests that this area was already structurally </w:t>
      </w:r>
      <w:r w:rsidR="00AD44A9" w:rsidRPr="00E35C55">
        <w:rPr>
          <w:rFonts w:ascii="Times New Roman" w:hAnsi="Times New Roman" w:cs="Times New Roman"/>
          <w:color w:val="000000"/>
          <w:u w:color="000000"/>
        </w:rPr>
        <w:t>above</w:t>
      </w:r>
      <w:r w:rsidRPr="00E35C55">
        <w:rPr>
          <w:rFonts w:ascii="Times New Roman" w:hAnsi="Times New Roman" w:cs="Times New Roman"/>
          <w:color w:val="000000"/>
          <w:u w:color="000000"/>
        </w:rPr>
        <w:t xml:space="preserve"> the basal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w:t>
      </w:r>
      <w:r w:rsidR="001B137E"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hrust sheet prior to the generation of </w:t>
      </w:r>
      <w:r w:rsidR="00470721" w:rsidRPr="00E35C55">
        <w:rPr>
          <w:rFonts w:ascii="Times New Roman" w:hAnsi="Times New Roman" w:cs="Times New Roman"/>
          <w:color w:val="000000"/>
          <w:u w:color="000000"/>
        </w:rPr>
        <w:t xml:space="preserve">the </w:t>
      </w:r>
      <w:r w:rsidR="0067687D" w:rsidRPr="00E35C55">
        <w:rPr>
          <w:rFonts w:ascii="Times New Roman" w:hAnsi="Times New Roman" w:cs="Times New Roman"/>
          <w:color w:val="000000"/>
          <w:u w:color="000000"/>
        </w:rPr>
        <w:t>fault</w:t>
      </w:r>
      <w:r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North-northeast - south-southwest</w:t>
      </w:r>
      <w:r w:rsidRPr="00E35C55">
        <w:rPr>
          <w:rFonts w:ascii="Times New Roman" w:hAnsi="Times New Roman" w:cs="Times New Roman"/>
          <w:color w:val="000000"/>
          <w:u w:color="000000"/>
        </w:rPr>
        <w:t xml:space="preserve"> compression generated major </w:t>
      </w:r>
      <w:r w:rsidR="00911D1F" w:rsidRPr="00E35C55">
        <w:rPr>
          <w:rFonts w:ascii="Times New Roman" w:hAnsi="Times New Roman" w:cs="Times New Roman"/>
          <w:color w:val="000000"/>
          <w:u w:color="000000"/>
        </w:rPr>
        <w:t>D2</w:t>
      </w:r>
      <w:r w:rsidRPr="00E35C55">
        <w:rPr>
          <w:rFonts w:ascii="Times New Roman" w:hAnsi="Times New Roman" w:cs="Times New Roman"/>
          <w:color w:val="000000"/>
          <w:u w:color="000000"/>
        </w:rPr>
        <w:t xml:space="preserve"> structures</w:t>
      </w:r>
      <w:r w:rsidR="00260C2E" w:rsidRPr="00E35C55">
        <w:rPr>
          <w:rFonts w:ascii="Times New Roman" w:hAnsi="Times New Roman" w:cs="Times New Roman"/>
          <w:color w:val="000000"/>
          <w:u w:color="000000"/>
        </w:rPr>
        <w:t xml:space="preserve"> in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260C2E" w:rsidRPr="00E35C55">
        <w:rPr>
          <w:rFonts w:ascii="Times New Roman" w:hAnsi="Times New Roman" w:cs="Times New Roman"/>
          <w:color w:val="000000"/>
          <w:u w:color="000000"/>
        </w:rPr>
        <w:t xml:space="preserve">, including anticlinal folds that crosscut </w:t>
      </w:r>
      <w:r w:rsidR="00401464" w:rsidRPr="00E35C55">
        <w:rPr>
          <w:rFonts w:ascii="Times New Roman" w:hAnsi="Times New Roman" w:cs="Times New Roman"/>
          <w:color w:val="000000"/>
          <w:u w:color="000000"/>
        </w:rPr>
        <w:t>D1</w:t>
      </w:r>
      <w:r w:rsidR="00260C2E" w:rsidRPr="00E35C55">
        <w:rPr>
          <w:rFonts w:ascii="Times New Roman" w:hAnsi="Times New Roman" w:cs="Times New Roman"/>
          <w:color w:val="000000"/>
          <w:u w:color="000000"/>
        </w:rPr>
        <w:t xml:space="preserve"> anticlinoria to form domal structures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260C2E" w:rsidRPr="00E35C55">
        <w:rPr>
          <w:rFonts w:ascii="Times New Roman" w:hAnsi="Times New Roman" w:cs="Times New Roman"/>
          <w:color w:val="000000"/>
          <w:u w:color="000000"/>
        </w:rPr>
        <w:t xml:space="preserve"> 3)</w:t>
      </w:r>
      <w:r w:rsidR="00DC61E9">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This compressional regime also generated </w:t>
      </w:r>
      <w:r w:rsidR="00F33826" w:rsidRPr="00E35C55">
        <w:rPr>
          <w:rFonts w:ascii="Times New Roman" w:hAnsi="Times New Roman" w:cs="Times New Roman"/>
          <w:color w:val="000000"/>
          <w:u w:color="000000"/>
        </w:rPr>
        <w:t>widespread</w:t>
      </w:r>
      <w:r w:rsidRPr="00E35C55">
        <w:rPr>
          <w:rFonts w:ascii="Times New Roman" w:hAnsi="Times New Roman" w:cs="Times New Roman"/>
          <w:color w:val="000000"/>
          <w:u w:color="000000"/>
        </w:rPr>
        <w:t xml:space="preserve"> crenulation cleavage</w:t>
      </w:r>
      <w:r w:rsidR="00F33826"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E46C47" w:rsidRPr="00E35C55">
        <w:rPr>
          <w:rFonts w:ascii="Times New Roman" w:hAnsi="Times New Roman" w:cs="Times New Roman"/>
          <w:color w:val="000000"/>
          <w:u w:color="000000"/>
        </w:rPr>
        <w:t xml:space="preserve">ig. </w:t>
      </w:r>
      <w:r w:rsidR="00911D1F" w:rsidRPr="00E35C55">
        <w:rPr>
          <w:rFonts w:ascii="Times New Roman" w:hAnsi="Times New Roman" w:cs="Times New Roman"/>
          <w:color w:val="000000"/>
          <w:u w:color="000000"/>
        </w:rPr>
        <w:t>8</w:t>
      </w:r>
      <w:r w:rsidR="00854AF1">
        <w:rPr>
          <w:rFonts w:ascii="Times New Roman" w:hAnsi="Times New Roman" w:cs="Times New Roman"/>
          <w:color w:val="000000"/>
          <w:u w:color="000000"/>
        </w:rPr>
        <w:t>B</w:t>
      </w:r>
      <w:r w:rsidR="00F33826"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in the southern</w:t>
      </w:r>
      <w:r w:rsidR="000622F6" w:rsidRPr="00E35C55">
        <w:rPr>
          <w:rFonts w:ascii="Times New Roman" w:hAnsi="Times New Roman" w:cs="Times New Roman"/>
          <w:color w:val="000000"/>
          <w:u w:color="000000"/>
        </w:rPr>
        <w:t xml:space="preserve">most </w:t>
      </w:r>
      <w:r w:rsidRPr="00E35C55">
        <w:rPr>
          <w:rFonts w:ascii="Times New Roman" w:hAnsi="Times New Roman" w:cs="Times New Roman"/>
          <w:color w:val="000000"/>
          <w:u w:color="000000"/>
        </w:rPr>
        <w:t xml:space="preserve">portion of the </w:t>
      </w:r>
      <w:r w:rsidR="00854AF1">
        <w:rPr>
          <w:rFonts w:ascii="Times New Roman" w:hAnsi="Times New Roman" w:cs="Times New Roman"/>
          <w:color w:val="000000"/>
          <w:u w:color="000000"/>
        </w:rPr>
        <w:t>n</w:t>
      </w:r>
      <w:r w:rsidRPr="00E35C55">
        <w:rPr>
          <w:rFonts w:ascii="Times New Roman" w:hAnsi="Times New Roman" w:cs="Times New Roman"/>
          <w:color w:val="000000"/>
          <w:u w:color="000000"/>
        </w:rPr>
        <w:t>orthern mapping area</w:t>
      </w:r>
      <w:r w:rsidR="00BA4D0A">
        <w:rPr>
          <w:rFonts w:ascii="Times New Roman" w:hAnsi="Times New Roman" w:cs="Times New Roman"/>
          <w:color w:val="000000"/>
          <w:u w:color="000000"/>
        </w:rPr>
        <w:t>, with cleavage orientations</w:t>
      </w:r>
      <w:r w:rsidR="00260C2E"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indicating </w:t>
      </w:r>
      <w:r w:rsidR="00260C2E" w:rsidRPr="00E35C55">
        <w:rPr>
          <w:rFonts w:ascii="Times New Roman" w:hAnsi="Times New Roman" w:cs="Times New Roman"/>
          <w:color w:val="000000"/>
          <w:u w:color="000000"/>
        </w:rPr>
        <w:t xml:space="preserve">reverse motion </w:t>
      </w:r>
      <w:r w:rsidR="000622F6" w:rsidRPr="00E35C55">
        <w:rPr>
          <w:rFonts w:ascii="Times New Roman" w:hAnsi="Times New Roman" w:cs="Times New Roman"/>
          <w:color w:val="000000"/>
          <w:u w:color="000000"/>
        </w:rPr>
        <w:t>plane-</w:t>
      </w:r>
      <w:r w:rsidR="00260C2E" w:rsidRPr="00E35C55">
        <w:rPr>
          <w:rFonts w:ascii="Times New Roman" w:hAnsi="Times New Roman" w:cs="Times New Roman"/>
          <w:color w:val="000000"/>
          <w:u w:color="000000"/>
        </w:rPr>
        <w:t xml:space="preserve">parallel to the orientation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00260C2E" w:rsidRPr="00E35C55">
        <w:rPr>
          <w:rFonts w:ascii="Times New Roman" w:hAnsi="Times New Roman" w:cs="Times New Roman"/>
          <w:color w:val="000000"/>
          <w:u w:color="000000"/>
        </w:rPr>
        <w:t xml:space="preserve">Thrust. </w:t>
      </w:r>
      <w:r w:rsidRPr="00E35C55">
        <w:rPr>
          <w:rFonts w:ascii="Times New Roman" w:hAnsi="Times New Roman" w:cs="Times New Roman"/>
          <w:color w:val="000000"/>
          <w:u w:color="000000"/>
        </w:rPr>
        <w:t xml:space="preserve">Because Ordovician intrusions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w:t>
      </w:r>
      <w:r w:rsidR="00BA4D0A">
        <w:rPr>
          <w:rFonts w:ascii="Times New Roman" w:hAnsi="Times New Roman" w:cs="Times New Roman"/>
          <w:color w:val="000000"/>
          <w:u w:color="000000"/>
        </w:rPr>
        <w:t xml:space="preserve"> (including the c</w:t>
      </w:r>
      <w:del w:id="483" w:author="Anttila  Eliel Simpson" w:date="2024-07-12T14:32:00Z">
        <w:r w:rsidR="00BA4D0A" w:rsidDel="001B4CC4">
          <w:rPr>
            <w:rFonts w:ascii="Times New Roman" w:hAnsi="Times New Roman" w:cs="Times New Roman"/>
            <w:color w:val="000000"/>
            <w:u w:color="000000"/>
          </w:rPr>
          <w:delText>.</w:delText>
        </w:r>
      </w:del>
      <w:r w:rsidR="00BA4D0A">
        <w:rPr>
          <w:rFonts w:ascii="Times New Roman" w:hAnsi="Times New Roman" w:cs="Times New Roman"/>
          <w:color w:val="000000"/>
          <w:u w:color="000000"/>
        </w:rPr>
        <w:t>a. 448 Ma EAGC1925)</w:t>
      </w:r>
      <w:r w:rsidRPr="00E35C55">
        <w:rPr>
          <w:rFonts w:ascii="Times New Roman" w:hAnsi="Times New Roman" w:cs="Times New Roman"/>
          <w:color w:val="000000"/>
          <w:u w:color="000000"/>
        </w:rPr>
        <w:t xml:space="preserve"> do not host any fabrics </w:t>
      </w:r>
      <w:proofErr w:type="gramStart"/>
      <w:r w:rsidRPr="00E35C55">
        <w:rPr>
          <w:rFonts w:ascii="Times New Roman" w:hAnsi="Times New Roman" w:cs="Times New Roman"/>
          <w:color w:val="000000"/>
          <w:u w:color="000000"/>
        </w:rPr>
        <w:t>similar to</w:t>
      </w:r>
      <w:proofErr w:type="gramEnd"/>
      <w:r w:rsidRPr="00E35C55">
        <w:rPr>
          <w:rFonts w:ascii="Times New Roman" w:hAnsi="Times New Roman" w:cs="Times New Roman"/>
          <w:color w:val="000000"/>
          <w:u w:color="000000"/>
        </w:rPr>
        <w:t xml:space="preserve"> those created by this event, this compressional stress regime </w:t>
      </w:r>
      <w:r w:rsidR="00B148A7" w:rsidRPr="00E35C55">
        <w:rPr>
          <w:rFonts w:ascii="Times New Roman" w:hAnsi="Times New Roman" w:cs="Times New Roman"/>
          <w:color w:val="000000"/>
          <w:u w:color="000000"/>
        </w:rPr>
        <w:t>likely occurred in the early Paleozoic</w:t>
      </w:r>
      <w:r w:rsidR="00BA4D0A">
        <w:rPr>
          <w:rFonts w:ascii="Times New Roman" w:hAnsi="Times New Roman" w:cs="Times New Roman"/>
          <w:color w:val="000000"/>
          <w:u w:color="000000"/>
        </w:rPr>
        <w:t xml:space="preserve">. </w:t>
      </w:r>
      <w:r w:rsidR="008A6A25" w:rsidRPr="00E35C55">
        <w:rPr>
          <w:rFonts w:ascii="Times New Roman" w:hAnsi="Times New Roman" w:cs="Times New Roman"/>
          <w:color w:val="000000"/>
          <w:u w:color="000000"/>
        </w:rPr>
        <w:t xml:space="preserve">We suggest </w:t>
      </w:r>
      <w:r w:rsidR="00B74E28" w:rsidRPr="00E35C55">
        <w:rPr>
          <w:rFonts w:ascii="Times New Roman" w:hAnsi="Times New Roman" w:cs="Times New Roman"/>
          <w:color w:val="000000"/>
          <w:u w:color="000000"/>
        </w:rPr>
        <w:t xml:space="preserve">that the D2 </w:t>
      </w:r>
      <w:r w:rsidR="00742619" w:rsidRPr="00E35C55">
        <w:rPr>
          <w:rFonts w:ascii="Times New Roman" w:hAnsi="Times New Roman" w:cs="Times New Roman"/>
          <w:color w:val="000000"/>
          <w:u w:color="000000"/>
        </w:rPr>
        <w:t>deformation</w:t>
      </w:r>
      <w:r w:rsidR="008A6A25" w:rsidRPr="00E35C55">
        <w:rPr>
          <w:rFonts w:ascii="Times New Roman" w:hAnsi="Times New Roman" w:cs="Times New Roman"/>
          <w:color w:val="000000"/>
          <w:u w:color="000000"/>
        </w:rPr>
        <w:t xml:space="preserve"> is</w:t>
      </w:r>
      <w:r w:rsidR="000622F6" w:rsidRPr="00E35C55">
        <w:rPr>
          <w:rFonts w:ascii="Times New Roman" w:hAnsi="Times New Roman" w:cs="Times New Roman"/>
          <w:color w:val="000000"/>
          <w:u w:color="000000"/>
        </w:rPr>
        <w:t xml:space="preserve"> associated with</w:t>
      </w:r>
      <w:r w:rsidR="00911D1F" w:rsidRPr="00E35C55">
        <w:rPr>
          <w:rFonts w:ascii="Times New Roman" w:hAnsi="Times New Roman" w:cs="Times New Roman"/>
          <w:color w:val="000000"/>
          <w:u w:color="000000"/>
        </w:rPr>
        <w:t xml:space="preserve"> a</w:t>
      </w:r>
      <w:r w:rsidR="000622F6" w:rsidRPr="00E35C55">
        <w:rPr>
          <w:rFonts w:ascii="Times New Roman" w:hAnsi="Times New Roman" w:cs="Times New Roman"/>
          <w:color w:val="000000"/>
          <w:u w:color="000000"/>
        </w:rPr>
        <w:t xml:space="preserve"> </w:t>
      </w:r>
      <w:r w:rsidR="008A6A25" w:rsidRPr="00E35C55">
        <w:rPr>
          <w:rFonts w:ascii="Times New Roman" w:hAnsi="Times New Roman" w:cs="Times New Roman"/>
          <w:color w:val="000000"/>
          <w:u w:color="000000"/>
        </w:rPr>
        <w:t xml:space="preserve">late Cambrian to Ordovician </w:t>
      </w:r>
      <w:r w:rsidR="000622F6" w:rsidRPr="00E35C55">
        <w:rPr>
          <w:rFonts w:ascii="Times New Roman" w:hAnsi="Times New Roman" w:cs="Times New Roman"/>
          <w:color w:val="000000"/>
          <w:u w:color="000000"/>
        </w:rPr>
        <w:t>collision</w:t>
      </w:r>
      <w:r w:rsidR="00B74E28" w:rsidRPr="00E35C55">
        <w:rPr>
          <w:rFonts w:ascii="Times New Roman" w:hAnsi="Times New Roman" w:cs="Times New Roman"/>
          <w:color w:val="000000"/>
          <w:u w:color="000000"/>
        </w:rPr>
        <w:t xml:space="preserve"> between</w:t>
      </w:r>
      <w:r w:rsidR="008A6A25" w:rsidRPr="00E35C55">
        <w:rPr>
          <w:rFonts w:ascii="Times New Roman" w:hAnsi="Times New Roman" w:cs="Times New Roman"/>
          <w:color w:val="000000"/>
          <w:u w:color="000000"/>
        </w:rPr>
        <w:t xml:space="preserve"> </w:t>
      </w:r>
      <w:r w:rsidR="000622F6" w:rsidRPr="00E35C55">
        <w:rPr>
          <w:rFonts w:ascii="Times New Roman" w:hAnsi="Times New Roman" w:cs="Times New Roman"/>
          <w:color w:val="000000"/>
          <w:u w:color="000000"/>
        </w:rPr>
        <w:t>the north</w:t>
      </w:r>
      <w:r w:rsidR="00B74E28" w:rsidRPr="00E35C55">
        <w:rPr>
          <w:rFonts w:ascii="Times New Roman" w:hAnsi="Times New Roman" w:cs="Times New Roman"/>
          <w:color w:val="000000"/>
          <w:u w:color="000000"/>
        </w:rPr>
        <w:t>east</w:t>
      </w:r>
      <w:r w:rsidR="000622F6" w:rsidRPr="00E35C55">
        <w:rPr>
          <w:rFonts w:ascii="Times New Roman" w:hAnsi="Times New Roman" w:cs="Times New Roman"/>
          <w:color w:val="000000"/>
          <w:u w:color="000000"/>
        </w:rPr>
        <w:t>ern margin of the TMT</w:t>
      </w:r>
      <w:r w:rsidR="008A6A25" w:rsidRPr="00E35C55">
        <w:rPr>
          <w:rFonts w:ascii="Times New Roman" w:hAnsi="Times New Roman" w:cs="Times New Roman"/>
          <w:color w:val="000000"/>
          <w:u w:color="000000"/>
        </w:rPr>
        <w:t xml:space="preserve"> </w:t>
      </w:r>
      <w:r w:rsidR="00B74E28" w:rsidRPr="00E35C55">
        <w:rPr>
          <w:rFonts w:ascii="Times New Roman" w:hAnsi="Times New Roman" w:cs="Times New Roman"/>
          <w:color w:val="000000"/>
          <w:u w:color="000000"/>
        </w:rPr>
        <w:t>and Siberia</w:t>
      </w:r>
      <w:r w:rsidR="00911D1F" w:rsidRPr="00E35C55">
        <w:rPr>
          <w:rFonts w:ascii="Times New Roman" w:hAnsi="Times New Roman" w:cs="Times New Roman"/>
          <w:color w:val="000000"/>
          <w:u w:color="000000"/>
        </w:rPr>
        <w:t xml:space="preserve"> </w:t>
      </w:r>
      <w:r w:rsidR="00B74E28" w:rsidRPr="00E35C55">
        <w:rPr>
          <w:rFonts w:ascii="Times New Roman" w:hAnsi="Times New Roman" w:cs="Times New Roman"/>
          <w:color w:val="000000"/>
          <w:u w:color="000000"/>
        </w:rPr>
        <w:t>(</w:t>
      </w:r>
      <w:proofErr w:type="spellStart"/>
      <w:r w:rsidR="00614A96" w:rsidRPr="00E35C55">
        <w:rPr>
          <w:rFonts w:ascii="Times New Roman" w:hAnsi="Times New Roman" w:cs="Times New Roman"/>
          <w:color w:val="000000"/>
          <w:u w:color="000000"/>
        </w:rPr>
        <w:t>Buslov</w:t>
      </w:r>
      <w:proofErr w:type="spellEnd"/>
      <w:r w:rsidR="00614A96" w:rsidRPr="00E35C55">
        <w:rPr>
          <w:rFonts w:ascii="Times New Roman" w:hAnsi="Times New Roman" w:cs="Times New Roman"/>
          <w:color w:val="000000"/>
          <w:u w:color="000000"/>
        </w:rPr>
        <w:t xml:space="preserve"> et al., 2002; </w:t>
      </w:r>
      <w:proofErr w:type="spellStart"/>
      <w:r w:rsidR="00614A96" w:rsidRPr="00E35C55">
        <w:rPr>
          <w:rFonts w:ascii="Times New Roman" w:hAnsi="Times New Roman" w:cs="Times New Roman"/>
          <w:color w:val="000000"/>
          <w:u w:color="000000"/>
        </w:rPr>
        <w:t>Kuzmichev</w:t>
      </w:r>
      <w:proofErr w:type="spellEnd"/>
      <w:r w:rsidR="00614A96" w:rsidRPr="00E35C55">
        <w:rPr>
          <w:rFonts w:ascii="Times New Roman" w:hAnsi="Times New Roman" w:cs="Times New Roman"/>
          <w:color w:val="000000"/>
          <w:u w:color="000000"/>
        </w:rPr>
        <w:t xml:space="preserve">, 2015; </w:t>
      </w:r>
      <w:proofErr w:type="spellStart"/>
      <w:r w:rsidR="00614A96" w:rsidRPr="00E35C55">
        <w:rPr>
          <w:rFonts w:ascii="Times New Roman" w:hAnsi="Times New Roman" w:cs="Times New Roman"/>
          <w:color w:val="000000"/>
          <w:u w:color="000000"/>
        </w:rPr>
        <w:t>Domeier</w:t>
      </w:r>
      <w:proofErr w:type="spellEnd"/>
      <w:r w:rsidR="00614A96" w:rsidRPr="00E35C55">
        <w:rPr>
          <w:rFonts w:ascii="Times New Roman" w:hAnsi="Times New Roman" w:cs="Times New Roman"/>
          <w:color w:val="000000"/>
          <w:u w:color="000000"/>
        </w:rPr>
        <w:t>, 2018)</w:t>
      </w:r>
      <w:r w:rsidR="001E27DA" w:rsidRPr="00E35C55">
        <w:rPr>
          <w:rFonts w:ascii="Times New Roman" w:hAnsi="Times New Roman" w:cs="Times New Roman"/>
          <w:color w:val="000000"/>
          <w:u w:color="000000"/>
        </w:rPr>
        <w:t>, with</w:t>
      </w:r>
      <w:r w:rsidR="00AD44A9" w:rsidRPr="00E35C55">
        <w:rPr>
          <w:rFonts w:ascii="Times New Roman" w:hAnsi="Times New Roman" w:cs="Times New Roman"/>
          <w:color w:val="000000"/>
          <w:u w:color="000000"/>
        </w:rPr>
        <w:t xml:space="preserve"> collision marked by</w:t>
      </w:r>
      <w:r w:rsidR="001E27DA" w:rsidRPr="00E35C55">
        <w:rPr>
          <w:rFonts w:ascii="Times New Roman" w:hAnsi="Times New Roman" w:cs="Times New Roman"/>
          <w:color w:val="000000"/>
          <w:u w:color="000000"/>
        </w:rPr>
        <w:t xml:space="preserve"> </w:t>
      </w:r>
      <w:r w:rsidR="00AD44A9" w:rsidRPr="00E35C55">
        <w:rPr>
          <w:rFonts w:ascii="Times New Roman" w:hAnsi="Times New Roman" w:cs="Times New Roman"/>
          <w:i/>
          <w:iCs/>
          <w:color w:val="000000"/>
          <w:u w:color="000000"/>
        </w:rPr>
        <w:t xml:space="preserve">ca. </w:t>
      </w:r>
      <w:r w:rsidR="00AD44A9" w:rsidRPr="00E35C55">
        <w:rPr>
          <w:rFonts w:ascii="Times New Roman" w:hAnsi="Times New Roman" w:cs="Times New Roman"/>
          <w:color w:val="000000"/>
          <w:u w:color="000000"/>
        </w:rPr>
        <w:t xml:space="preserve">490 Ma </w:t>
      </w:r>
      <w:r w:rsidR="001E27DA" w:rsidRPr="00E35C55">
        <w:rPr>
          <w:rFonts w:ascii="Times New Roman" w:hAnsi="Times New Roman" w:cs="Times New Roman"/>
          <w:color w:val="000000"/>
          <w:u w:color="000000"/>
        </w:rPr>
        <w:t xml:space="preserve">magmatic and metamorphic zircon ages from the </w:t>
      </w:r>
      <w:proofErr w:type="spellStart"/>
      <w:r w:rsidR="001E27DA" w:rsidRPr="00E35C55">
        <w:rPr>
          <w:rFonts w:ascii="Times New Roman" w:hAnsi="Times New Roman" w:cs="Times New Roman"/>
          <w:color w:val="000000"/>
          <w:u w:color="000000"/>
        </w:rPr>
        <w:t>Olkhon</w:t>
      </w:r>
      <w:proofErr w:type="spellEnd"/>
      <w:r w:rsidR="001E27DA" w:rsidRPr="00E35C55">
        <w:rPr>
          <w:rFonts w:ascii="Times New Roman" w:hAnsi="Times New Roman" w:cs="Times New Roman"/>
          <w:color w:val="000000"/>
          <w:u w:color="000000"/>
        </w:rPr>
        <w:t xml:space="preserve"> Terrane</w:t>
      </w:r>
      <w:r w:rsidR="00AD44A9" w:rsidRPr="00E35C55">
        <w:rPr>
          <w:rFonts w:ascii="Times New Roman" w:hAnsi="Times New Roman" w:cs="Times New Roman"/>
          <w:color w:val="000000"/>
          <w:u w:color="000000"/>
        </w:rPr>
        <w:t xml:space="preserve"> to the </w:t>
      </w:r>
      <w:r w:rsidR="001E27DA" w:rsidRPr="00E35C55">
        <w:rPr>
          <w:rFonts w:ascii="Times New Roman" w:hAnsi="Times New Roman" w:cs="Times New Roman"/>
          <w:color w:val="000000"/>
          <w:u w:color="000000"/>
        </w:rPr>
        <w:t>NE</w:t>
      </w:r>
      <w:r w:rsidR="00AD44A9" w:rsidRPr="00E35C55">
        <w:rPr>
          <w:rFonts w:ascii="Times New Roman" w:hAnsi="Times New Roman" w:cs="Times New Roman"/>
          <w:color w:val="000000"/>
          <w:u w:color="000000"/>
        </w:rPr>
        <w:t xml:space="preserve"> </w:t>
      </w:r>
      <w:r w:rsidR="001E27DA" w:rsidRPr="00E35C55">
        <w:rPr>
          <w:rFonts w:ascii="Times New Roman" w:hAnsi="Times New Roman" w:cs="Times New Roman"/>
          <w:color w:val="000000"/>
          <w:u w:color="000000"/>
        </w:rPr>
        <w:t>(</w:t>
      </w:r>
      <w:proofErr w:type="spellStart"/>
      <w:r w:rsidR="001E27DA" w:rsidRPr="00E35C55">
        <w:rPr>
          <w:rFonts w:ascii="Times New Roman" w:hAnsi="Times New Roman" w:cs="Times New Roman"/>
          <w:color w:val="000000"/>
          <w:u w:color="000000"/>
        </w:rPr>
        <w:t>Donskaya</w:t>
      </w:r>
      <w:proofErr w:type="spellEnd"/>
      <w:r w:rsidR="001E27DA" w:rsidRPr="00E35C55">
        <w:rPr>
          <w:rFonts w:ascii="Times New Roman" w:hAnsi="Times New Roman" w:cs="Times New Roman"/>
          <w:color w:val="000000"/>
          <w:u w:color="000000"/>
        </w:rPr>
        <w:t xml:space="preserve"> et al., 2017). </w:t>
      </w:r>
    </w:p>
    <w:p w14:paraId="2471E43F" w14:textId="77777777"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p>
    <w:p w14:paraId="755743CE" w14:textId="2665CEAD"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5.2 A new age model and </w:t>
      </w:r>
      <w:proofErr w:type="spellStart"/>
      <w:r w:rsidRPr="00E35C55">
        <w:rPr>
          <w:rFonts w:ascii="Times New Roman" w:hAnsi="Times New Roman" w:cs="Times New Roman"/>
          <w:b/>
          <w:bCs/>
          <w:i/>
          <w:iCs/>
          <w:color w:val="000000"/>
          <w:u w:color="000000"/>
        </w:rPr>
        <w:t>chemostratigraphic</w:t>
      </w:r>
      <w:proofErr w:type="spellEnd"/>
      <w:r w:rsidRPr="00E35C55">
        <w:rPr>
          <w:rFonts w:ascii="Times New Roman" w:hAnsi="Times New Roman" w:cs="Times New Roman"/>
          <w:b/>
          <w:bCs/>
          <w:i/>
          <w:iCs/>
          <w:color w:val="000000"/>
          <w:u w:color="000000"/>
        </w:rPr>
        <w:t xml:space="preserve"> framework for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w:t>
      </w:r>
    </w:p>
    <w:p w14:paraId="5BD7E2B2" w14:textId="04F075CB" w:rsidR="00513B01" w:rsidRPr="00E35C55" w:rsidRDefault="00513B01"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Bulk carbonate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 xml:space="preserve">C data from measured sections throughout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were used</w:t>
      </w:r>
      <w:r w:rsidR="001841A8" w:rsidRPr="00E35C55">
        <w:rPr>
          <w:rFonts w:ascii="Times New Roman" w:hAnsi="Times New Roman" w:cs="Times New Roman"/>
          <w:color w:val="000000"/>
          <w:u w:color="000000"/>
        </w:rPr>
        <w:t xml:space="preserve">, in concert with lithostratigraphic, </w:t>
      </w:r>
      <w:proofErr w:type="spellStart"/>
      <w:r w:rsidR="001841A8" w:rsidRPr="00E35C55">
        <w:rPr>
          <w:rFonts w:ascii="Times New Roman" w:hAnsi="Times New Roman" w:cs="Times New Roman"/>
          <w:color w:val="000000"/>
          <w:u w:color="000000"/>
        </w:rPr>
        <w:t>biostratigraphic</w:t>
      </w:r>
      <w:proofErr w:type="spellEnd"/>
      <w:r w:rsidR="001841A8" w:rsidRPr="00E35C55">
        <w:rPr>
          <w:rFonts w:ascii="Times New Roman" w:hAnsi="Times New Roman" w:cs="Times New Roman"/>
          <w:color w:val="000000"/>
          <w:u w:color="000000"/>
        </w:rPr>
        <w:t xml:space="preserve">, and structural context, </w:t>
      </w:r>
      <w:r w:rsidRPr="00E35C55">
        <w:rPr>
          <w:rFonts w:ascii="Times New Roman" w:hAnsi="Times New Roman" w:cs="Times New Roman"/>
          <w:color w:val="000000"/>
          <w:u w:color="000000"/>
        </w:rPr>
        <w:t xml:space="preserve">to generate a </w:t>
      </w:r>
      <w:proofErr w:type="spellStart"/>
      <w:r w:rsidR="001841A8" w:rsidRPr="00E35C55">
        <w:rPr>
          <w:rFonts w:ascii="Times New Roman" w:hAnsi="Times New Roman" w:cs="Times New Roman"/>
          <w:color w:val="000000"/>
          <w:u w:color="000000"/>
        </w:rPr>
        <w:lastRenderedPageBreak/>
        <w:t>basinal</w:t>
      </w:r>
      <w:proofErr w:type="spellEnd"/>
      <w:r w:rsidR="001841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composite </w:t>
      </w:r>
      <w:proofErr w:type="spellStart"/>
      <w:r w:rsidRPr="00E35C55">
        <w:rPr>
          <w:rFonts w:ascii="Times New Roman" w:hAnsi="Times New Roman" w:cs="Times New Roman"/>
          <w:color w:val="000000"/>
          <w:u w:color="000000"/>
        </w:rPr>
        <w:t>chemostratigraphic</w:t>
      </w:r>
      <w:proofErr w:type="spellEnd"/>
      <w:r w:rsidRPr="00E35C55">
        <w:rPr>
          <w:rFonts w:ascii="Times New Roman" w:hAnsi="Times New Roman" w:cs="Times New Roman"/>
          <w:color w:val="000000"/>
          <w:u w:color="000000"/>
        </w:rPr>
        <w:t xml:space="preserve"> curve</w:t>
      </w:r>
      <w:r w:rsidR="001841A8" w:rsidRPr="00E35C55">
        <w:rPr>
          <w:rFonts w:ascii="Times New Roman" w:hAnsi="Times New Roman" w:cs="Times New Roman"/>
          <w:color w:val="000000"/>
          <w:u w:color="000000"/>
        </w:rPr>
        <w:t xml:space="preserve"> for the </w:t>
      </w:r>
      <w:proofErr w:type="spellStart"/>
      <w:r w:rsidR="001841A8" w:rsidRPr="00E35C55">
        <w:rPr>
          <w:rFonts w:ascii="Times New Roman" w:hAnsi="Times New Roman" w:cs="Times New Roman"/>
          <w:color w:val="000000"/>
          <w:u w:color="000000"/>
        </w:rPr>
        <w:t>Khuvsgul</w:t>
      </w:r>
      <w:proofErr w:type="spellEnd"/>
      <w:r w:rsidR="001841A8" w:rsidRPr="00E35C55">
        <w:rPr>
          <w:rFonts w:ascii="Times New Roman" w:hAnsi="Times New Roman" w:cs="Times New Roman"/>
          <w:color w:val="000000"/>
          <w:u w:color="000000"/>
        </w:rPr>
        <w:t xml:space="preserve"> Group (</w:t>
      </w:r>
      <w:r w:rsidR="00854AF1">
        <w:rPr>
          <w:rFonts w:ascii="Times New Roman" w:hAnsi="Times New Roman" w:cs="Times New Roman"/>
          <w:color w:val="000000"/>
          <w:u w:color="000000"/>
        </w:rPr>
        <w:t>f</w:t>
      </w:r>
      <w:r w:rsidR="001841A8" w:rsidRPr="00E35C55">
        <w:rPr>
          <w:rFonts w:ascii="Times New Roman" w:hAnsi="Times New Roman" w:cs="Times New Roman"/>
          <w:color w:val="000000"/>
          <w:u w:color="000000"/>
        </w:rPr>
        <w:t>ig</w:t>
      </w:r>
      <w:r w:rsidR="00854AF1">
        <w:rPr>
          <w:rFonts w:ascii="Times New Roman" w:hAnsi="Times New Roman" w:cs="Times New Roman"/>
          <w:color w:val="000000"/>
          <w:u w:color="000000"/>
        </w:rPr>
        <w:t>.</w:t>
      </w:r>
      <w:ins w:id="484" w:author="Anttila  Eliel Simpson" w:date="2024-07-12T14:34:00Z">
        <w:r w:rsidR="001B4CC4">
          <w:rPr>
            <w:rFonts w:ascii="Times New Roman" w:hAnsi="Times New Roman" w:cs="Times New Roman"/>
            <w:color w:val="000000"/>
            <w:u w:color="000000"/>
          </w:rPr>
          <w:t xml:space="preserve"> </w:t>
        </w:r>
      </w:ins>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1841A8" w:rsidRPr="00E35C55">
        <w:rPr>
          <w:rFonts w:ascii="Times New Roman" w:hAnsi="Times New Roman" w:cs="Times New Roman"/>
          <w:color w:val="000000"/>
          <w:u w:color="000000"/>
        </w:rPr>
        <w:t>A)</w:t>
      </w:r>
      <w:r w:rsidRPr="00E35C55">
        <w:rPr>
          <w:rFonts w:ascii="Times New Roman" w:hAnsi="Times New Roman" w:cs="Times New Roman"/>
          <w:color w:val="000000"/>
          <w:u w:color="000000"/>
        </w:rPr>
        <w:t>.</w:t>
      </w:r>
      <w:r w:rsidR="001841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Th</w:t>
      </w:r>
      <w:r w:rsidR="001841A8" w:rsidRPr="00E35C55">
        <w:rPr>
          <w:rFonts w:ascii="Times New Roman" w:hAnsi="Times New Roman" w:cs="Times New Roman"/>
          <w:color w:val="000000"/>
          <w:u w:color="000000"/>
        </w:rPr>
        <w:t xml:space="preserve">e resultant composite </w:t>
      </w:r>
      <w:r w:rsidRPr="00E35C55">
        <w:rPr>
          <w:rFonts w:ascii="Times New Roman" w:hAnsi="Times New Roman" w:cs="Times New Roman"/>
          <w:color w:val="000000"/>
          <w:u w:color="000000"/>
        </w:rPr>
        <w:t xml:space="preserve">curve was then correlated to contemporaneous, globally distributed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curves</w:t>
      </w:r>
      <w:r w:rsidR="001841A8"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 xml:space="preserve">fig. </w:t>
      </w:r>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1841A8" w:rsidRPr="00E35C55">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by matching the peaks and nadirs of positive and negative </w:t>
      </w:r>
      <w:r w:rsidR="0058490E" w:rsidRPr="00D42740">
        <w:rPr>
          <w:rFonts w:ascii="Times New Roman" w:hAnsi="Times New Roman" w:cs="Times New Roman"/>
          <w:color w:val="000000"/>
          <w:u w:color="000000"/>
        </w:rPr>
        <w:t>δ</w:t>
      </w:r>
      <w:r w:rsidR="0058490E" w:rsidRPr="00E35C55">
        <w:rPr>
          <w:rFonts w:ascii="Times New Roman" w:hAnsi="Times New Roman" w:cs="Times New Roman"/>
          <w:color w:val="000000"/>
          <w:u w:color="000000"/>
          <w:vertAlign w:val="superscript"/>
        </w:rPr>
        <w:t>13</w:t>
      </w:r>
      <w:r w:rsidR="0058490E" w:rsidRPr="00E35C55">
        <w:rPr>
          <w:rFonts w:ascii="Times New Roman" w:hAnsi="Times New Roman" w:cs="Times New Roman"/>
          <w:color w:val="000000"/>
          <w:u w:color="000000"/>
        </w:rPr>
        <w:t>C</w:t>
      </w:r>
      <w:r w:rsidR="0058490E" w:rsidRPr="00E35C55" w:rsidDel="0058490E">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excursions from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A817AA" w:rsidRPr="00E35C55">
        <w:rPr>
          <w:rFonts w:ascii="Times New Roman" w:hAnsi="Times New Roman" w:cs="Times New Roman"/>
          <w:color w:val="000000"/>
          <w:u w:color="000000"/>
        </w:rPr>
        <w:t>composite</w:t>
      </w:r>
      <w:r w:rsidR="0067687D" w:rsidRPr="00E35C55">
        <w:rPr>
          <w:rFonts w:ascii="Times New Roman" w:hAnsi="Times New Roman" w:cs="Times New Roman"/>
          <w:color w:val="000000"/>
          <w:u w:color="000000"/>
        </w:rPr>
        <w:t xml:space="preserve"> curve</w:t>
      </w:r>
      <w:r w:rsidRPr="00E35C55">
        <w:rPr>
          <w:rFonts w:ascii="Times New Roman" w:hAnsi="Times New Roman" w:cs="Times New Roman"/>
          <w:color w:val="000000"/>
          <w:u w:color="000000"/>
        </w:rPr>
        <w:t xml:space="preserve">. Additional </w:t>
      </w:r>
      <w:del w:id="485" w:author="Anttila  Eliel Simpson" w:date="2024-07-12T14:35:00Z">
        <w:r w:rsidR="00E9436B" w:rsidRPr="00E35C55" w:rsidDel="001B4CC4">
          <w:rPr>
            <w:rFonts w:ascii="Times New Roman" w:hAnsi="Times New Roman" w:cs="Times New Roman"/>
            <w:color w:val="000000"/>
            <w:u w:color="000000"/>
          </w:rPr>
          <w:delText xml:space="preserve">age </w:delText>
        </w:r>
      </w:del>
      <w:r w:rsidRPr="00E35C55">
        <w:rPr>
          <w:rFonts w:ascii="Times New Roman" w:hAnsi="Times New Roman" w:cs="Times New Roman"/>
          <w:color w:val="000000"/>
          <w:u w:color="000000"/>
        </w:rPr>
        <w:t>constraints</w:t>
      </w:r>
      <w:r w:rsidR="001841A8" w:rsidRPr="00E35C55">
        <w:rPr>
          <w:rFonts w:ascii="Times New Roman" w:hAnsi="Times New Roman" w:cs="Times New Roman"/>
          <w:color w:val="000000"/>
          <w:u w:color="000000"/>
        </w:rPr>
        <w:t xml:space="preserve"> on these correlations</w:t>
      </w:r>
      <w:r w:rsidRPr="00E35C55">
        <w:rPr>
          <w:rFonts w:ascii="Times New Roman" w:hAnsi="Times New Roman" w:cs="Times New Roman"/>
          <w:color w:val="000000"/>
          <w:u w:color="000000"/>
        </w:rPr>
        <w:t xml:space="preserve"> are provided both by maximum depositional ages from detrital zircon samples, as well as </w:t>
      </w:r>
      <w:proofErr w:type="spellStart"/>
      <w:r w:rsidRPr="00E35C55">
        <w:rPr>
          <w:rFonts w:ascii="Times New Roman" w:hAnsi="Times New Roman" w:cs="Times New Roman"/>
          <w:color w:val="000000"/>
          <w:u w:color="000000"/>
        </w:rPr>
        <w:t>biostratigraphic</w:t>
      </w:r>
      <w:proofErr w:type="spellEnd"/>
      <w:r w:rsidRPr="00E35C55">
        <w:rPr>
          <w:rFonts w:ascii="Times New Roman" w:hAnsi="Times New Roman" w:cs="Times New Roman"/>
          <w:color w:val="000000"/>
          <w:u w:color="000000"/>
        </w:rPr>
        <w:t xml:space="preserve"> constraints from the first observed appearances of </w:t>
      </w:r>
      <w:proofErr w:type="spellStart"/>
      <w:r w:rsidRPr="00E35C55">
        <w:rPr>
          <w:rFonts w:ascii="Times New Roman" w:hAnsi="Times New Roman" w:cs="Times New Roman"/>
          <w:color w:val="000000"/>
          <w:u w:color="000000"/>
        </w:rPr>
        <w:t>archaeocyatha</w:t>
      </w:r>
      <w:proofErr w:type="spellEnd"/>
      <w:r w:rsidRPr="00E35C55">
        <w:rPr>
          <w:rFonts w:ascii="Times New Roman" w:hAnsi="Times New Roman" w:cs="Times New Roman"/>
          <w:color w:val="000000"/>
          <w:u w:color="000000"/>
        </w:rPr>
        <w:t xml:space="preserve"> in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911D1F" w:rsidRPr="00E35C55">
        <w:rPr>
          <w:rFonts w:ascii="Times New Roman" w:hAnsi="Times New Roman" w:cs="Times New Roman"/>
          <w:color w:val="000000"/>
          <w:u w:color="000000"/>
        </w:rPr>
        <w:t>ig</w:t>
      </w:r>
      <w:del w:id="486" w:author="Anttila  Eliel Simpson" w:date="2024-07-12T14:35:00Z">
        <w:r w:rsidR="00911D1F" w:rsidRPr="00E35C55" w:rsidDel="001B4CC4">
          <w:rPr>
            <w:rFonts w:ascii="Times New Roman" w:hAnsi="Times New Roman" w:cs="Times New Roman"/>
            <w:color w:val="000000"/>
            <w:u w:color="000000"/>
          </w:rPr>
          <w:delText xml:space="preserve">. </w:delText>
        </w:r>
        <w:r w:rsidR="00854AF1" w:rsidDel="001B4CC4">
          <w:rPr>
            <w:rFonts w:ascii="Times New Roman" w:hAnsi="Times New Roman" w:cs="Times New Roman"/>
            <w:color w:val="000000"/>
            <w:u w:color="000000"/>
          </w:rPr>
          <w:delText>6</w:delText>
        </w:r>
        <w:r w:rsidR="00911D1F" w:rsidRPr="00E35C55" w:rsidDel="001B4CC4">
          <w:rPr>
            <w:rFonts w:ascii="Times New Roman" w:hAnsi="Times New Roman" w:cs="Times New Roman"/>
            <w:color w:val="000000"/>
            <w:u w:color="000000"/>
          </w:rPr>
          <w:delText xml:space="preserve">; </w:delText>
        </w:r>
        <w:r w:rsidR="00854AF1" w:rsidDel="001B4CC4">
          <w:rPr>
            <w:rFonts w:ascii="Times New Roman" w:hAnsi="Times New Roman" w:cs="Times New Roman"/>
            <w:color w:val="000000"/>
            <w:u w:color="000000"/>
          </w:rPr>
          <w:delText>f</w:delText>
        </w:r>
        <w:r w:rsidRPr="00E35C55" w:rsidDel="001B4CC4">
          <w:rPr>
            <w:rFonts w:ascii="Times New Roman" w:hAnsi="Times New Roman" w:cs="Times New Roman"/>
            <w:color w:val="000000"/>
            <w:u w:color="000000"/>
          </w:rPr>
          <w:delText>ig.</w:delText>
        </w:r>
      </w:del>
      <w:ins w:id="487" w:author="Anttila  Eliel Simpson" w:date="2024-07-12T14:35:00Z">
        <w:r w:rsidR="001B4CC4">
          <w:rPr>
            <w:rFonts w:ascii="Times New Roman" w:hAnsi="Times New Roman" w:cs="Times New Roman"/>
            <w:color w:val="000000"/>
            <w:u w:color="000000"/>
          </w:rPr>
          <w:t>s. 6,</w:t>
        </w:r>
      </w:ins>
      <w:r w:rsidRPr="00E35C55">
        <w:rPr>
          <w:rFonts w:ascii="Times New Roman" w:hAnsi="Times New Roman" w:cs="Times New Roman"/>
          <w:color w:val="000000"/>
          <w:u w:color="000000"/>
        </w:rPr>
        <w:t xml:space="preserve"> </w:t>
      </w:r>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911D1F" w:rsidRPr="00E35C55">
        <w:rPr>
          <w:rFonts w:ascii="Times New Roman" w:hAnsi="Times New Roman" w:cs="Times New Roman"/>
          <w:color w:val="000000"/>
          <w:u w:color="000000"/>
        </w:rPr>
        <w:t>A</w:t>
      </w:r>
      <w:r w:rsidRPr="00E35C55">
        <w:rPr>
          <w:rFonts w:ascii="Times New Roman" w:hAnsi="Times New Roman" w:cs="Times New Roman"/>
          <w:color w:val="000000"/>
          <w:u w:color="000000"/>
        </w:rPr>
        <w:t>). We adopt the nomenclature of the 2020 Geologic Timescale (Gradstein et al., 2020)</w:t>
      </w:r>
      <w:r w:rsidR="00C20A7D" w:rsidRPr="00E35C55">
        <w:rPr>
          <w:rFonts w:ascii="Times New Roman" w:hAnsi="Times New Roman" w:cs="Times New Roman"/>
          <w:color w:val="000000"/>
          <w:u w:color="000000"/>
        </w:rPr>
        <w:t xml:space="preserve"> and the Cambrian age model of Nelson et al. (2023)</w:t>
      </w:r>
      <w:r w:rsidRPr="00E35C55">
        <w:rPr>
          <w:rFonts w:ascii="Times New Roman" w:hAnsi="Times New Roman" w:cs="Times New Roman"/>
          <w:color w:val="000000"/>
          <w:u w:color="000000"/>
        </w:rPr>
        <w:t>, but also incorporate the</w:t>
      </w:r>
      <w:r w:rsidR="001841A8" w:rsidRPr="00E35C55">
        <w:rPr>
          <w:rFonts w:ascii="Times New Roman" w:hAnsi="Times New Roman" w:cs="Times New Roman"/>
          <w:color w:val="000000"/>
          <w:u w:color="000000"/>
        </w:rPr>
        <w:t xml:space="preserve"> regional</w:t>
      </w:r>
      <w:r w:rsidRPr="00E35C55">
        <w:rPr>
          <w:rFonts w:ascii="Times New Roman" w:hAnsi="Times New Roman" w:cs="Times New Roman"/>
          <w:color w:val="000000"/>
          <w:u w:color="000000"/>
        </w:rPr>
        <w:t xml:space="preserve"> Siberian </w:t>
      </w:r>
      <w:r w:rsidR="001841A8" w:rsidRPr="00E35C55">
        <w:rPr>
          <w:rFonts w:ascii="Times New Roman" w:hAnsi="Times New Roman" w:cs="Times New Roman"/>
          <w:color w:val="000000"/>
          <w:u w:color="000000"/>
        </w:rPr>
        <w:t xml:space="preserve">timescale </w:t>
      </w:r>
      <w:r w:rsidRPr="00E35C55">
        <w:rPr>
          <w:rFonts w:ascii="Times New Roman" w:hAnsi="Times New Roman" w:cs="Times New Roman"/>
          <w:color w:val="000000"/>
          <w:u w:color="000000"/>
        </w:rPr>
        <w:t xml:space="preserve">nomenclature for the basal Cambrian in our discussion and figures, as the bulk of previous work in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utilizes this framework. </w:t>
      </w:r>
    </w:p>
    <w:p w14:paraId="4532F4CB" w14:textId="2032A9AE" w:rsidR="007F688E" w:rsidRPr="00E35C55" w:rsidRDefault="0082433E"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We</w:t>
      </w:r>
      <w:r w:rsidR="00811503" w:rsidRPr="00E35C55">
        <w:rPr>
          <w:rFonts w:ascii="Times New Roman" w:hAnsi="Times New Roman" w:cs="Times New Roman"/>
          <w:color w:val="000000"/>
          <w:u w:color="000000"/>
        </w:rPr>
        <w:t xml:space="preserve"> use </w:t>
      </w:r>
      <w:r w:rsidR="004736EF" w:rsidRPr="00D42740">
        <w:rPr>
          <w:rFonts w:ascii="Times New Roman" w:hAnsi="Times New Roman" w:cs="Times New Roman"/>
          <w:color w:val="000000"/>
          <w:u w:color="000000"/>
        </w:rPr>
        <w:t>δ</w:t>
      </w:r>
      <w:r w:rsidR="004736EF" w:rsidRPr="00E35C55">
        <w:rPr>
          <w:rFonts w:ascii="Times New Roman" w:hAnsi="Times New Roman" w:cs="Times New Roman"/>
          <w:color w:val="000000"/>
          <w:u w:color="000000"/>
          <w:vertAlign w:val="superscript"/>
        </w:rPr>
        <w:t>13</w:t>
      </w:r>
      <w:r w:rsidR="004736EF" w:rsidRPr="00E35C55">
        <w:rPr>
          <w:rFonts w:ascii="Times New Roman" w:hAnsi="Times New Roman" w:cs="Times New Roman"/>
          <w:color w:val="000000"/>
          <w:u w:color="000000"/>
        </w:rPr>
        <w:t>C from carbonate strata as a tool for intra- and inter</w:t>
      </w:r>
      <w:r w:rsidR="0042798C" w:rsidRPr="00E35C55">
        <w:rPr>
          <w:rFonts w:ascii="Times New Roman" w:hAnsi="Times New Roman" w:cs="Times New Roman"/>
          <w:color w:val="000000"/>
          <w:u w:color="000000"/>
        </w:rPr>
        <w:t>-</w:t>
      </w:r>
      <w:proofErr w:type="spellStart"/>
      <w:r w:rsidR="004736EF" w:rsidRPr="00E35C55">
        <w:rPr>
          <w:rFonts w:ascii="Times New Roman" w:hAnsi="Times New Roman" w:cs="Times New Roman"/>
          <w:color w:val="000000"/>
          <w:u w:color="000000"/>
        </w:rPr>
        <w:t>basinal</w:t>
      </w:r>
      <w:proofErr w:type="spellEnd"/>
      <w:r w:rsidR="004736EF" w:rsidRPr="00E35C55">
        <w:rPr>
          <w:rFonts w:ascii="Times New Roman" w:hAnsi="Times New Roman" w:cs="Times New Roman"/>
          <w:color w:val="000000"/>
          <w:u w:color="000000"/>
        </w:rPr>
        <w:t xml:space="preserve"> </w:t>
      </w:r>
      <w:proofErr w:type="gramStart"/>
      <w:r w:rsidR="004736EF" w:rsidRPr="00E35C55">
        <w:rPr>
          <w:rFonts w:ascii="Times New Roman" w:hAnsi="Times New Roman" w:cs="Times New Roman"/>
          <w:color w:val="000000"/>
          <w:u w:color="000000"/>
        </w:rPr>
        <w:t xml:space="preserve">correlation, </w:t>
      </w:r>
      <w:r w:rsidR="007A0F66" w:rsidRPr="00E35C55">
        <w:rPr>
          <w:rFonts w:ascii="Times New Roman" w:hAnsi="Times New Roman" w:cs="Times New Roman"/>
          <w:color w:val="000000"/>
          <w:u w:color="000000"/>
        </w:rPr>
        <w:t>and</w:t>
      </w:r>
      <w:proofErr w:type="gramEnd"/>
      <w:r w:rsidR="007A0F66" w:rsidRPr="00E35C55">
        <w:rPr>
          <w:rFonts w:ascii="Times New Roman" w:hAnsi="Times New Roman" w:cs="Times New Roman"/>
          <w:color w:val="000000"/>
          <w:u w:color="000000"/>
        </w:rPr>
        <w:t xml:space="preserve"> acknowledge that </w:t>
      </w:r>
      <w:r w:rsidR="00012405" w:rsidRPr="00E35C55">
        <w:rPr>
          <w:rFonts w:ascii="Times New Roman" w:hAnsi="Times New Roman" w:cs="Times New Roman"/>
          <w:color w:val="000000"/>
          <w:u w:color="000000"/>
        </w:rPr>
        <w:t xml:space="preserve">diagenesis </w:t>
      </w:r>
      <w:r w:rsidR="00DF3303" w:rsidRPr="00E35C55">
        <w:rPr>
          <w:rFonts w:ascii="Times New Roman" w:hAnsi="Times New Roman" w:cs="Times New Roman"/>
          <w:color w:val="000000"/>
          <w:u w:color="000000"/>
        </w:rPr>
        <w:t>can alter primary carbon isotopic compositions in carbonates</w:t>
      </w:r>
      <w:r w:rsidR="007A0F66" w:rsidRPr="00E35C55">
        <w:rPr>
          <w:rFonts w:ascii="Times New Roman" w:hAnsi="Times New Roman" w:cs="Times New Roman"/>
          <w:color w:val="000000"/>
          <w:u w:color="000000"/>
        </w:rPr>
        <w:t xml:space="preserve"> (</w:t>
      </w:r>
      <w:proofErr w:type="spellStart"/>
      <w:r w:rsidR="007A0F66" w:rsidRPr="00E35C55">
        <w:rPr>
          <w:rFonts w:ascii="Times New Roman" w:hAnsi="Times New Roman" w:cs="Times New Roman"/>
          <w:color w:val="000000"/>
          <w:u w:color="000000"/>
        </w:rPr>
        <w:t>Ahm</w:t>
      </w:r>
      <w:proofErr w:type="spellEnd"/>
      <w:r w:rsidR="007A0F66" w:rsidRPr="00E35C55">
        <w:rPr>
          <w:rFonts w:ascii="Times New Roman" w:hAnsi="Times New Roman" w:cs="Times New Roman"/>
          <w:color w:val="000000"/>
          <w:u w:color="000000"/>
        </w:rPr>
        <w:t xml:space="preserve"> et al., 2018)</w:t>
      </w:r>
      <w:ins w:id="488" w:author="Anttila  Eliel Simpson" w:date="2024-07-12T14:40:00Z">
        <w:r w:rsidR="001B4CC4">
          <w:rPr>
            <w:rFonts w:ascii="Times New Roman" w:hAnsi="Times New Roman" w:cs="Times New Roman"/>
            <w:color w:val="000000"/>
            <w:u w:color="000000"/>
          </w:rPr>
          <w:t>. This alteration</w:t>
        </w:r>
      </w:ins>
      <w:del w:id="489" w:author="Anttila  Eliel Simpson" w:date="2024-07-12T14:40:00Z">
        <w:r w:rsidR="008C2B24" w:rsidRPr="00E35C55" w:rsidDel="001B4CC4">
          <w:rPr>
            <w:rFonts w:ascii="Times New Roman" w:hAnsi="Times New Roman" w:cs="Times New Roman"/>
            <w:color w:val="000000"/>
            <w:u w:color="000000"/>
          </w:rPr>
          <w:delText>,</w:delText>
        </w:r>
      </w:del>
      <w:r w:rsidR="00DF3303" w:rsidRPr="00E35C55">
        <w:rPr>
          <w:rFonts w:ascii="Times New Roman" w:hAnsi="Times New Roman" w:cs="Times New Roman"/>
          <w:color w:val="000000"/>
          <w:u w:color="000000"/>
        </w:rPr>
        <w:t xml:space="preserve"> </w:t>
      </w:r>
      <w:del w:id="490" w:author="Anttila  Eliel Simpson" w:date="2024-07-12T14:40:00Z">
        <w:r w:rsidR="00DF3303" w:rsidRPr="00E35C55" w:rsidDel="001B4CC4">
          <w:rPr>
            <w:rFonts w:ascii="Times New Roman" w:hAnsi="Times New Roman" w:cs="Times New Roman"/>
            <w:color w:val="000000"/>
            <w:u w:color="000000"/>
          </w:rPr>
          <w:delText>and</w:delText>
        </w:r>
        <w:r w:rsidR="008C2B24" w:rsidRPr="00E35C55" w:rsidDel="001B4CC4">
          <w:rPr>
            <w:rFonts w:ascii="Times New Roman" w:hAnsi="Times New Roman" w:cs="Times New Roman"/>
            <w:color w:val="000000"/>
            <w:u w:color="000000"/>
          </w:rPr>
          <w:delText xml:space="preserve"> </w:delText>
        </w:r>
      </w:del>
      <w:r w:rsidR="008C2B24" w:rsidRPr="00E35C55">
        <w:rPr>
          <w:rFonts w:ascii="Times New Roman" w:hAnsi="Times New Roman" w:cs="Times New Roman"/>
          <w:color w:val="000000"/>
          <w:u w:color="000000"/>
        </w:rPr>
        <w:t>can be driven by a variety of factors</w:t>
      </w:r>
      <w:r w:rsidR="007F688E" w:rsidRPr="00E35C55">
        <w:rPr>
          <w:rFonts w:ascii="Times New Roman" w:hAnsi="Times New Roman" w:cs="Times New Roman"/>
          <w:color w:val="000000"/>
          <w:u w:color="000000"/>
        </w:rPr>
        <w:t>,</w:t>
      </w:r>
      <w:r w:rsidR="00811503" w:rsidRPr="00E35C55">
        <w:rPr>
          <w:rFonts w:ascii="Times New Roman" w:hAnsi="Times New Roman" w:cs="Times New Roman"/>
          <w:color w:val="000000"/>
          <w:u w:color="000000"/>
        </w:rPr>
        <w:t xml:space="preserve"> </w:t>
      </w:r>
      <w:r w:rsidR="006A389E" w:rsidRPr="00E35C55">
        <w:rPr>
          <w:rFonts w:ascii="Times New Roman" w:hAnsi="Times New Roman" w:cs="Times New Roman"/>
          <w:color w:val="000000"/>
          <w:u w:color="000000"/>
        </w:rPr>
        <w:t xml:space="preserve">including eustatic variability (Swart and </w:t>
      </w:r>
      <w:proofErr w:type="spellStart"/>
      <w:r w:rsidR="006A389E" w:rsidRPr="00E35C55">
        <w:rPr>
          <w:rFonts w:ascii="Times New Roman" w:hAnsi="Times New Roman" w:cs="Times New Roman"/>
          <w:color w:val="000000"/>
          <w:u w:color="000000"/>
        </w:rPr>
        <w:t>Eberli</w:t>
      </w:r>
      <w:proofErr w:type="spellEnd"/>
      <w:r w:rsidR="006A389E" w:rsidRPr="00E35C55">
        <w:rPr>
          <w:rFonts w:ascii="Times New Roman" w:hAnsi="Times New Roman" w:cs="Times New Roman"/>
          <w:color w:val="000000"/>
          <w:u w:color="000000"/>
        </w:rPr>
        <w:t>, 2005)</w:t>
      </w:r>
      <w:r w:rsidR="007F688E" w:rsidRPr="00E35C55">
        <w:rPr>
          <w:rFonts w:ascii="Times New Roman" w:hAnsi="Times New Roman" w:cs="Times New Roman"/>
          <w:color w:val="000000"/>
          <w:u w:color="000000"/>
        </w:rPr>
        <w:t xml:space="preserve"> and f</w:t>
      </w:r>
      <w:r w:rsidR="00811503" w:rsidRPr="00E35C55">
        <w:rPr>
          <w:rFonts w:ascii="Times New Roman" w:hAnsi="Times New Roman" w:cs="Times New Roman"/>
          <w:color w:val="000000"/>
          <w:u w:color="000000"/>
        </w:rPr>
        <w:t>luid</w:t>
      </w:r>
      <w:r w:rsidR="006A389E" w:rsidRPr="00E35C55">
        <w:rPr>
          <w:rFonts w:ascii="Times New Roman" w:hAnsi="Times New Roman" w:cs="Times New Roman"/>
          <w:color w:val="000000"/>
          <w:u w:color="000000"/>
        </w:rPr>
        <w:t xml:space="preserve"> convection</w:t>
      </w:r>
      <w:r w:rsidR="00811503" w:rsidRPr="00E35C55">
        <w:rPr>
          <w:rFonts w:ascii="Times New Roman" w:hAnsi="Times New Roman" w:cs="Times New Roman"/>
          <w:color w:val="000000"/>
          <w:u w:color="000000"/>
        </w:rPr>
        <w:t xml:space="preserve"> </w:t>
      </w:r>
      <w:r w:rsidR="006A389E" w:rsidRPr="00E35C55">
        <w:rPr>
          <w:rFonts w:ascii="Times New Roman" w:hAnsi="Times New Roman" w:cs="Times New Roman"/>
          <w:color w:val="000000"/>
          <w:u w:color="000000"/>
        </w:rPr>
        <w:t>through carbonate platforms (</w:t>
      </w:r>
      <w:proofErr w:type="spellStart"/>
      <w:r w:rsidR="006A389E" w:rsidRPr="00E35C55">
        <w:rPr>
          <w:rFonts w:ascii="Times New Roman" w:hAnsi="Times New Roman" w:cs="Times New Roman"/>
          <w:color w:val="000000"/>
          <w:u w:color="000000"/>
        </w:rPr>
        <w:t>Kohout</w:t>
      </w:r>
      <w:proofErr w:type="spellEnd"/>
      <w:del w:id="491" w:author="Anttila  Eliel Simpson" w:date="2024-07-12T14:38:00Z">
        <w:r w:rsidR="006A389E" w:rsidRPr="00E35C55" w:rsidDel="001B4CC4">
          <w:rPr>
            <w:rFonts w:ascii="Times New Roman" w:hAnsi="Times New Roman" w:cs="Times New Roman"/>
            <w:color w:val="000000"/>
            <w:u w:color="000000"/>
          </w:rPr>
          <w:delText>s</w:delText>
        </w:r>
      </w:del>
      <w:r w:rsidR="006A389E" w:rsidRPr="00E35C55">
        <w:rPr>
          <w:rFonts w:ascii="Times New Roman" w:hAnsi="Times New Roman" w:cs="Times New Roman"/>
          <w:color w:val="000000"/>
          <w:u w:color="000000"/>
        </w:rPr>
        <w:t>, 1965)</w:t>
      </w:r>
      <w:r w:rsidR="007F688E" w:rsidRPr="00E35C55">
        <w:rPr>
          <w:rFonts w:ascii="Times New Roman" w:hAnsi="Times New Roman" w:cs="Times New Roman"/>
          <w:color w:val="000000"/>
          <w:u w:color="000000"/>
        </w:rPr>
        <w:t xml:space="preserve">. </w:t>
      </w:r>
      <w:r w:rsidR="007D515B" w:rsidRPr="00E35C55">
        <w:rPr>
          <w:rFonts w:ascii="Times New Roman" w:hAnsi="Times New Roman" w:cs="Times New Roman"/>
          <w:color w:val="000000"/>
          <w:u w:color="000000"/>
        </w:rPr>
        <w:t>Other potential drivers</w:t>
      </w:r>
      <w:r w:rsidR="00DF3303" w:rsidRPr="00E35C55">
        <w:rPr>
          <w:rFonts w:ascii="Times New Roman" w:hAnsi="Times New Roman" w:cs="Times New Roman"/>
          <w:color w:val="000000"/>
          <w:u w:color="000000"/>
        </w:rPr>
        <w:t xml:space="preserve"> of variability</w:t>
      </w:r>
      <w:r w:rsidR="007D515B" w:rsidRPr="00E35C55">
        <w:rPr>
          <w:rFonts w:ascii="Times New Roman" w:hAnsi="Times New Roman" w:cs="Times New Roman"/>
          <w:color w:val="000000"/>
          <w:u w:color="000000"/>
        </w:rPr>
        <w:t xml:space="preserve"> include </w:t>
      </w:r>
      <w:r w:rsidR="00012405" w:rsidRPr="00E35C55">
        <w:rPr>
          <w:rFonts w:ascii="Times New Roman" w:hAnsi="Times New Roman" w:cs="Times New Roman"/>
          <w:color w:val="000000"/>
          <w:u w:color="000000"/>
        </w:rPr>
        <w:t xml:space="preserve">changes in the composition or volume of local carbon </w:t>
      </w:r>
      <w:r w:rsidR="008C2B24" w:rsidRPr="00E35C55">
        <w:rPr>
          <w:rFonts w:ascii="Times New Roman" w:hAnsi="Times New Roman" w:cs="Times New Roman"/>
          <w:color w:val="000000"/>
          <w:u w:color="000000"/>
        </w:rPr>
        <w:t>sources and sinks</w:t>
      </w:r>
      <w:r w:rsidR="007F688E" w:rsidRPr="00E35C55">
        <w:rPr>
          <w:rFonts w:ascii="Times New Roman" w:hAnsi="Times New Roman" w:cs="Times New Roman"/>
          <w:color w:val="000000"/>
          <w:u w:color="000000"/>
        </w:rPr>
        <w:t xml:space="preserve"> (</w:t>
      </w:r>
      <w:proofErr w:type="spellStart"/>
      <w:r w:rsidR="007F688E" w:rsidRPr="00E35C55">
        <w:rPr>
          <w:rFonts w:ascii="Times New Roman" w:hAnsi="Times New Roman" w:cs="Times New Roman"/>
          <w:color w:val="000000"/>
          <w:u w:color="000000"/>
        </w:rPr>
        <w:t>Holmden</w:t>
      </w:r>
      <w:proofErr w:type="spellEnd"/>
      <w:r w:rsidR="007F688E" w:rsidRPr="00E35C55">
        <w:rPr>
          <w:rFonts w:ascii="Times New Roman" w:hAnsi="Times New Roman" w:cs="Times New Roman"/>
          <w:color w:val="000000"/>
          <w:u w:color="000000"/>
        </w:rPr>
        <w:t xml:space="preserve"> et al., 1998)</w:t>
      </w:r>
      <w:r w:rsidR="008C2B24" w:rsidRPr="00E35C55">
        <w:rPr>
          <w:rFonts w:ascii="Times New Roman" w:hAnsi="Times New Roman" w:cs="Times New Roman"/>
          <w:color w:val="000000"/>
          <w:u w:color="000000"/>
        </w:rPr>
        <w:t xml:space="preserve">, and changes in the dominant carbonate polymorph present in </w:t>
      </w:r>
      <w:r w:rsidR="0013238C" w:rsidRPr="00E35C55">
        <w:rPr>
          <w:rFonts w:ascii="Times New Roman" w:hAnsi="Times New Roman" w:cs="Times New Roman"/>
          <w:color w:val="000000"/>
          <w:u w:color="000000"/>
        </w:rPr>
        <w:t>the</w:t>
      </w:r>
      <w:r w:rsidR="008C2B24" w:rsidRPr="00E35C55">
        <w:rPr>
          <w:rFonts w:ascii="Times New Roman" w:hAnsi="Times New Roman" w:cs="Times New Roman"/>
          <w:color w:val="000000"/>
          <w:u w:color="000000"/>
        </w:rPr>
        <w:t xml:space="preserve"> depozone (e.g</w:t>
      </w:r>
      <w:r w:rsidR="007A0F66" w:rsidRPr="00E35C55">
        <w:rPr>
          <w:rFonts w:ascii="Times New Roman" w:hAnsi="Times New Roman" w:cs="Times New Roman"/>
          <w:color w:val="000000"/>
          <w:u w:color="000000"/>
        </w:rPr>
        <w:t>.</w:t>
      </w:r>
      <w:r w:rsidR="008C2B24" w:rsidRPr="00E35C55">
        <w:rPr>
          <w:rFonts w:ascii="Times New Roman" w:hAnsi="Times New Roman" w:cs="Times New Roman"/>
          <w:color w:val="000000"/>
          <w:u w:color="000000"/>
        </w:rPr>
        <w:t xml:space="preserve"> aragonite vs. calcite, Romanek</w:t>
      </w:r>
      <w:r w:rsidR="00012405" w:rsidRPr="00E35C55">
        <w:rPr>
          <w:rFonts w:ascii="Times New Roman" w:hAnsi="Times New Roman" w:cs="Times New Roman"/>
          <w:color w:val="000000"/>
          <w:u w:color="000000"/>
        </w:rPr>
        <w:t xml:space="preserve"> </w:t>
      </w:r>
      <w:r w:rsidR="008C2B24" w:rsidRPr="00E35C55">
        <w:rPr>
          <w:rFonts w:ascii="Times New Roman" w:hAnsi="Times New Roman" w:cs="Times New Roman"/>
          <w:color w:val="000000"/>
          <w:u w:color="000000"/>
        </w:rPr>
        <w:t xml:space="preserve">et al., 1992). </w:t>
      </w:r>
      <w:r w:rsidR="007F688E" w:rsidRPr="00E35C55">
        <w:rPr>
          <w:rFonts w:ascii="Times New Roman" w:hAnsi="Times New Roman" w:cs="Times New Roman"/>
          <w:color w:val="000000"/>
          <w:u w:color="000000"/>
        </w:rPr>
        <w:t xml:space="preserve">However, </w:t>
      </w:r>
      <w:r w:rsidR="00E563C5" w:rsidRPr="00E35C55">
        <w:rPr>
          <w:rFonts w:ascii="Times New Roman" w:hAnsi="Times New Roman" w:cs="Times New Roman"/>
          <w:color w:val="000000"/>
          <w:u w:color="000000"/>
        </w:rPr>
        <w:t xml:space="preserve">given that both regional and global forcings, including tectonics, climate, and sea level changes, can influence these drivers, carbonate </w:t>
      </w:r>
      <w:r w:rsidR="00E563C5" w:rsidRPr="00D42740">
        <w:rPr>
          <w:rFonts w:ascii="Times New Roman" w:hAnsi="Times New Roman" w:cs="Times New Roman"/>
          <w:color w:val="000000"/>
          <w:u w:color="000000"/>
        </w:rPr>
        <w:t>δ</w:t>
      </w:r>
      <w:r w:rsidR="00E563C5" w:rsidRPr="00E35C55">
        <w:rPr>
          <w:rFonts w:ascii="Times New Roman" w:hAnsi="Times New Roman" w:cs="Times New Roman"/>
          <w:color w:val="000000"/>
          <w:u w:color="000000"/>
          <w:vertAlign w:val="superscript"/>
        </w:rPr>
        <w:t>13</w:t>
      </w:r>
      <w:r w:rsidR="00E563C5" w:rsidRPr="00E35C55">
        <w:rPr>
          <w:rFonts w:ascii="Times New Roman" w:hAnsi="Times New Roman" w:cs="Times New Roman"/>
          <w:color w:val="000000"/>
          <w:u w:color="000000"/>
        </w:rPr>
        <w:t xml:space="preserve">C </w:t>
      </w:r>
      <w:proofErr w:type="spellStart"/>
      <w:r w:rsidR="00E563C5" w:rsidRPr="00E35C55">
        <w:rPr>
          <w:rFonts w:ascii="Times New Roman" w:hAnsi="Times New Roman" w:cs="Times New Roman"/>
          <w:color w:val="000000"/>
          <w:u w:color="000000"/>
        </w:rPr>
        <w:t>chemostratigraphy</w:t>
      </w:r>
      <w:proofErr w:type="spellEnd"/>
      <w:r w:rsidR="00E563C5" w:rsidRPr="00E35C55">
        <w:rPr>
          <w:rFonts w:ascii="Times New Roman" w:hAnsi="Times New Roman" w:cs="Times New Roman"/>
          <w:color w:val="000000"/>
          <w:u w:color="000000"/>
        </w:rPr>
        <w:t xml:space="preserve"> can still serve as a valuable correlation tool both within and between basins at a regional or even global scale (</w:t>
      </w:r>
      <w:proofErr w:type="spellStart"/>
      <w:r w:rsidR="00E563C5" w:rsidRPr="00E35C55">
        <w:rPr>
          <w:rFonts w:ascii="Times New Roman" w:hAnsi="Times New Roman" w:cs="Times New Roman"/>
          <w:color w:val="000000"/>
          <w:u w:color="000000"/>
        </w:rPr>
        <w:t>Ahm</w:t>
      </w:r>
      <w:proofErr w:type="spellEnd"/>
      <w:r w:rsidR="00E563C5" w:rsidRPr="00E35C55">
        <w:rPr>
          <w:rFonts w:ascii="Times New Roman" w:hAnsi="Times New Roman" w:cs="Times New Roman"/>
          <w:color w:val="000000"/>
          <w:u w:color="000000"/>
        </w:rPr>
        <w:t xml:space="preserve"> and </w:t>
      </w:r>
      <w:proofErr w:type="spellStart"/>
      <w:r w:rsidR="00E563C5" w:rsidRPr="00E35C55">
        <w:rPr>
          <w:rFonts w:ascii="Times New Roman" w:hAnsi="Times New Roman" w:cs="Times New Roman"/>
          <w:color w:val="000000"/>
          <w:u w:color="000000"/>
        </w:rPr>
        <w:t>Husson</w:t>
      </w:r>
      <w:proofErr w:type="spellEnd"/>
      <w:r w:rsidR="00E563C5" w:rsidRPr="00E35C55">
        <w:rPr>
          <w:rFonts w:ascii="Times New Roman" w:hAnsi="Times New Roman" w:cs="Times New Roman"/>
          <w:color w:val="000000"/>
          <w:u w:color="000000"/>
        </w:rPr>
        <w:t>, 202</w:t>
      </w:r>
      <w:r w:rsidR="00CF0CA6">
        <w:rPr>
          <w:rFonts w:ascii="Times New Roman" w:hAnsi="Times New Roman" w:cs="Times New Roman"/>
          <w:color w:val="000000"/>
          <w:u w:color="000000"/>
        </w:rPr>
        <w:t>2</w:t>
      </w:r>
      <w:r w:rsidR="00E563C5" w:rsidRPr="00E35C55">
        <w:rPr>
          <w:rFonts w:ascii="Times New Roman" w:hAnsi="Times New Roman" w:cs="Times New Roman"/>
          <w:color w:val="000000"/>
          <w:u w:color="000000"/>
        </w:rPr>
        <w:t>).</w:t>
      </w:r>
      <w:r w:rsidR="009F4067">
        <w:rPr>
          <w:rFonts w:ascii="Times New Roman" w:hAnsi="Times New Roman" w:cs="Times New Roman"/>
          <w:color w:val="000000"/>
          <w:u w:color="000000"/>
        </w:rPr>
        <w:t xml:space="preserve"> </w:t>
      </w:r>
    </w:p>
    <w:p w14:paraId="543745FE" w14:textId="4444B74E" w:rsidR="007F688E" w:rsidRPr="00E35C55" w:rsidRDefault="00CE63CA"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Additional</w:t>
      </w:r>
      <w:r w:rsidR="0013238C" w:rsidRPr="00E35C55">
        <w:rPr>
          <w:rFonts w:ascii="Times New Roman" w:hAnsi="Times New Roman" w:cs="Times New Roman"/>
          <w:color w:val="000000"/>
          <w:u w:color="000000"/>
        </w:rPr>
        <w:t xml:space="preserve"> complexit</w:t>
      </w:r>
      <w:r w:rsidRPr="00E35C55">
        <w:rPr>
          <w:rFonts w:ascii="Times New Roman" w:hAnsi="Times New Roman" w:cs="Times New Roman"/>
          <w:color w:val="000000"/>
          <w:u w:color="000000"/>
        </w:rPr>
        <w:t>ies are inherent in</w:t>
      </w:r>
      <w:r w:rsidR="0013238C" w:rsidRPr="00E35C55">
        <w:rPr>
          <w:rFonts w:ascii="Times New Roman" w:hAnsi="Times New Roman" w:cs="Times New Roman"/>
          <w:color w:val="000000"/>
          <w:u w:color="000000"/>
        </w:rPr>
        <w:t xml:space="preserve"> correlating </w:t>
      </w:r>
      <w:r w:rsidR="0013238C" w:rsidRPr="00D42740">
        <w:rPr>
          <w:rFonts w:ascii="Times New Roman" w:hAnsi="Times New Roman" w:cs="Times New Roman"/>
          <w:color w:val="000000"/>
          <w:u w:color="000000"/>
        </w:rPr>
        <w:t>δ</w:t>
      </w:r>
      <w:r w:rsidR="0013238C" w:rsidRPr="00E35C55">
        <w:rPr>
          <w:rFonts w:ascii="Times New Roman" w:hAnsi="Times New Roman" w:cs="Times New Roman"/>
          <w:color w:val="000000"/>
          <w:u w:color="000000"/>
          <w:vertAlign w:val="superscript"/>
        </w:rPr>
        <w:t>13</w:t>
      </w:r>
      <w:r w:rsidR="0013238C" w:rsidRPr="00E35C55">
        <w:rPr>
          <w:rFonts w:ascii="Times New Roman" w:hAnsi="Times New Roman" w:cs="Times New Roman"/>
          <w:color w:val="000000"/>
          <w:u w:color="000000"/>
        </w:rPr>
        <w:t xml:space="preserve">C records from </w:t>
      </w:r>
      <w:r w:rsidR="0057069C" w:rsidRPr="00E35C55">
        <w:rPr>
          <w:rFonts w:ascii="Times New Roman" w:hAnsi="Times New Roman" w:cs="Times New Roman"/>
          <w:color w:val="000000"/>
          <w:u w:color="000000"/>
        </w:rPr>
        <w:t xml:space="preserve">primary </w:t>
      </w:r>
      <w:proofErr w:type="spellStart"/>
      <w:r w:rsidR="0013238C" w:rsidRPr="00E35C55">
        <w:rPr>
          <w:rFonts w:ascii="Times New Roman" w:hAnsi="Times New Roman" w:cs="Times New Roman"/>
          <w:color w:val="000000"/>
          <w:u w:color="000000"/>
        </w:rPr>
        <w:t>phosphogenic</w:t>
      </w:r>
      <w:proofErr w:type="spellEnd"/>
      <w:r w:rsidR="0013238C" w:rsidRPr="00E35C55">
        <w:rPr>
          <w:rFonts w:ascii="Times New Roman" w:hAnsi="Times New Roman" w:cs="Times New Roman"/>
          <w:color w:val="000000"/>
          <w:u w:color="000000"/>
        </w:rPr>
        <w:t xml:space="preserve"> strata: </w:t>
      </w:r>
      <w:r w:rsidR="00DF3303" w:rsidRPr="00E35C55">
        <w:rPr>
          <w:rFonts w:ascii="Times New Roman" w:hAnsi="Times New Roman" w:cs="Times New Roman"/>
          <w:color w:val="000000"/>
          <w:u w:color="000000"/>
        </w:rPr>
        <w:t>compounded with</w:t>
      </w:r>
      <w:r w:rsidR="0013238C" w:rsidRPr="00E35C55">
        <w:rPr>
          <w:rFonts w:ascii="Times New Roman" w:hAnsi="Times New Roman" w:cs="Times New Roman"/>
          <w:color w:val="000000"/>
          <w:u w:color="000000"/>
        </w:rPr>
        <w:t xml:space="preserve"> issues of lateral discontinuity and stratigraphic condensation </w:t>
      </w:r>
      <w:r w:rsidR="00DF3303" w:rsidRPr="00E35C55">
        <w:rPr>
          <w:rFonts w:ascii="Times New Roman" w:hAnsi="Times New Roman" w:cs="Times New Roman"/>
          <w:color w:val="000000"/>
          <w:u w:color="000000"/>
        </w:rPr>
        <w:t>(</w:t>
      </w:r>
      <w:proofErr w:type="spellStart"/>
      <w:r w:rsidR="00DF3303" w:rsidRPr="00E35C55">
        <w:rPr>
          <w:rFonts w:ascii="Times New Roman" w:hAnsi="Times New Roman" w:cs="Times New Roman"/>
          <w:color w:val="000000"/>
          <w:u w:color="000000"/>
        </w:rPr>
        <w:t>Anttila</w:t>
      </w:r>
      <w:proofErr w:type="spellEnd"/>
      <w:r w:rsidR="00DF3303" w:rsidRPr="00E35C55">
        <w:rPr>
          <w:rFonts w:ascii="Times New Roman" w:hAnsi="Times New Roman" w:cs="Times New Roman"/>
          <w:color w:val="000000"/>
          <w:u w:color="000000"/>
        </w:rPr>
        <w:t xml:space="preserve"> et al, 2023;</w:t>
      </w:r>
      <w:ins w:id="492" w:author="Anttila  Eliel Simpson" w:date="2024-07-12T14:45:00Z">
        <w:r w:rsidR="00602DB0">
          <w:rPr>
            <w:rFonts w:ascii="Times New Roman" w:hAnsi="Times New Roman" w:cs="Times New Roman"/>
            <w:color w:val="000000"/>
            <w:u w:color="000000"/>
          </w:rPr>
          <w:t xml:space="preserve"> </w:t>
        </w:r>
        <w:proofErr w:type="spellStart"/>
        <w:r w:rsidR="00602DB0">
          <w:rPr>
            <w:rFonts w:ascii="Times New Roman" w:hAnsi="Times New Roman" w:cs="Times New Roman"/>
            <w:color w:val="000000"/>
            <w:u w:color="000000"/>
          </w:rPr>
          <w:t>Föllmi</w:t>
        </w:r>
        <w:proofErr w:type="spellEnd"/>
        <w:r w:rsidR="00602DB0">
          <w:rPr>
            <w:rFonts w:ascii="Times New Roman" w:hAnsi="Times New Roman" w:cs="Times New Roman"/>
            <w:color w:val="000000"/>
            <w:u w:color="000000"/>
          </w:rPr>
          <w:t>, 1996;</w:t>
        </w:r>
      </w:ins>
      <w:r w:rsidR="00DF3303" w:rsidRPr="00E35C55">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r w:rsidR="00DF3303" w:rsidRPr="00E35C55">
        <w:rPr>
          <w:rFonts w:ascii="Times New Roman" w:hAnsi="Times New Roman" w:cs="Times New Roman"/>
          <w:color w:val="000000"/>
          <w:u w:color="000000"/>
        </w:rPr>
        <w:t xml:space="preserve"> et al</w:t>
      </w:r>
      <w:r w:rsidR="00911D1F" w:rsidRPr="00E35C55">
        <w:rPr>
          <w:rFonts w:ascii="Times New Roman" w:hAnsi="Times New Roman" w:cs="Times New Roman"/>
          <w:color w:val="000000"/>
          <w:u w:color="000000"/>
        </w:rPr>
        <w:t>.</w:t>
      </w:r>
      <w:r w:rsidR="00DF3303" w:rsidRPr="00E35C55">
        <w:rPr>
          <w:rFonts w:ascii="Times New Roman" w:hAnsi="Times New Roman" w:cs="Times New Roman"/>
          <w:color w:val="000000"/>
          <w:u w:color="000000"/>
        </w:rPr>
        <w:t>,</w:t>
      </w:r>
      <w:del w:id="493" w:author="Anttila  Eliel Simpson" w:date="2024-07-12T14:45:00Z">
        <w:r w:rsidR="00DF3303" w:rsidRPr="00E35C55" w:rsidDel="00602DB0">
          <w:rPr>
            <w:rFonts w:ascii="Times New Roman" w:hAnsi="Times New Roman" w:cs="Times New Roman"/>
            <w:color w:val="000000"/>
            <w:u w:color="000000"/>
          </w:rPr>
          <w:delText xml:space="preserve"> 1995,</w:delText>
        </w:r>
      </w:del>
      <w:r w:rsidR="00DF3303" w:rsidRPr="00E35C55">
        <w:rPr>
          <w:rFonts w:ascii="Times New Roman" w:hAnsi="Times New Roman" w:cs="Times New Roman"/>
          <w:color w:val="000000"/>
          <w:u w:color="000000"/>
        </w:rPr>
        <w:t xml:space="preserve"> 2017)</w:t>
      </w:r>
      <w:r w:rsidR="0013238C" w:rsidRPr="00E35C55">
        <w:rPr>
          <w:rFonts w:ascii="Times New Roman" w:hAnsi="Times New Roman" w:cs="Times New Roman"/>
          <w:color w:val="000000"/>
          <w:u w:color="000000"/>
        </w:rPr>
        <w:t xml:space="preserve">, </w:t>
      </w:r>
      <w:r w:rsidR="007A0F66" w:rsidRPr="00E35C55">
        <w:rPr>
          <w:rFonts w:ascii="Times New Roman" w:hAnsi="Times New Roman" w:cs="Times New Roman"/>
          <w:color w:val="000000"/>
          <w:u w:color="000000"/>
        </w:rPr>
        <w:t>remineralization</w:t>
      </w:r>
      <w:r w:rsidR="0067687D" w:rsidRPr="00E35C55">
        <w:rPr>
          <w:rFonts w:ascii="Times New Roman" w:hAnsi="Times New Roman" w:cs="Times New Roman"/>
          <w:color w:val="000000"/>
          <w:u w:color="000000"/>
        </w:rPr>
        <w:t xml:space="preserve"> </w:t>
      </w:r>
      <w:r w:rsidR="007A0F66" w:rsidRPr="00E35C55">
        <w:rPr>
          <w:rFonts w:ascii="Times New Roman" w:hAnsi="Times New Roman" w:cs="Times New Roman"/>
          <w:color w:val="000000"/>
          <w:u w:color="000000"/>
        </w:rPr>
        <w:t xml:space="preserve">and </w:t>
      </w:r>
      <w:r w:rsidR="00E563C5" w:rsidRPr="00E35C55">
        <w:rPr>
          <w:rFonts w:ascii="Times New Roman" w:hAnsi="Times New Roman" w:cs="Times New Roman"/>
          <w:color w:val="000000"/>
          <w:u w:color="000000"/>
        </w:rPr>
        <w:t>variable</w:t>
      </w:r>
      <w:r w:rsidR="0013238C" w:rsidRPr="00E35C55">
        <w:rPr>
          <w:rFonts w:ascii="Times New Roman" w:hAnsi="Times New Roman" w:cs="Times New Roman"/>
          <w:color w:val="000000"/>
          <w:u w:color="000000"/>
        </w:rPr>
        <w:t xml:space="preserve"> redox conditions associated with </w:t>
      </w:r>
      <w:proofErr w:type="spellStart"/>
      <w:r w:rsidR="0013238C" w:rsidRPr="00E35C55">
        <w:rPr>
          <w:rFonts w:ascii="Times New Roman" w:hAnsi="Times New Roman" w:cs="Times New Roman"/>
          <w:color w:val="000000"/>
          <w:u w:color="000000"/>
        </w:rPr>
        <w:t>phosphogenesis</w:t>
      </w:r>
      <w:proofErr w:type="spellEnd"/>
      <w:r w:rsidR="00071A1B" w:rsidRPr="00E35C55">
        <w:rPr>
          <w:rFonts w:ascii="Times New Roman" w:hAnsi="Times New Roman" w:cs="Times New Roman"/>
          <w:color w:val="000000"/>
          <w:u w:color="000000"/>
        </w:rPr>
        <w:t xml:space="preserve"> </w:t>
      </w:r>
      <w:r w:rsidR="0013238C" w:rsidRPr="00E35C55">
        <w:rPr>
          <w:rFonts w:ascii="Times New Roman" w:hAnsi="Times New Roman" w:cs="Times New Roman"/>
          <w:color w:val="000000"/>
          <w:u w:color="000000"/>
        </w:rPr>
        <w:t>may also drive</w:t>
      </w:r>
      <w:r w:rsidR="0035685A" w:rsidRPr="00E35C55">
        <w:rPr>
          <w:rFonts w:ascii="Times New Roman" w:hAnsi="Times New Roman" w:cs="Times New Roman"/>
          <w:color w:val="000000"/>
          <w:u w:color="000000"/>
        </w:rPr>
        <w:t xml:space="preserve"> local </w:t>
      </w:r>
      <w:r w:rsidR="0013238C" w:rsidRPr="00E35C55">
        <w:rPr>
          <w:rFonts w:ascii="Times New Roman" w:hAnsi="Times New Roman" w:cs="Times New Roman"/>
          <w:color w:val="000000"/>
          <w:u w:color="000000"/>
        </w:rPr>
        <w:t xml:space="preserve"> </w:t>
      </w:r>
      <w:r w:rsidR="0035685A" w:rsidRPr="00D42740">
        <w:rPr>
          <w:rFonts w:ascii="Times New Roman" w:hAnsi="Times New Roman" w:cs="Times New Roman"/>
          <w:color w:val="000000"/>
          <w:u w:color="000000"/>
        </w:rPr>
        <w:t>δ</w:t>
      </w:r>
      <w:r w:rsidR="0035685A" w:rsidRPr="00E35C55">
        <w:rPr>
          <w:rFonts w:ascii="Times New Roman" w:hAnsi="Times New Roman" w:cs="Times New Roman"/>
          <w:color w:val="000000"/>
          <w:u w:color="000000"/>
          <w:vertAlign w:val="superscript"/>
        </w:rPr>
        <w:t>13</w:t>
      </w:r>
      <w:r w:rsidR="0035685A" w:rsidRPr="00E35C55">
        <w:rPr>
          <w:rFonts w:ascii="Times New Roman" w:hAnsi="Times New Roman" w:cs="Times New Roman"/>
          <w:color w:val="000000"/>
          <w:u w:color="000000"/>
        </w:rPr>
        <w:t xml:space="preserve">C </w:t>
      </w:r>
      <w:r w:rsidR="00911D1F" w:rsidRPr="00E35C55">
        <w:rPr>
          <w:rFonts w:ascii="Times New Roman" w:hAnsi="Times New Roman" w:cs="Times New Roman"/>
          <w:color w:val="000000"/>
          <w:u w:color="000000"/>
        </w:rPr>
        <w:t>gradients</w:t>
      </w:r>
      <w:r w:rsidR="00071A1B" w:rsidRPr="00E35C55">
        <w:rPr>
          <w:rFonts w:ascii="Times New Roman" w:hAnsi="Times New Roman" w:cs="Times New Roman"/>
          <w:color w:val="000000"/>
          <w:u w:color="000000"/>
        </w:rPr>
        <w:t>:</w:t>
      </w:r>
      <w:r w:rsidR="0013238C" w:rsidRPr="00E35C55">
        <w:rPr>
          <w:rFonts w:ascii="Times New Roman" w:hAnsi="Times New Roman" w:cs="Times New Roman"/>
          <w:color w:val="000000"/>
          <w:u w:color="000000"/>
        </w:rPr>
        <w:t xml:space="preserve"> </w:t>
      </w:r>
      <w:proofErr w:type="spellStart"/>
      <w:r w:rsidR="00071A1B" w:rsidRPr="00E35C55">
        <w:rPr>
          <w:rFonts w:ascii="Times New Roman" w:hAnsi="Times New Roman" w:cs="Times New Roman"/>
          <w:color w:val="000000"/>
          <w:u w:color="000000"/>
        </w:rPr>
        <w:t>p</w:t>
      </w:r>
      <w:r w:rsidR="0013238C" w:rsidRPr="00E35C55">
        <w:rPr>
          <w:rFonts w:ascii="Times New Roman" w:hAnsi="Times New Roman" w:cs="Times New Roman"/>
          <w:color w:val="000000"/>
          <w:u w:color="000000"/>
        </w:rPr>
        <w:t>hosphogenesis</w:t>
      </w:r>
      <w:proofErr w:type="spellEnd"/>
      <w:r w:rsidR="0013238C" w:rsidRPr="00E35C55">
        <w:rPr>
          <w:rFonts w:ascii="Times New Roman" w:hAnsi="Times New Roman" w:cs="Times New Roman"/>
          <w:color w:val="000000"/>
          <w:u w:color="000000"/>
        </w:rPr>
        <w:t xml:space="preserve"> has been shown </w:t>
      </w:r>
      <w:r w:rsidRPr="00E35C55">
        <w:rPr>
          <w:rFonts w:ascii="Times New Roman" w:hAnsi="Times New Roman" w:cs="Times New Roman"/>
          <w:color w:val="000000"/>
          <w:u w:color="000000"/>
        </w:rPr>
        <w:t xml:space="preserve">to occur </w:t>
      </w:r>
      <w:r w:rsidR="00EA2F28" w:rsidRPr="00E35C55">
        <w:rPr>
          <w:rFonts w:ascii="Times New Roman" w:hAnsi="Times New Roman" w:cs="Times New Roman"/>
          <w:color w:val="000000"/>
          <w:u w:color="000000"/>
        </w:rPr>
        <w:t xml:space="preserve">in environments </w:t>
      </w:r>
      <w:r w:rsidRPr="00E35C55">
        <w:rPr>
          <w:rFonts w:ascii="Times New Roman" w:hAnsi="Times New Roman" w:cs="Times New Roman"/>
          <w:color w:val="000000"/>
          <w:u w:color="000000"/>
        </w:rPr>
        <w:t xml:space="preserve">that promote the authigenic precipitation of carbonate </w:t>
      </w:r>
      <w:r w:rsidR="00E563C5" w:rsidRPr="00E35C55">
        <w:rPr>
          <w:rFonts w:ascii="Times New Roman" w:hAnsi="Times New Roman" w:cs="Times New Roman"/>
          <w:color w:val="000000"/>
          <w:u w:color="000000"/>
        </w:rPr>
        <w:t xml:space="preserve">near </w:t>
      </w:r>
      <w:r w:rsidRPr="00E35C55">
        <w:rPr>
          <w:rFonts w:ascii="Times New Roman" w:hAnsi="Times New Roman" w:cs="Times New Roman"/>
          <w:color w:val="000000"/>
          <w:u w:color="000000"/>
        </w:rPr>
        <w:t>the sulfate reduction-methanogenic transitional zone (e.g</w:t>
      </w:r>
      <w:r w:rsidR="00911D1F" w:rsidRPr="00E35C55">
        <w:rPr>
          <w:rFonts w:ascii="Times New Roman" w:hAnsi="Times New Roman" w:cs="Times New Roman"/>
          <w:color w:val="000000"/>
          <w:u w:color="000000"/>
        </w:rPr>
        <w:t>. Cui et al.,</w:t>
      </w:r>
      <w:r w:rsidR="0082433E" w:rsidRPr="00E35C55">
        <w:rPr>
          <w:rFonts w:ascii="Times New Roman" w:hAnsi="Times New Roman" w:cs="Times New Roman"/>
          <w:color w:val="000000"/>
          <w:u w:color="000000"/>
        </w:rPr>
        <w:t xml:space="preserve"> </w:t>
      </w:r>
      <w:r w:rsidR="00897DBB" w:rsidRPr="00E35C55">
        <w:rPr>
          <w:rFonts w:ascii="Times New Roman" w:hAnsi="Times New Roman" w:cs="Times New Roman"/>
          <w:color w:val="000000"/>
          <w:u w:color="000000"/>
        </w:rPr>
        <w:t>2016;</w:t>
      </w:r>
      <w:r w:rsidR="00911D1F" w:rsidRPr="00E35C55">
        <w:rPr>
          <w:rFonts w:ascii="Times New Roman" w:hAnsi="Times New Roman" w:cs="Times New Roman"/>
          <w:color w:val="000000"/>
          <w:u w:color="000000"/>
        </w:rPr>
        <w:t xml:space="preserve"> 2017</w:t>
      </w:r>
      <w:r w:rsidRPr="00E35C55">
        <w:rPr>
          <w:rFonts w:ascii="Times New Roman" w:hAnsi="Times New Roman" w:cs="Times New Roman"/>
          <w:color w:val="000000"/>
          <w:u w:color="000000"/>
        </w:rPr>
        <w:t xml:space="preserve">), </w:t>
      </w:r>
      <w:r w:rsidR="0057069C" w:rsidRPr="00E35C55">
        <w:rPr>
          <w:rFonts w:ascii="Times New Roman" w:hAnsi="Times New Roman" w:cs="Times New Roman"/>
          <w:color w:val="000000"/>
          <w:u w:color="000000"/>
        </w:rPr>
        <w:t xml:space="preserve">resulting in variable </w:t>
      </w:r>
      <w:r w:rsidR="00E563C5" w:rsidRPr="00E35C55">
        <w:rPr>
          <w:rFonts w:ascii="Times New Roman" w:hAnsi="Times New Roman" w:cs="Times New Roman"/>
          <w:color w:val="000000"/>
          <w:u w:color="000000"/>
        </w:rPr>
        <w:t xml:space="preserve">authigenic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w:t>
      </w:r>
      <w:r w:rsidR="0057069C" w:rsidRPr="00E35C55">
        <w:rPr>
          <w:rFonts w:ascii="Times New Roman" w:hAnsi="Times New Roman" w:cs="Times New Roman"/>
          <w:color w:val="000000"/>
          <w:u w:color="000000"/>
        </w:rPr>
        <w:t xml:space="preserve"> compositions. </w:t>
      </w:r>
      <w:r w:rsidR="00767302">
        <w:rPr>
          <w:rFonts w:ascii="Times New Roman" w:hAnsi="Times New Roman" w:cs="Times New Roman"/>
          <w:color w:val="000000"/>
          <w:u w:color="000000"/>
        </w:rPr>
        <w:t xml:space="preserve">Though </w:t>
      </w:r>
      <w:r w:rsidRPr="00E35C55">
        <w:rPr>
          <w:rFonts w:ascii="Times New Roman" w:hAnsi="Times New Roman" w:cs="Times New Roman"/>
          <w:color w:val="000000"/>
          <w:u w:color="000000"/>
        </w:rPr>
        <w:t xml:space="preserve">some of the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values derived from</w:t>
      </w:r>
      <w:r w:rsidR="0057069C" w:rsidRPr="00E35C55">
        <w:rPr>
          <w:rFonts w:ascii="Times New Roman" w:hAnsi="Times New Roman" w:cs="Times New Roman"/>
          <w:color w:val="000000"/>
          <w:u w:color="000000"/>
        </w:rPr>
        <w:t xml:space="preserve"> </w:t>
      </w:r>
      <w:del w:id="494" w:author="Anttila  Eliel Simpson" w:date="2024-07-12T14:47:00Z">
        <w:r w:rsidR="0057069C" w:rsidRPr="00E35C55" w:rsidDel="00602DB0">
          <w:rPr>
            <w:rFonts w:ascii="Times New Roman" w:hAnsi="Times New Roman" w:cs="Times New Roman"/>
            <w:color w:val="000000"/>
            <w:u w:color="000000"/>
          </w:rPr>
          <w:delText>this interval</w:delText>
        </w:r>
      </w:del>
      <w:ins w:id="495" w:author="Anttila  Eliel Simpson" w:date="2024-07-12T14:47:00Z">
        <w:r w:rsidR="00602DB0">
          <w:rPr>
            <w:rFonts w:ascii="Times New Roman" w:hAnsi="Times New Roman" w:cs="Times New Roman"/>
            <w:color w:val="000000"/>
            <w:u w:color="000000"/>
          </w:rPr>
          <w:t xml:space="preserve">the condensed intervals of the </w:t>
        </w:r>
        <w:proofErr w:type="spellStart"/>
        <w:r w:rsidR="00602DB0">
          <w:rPr>
            <w:rFonts w:ascii="Times New Roman" w:hAnsi="Times New Roman" w:cs="Times New Roman"/>
            <w:color w:val="000000"/>
            <w:u w:color="000000"/>
          </w:rPr>
          <w:t>Kheseen</w:t>
        </w:r>
        <w:proofErr w:type="spellEnd"/>
        <w:r w:rsidR="00602DB0">
          <w:rPr>
            <w:rFonts w:ascii="Times New Roman" w:hAnsi="Times New Roman" w:cs="Times New Roman"/>
            <w:color w:val="000000"/>
            <w:u w:color="000000"/>
          </w:rPr>
          <w:t xml:space="preserve"> Fm</w:t>
        </w:r>
      </w:ins>
      <w:r w:rsidRPr="00E35C55">
        <w:rPr>
          <w:rFonts w:ascii="Times New Roman" w:hAnsi="Times New Roman" w:cs="Times New Roman"/>
          <w:color w:val="000000"/>
          <w:u w:color="000000"/>
        </w:rPr>
        <w:t xml:space="preserve"> </w:t>
      </w:r>
      <w:r w:rsidR="007F688E" w:rsidRPr="00E35C55">
        <w:rPr>
          <w:rFonts w:ascii="Times New Roman" w:hAnsi="Times New Roman" w:cs="Times New Roman"/>
          <w:color w:val="000000"/>
          <w:u w:color="000000"/>
        </w:rPr>
        <w:t>l</w:t>
      </w:r>
      <w:r w:rsidRPr="00E35C55">
        <w:rPr>
          <w:rFonts w:ascii="Times New Roman" w:hAnsi="Times New Roman" w:cs="Times New Roman"/>
          <w:color w:val="000000"/>
          <w:u w:color="000000"/>
        </w:rPr>
        <w:t>ikely incorporate a</w:t>
      </w:r>
      <w:r w:rsidR="0042798C" w:rsidRPr="00E35C55">
        <w:rPr>
          <w:rFonts w:ascii="Times New Roman" w:hAnsi="Times New Roman" w:cs="Times New Roman"/>
          <w:color w:val="000000"/>
          <w:u w:color="000000"/>
        </w:rPr>
        <w:t xml:space="preserve">n authigenic </w:t>
      </w:r>
      <w:r w:rsidRPr="00E35C55">
        <w:rPr>
          <w:rFonts w:ascii="Times New Roman" w:hAnsi="Times New Roman" w:cs="Times New Roman"/>
          <w:color w:val="000000"/>
          <w:u w:color="000000"/>
        </w:rPr>
        <w:t>component</w:t>
      </w:r>
      <w:r w:rsidR="00767302">
        <w:rPr>
          <w:rFonts w:ascii="Times New Roman" w:hAnsi="Times New Roman" w:cs="Times New Roman"/>
          <w:color w:val="000000"/>
          <w:u w:color="000000"/>
        </w:rPr>
        <w:t xml:space="preserve">, texturally homogenous </w:t>
      </w:r>
      <w:r w:rsidR="00767302" w:rsidRPr="00E35C55">
        <w:rPr>
          <w:rFonts w:ascii="Times New Roman" w:hAnsi="Times New Roman" w:cs="Times New Roman"/>
          <w:color w:val="000000"/>
          <w:u w:color="000000"/>
        </w:rPr>
        <w:t>micritic cements</w:t>
      </w:r>
      <w:r w:rsidR="00767302">
        <w:rPr>
          <w:rFonts w:ascii="Times New Roman" w:hAnsi="Times New Roman" w:cs="Times New Roman"/>
          <w:color w:val="000000"/>
          <w:u w:color="000000"/>
        </w:rPr>
        <w:t xml:space="preserve"> within primary </w:t>
      </w:r>
      <w:proofErr w:type="spellStart"/>
      <w:r w:rsidR="00767302">
        <w:rPr>
          <w:rFonts w:ascii="Times New Roman" w:hAnsi="Times New Roman" w:cs="Times New Roman"/>
          <w:color w:val="000000"/>
          <w:u w:color="000000"/>
        </w:rPr>
        <w:t>phosphogenic</w:t>
      </w:r>
      <w:proofErr w:type="spellEnd"/>
      <w:r w:rsidR="00767302">
        <w:rPr>
          <w:rFonts w:ascii="Times New Roman" w:hAnsi="Times New Roman" w:cs="Times New Roman"/>
          <w:color w:val="000000"/>
          <w:u w:color="000000"/>
        </w:rPr>
        <w:t xml:space="preserve"> strata were </w:t>
      </w:r>
      <w:r w:rsidR="00767302">
        <w:rPr>
          <w:rFonts w:ascii="Times New Roman" w:hAnsi="Times New Roman" w:cs="Times New Roman"/>
          <w:color w:val="000000"/>
          <w:u w:color="000000"/>
        </w:rPr>
        <w:lastRenderedPageBreak/>
        <w:t>targeted</w:t>
      </w:r>
      <w:r w:rsidR="00767302" w:rsidRPr="00E35C55">
        <w:rPr>
          <w:rFonts w:ascii="Times New Roman" w:hAnsi="Times New Roman" w:cs="Times New Roman"/>
          <w:color w:val="000000"/>
          <w:u w:color="000000"/>
        </w:rPr>
        <w:t xml:space="preserve"> for </w:t>
      </w:r>
      <w:r w:rsidR="00767302" w:rsidRPr="00D42740">
        <w:rPr>
          <w:rFonts w:ascii="Times New Roman" w:hAnsi="Times New Roman" w:cs="Times New Roman"/>
          <w:color w:val="000000"/>
          <w:u w:color="000000"/>
        </w:rPr>
        <w:t>δ</w:t>
      </w:r>
      <w:r w:rsidR="00767302" w:rsidRPr="00E35C55">
        <w:rPr>
          <w:rFonts w:ascii="Times New Roman" w:hAnsi="Times New Roman" w:cs="Times New Roman"/>
          <w:color w:val="000000"/>
          <w:u w:color="000000"/>
          <w:vertAlign w:val="superscript"/>
        </w:rPr>
        <w:t>13</w:t>
      </w:r>
      <w:r w:rsidR="00767302" w:rsidRPr="00E35C55">
        <w:rPr>
          <w:rFonts w:ascii="Times New Roman" w:hAnsi="Times New Roman" w:cs="Times New Roman"/>
          <w:color w:val="000000"/>
          <w:u w:color="000000"/>
        </w:rPr>
        <w:t>C analysis</w:t>
      </w:r>
      <w:r w:rsidR="00767302">
        <w:rPr>
          <w:rFonts w:ascii="Times New Roman" w:hAnsi="Times New Roman" w:cs="Times New Roman"/>
          <w:color w:val="000000"/>
          <w:u w:color="000000"/>
        </w:rPr>
        <w:t xml:space="preserve"> whenever possible </w:t>
      </w:r>
      <w:proofErr w:type="gramStart"/>
      <w:r w:rsidR="00767302">
        <w:rPr>
          <w:rFonts w:ascii="Times New Roman" w:hAnsi="Times New Roman" w:cs="Times New Roman"/>
          <w:color w:val="000000"/>
          <w:u w:color="000000"/>
        </w:rPr>
        <w:t>in order to</w:t>
      </w:r>
      <w:proofErr w:type="gramEnd"/>
      <w:r w:rsidR="00767302">
        <w:rPr>
          <w:rFonts w:ascii="Times New Roman" w:hAnsi="Times New Roman" w:cs="Times New Roman"/>
          <w:color w:val="000000"/>
          <w:u w:color="000000"/>
        </w:rPr>
        <w:t xml:space="preserve"> minimize potential authigenic contamination.</w:t>
      </w:r>
    </w:p>
    <w:p w14:paraId="5A843F53" w14:textId="292069CE"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p>
    <w:p w14:paraId="1E7E280C" w14:textId="23484B7F" w:rsidR="00E614B7" w:rsidRPr="00E35C55" w:rsidRDefault="005512D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5</w:t>
      </w:r>
      <w:r w:rsidR="00513B01" w:rsidRPr="00E35C55">
        <w:rPr>
          <w:rFonts w:ascii="Times New Roman" w:hAnsi="Times New Roman" w:cs="Times New Roman"/>
          <w:b/>
          <w:bCs/>
          <w:i/>
          <w:iCs/>
          <w:color w:val="000000"/>
          <w:u w:color="000000"/>
        </w:rPr>
        <w:t>.3</w:t>
      </w:r>
      <w:r w:rsidRPr="00E35C55">
        <w:rPr>
          <w:rFonts w:ascii="Times New Roman" w:hAnsi="Times New Roman" w:cs="Times New Roman"/>
          <w:b/>
          <w:bCs/>
          <w:i/>
          <w:iCs/>
          <w:color w:val="000000"/>
          <w:u w:color="000000"/>
        </w:rPr>
        <w:t xml:space="preserve"> </w:t>
      </w:r>
      <w:proofErr w:type="spellStart"/>
      <w:r w:rsidR="00B148A7" w:rsidRPr="00E35C55">
        <w:rPr>
          <w:rFonts w:ascii="Times New Roman" w:hAnsi="Times New Roman" w:cs="Times New Roman"/>
          <w:b/>
          <w:bCs/>
          <w:i/>
          <w:iCs/>
          <w:color w:val="000000"/>
          <w:u w:color="000000"/>
        </w:rPr>
        <w:t>Chronostratigraphy</w:t>
      </w:r>
      <w:proofErr w:type="spellEnd"/>
      <w:r w:rsidR="00B148A7" w:rsidRPr="00E35C55">
        <w:rPr>
          <w:rFonts w:ascii="Times New Roman" w:hAnsi="Times New Roman" w:cs="Times New Roman"/>
          <w:b/>
          <w:bCs/>
          <w:i/>
          <w:iCs/>
          <w:color w:val="000000"/>
          <w:u w:color="000000"/>
        </w:rPr>
        <w:t xml:space="preserve"> and N</w:t>
      </w:r>
      <w:r w:rsidR="00E614B7" w:rsidRPr="00E35C55">
        <w:rPr>
          <w:rFonts w:ascii="Times New Roman" w:hAnsi="Times New Roman" w:cs="Times New Roman"/>
          <w:b/>
          <w:bCs/>
          <w:i/>
          <w:iCs/>
          <w:color w:val="000000"/>
          <w:u w:color="000000"/>
        </w:rPr>
        <w:t xml:space="preserve">eoproterozoic-Cambrian evolution of the </w:t>
      </w:r>
      <w:proofErr w:type="spellStart"/>
      <w:r w:rsidR="00B42679" w:rsidRPr="00E35C55">
        <w:rPr>
          <w:rFonts w:ascii="Times New Roman" w:hAnsi="Times New Roman" w:cs="Times New Roman"/>
          <w:b/>
          <w:bCs/>
          <w:i/>
          <w:iCs/>
          <w:color w:val="000000"/>
          <w:u w:color="000000"/>
        </w:rPr>
        <w:t>Khuvsgul</w:t>
      </w:r>
      <w:proofErr w:type="spellEnd"/>
      <w:r w:rsidR="00E614B7" w:rsidRPr="00E35C55">
        <w:rPr>
          <w:rFonts w:ascii="Times New Roman" w:hAnsi="Times New Roman" w:cs="Times New Roman"/>
          <w:b/>
          <w:bCs/>
          <w:i/>
          <w:iCs/>
          <w:color w:val="000000"/>
          <w:u w:color="000000"/>
        </w:rPr>
        <w:t xml:space="preserve"> </w:t>
      </w:r>
      <w:r w:rsidR="00083E69" w:rsidRPr="00E35C55">
        <w:rPr>
          <w:rFonts w:ascii="Times New Roman" w:hAnsi="Times New Roman" w:cs="Times New Roman"/>
          <w:b/>
          <w:bCs/>
          <w:i/>
          <w:iCs/>
          <w:color w:val="000000"/>
          <w:u w:color="000000"/>
        </w:rPr>
        <w:t>Group</w:t>
      </w:r>
    </w:p>
    <w:p w14:paraId="68D3267B" w14:textId="3842B854" w:rsidR="00E614B7" w:rsidRPr="00E35C55" w:rsidRDefault="00E614B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We combine our new age model with </w:t>
      </w:r>
      <w:proofErr w:type="gramStart"/>
      <w:r w:rsidRPr="00E35C55">
        <w:rPr>
          <w:rFonts w:ascii="Times New Roman" w:hAnsi="Times New Roman" w:cs="Times New Roman"/>
          <w:color w:val="000000"/>
          <w:u w:color="000000"/>
        </w:rPr>
        <w:t>lithostratigraphic</w:t>
      </w:r>
      <w:proofErr w:type="gramEnd"/>
      <w:r w:rsidRPr="00E35C55">
        <w:rPr>
          <w:rFonts w:ascii="Times New Roman" w:hAnsi="Times New Roman" w:cs="Times New Roman"/>
          <w:color w:val="000000"/>
          <w:u w:color="000000"/>
        </w:rPr>
        <w:t xml:space="preserve"> and facies observations summarized above to develop a model for the Neoproterozoic-Cambrian evolution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A representative </w:t>
      </w:r>
      <w:r w:rsidR="00421F4E" w:rsidRPr="00E35C55">
        <w:rPr>
          <w:rFonts w:ascii="Times New Roman" w:hAnsi="Times New Roman" w:cs="Times New Roman"/>
          <w:color w:val="000000"/>
          <w:u w:color="000000"/>
        </w:rPr>
        <w:t xml:space="preserve">tectonic </w:t>
      </w:r>
      <w:r w:rsidRPr="00E35C55">
        <w:rPr>
          <w:rFonts w:ascii="Times New Roman" w:hAnsi="Times New Roman" w:cs="Times New Roman"/>
          <w:color w:val="000000"/>
          <w:u w:color="000000"/>
        </w:rPr>
        <w:t>subsidence curv</w:t>
      </w:r>
      <w:r w:rsidR="00B24F41" w:rsidRPr="00E35C55">
        <w:rPr>
          <w:rFonts w:ascii="Times New Roman" w:hAnsi="Times New Roman" w:cs="Times New Roman"/>
          <w:color w:val="000000"/>
          <w:u w:color="000000"/>
        </w:rPr>
        <w:t xml:space="preserve">e </w:t>
      </w:r>
      <w:r w:rsidR="00421F4E" w:rsidRPr="00E35C55">
        <w:rPr>
          <w:rFonts w:ascii="Times New Roman" w:hAnsi="Times New Roman" w:cs="Times New Roman"/>
          <w:color w:val="000000"/>
          <w:u w:color="000000"/>
        </w:rPr>
        <w:t xml:space="preserve">was calculated using a modified version of the </w:t>
      </w:r>
      <w:proofErr w:type="spellStart"/>
      <w:r w:rsidR="00421F4E" w:rsidRPr="00E35C55">
        <w:rPr>
          <w:rFonts w:ascii="Times New Roman" w:hAnsi="Times New Roman" w:cs="Times New Roman"/>
          <w:color w:val="000000"/>
          <w:u w:color="000000"/>
        </w:rPr>
        <w:t>backstripping</w:t>
      </w:r>
      <w:proofErr w:type="spellEnd"/>
      <w:r w:rsidR="00421F4E" w:rsidRPr="00E35C55">
        <w:rPr>
          <w:rFonts w:ascii="Times New Roman" w:hAnsi="Times New Roman" w:cs="Times New Roman"/>
          <w:color w:val="000000"/>
          <w:u w:color="000000"/>
        </w:rPr>
        <w:t xml:space="preserve"> model of Müller et al. (2018); all input data</w:t>
      </w:r>
      <w:ins w:id="496" w:author="Anttila  Eliel Simpson" w:date="2024-07-12T14:48:00Z">
        <w:r w:rsidR="00602DB0">
          <w:rPr>
            <w:rFonts w:ascii="Times New Roman" w:hAnsi="Times New Roman" w:cs="Times New Roman"/>
            <w:color w:val="000000"/>
            <w:u w:color="000000"/>
          </w:rPr>
          <w:t xml:space="preserve"> and </w:t>
        </w:r>
      </w:ins>
      <w:del w:id="497" w:author="Anttila  Eliel Simpson" w:date="2024-07-12T14:48:00Z">
        <w:r w:rsidR="00421F4E" w:rsidRPr="00E35C55" w:rsidDel="00602DB0">
          <w:rPr>
            <w:rFonts w:ascii="Times New Roman" w:hAnsi="Times New Roman" w:cs="Times New Roman"/>
            <w:color w:val="000000"/>
            <w:u w:color="000000"/>
          </w:rPr>
          <w:delText xml:space="preserve">, </w:delText>
        </w:r>
      </w:del>
      <w:r w:rsidR="00421F4E" w:rsidRPr="00E35C55">
        <w:rPr>
          <w:rFonts w:ascii="Times New Roman" w:hAnsi="Times New Roman" w:cs="Times New Roman"/>
          <w:color w:val="000000"/>
          <w:u w:color="000000"/>
        </w:rPr>
        <w:t xml:space="preserve">assumed lithological characteristics are summarized in the </w:t>
      </w:r>
      <w:proofErr w:type="gramStart"/>
      <w:r w:rsidR="00421F4E" w:rsidRPr="00E35C55">
        <w:rPr>
          <w:rFonts w:ascii="Times New Roman" w:hAnsi="Times New Roman" w:cs="Times New Roman"/>
          <w:color w:val="000000"/>
          <w:u w:color="000000"/>
        </w:rPr>
        <w:t>Appendix</w:t>
      </w:r>
      <w:ins w:id="498" w:author="Anttila  Eliel Simpson" w:date="2024-07-12T14:48:00Z">
        <w:r w:rsidR="00602DB0">
          <w:rPr>
            <w:rFonts w:ascii="Times New Roman" w:hAnsi="Times New Roman" w:cs="Times New Roman"/>
            <w:color w:val="000000"/>
            <w:u w:color="000000"/>
          </w:rPr>
          <w:t>,</w:t>
        </w:r>
      </w:ins>
      <w:r w:rsidR="00421F4E" w:rsidRPr="00E35C55">
        <w:rPr>
          <w:rFonts w:ascii="Times New Roman" w:hAnsi="Times New Roman" w:cs="Times New Roman"/>
          <w:color w:val="000000"/>
          <w:u w:color="000000"/>
        </w:rPr>
        <w:t xml:space="preserve"> and</w:t>
      </w:r>
      <w:proofErr w:type="gramEnd"/>
      <w:r w:rsidR="00421F4E" w:rsidRPr="00E35C55">
        <w:rPr>
          <w:rFonts w:ascii="Times New Roman" w:hAnsi="Times New Roman" w:cs="Times New Roman"/>
          <w:color w:val="000000"/>
          <w:u w:color="000000"/>
        </w:rPr>
        <w:t xml:space="preserve"> tabulated in </w:t>
      </w:r>
      <w:ins w:id="499" w:author="Anttila  Eliel Simpson" w:date="2024-07-12T14:48:00Z">
        <w:r w:rsidR="00602DB0">
          <w:rPr>
            <w:rFonts w:ascii="Times New Roman" w:hAnsi="Times New Roman" w:cs="Times New Roman"/>
            <w:color w:val="000000"/>
            <w:u w:color="000000"/>
          </w:rPr>
          <w:t xml:space="preserve">the Supplementary </w:t>
        </w:r>
      </w:ins>
      <w:ins w:id="500" w:author="Anttila  Eliel Simpson" w:date="2024-07-12T14:49:00Z">
        <w:r w:rsidR="00602DB0">
          <w:rPr>
            <w:rFonts w:ascii="Times New Roman" w:hAnsi="Times New Roman" w:cs="Times New Roman"/>
            <w:color w:val="000000"/>
            <w:u w:color="000000"/>
          </w:rPr>
          <w:t>Information (</w:t>
        </w:r>
      </w:ins>
      <w:r w:rsidR="00421F4E" w:rsidRPr="00E35C55">
        <w:rPr>
          <w:rFonts w:ascii="Times New Roman" w:hAnsi="Times New Roman" w:cs="Times New Roman"/>
          <w:color w:val="000000"/>
          <w:u w:color="000000"/>
        </w:rPr>
        <w:t>Table S</w:t>
      </w:r>
      <w:del w:id="501" w:author="Anttila  Eliel Simpson" w:date="2024-07-12T14:49:00Z">
        <w:r w:rsidR="00C12D38" w:rsidDel="00602DB0">
          <w:rPr>
            <w:rFonts w:ascii="Times New Roman" w:hAnsi="Times New Roman" w:cs="Times New Roman"/>
            <w:color w:val="000000"/>
            <w:u w:color="000000"/>
          </w:rPr>
          <w:delText>I</w:delText>
        </w:r>
      </w:del>
      <w:r w:rsidR="00C12D38">
        <w:rPr>
          <w:rFonts w:ascii="Times New Roman" w:hAnsi="Times New Roman" w:cs="Times New Roman"/>
          <w:color w:val="000000"/>
          <w:u w:color="000000"/>
        </w:rPr>
        <w:t>4</w:t>
      </w:r>
      <w:ins w:id="502" w:author="Anttila  Eliel Simpson" w:date="2024-07-12T14:49:00Z">
        <w:r w:rsidR="00602DB0">
          <w:rPr>
            <w:rFonts w:ascii="Times New Roman" w:hAnsi="Times New Roman" w:cs="Times New Roman"/>
            <w:color w:val="000000"/>
            <w:u w:color="000000"/>
          </w:rPr>
          <w:t>)</w:t>
        </w:r>
      </w:ins>
      <w:r w:rsidR="00421F4E" w:rsidRPr="00E35C55">
        <w:rPr>
          <w:rFonts w:ascii="Times New Roman" w:hAnsi="Times New Roman" w:cs="Times New Roman"/>
          <w:color w:val="000000"/>
          <w:u w:color="000000"/>
        </w:rPr>
        <w:t>. The model tectonic subsidence curve</w:t>
      </w:r>
      <w:del w:id="503" w:author="Anttila  Eliel Simpson" w:date="2024-07-12T14:49:00Z">
        <w:r w:rsidR="00421F4E" w:rsidRPr="00E35C55" w:rsidDel="00602DB0">
          <w:rPr>
            <w:rFonts w:ascii="Times New Roman" w:hAnsi="Times New Roman" w:cs="Times New Roman"/>
            <w:color w:val="000000"/>
            <w:u w:color="000000"/>
          </w:rPr>
          <w:delText>,</w:delText>
        </w:r>
      </w:del>
      <w:r w:rsidR="00421F4E" w:rsidRPr="00E35C55">
        <w:rPr>
          <w:rFonts w:ascii="Times New Roman" w:hAnsi="Times New Roman" w:cs="Times New Roman"/>
          <w:color w:val="000000"/>
          <w:u w:color="000000"/>
        </w:rPr>
        <w:t xml:space="preserve"> </w:t>
      </w:r>
      <w:r w:rsidR="00B24F41" w:rsidRPr="00E35C55">
        <w:rPr>
          <w:rFonts w:ascii="Times New Roman" w:hAnsi="Times New Roman" w:cs="Times New Roman"/>
          <w:color w:val="000000"/>
          <w:u w:color="000000"/>
        </w:rPr>
        <w:t>an</w:t>
      </w:r>
      <w:r w:rsidRPr="00E35C55">
        <w:rPr>
          <w:rFonts w:ascii="Times New Roman" w:hAnsi="Times New Roman" w:cs="Times New Roman"/>
          <w:color w:val="000000"/>
          <w:u w:color="000000"/>
        </w:rPr>
        <w:t xml:space="preserve">d </w:t>
      </w:r>
      <w:ins w:id="504" w:author="Anttila  Eliel Simpson" w:date="2024-07-12T14:49:00Z">
        <w:r w:rsidR="00602DB0">
          <w:rPr>
            <w:rFonts w:ascii="Times New Roman" w:hAnsi="Times New Roman" w:cs="Times New Roman"/>
            <w:color w:val="000000"/>
            <w:u w:color="000000"/>
          </w:rPr>
          <w:t xml:space="preserve">a </w:t>
        </w:r>
      </w:ins>
      <w:del w:id="505" w:author="Anttila  Eliel Simpson" w:date="2024-07-12T14:49:00Z">
        <w:r w:rsidRPr="00E35C55" w:rsidDel="00602DB0">
          <w:rPr>
            <w:rFonts w:ascii="Times New Roman" w:hAnsi="Times New Roman" w:cs="Times New Roman"/>
            <w:color w:val="000000"/>
            <w:u w:color="000000"/>
          </w:rPr>
          <w:delText xml:space="preserve">schematic </w:delText>
        </w:r>
      </w:del>
      <w:r w:rsidRPr="00E35C55">
        <w:rPr>
          <w:rFonts w:ascii="Times New Roman" w:hAnsi="Times New Roman" w:cs="Times New Roman"/>
          <w:color w:val="000000"/>
          <w:u w:color="000000"/>
        </w:rPr>
        <w:t xml:space="preserve">cartoon </w:t>
      </w:r>
      <w:del w:id="506" w:author="Anttila  Eliel Simpson" w:date="2024-07-12T14:50:00Z">
        <w:r w:rsidR="0082433E" w:rsidRPr="00E35C55" w:rsidDel="00602DB0">
          <w:rPr>
            <w:rFonts w:ascii="Times New Roman" w:hAnsi="Times New Roman" w:cs="Times New Roman"/>
            <w:color w:val="000000"/>
            <w:u w:color="000000"/>
          </w:rPr>
          <w:delText xml:space="preserve">outlining </w:delText>
        </w:r>
      </w:del>
      <w:ins w:id="507" w:author="Anttila  Eliel Simpson" w:date="2024-07-12T14:50:00Z">
        <w:r w:rsidR="00602DB0">
          <w:rPr>
            <w:rFonts w:ascii="Times New Roman" w:hAnsi="Times New Roman" w:cs="Times New Roman"/>
            <w:color w:val="000000"/>
            <w:u w:color="000000"/>
          </w:rPr>
          <w:t>summarizing</w:t>
        </w:r>
      </w:ins>
      <w:ins w:id="508" w:author="Anttila  Eliel Simpson" w:date="2024-07-12T14:49:00Z">
        <w:r w:rsidR="00602DB0" w:rsidRPr="00E35C55">
          <w:rPr>
            <w:rFonts w:ascii="Times New Roman" w:hAnsi="Times New Roman" w:cs="Times New Roman"/>
            <w:color w:val="000000"/>
            <w:u w:color="000000"/>
          </w:rPr>
          <w:t xml:space="preserve"> </w:t>
        </w:r>
      </w:ins>
      <w:r w:rsidR="0082433E" w:rsidRPr="00E35C55">
        <w:rPr>
          <w:rFonts w:ascii="Times New Roman" w:hAnsi="Times New Roman" w:cs="Times New Roman"/>
          <w:color w:val="000000"/>
          <w:u w:color="000000"/>
        </w:rPr>
        <w:t xml:space="preserve">the </w:t>
      </w:r>
      <w:r w:rsidR="00120C84" w:rsidRPr="00E35C55">
        <w:rPr>
          <w:rFonts w:ascii="Times New Roman" w:hAnsi="Times New Roman" w:cs="Times New Roman"/>
          <w:color w:val="000000"/>
          <w:u w:color="000000"/>
        </w:rPr>
        <w:t xml:space="preserve">tectonic </w:t>
      </w:r>
      <w:r w:rsidR="0082433E" w:rsidRPr="00E35C55">
        <w:rPr>
          <w:rFonts w:ascii="Times New Roman" w:hAnsi="Times New Roman" w:cs="Times New Roman"/>
          <w:color w:val="000000"/>
          <w:u w:color="000000"/>
        </w:rPr>
        <w:t xml:space="preserve">evolution of </w:t>
      </w:r>
      <w:r w:rsidRPr="00E35C55">
        <w:rPr>
          <w:rFonts w:ascii="Times New Roman" w:hAnsi="Times New Roman" w:cs="Times New Roman"/>
          <w:color w:val="000000"/>
          <w:u w:color="000000"/>
        </w:rPr>
        <w:t xml:space="preserve">the </w:t>
      </w:r>
      <w:proofErr w:type="spellStart"/>
      <w:r w:rsidR="00120C84" w:rsidRPr="00E35C55">
        <w:rPr>
          <w:rFonts w:ascii="Times New Roman" w:hAnsi="Times New Roman" w:cs="Times New Roman"/>
          <w:color w:val="000000"/>
          <w:u w:color="000000"/>
        </w:rPr>
        <w:t>Khuvsgul</w:t>
      </w:r>
      <w:proofErr w:type="spellEnd"/>
      <w:r w:rsidR="00120C84" w:rsidRPr="00E35C55">
        <w:rPr>
          <w:rFonts w:ascii="Times New Roman" w:hAnsi="Times New Roman" w:cs="Times New Roman"/>
          <w:color w:val="000000"/>
          <w:u w:color="000000"/>
        </w:rPr>
        <w:t xml:space="preserve"> basin(s)</w:t>
      </w:r>
      <w:r w:rsidRPr="00E35C55">
        <w:rPr>
          <w:rFonts w:ascii="Times New Roman" w:hAnsi="Times New Roman" w:cs="Times New Roman"/>
          <w:color w:val="000000"/>
          <w:u w:color="000000"/>
        </w:rPr>
        <w:t xml:space="preserve"> are shown in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854AF1">
        <w:rPr>
          <w:rFonts w:ascii="Times New Roman" w:hAnsi="Times New Roman" w:cs="Times New Roman"/>
          <w:color w:val="000000"/>
          <w:u w:color="000000"/>
        </w:rPr>
        <w:t>ure</w:t>
      </w:r>
      <w:r w:rsidRPr="00E35C55">
        <w:rPr>
          <w:rFonts w:ascii="Times New Roman" w:hAnsi="Times New Roman" w:cs="Times New Roman"/>
          <w:color w:val="000000"/>
          <w:u w:color="000000"/>
        </w:rPr>
        <w:t xml:space="preserve"> </w:t>
      </w:r>
      <w:r w:rsidR="00E46C47" w:rsidRPr="00E35C55">
        <w:rPr>
          <w:rFonts w:ascii="Times New Roman" w:hAnsi="Times New Roman" w:cs="Times New Roman"/>
          <w:color w:val="000000"/>
          <w:u w:color="000000"/>
        </w:rPr>
        <w:t>1</w:t>
      </w:r>
      <w:r w:rsidR="00854AF1">
        <w:rPr>
          <w:rFonts w:ascii="Times New Roman" w:hAnsi="Times New Roman" w:cs="Times New Roman"/>
          <w:color w:val="000000"/>
          <w:u w:color="000000"/>
        </w:rPr>
        <w:t>2</w:t>
      </w:r>
      <w:r w:rsidRPr="00E35C55">
        <w:rPr>
          <w:rFonts w:ascii="Times New Roman" w:hAnsi="Times New Roman" w:cs="Times New Roman"/>
          <w:color w:val="000000"/>
          <w:u w:color="000000"/>
        </w:rPr>
        <w:t>.</w:t>
      </w:r>
    </w:p>
    <w:p w14:paraId="07781986" w14:textId="272E8A6F" w:rsidR="00E614B7" w:rsidRPr="00E35C55" w:rsidRDefault="0082433E" w:rsidP="00D42740">
      <w:pPr>
        <w:autoSpaceDE w:val="0"/>
        <w:autoSpaceDN w:val="0"/>
        <w:adjustRightInd w:val="0"/>
        <w:spacing w:line="360" w:lineRule="auto"/>
        <w:ind w:firstLine="720"/>
        <w:rPr>
          <w:rFonts w:ascii="Times New Roman" w:hAnsi="Times New Roman" w:cs="Times New Roman"/>
          <w:color w:val="000000"/>
        </w:rPr>
      </w:pPr>
      <w:r w:rsidRPr="00E35C55">
        <w:rPr>
          <w:rFonts w:ascii="Times New Roman" w:hAnsi="Times New Roman" w:cs="Times New Roman"/>
          <w:i/>
          <w:iCs/>
          <w:color w:val="000000"/>
        </w:rPr>
        <w:t xml:space="preserve">5.3.1 </w:t>
      </w:r>
      <w:r w:rsidR="00E614B7" w:rsidRPr="00E35C55">
        <w:rPr>
          <w:rFonts w:ascii="Times New Roman" w:hAnsi="Times New Roman" w:cs="Times New Roman"/>
          <w:i/>
          <w:iCs/>
          <w:color w:val="000000"/>
        </w:rPr>
        <w:t xml:space="preserve">Cryogenian rift-drift transition: </w:t>
      </w:r>
      <w:r w:rsidR="00E614B7" w:rsidRPr="00E35C55">
        <w:rPr>
          <w:rFonts w:ascii="Times New Roman" w:hAnsi="Times New Roman" w:cs="Times New Roman"/>
          <w:color w:val="000000"/>
        </w:rPr>
        <w:t>Following the emplacement of volcanic</w:t>
      </w:r>
      <w:ins w:id="509" w:author="Anttila  Eliel Simpson" w:date="2024-07-12T14:51:00Z">
        <w:r w:rsidR="00602DB0">
          <w:rPr>
            <w:rFonts w:ascii="Times New Roman" w:hAnsi="Times New Roman" w:cs="Times New Roman"/>
            <w:color w:val="000000"/>
          </w:rPr>
          <w:t xml:space="preserve"> rocks</w:t>
        </w:r>
      </w:ins>
      <w:del w:id="510" w:author="Anttila  Eliel Simpson" w:date="2024-07-12T14:51:00Z">
        <w:r w:rsidR="00E614B7" w:rsidRPr="00E35C55" w:rsidDel="00602DB0">
          <w:rPr>
            <w:rFonts w:ascii="Times New Roman" w:hAnsi="Times New Roman" w:cs="Times New Roman"/>
            <w:color w:val="000000"/>
          </w:rPr>
          <w:delText>s</w:delText>
        </w:r>
      </w:del>
      <w:r w:rsidR="00E614B7" w:rsidRPr="00E35C55">
        <w:rPr>
          <w:rFonts w:ascii="Times New Roman" w:hAnsi="Times New Roman" w:cs="Times New Roman"/>
          <w:color w:val="000000"/>
        </w:rPr>
        <w:t xml:space="preserve"> associated with the </w:t>
      </w:r>
      <w:proofErr w:type="spellStart"/>
      <w:r w:rsidR="00E614B7" w:rsidRPr="00E35C55">
        <w:rPr>
          <w:rFonts w:ascii="Times New Roman" w:hAnsi="Times New Roman" w:cs="Times New Roman"/>
          <w:color w:val="000000"/>
        </w:rPr>
        <w:t>Sarkhoi</w:t>
      </w:r>
      <w:proofErr w:type="spellEnd"/>
      <w:r w:rsidR="00E614B7" w:rsidRPr="00E35C55">
        <w:rPr>
          <w:rFonts w:ascii="Times New Roman" w:hAnsi="Times New Roman" w:cs="Times New Roman"/>
          <w:color w:val="000000"/>
        </w:rPr>
        <w:t>/</w:t>
      </w:r>
      <w:proofErr w:type="spellStart"/>
      <w:r w:rsidR="00E614B7" w:rsidRPr="00E35C55">
        <w:rPr>
          <w:rFonts w:ascii="Times New Roman" w:hAnsi="Times New Roman" w:cs="Times New Roman"/>
          <w:color w:val="000000"/>
        </w:rPr>
        <w:t>Zavkhan</w:t>
      </w:r>
      <w:proofErr w:type="spellEnd"/>
      <w:r w:rsidR="00E614B7" w:rsidRPr="00E35C55">
        <w:rPr>
          <w:rFonts w:ascii="Times New Roman" w:hAnsi="Times New Roman" w:cs="Times New Roman"/>
          <w:color w:val="000000"/>
        </w:rPr>
        <w:t xml:space="preserve"> arc in the </w:t>
      </w:r>
      <w:proofErr w:type="spellStart"/>
      <w:r w:rsidR="00E614B7" w:rsidRPr="00E35C55">
        <w:rPr>
          <w:rFonts w:ascii="Times New Roman" w:hAnsi="Times New Roman" w:cs="Times New Roman"/>
          <w:color w:val="000000"/>
        </w:rPr>
        <w:t>Tonian</w:t>
      </w:r>
      <w:proofErr w:type="spellEnd"/>
      <w:del w:id="511" w:author="Anttila  Eliel Simpson" w:date="2024-07-12T14:51:00Z">
        <w:r w:rsidR="00E614B7" w:rsidRPr="00E35C55" w:rsidDel="00602DB0">
          <w:rPr>
            <w:rFonts w:ascii="Times New Roman" w:hAnsi="Times New Roman" w:cs="Times New Roman"/>
            <w:color w:val="000000"/>
          </w:rPr>
          <w:delText>,</w:delText>
        </w:r>
      </w:del>
      <w:r w:rsidR="00E614B7" w:rsidRPr="00E35C55">
        <w:rPr>
          <w:rFonts w:ascii="Times New Roman" w:hAnsi="Times New Roman" w:cs="Times New Roman"/>
          <w:color w:val="000000"/>
        </w:rPr>
        <w:t xml:space="preserve"> </w:t>
      </w:r>
      <w:r w:rsidR="00716AFB" w:rsidRPr="00E35C55">
        <w:rPr>
          <w:rFonts w:ascii="Times New Roman" w:hAnsi="Times New Roman" w:cs="Times New Roman"/>
          <w:color w:val="000000"/>
        </w:rPr>
        <w:t xml:space="preserve">and termination of arc magmatism on the margin, </w:t>
      </w:r>
      <w:r w:rsidR="00E614B7" w:rsidRPr="00E35C55">
        <w:rPr>
          <w:rFonts w:ascii="Times New Roman" w:hAnsi="Times New Roman" w:cs="Times New Roman"/>
          <w:color w:val="000000"/>
        </w:rPr>
        <w:t xml:space="preserve">rifting </w:t>
      </w:r>
      <w:del w:id="512" w:author="Anttila  Eliel Simpson" w:date="2024-07-12T14:51:00Z">
        <w:r w:rsidR="00E614B7" w:rsidRPr="00E35C55" w:rsidDel="00602DB0">
          <w:rPr>
            <w:rFonts w:ascii="Times New Roman" w:hAnsi="Times New Roman" w:cs="Times New Roman"/>
            <w:color w:val="000000"/>
          </w:rPr>
          <w:delText xml:space="preserve">allowed </w:delText>
        </w:r>
      </w:del>
      <w:proofErr w:type="spellStart"/>
      <w:ins w:id="513" w:author="Anttila  Eliel Simpson" w:date="2024-07-12T14:51:00Z">
        <w:r w:rsidR="00602DB0">
          <w:rPr>
            <w:rFonts w:ascii="Times New Roman" w:hAnsi="Times New Roman" w:cs="Times New Roman"/>
            <w:color w:val="000000"/>
          </w:rPr>
          <w:t>accomodated</w:t>
        </w:r>
        <w:proofErr w:type="spellEnd"/>
        <w:r w:rsidR="00602DB0" w:rsidRPr="00E35C55">
          <w:rPr>
            <w:rFonts w:ascii="Times New Roman" w:hAnsi="Times New Roman" w:cs="Times New Roman"/>
            <w:color w:val="000000"/>
          </w:rPr>
          <w:t xml:space="preserve"> </w:t>
        </w:r>
      </w:ins>
      <w:r w:rsidR="00E614B7" w:rsidRPr="00E35C55">
        <w:rPr>
          <w:rFonts w:ascii="Times New Roman" w:hAnsi="Times New Roman" w:cs="Times New Roman"/>
          <w:color w:val="000000"/>
        </w:rPr>
        <w:t>the deposition of the</w:t>
      </w:r>
      <w:r w:rsidR="001C5679" w:rsidRPr="00E35C55">
        <w:rPr>
          <w:rFonts w:ascii="Times New Roman" w:hAnsi="Times New Roman" w:cs="Times New Roman"/>
          <w:color w:val="000000"/>
        </w:rPr>
        <w:t xml:space="preserve"> uppermost </w:t>
      </w:r>
      <w:proofErr w:type="spellStart"/>
      <w:r w:rsidR="001C5679" w:rsidRPr="00E35C55">
        <w:rPr>
          <w:rFonts w:ascii="Times New Roman" w:hAnsi="Times New Roman" w:cs="Times New Roman"/>
          <w:color w:val="000000"/>
        </w:rPr>
        <w:t>Sarkhoi</w:t>
      </w:r>
      <w:proofErr w:type="spellEnd"/>
      <w:r w:rsidR="001C5679" w:rsidRPr="00E35C55">
        <w:rPr>
          <w:rFonts w:ascii="Times New Roman" w:hAnsi="Times New Roman" w:cs="Times New Roman"/>
          <w:color w:val="000000"/>
        </w:rPr>
        <w:t xml:space="preserve"> and</w:t>
      </w:r>
      <w:r w:rsidR="00E614B7" w:rsidRPr="00E35C55">
        <w:rPr>
          <w:rFonts w:ascii="Times New Roman" w:hAnsi="Times New Roman" w:cs="Times New Roman"/>
          <w:color w:val="000000"/>
        </w:rPr>
        <w:t xml:space="preserve"> </w:t>
      </w:r>
      <w:proofErr w:type="spellStart"/>
      <w:r w:rsidR="00E614B7" w:rsidRPr="00E35C55">
        <w:rPr>
          <w:rFonts w:ascii="Times New Roman" w:hAnsi="Times New Roman" w:cs="Times New Roman"/>
          <w:color w:val="000000"/>
        </w:rPr>
        <w:t>Arasan</w:t>
      </w:r>
      <w:proofErr w:type="spellEnd"/>
      <w:r w:rsidR="00E614B7" w:rsidRPr="00E35C55">
        <w:rPr>
          <w:rFonts w:ascii="Times New Roman" w:hAnsi="Times New Roman" w:cs="Times New Roman"/>
          <w:color w:val="000000"/>
        </w:rPr>
        <w:t xml:space="preserve"> siliciclastic sequence</w:t>
      </w:r>
      <w:r w:rsidR="001C5679" w:rsidRPr="00E35C55">
        <w:rPr>
          <w:rFonts w:ascii="Times New Roman" w:hAnsi="Times New Roman" w:cs="Times New Roman"/>
          <w:color w:val="000000"/>
        </w:rPr>
        <w:t>s.</w:t>
      </w:r>
      <w:r w:rsidR="00E614B7" w:rsidRPr="00E35C55">
        <w:rPr>
          <w:rFonts w:ascii="Times New Roman" w:hAnsi="Times New Roman" w:cs="Times New Roman"/>
          <w:color w:val="000000"/>
        </w:rPr>
        <w:t xml:space="preserve"> </w:t>
      </w:r>
      <w:r w:rsidR="00A71CC7" w:rsidRPr="00E35C55">
        <w:rPr>
          <w:rFonts w:ascii="Times New Roman" w:hAnsi="Times New Roman" w:cs="Times New Roman"/>
          <w:color w:val="000000"/>
        </w:rPr>
        <w:t>T</w:t>
      </w:r>
      <w:r w:rsidR="00E614B7" w:rsidRPr="00E35C55">
        <w:rPr>
          <w:rFonts w:ascii="Times New Roman" w:hAnsi="Times New Roman" w:cs="Times New Roman"/>
          <w:color w:val="000000"/>
        </w:rPr>
        <w:t xml:space="preserve">he variable thicknesses and facies of </w:t>
      </w:r>
      <w:r w:rsidR="00A71CC7" w:rsidRPr="00E35C55">
        <w:rPr>
          <w:rFonts w:ascii="Times New Roman" w:hAnsi="Times New Roman" w:cs="Times New Roman"/>
          <w:color w:val="000000"/>
        </w:rPr>
        <w:t xml:space="preserve">these units </w:t>
      </w:r>
      <w:r w:rsidR="00E614B7" w:rsidRPr="00E35C55">
        <w:rPr>
          <w:rFonts w:ascii="Times New Roman" w:hAnsi="Times New Roman" w:cs="Times New Roman"/>
          <w:color w:val="000000"/>
        </w:rPr>
        <w:t xml:space="preserve">can be attributed to rift-related </w:t>
      </w:r>
      <w:proofErr w:type="spellStart"/>
      <w:r w:rsidR="00E614B7" w:rsidRPr="00E35C55">
        <w:rPr>
          <w:rFonts w:ascii="Times New Roman" w:hAnsi="Times New Roman" w:cs="Times New Roman"/>
          <w:color w:val="000000"/>
        </w:rPr>
        <w:t>paleotopographic</w:t>
      </w:r>
      <w:proofErr w:type="spellEnd"/>
      <w:r w:rsidR="00E614B7" w:rsidRPr="00E35C55">
        <w:rPr>
          <w:rFonts w:ascii="Times New Roman" w:hAnsi="Times New Roman" w:cs="Times New Roman"/>
          <w:color w:val="000000"/>
        </w:rPr>
        <w:t xml:space="preserve"> variability across the basin.</w:t>
      </w:r>
      <w:r w:rsidR="005D39DF" w:rsidRPr="00E35C55">
        <w:rPr>
          <w:rFonts w:ascii="Times New Roman" w:hAnsi="Times New Roman" w:cs="Times New Roman"/>
          <w:color w:val="000000"/>
        </w:rPr>
        <w:t xml:space="preserve"> </w:t>
      </w:r>
      <w:r w:rsidR="00E614B7" w:rsidRPr="00E35C55">
        <w:rPr>
          <w:rFonts w:ascii="Times New Roman" w:hAnsi="Times New Roman" w:cs="Times New Roman"/>
          <w:color w:val="000000"/>
        </w:rPr>
        <w:t xml:space="preserve">The development of </w:t>
      </w:r>
      <w:proofErr w:type="spellStart"/>
      <w:r w:rsidR="00E614B7" w:rsidRPr="00E35C55">
        <w:rPr>
          <w:rFonts w:ascii="Times New Roman" w:hAnsi="Times New Roman" w:cs="Times New Roman"/>
          <w:color w:val="000000"/>
        </w:rPr>
        <w:t>rift</w:t>
      </w:r>
      <w:del w:id="514" w:author="Anttila  Eliel Simpson" w:date="2024-07-12T14:52:00Z">
        <w:r w:rsidR="00E614B7" w:rsidRPr="00E35C55" w:rsidDel="00602DB0">
          <w:rPr>
            <w:rFonts w:ascii="Times New Roman" w:hAnsi="Times New Roman" w:cs="Times New Roman"/>
            <w:color w:val="000000"/>
          </w:rPr>
          <w:delText>-related</w:delText>
        </w:r>
      </w:del>
      <w:ins w:id="515" w:author="Anttila  Eliel Simpson" w:date="2024-07-12T14:52:00Z">
        <w:r w:rsidR="00602DB0">
          <w:rPr>
            <w:rFonts w:ascii="Times New Roman" w:hAnsi="Times New Roman" w:cs="Times New Roman"/>
            <w:color w:val="000000"/>
          </w:rPr>
          <w:t>ogenic</w:t>
        </w:r>
      </w:ins>
      <w:proofErr w:type="spellEnd"/>
      <w:r w:rsidR="00E614B7" w:rsidRPr="00E35C55">
        <w:rPr>
          <w:rFonts w:ascii="Times New Roman" w:hAnsi="Times New Roman" w:cs="Times New Roman"/>
          <w:color w:val="000000"/>
        </w:rPr>
        <w:t xml:space="preserve">, localized accommodation space continued </w:t>
      </w:r>
      <w:del w:id="516" w:author="Anttila  Eliel Simpson" w:date="2024-07-12T14:53:00Z">
        <w:r w:rsidR="00A71CC7" w:rsidRPr="00E35C55" w:rsidDel="00AE172A">
          <w:rPr>
            <w:rFonts w:ascii="Times New Roman" w:hAnsi="Times New Roman" w:cs="Times New Roman"/>
            <w:color w:val="000000"/>
          </w:rPr>
          <w:delText>into</w:delText>
        </w:r>
        <w:r w:rsidR="00E614B7" w:rsidRPr="00E35C55" w:rsidDel="00AE172A">
          <w:rPr>
            <w:rFonts w:ascii="Times New Roman" w:hAnsi="Times New Roman" w:cs="Times New Roman"/>
            <w:color w:val="000000"/>
          </w:rPr>
          <w:delText xml:space="preserve"> </w:delText>
        </w:r>
      </w:del>
      <w:ins w:id="517" w:author="Anttila  Eliel Simpson" w:date="2024-07-12T14:53:00Z">
        <w:r w:rsidR="00AE172A">
          <w:rPr>
            <w:rFonts w:ascii="Times New Roman" w:hAnsi="Times New Roman" w:cs="Times New Roman"/>
            <w:color w:val="000000"/>
          </w:rPr>
          <w:t>through</w:t>
        </w:r>
        <w:r w:rsidR="00AE172A" w:rsidRPr="00E35C55">
          <w:rPr>
            <w:rFonts w:ascii="Times New Roman" w:hAnsi="Times New Roman" w:cs="Times New Roman"/>
            <w:color w:val="000000"/>
          </w:rPr>
          <w:t xml:space="preserve"> </w:t>
        </w:r>
      </w:ins>
      <w:r w:rsidR="00E614B7" w:rsidRPr="00E35C55">
        <w:rPr>
          <w:rFonts w:ascii="Times New Roman" w:hAnsi="Times New Roman" w:cs="Times New Roman"/>
          <w:color w:val="000000"/>
        </w:rPr>
        <w:t xml:space="preserve">deposition of the </w:t>
      </w:r>
      <w:ins w:id="518" w:author="Anttila  Eliel Simpson" w:date="2024-07-12T14:53:00Z">
        <w:r w:rsidR="00AE172A">
          <w:rPr>
            <w:rFonts w:ascii="Times New Roman" w:hAnsi="Times New Roman" w:cs="Times New Roman"/>
            <w:color w:val="000000"/>
          </w:rPr>
          <w:t>syn-</w:t>
        </w:r>
        <w:proofErr w:type="spellStart"/>
        <w:r w:rsidR="00AE172A">
          <w:rPr>
            <w:rFonts w:ascii="Times New Roman" w:hAnsi="Times New Roman" w:cs="Times New Roman"/>
            <w:color w:val="000000"/>
          </w:rPr>
          <w:t>Sturtian</w:t>
        </w:r>
        <w:proofErr w:type="spellEnd"/>
        <w:r w:rsidR="00AE172A">
          <w:rPr>
            <w:rFonts w:ascii="Times New Roman" w:hAnsi="Times New Roman" w:cs="Times New Roman"/>
            <w:color w:val="000000"/>
          </w:rPr>
          <w:t xml:space="preserve"> </w:t>
        </w:r>
      </w:ins>
      <w:proofErr w:type="spellStart"/>
      <w:r w:rsidR="00E614B7" w:rsidRPr="00E35C55">
        <w:rPr>
          <w:rFonts w:ascii="Times New Roman" w:hAnsi="Times New Roman" w:cs="Times New Roman"/>
          <w:color w:val="000000"/>
        </w:rPr>
        <w:t>Ongolog</w:t>
      </w:r>
      <w:proofErr w:type="spellEnd"/>
      <w:r w:rsidR="00E614B7"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ins w:id="519" w:author="Anttila  Eliel Simpson" w:date="2024-07-12T14:52:00Z">
        <w:r w:rsidR="00602DB0">
          <w:rPr>
            <w:rFonts w:ascii="Times New Roman" w:hAnsi="Times New Roman" w:cs="Times New Roman"/>
            <w:color w:val="000000"/>
          </w:rPr>
          <w:t>,</w:t>
        </w:r>
      </w:ins>
      <w:r w:rsidR="00E614B7" w:rsidRPr="00E35C55">
        <w:rPr>
          <w:rFonts w:ascii="Times New Roman" w:hAnsi="Times New Roman" w:cs="Times New Roman"/>
          <w:color w:val="000000"/>
        </w:rPr>
        <w:t xml:space="preserve"> </w:t>
      </w:r>
      <w:del w:id="520" w:author="Anttila  Eliel Simpson" w:date="2024-07-12T14:53:00Z">
        <w:r w:rsidR="00A71CC7" w:rsidRPr="00E35C55" w:rsidDel="00AE172A">
          <w:rPr>
            <w:rFonts w:ascii="Times New Roman" w:hAnsi="Times New Roman" w:cs="Times New Roman"/>
            <w:color w:val="000000"/>
          </w:rPr>
          <w:delText xml:space="preserve">with </w:delText>
        </w:r>
      </w:del>
      <w:ins w:id="521" w:author="Anttila  Eliel Simpson" w:date="2024-07-12T14:53:00Z">
        <w:r w:rsidR="00AE172A">
          <w:rPr>
            <w:rFonts w:ascii="Times New Roman" w:hAnsi="Times New Roman" w:cs="Times New Roman"/>
            <w:color w:val="000000"/>
          </w:rPr>
          <w:t>followed by</w:t>
        </w:r>
        <w:r w:rsidR="00AE172A" w:rsidRPr="00E35C55">
          <w:rPr>
            <w:rFonts w:ascii="Times New Roman" w:hAnsi="Times New Roman" w:cs="Times New Roman"/>
            <w:color w:val="000000"/>
          </w:rPr>
          <w:t xml:space="preserve"> </w:t>
        </w:r>
      </w:ins>
      <w:r w:rsidR="00A71CC7" w:rsidRPr="00E35C55">
        <w:rPr>
          <w:rFonts w:ascii="Times New Roman" w:hAnsi="Times New Roman" w:cs="Times New Roman"/>
          <w:color w:val="000000"/>
        </w:rPr>
        <w:t>a</w:t>
      </w:r>
      <w:r w:rsidR="00E614B7" w:rsidRPr="00E35C55">
        <w:rPr>
          <w:rFonts w:ascii="Times New Roman" w:hAnsi="Times New Roman" w:cs="Times New Roman"/>
          <w:color w:val="000000"/>
        </w:rPr>
        <w:t xml:space="preserve"> mid-Cryogenian </w:t>
      </w:r>
      <w:r w:rsidR="00A71CC7" w:rsidRPr="00E35C55">
        <w:rPr>
          <w:rFonts w:ascii="Times New Roman" w:hAnsi="Times New Roman" w:cs="Times New Roman"/>
          <w:color w:val="000000"/>
        </w:rPr>
        <w:t xml:space="preserve">rift-drift transition </w:t>
      </w:r>
      <w:r w:rsidR="00E614B7" w:rsidRPr="00E35C55">
        <w:rPr>
          <w:rFonts w:ascii="Times New Roman" w:hAnsi="Times New Roman" w:cs="Times New Roman"/>
          <w:color w:val="000000"/>
        </w:rPr>
        <w:t>to passive-margin deposition</w:t>
      </w:r>
      <w:ins w:id="522" w:author="Anttila  Eliel Simpson" w:date="2024-07-12T14:53:00Z">
        <w:r w:rsidR="00AE172A">
          <w:rPr>
            <w:rFonts w:ascii="Times New Roman" w:hAnsi="Times New Roman" w:cs="Times New Roman"/>
            <w:color w:val="000000"/>
          </w:rPr>
          <w:t>. The passive margin persisted</w:t>
        </w:r>
      </w:ins>
      <w:r w:rsidR="00E614B7" w:rsidRPr="00E35C55">
        <w:rPr>
          <w:rFonts w:ascii="Times New Roman" w:hAnsi="Times New Roman" w:cs="Times New Roman"/>
          <w:color w:val="000000"/>
        </w:rPr>
        <w:t xml:space="preserve"> through the </w:t>
      </w:r>
      <w:r w:rsidR="00A71CC7" w:rsidRPr="00E35C55">
        <w:rPr>
          <w:rFonts w:ascii="Times New Roman" w:hAnsi="Times New Roman" w:cs="Times New Roman"/>
          <w:color w:val="000000"/>
        </w:rPr>
        <w:t>early</w:t>
      </w:r>
      <w:r w:rsidR="00E26006" w:rsidRPr="00E35C55">
        <w:rPr>
          <w:rFonts w:ascii="Times New Roman" w:hAnsi="Times New Roman" w:cs="Times New Roman"/>
          <w:color w:val="000000"/>
        </w:rPr>
        <w:t xml:space="preserve"> </w:t>
      </w:r>
      <w:r w:rsidR="00E614B7" w:rsidRPr="00E35C55">
        <w:rPr>
          <w:rFonts w:ascii="Times New Roman" w:hAnsi="Times New Roman" w:cs="Times New Roman"/>
          <w:color w:val="000000"/>
        </w:rPr>
        <w:t>Ediacaran (</w:t>
      </w:r>
      <w:r w:rsidR="00854AF1">
        <w:rPr>
          <w:rFonts w:ascii="Times New Roman" w:hAnsi="Times New Roman" w:cs="Times New Roman"/>
          <w:color w:val="000000"/>
        </w:rPr>
        <w:t>f</w:t>
      </w:r>
      <w:r w:rsidR="00E614B7" w:rsidRPr="00E35C55">
        <w:rPr>
          <w:rFonts w:ascii="Times New Roman" w:hAnsi="Times New Roman" w:cs="Times New Roman"/>
          <w:color w:val="000000"/>
        </w:rPr>
        <w:t>ig</w:t>
      </w:r>
      <w:r w:rsidR="00E46C47" w:rsidRPr="00E35C55">
        <w:rPr>
          <w:rFonts w:ascii="Times New Roman" w:hAnsi="Times New Roman" w:cs="Times New Roman"/>
          <w:color w:val="000000"/>
        </w:rPr>
        <w:t>.</w:t>
      </w:r>
      <w:r w:rsidR="00E614B7" w:rsidRPr="00E35C55">
        <w:rPr>
          <w:rFonts w:ascii="Times New Roman" w:hAnsi="Times New Roman" w:cs="Times New Roman"/>
          <w:color w:val="000000"/>
        </w:rPr>
        <w:t xml:space="preserve"> </w:t>
      </w:r>
      <w:r w:rsidR="00E46C47" w:rsidRPr="00E35C55">
        <w:rPr>
          <w:rFonts w:ascii="Times New Roman" w:hAnsi="Times New Roman" w:cs="Times New Roman"/>
          <w:color w:val="000000"/>
        </w:rPr>
        <w:t>1</w:t>
      </w:r>
      <w:r w:rsidR="00854AF1">
        <w:rPr>
          <w:rFonts w:ascii="Times New Roman" w:hAnsi="Times New Roman" w:cs="Times New Roman"/>
          <w:color w:val="000000"/>
        </w:rPr>
        <w:t>2</w:t>
      </w:r>
      <w:r w:rsidR="00E46C47" w:rsidRPr="00E35C55">
        <w:rPr>
          <w:rFonts w:ascii="Times New Roman" w:hAnsi="Times New Roman" w:cs="Times New Roman"/>
          <w:color w:val="000000"/>
        </w:rPr>
        <w:t>A</w:t>
      </w:r>
      <w:r w:rsidR="00E614B7" w:rsidRPr="00E35C55">
        <w:rPr>
          <w:rFonts w:ascii="Times New Roman" w:hAnsi="Times New Roman" w:cs="Times New Roman"/>
          <w:color w:val="000000"/>
        </w:rPr>
        <w:t>), as evidenced by a shift towards more gradational changes in formational thickness</w:t>
      </w:r>
      <w:r w:rsidR="00897DBB" w:rsidRPr="00E35C55">
        <w:rPr>
          <w:rFonts w:ascii="Times New Roman" w:hAnsi="Times New Roman" w:cs="Times New Roman"/>
          <w:color w:val="000000"/>
        </w:rPr>
        <w:t xml:space="preserve"> across the basin</w:t>
      </w:r>
      <w:r w:rsidR="00E614B7" w:rsidRPr="00E35C55">
        <w:rPr>
          <w:rFonts w:ascii="Times New Roman" w:hAnsi="Times New Roman" w:cs="Times New Roman"/>
          <w:color w:val="000000"/>
        </w:rPr>
        <w:t xml:space="preserve"> in the </w:t>
      </w:r>
      <w:proofErr w:type="spellStart"/>
      <w:r w:rsidR="00E614B7" w:rsidRPr="00E35C55">
        <w:rPr>
          <w:rFonts w:ascii="Times New Roman" w:hAnsi="Times New Roman" w:cs="Times New Roman"/>
          <w:color w:val="000000"/>
        </w:rPr>
        <w:t>Bakh</w:t>
      </w:r>
      <w:proofErr w:type="spellEnd"/>
      <w:r w:rsidR="00E614B7" w:rsidRPr="00E35C55">
        <w:rPr>
          <w:rFonts w:ascii="Times New Roman" w:hAnsi="Times New Roman" w:cs="Times New Roman"/>
          <w:color w:val="000000"/>
        </w:rPr>
        <w:t xml:space="preserve"> Fm and overlying </w:t>
      </w:r>
      <w:proofErr w:type="spellStart"/>
      <w:r w:rsidR="00806F96" w:rsidRPr="00E35C55">
        <w:rPr>
          <w:rFonts w:ascii="Times New Roman" w:hAnsi="Times New Roman" w:cs="Times New Roman"/>
          <w:color w:val="000000"/>
        </w:rPr>
        <w:t>Khirvesteg</w:t>
      </w:r>
      <w:proofErr w:type="spellEnd"/>
      <w:r w:rsidR="00E614B7" w:rsidRPr="00E35C55">
        <w:rPr>
          <w:rFonts w:ascii="Times New Roman" w:hAnsi="Times New Roman" w:cs="Times New Roman"/>
          <w:color w:val="000000"/>
        </w:rPr>
        <w:t xml:space="preserve"> Fm</w:t>
      </w:r>
      <w:r w:rsidR="00854AF1">
        <w:rPr>
          <w:rFonts w:ascii="Times New Roman" w:hAnsi="Times New Roman" w:cs="Times New Roman"/>
          <w:color w:val="000000"/>
        </w:rPr>
        <w:t xml:space="preserve">. </w:t>
      </w:r>
      <w:r w:rsidR="001E27DA" w:rsidRPr="00E35C55">
        <w:rPr>
          <w:rFonts w:ascii="Times New Roman" w:hAnsi="Times New Roman" w:cs="Times New Roman"/>
          <w:color w:val="000000"/>
        </w:rPr>
        <w:t>The development of a passive margin on the western margin of the TMT is corroborated by a lack of Cryogenian and Ediacaran magmatism</w:t>
      </w:r>
      <w:ins w:id="523" w:author="Anttila  Eliel Simpson" w:date="2024-07-12T14:54:00Z">
        <w:r w:rsidR="00AE172A">
          <w:rPr>
            <w:rFonts w:ascii="Times New Roman" w:hAnsi="Times New Roman" w:cs="Times New Roman"/>
            <w:color w:val="000000"/>
          </w:rPr>
          <w:t>,</w:t>
        </w:r>
      </w:ins>
      <w:r w:rsidR="00A71CC7" w:rsidRPr="00E35C55">
        <w:rPr>
          <w:rFonts w:ascii="Times New Roman" w:hAnsi="Times New Roman" w:cs="Times New Roman"/>
          <w:color w:val="000000"/>
        </w:rPr>
        <w:t xml:space="preserve"> and the</w:t>
      </w:r>
      <w:ins w:id="524" w:author="Anttila  Eliel Simpson" w:date="2024-07-12T14:54:00Z">
        <w:r w:rsidR="00AE172A">
          <w:rPr>
            <w:rFonts w:ascii="Times New Roman" w:hAnsi="Times New Roman" w:cs="Times New Roman"/>
            <w:color w:val="000000"/>
          </w:rPr>
          <w:t xml:space="preserve"> apparent </w:t>
        </w:r>
      </w:ins>
      <w:del w:id="525" w:author="Anttila  Eliel Simpson" w:date="2024-07-12T14:54:00Z">
        <w:r w:rsidR="00A71CC7" w:rsidRPr="00E35C55" w:rsidDel="00AE172A">
          <w:rPr>
            <w:rFonts w:ascii="Times New Roman" w:hAnsi="Times New Roman" w:cs="Times New Roman"/>
            <w:color w:val="000000"/>
          </w:rPr>
          <w:delText xml:space="preserve"> </w:delText>
        </w:r>
      </w:del>
      <w:r w:rsidR="00A71CC7" w:rsidRPr="00E35C55">
        <w:rPr>
          <w:rFonts w:ascii="Times New Roman" w:hAnsi="Times New Roman" w:cs="Times New Roman"/>
          <w:color w:val="000000"/>
        </w:rPr>
        <w:t>exponential decay of tectonic subsidence (</w:t>
      </w:r>
      <w:r w:rsidR="00854AF1">
        <w:rPr>
          <w:rFonts w:ascii="Times New Roman" w:hAnsi="Times New Roman" w:cs="Times New Roman"/>
          <w:color w:val="000000"/>
        </w:rPr>
        <w:t>f</w:t>
      </w:r>
      <w:r w:rsidR="00A71CC7" w:rsidRPr="00E35C55">
        <w:rPr>
          <w:rFonts w:ascii="Times New Roman" w:hAnsi="Times New Roman" w:cs="Times New Roman"/>
          <w:color w:val="000000"/>
        </w:rPr>
        <w:t>ig. 1</w:t>
      </w:r>
      <w:r w:rsidR="00854AF1">
        <w:rPr>
          <w:rFonts w:ascii="Times New Roman" w:hAnsi="Times New Roman" w:cs="Times New Roman"/>
          <w:color w:val="000000"/>
        </w:rPr>
        <w:t>2</w:t>
      </w:r>
      <w:r w:rsidR="00A71CC7" w:rsidRPr="00E35C55">
        <w:rPr>
          <w:rFonts w:ascii="Times New Roman" w:hAnsi="Times New Roman" w:cs="Times New Roman"/>
          <w:color w:val="000000"/>
        </w:rPr>
        <w:t>).</w:t>
      </w:r>
      <w:r w:rsidR="001E27DA" w:rsidRPr="00E35C55">
        <w:rPr>
          <w:rFonts w:ascii="Times New Roman" w:hAnsi="Times New Roman" w:cs="Times New Roman"/>
          <w:color w:val="000000"/>
        </w:rPr>
        <w:t xml:space="preserve"> </w:t>
      </w:r>
    </w:p>
    <w:p w14:paraId="2577DF2E" w14:textId="39CAF279" w:rsidR="00E614B7"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tab/>
      </w:r>
      <w:r w:rsidR="00C1204C" w:rsidRPr="00E35C55">
        <w:rPr>
          <w:rFonts w:ascii="Times New Roman" w:hAnsi="Times New Roman" w:cs="Times New Roman"/>
          <w:i/>
          <w:iCs/>
          <w:color w:val="000000"/>
        </w:rPr>
        <w:t>5.3.2</w:t>
      </w:r>
      <w:r w:rsidR="00C1204C" w:rsidRPr="00E35C55">
        <w:rPr>
          <w:rFonts w:ascii="Times New Roman" w:hAnsi="Times New Roman" w:cs="Times New Roman"/>
          <w:color w:val="000000"/>
        </w:rPr>
        <w:t xml:space="preserve"> </w:t>
      </w:r>
      <w:r w:rsidRPr="00E35C55">
        <w:rPr>
          <w:rFonts w:ascii="Times New Roman" w:hAnsi="Times New Roman" w:cs="Times New Roman"/>
          <w:i/>
          <w:iCs/>
          <w:color w:val="000000"/>
        </w:rPr>
        <w:t xml:space="preserve">Ediacaran hiatus: </w:t>
      </w:r>
      <w:r w:rsidRPr="00E35C55">
        <w:rPr>
          <w:rFonts w:ascii="Times New Roman" w:hAnsi="Times New Roman" w:cs="Times New Roman"/>
          <w:color w:val="000000"/>
        </w:rPr>
        <w:t xml:space="preserve">A </w:t>
      </w:r>
      <w:proofErr w:type="spellStart"/>
      <w:r w:rsidRPr="00E35C55">
        <w:rPr>
          <w:rFonts w:ascii="Times New Roman" w:hAnsi="Times New Roman" w:cs="Times New Roman"/>
          <w:color w:val="000000"/>
        </w:rPr>
        <w:t>basinally</w:t>
      </w:r>
      <w:proofErr w:type="spellEnd"/>
      <w:r w:rsidRPr="00E35C55">
        <w:rPr>
          <w:rFonts w:ascii="Times New Roman" w:hAnsi="Times New Roman" w:cs="Times New Roman"/>
          <w:color w:val="000000"/>
        </w:rPr>
        <w:t>-ubiquitous unconformity surface above basal Ediacaran strata</w:t>
      </w:r>
      <w:r w:rsidR="00897DBB" w:rsidRPr="00E35C55">
        <w:rPr>
          <w:rFonts w:ascii="Times New Roman" w:hAnsi="Times New Roman" w:cs="Times New Roman"/>
          <w:color w:val="000000"/>
        </w:rPr>
        <w:t xml:space="preserve"> (</w:t>
      </w:r>
      <w:r w:rsidR="00854AF1">
        <w:rPr>
          <w:rFonts w:ascii="Times New Roman" w:hAnsi="Times New Roman" w:cs="Times New Roman"/>
          <w:color w:val="000000"/>
        </w:rPr>
        <w:t>f</w:t>
      </w:r>
      <w:r w:rsidR="00897DBB" w:rsidRPr="00E35C55">
        <w:rPr>
          <w:rFonts w:ascii="Times New Roman" w:hAnsi="Times New Roman" w:cs="Times New Roman"/>
          <w:color w:val="000000"/>
        </w:rPr>
        <w:t>ig</w:t>
      </w:r>
      <w:r w:rsidR="00D42740">
        <w:rPr>
          <w:rFonts w:ascii="Times New Roman" w:hAnsi="Times New Roman" w:cs="Times New Roman"/>
          <w:color w:val="000000"/>
        </w:rPr>
        <w:t>s</w:t>
      </w:r>
      <w:r w:rsidR="00897DBB"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D42740">
        <w:rPr>
          <w:rFonts w:ascii="Times New Roman" w:hAnsi="Times New Roman" w:cs="Times New Roman"/>
          <w:color w:val="000000"/>
        </w:rPr>
        <w:t>,</w:t>
      </w:r>
      <w:r w:rsidR="00897DBB" w:rsidRPr="00E35C55">
        <w:rPr>
          <w:rFonts w:ascii="Times New Roman" w:hAnsi="Times New Roman" w:cs="Times New Roman"/>
          <w:color w:val="000000"/>
        </w:rPr>
        <w:t xml:space="preserve"> 1</w:t>
      </w:r>
      <w:r w:rsidR="00854AF1">
        <w:rPr>
          <w:rFonts w:ascii="Times New Roman" w:hAnsi="Times New Roman" w:cs="Times New Roman"/>
          <w:color w:val="000000"/>
        </w:rPr>
        <w:t>1</w:t>
      </w:r>
      <w:r w:rsidR="00897DBB" w:rsidRPr="00E35C55">
        <w:rPr>
          <w:rFonts w:ascii="Times New Roman" w:hAnsi="Times New Roman" w:cs="Times New Roman"/>
          <w:color w:val="000000"/>
        </w:rPr>
        <w:t>A)</w:t>
      </w:r>
      <w:r w:rsidRPr="00E35C55">
        <w:rPr>
          <w:rFonts w:ascii="Times New Roman" w:hAnsi="Times New Roman" w:cs="Times New Roman"/>
          <w:color w:val="000000"/>
        </w:rPr>
        <w:t xml:space="preserve"> across the </w:t>
      </w:r>
      <w:proofErr w:type="spellStart"/>
      <w:r w:rsidR="00B42679" w:rsidRPr="00E35C55">
        <w:rPr>
          <w:rFonts w:ascii="Times New Roman" w:hAnsi="Times New Roman" w:cs="Times New Roman"/>
          <w:color w:val="000000"/>
        </w:rPr>
        <w:t>Khuvsgul</w:t>
      </w:r>
      <w:proofErr w:type="spellEnd"/>
      <w:r w:rsidRPr="00E35C55">
        <w:rPr>
          <w:rFonts w:ascii="Times New Roman" w:hAnsi="Times New Roman" w:cs="Times New Roman"/>
          <w:color w:val="000000"/>
        </w:rPr>
        <w:t xml:space="preserve"> region is potentially </w:t>
      </w:r>
      <w:r w:rsidR="003C20DF" w:rsidRPr="00E35C55">
        <w:rPr>
          <w:rFonts w:ascii="Times New Roman" w:hAnsi="Times New Roman" w:cs="Times New Roman"/>
          <w:color w:val="000000"/>
        </w:rPr>
        <w:t>related to accretion on the eastern margin</w:t>
      </w:r>
      <w:r w:rsidRPr="00E35C55">
        <w:rPr>
          <w:rFonts w:ascii="Times New Roman" w:hAnsi="Times New Roman" w:cs="Times New Roman"/>
          <w:color w:val="000000"/>
        </w:rPr>
        <w:t xml:space="preserve"> o</w:t>
      </w:r>
      <w:r w:rsidR="003C20DF" w:rsidRPr="00E35C55">
        <w:rPr>
          <w:rFonts w:ascii="Times New Roman" w:hAnsi="Times New Roman" w:cs="Times New Roman"/>
          <w:color w:val="000000"/>
        </w:rPr>
        <w:t>f</w:t>
      </w:r>
      <w:r w:rsidRPr="00E35C55">
        <w:rPr>
          <w:rFonts w:ascii="Times New Roman" w:hAnsi="Times New Roman" w:cs="Times New Roman"/>
          <w:color w:val="000000"/>
        </w:rPr>
        <w:t xml:space="preserve"> the TMT.</w:t>
      </w:r>
      <w:r w:rsidR="009A13A2" w:rsidRPr="00E35C55">
        <w:rPr>
          <w:rFonts w:ascii="Times New Roman" w:hAnsi="Times New Roman" w:cs="Times New Roman"/>
          <w:color w:val="000000"/>
        </w:rPr>
        <w:t xml:space="preserve"> An inferred collision is supported by</w:t>
      </w:r>
      <w:r w:rsidRPr="00E35C55">
        <w:rPr>
          <w:rFonts w:ascii="Times New Roman" w:hAnsi="Times New Roman" w:cs="Times New Roman"/>
          <w:color w:val="000000"/>
        </w:rPr>
        <w:t xml:space="preserve"> </w:t>
      </w:r>
      <w:ins w:id="526" w:author="Anttila  Eliel Simpson" w:date="2024-07-12T14:55:00Z">
        <w:r w:rsidR="00AE172A">
          <w:rPr>
            <w:rFonts w:ascii="Times New Roman" w:hAnsi="Times New Roman" w:cs="Times New Roman"/>
            <w:color w:val="000000"/>
          </w:rPr>
          <w:t xml:space="preserve">ca. </w:t>
        </w:r>
      </w:ins>
      <w:del w:id="527" w:author="Anttila  Eliel Simpson" w:date="2024-07-12T14:55:00Z">
        <w:r w:rsidR="00897DBB" w:rsidRPr="00E35C55" w:rsidDel="00AE172A">
          <w:rPr>
            <w:rFonts w:ascii="Times New Roman" w:hAnsi="Times New Roman" w:cs="Times New Roman"/>
            <w:color w:val="000000"/>
          </w:rPr>
          <w:delText>~</w:delText>
        </w:r>
      </w:del>
      <w:r w:rsidRPr="00E35C55">
        <w:rPr>
          <w:rFonts w:ascii="Times New Roman" w:hAnsi="Times New Roman" w:cs="Times New Roman"/>
          <w:color w:val="000000"/>
        </w:rPr>
        <w:t>630-620</w:t>
      </w:r>
      <w:r w:rsidR="003C20DF" w:rsidRPr="00E35C55">
        <w:rPr>
          <w:rFonts w:ascii="Times New Roman" w:hAnsi="Times New Roman" w:cs="Times New Roman"/>
          <w:color w:val="000000"/>
        </w:rPr>
        <w:t xml:space="preserve"> </w:t>
      </w:r>
      <w:r w:rsidRPr="00E35C55">
        <w:rPr>
          <w:rFonts w:ascii="Times New Roman" w:hAnsi="Times New Roman" w:cs="Times New Roman"/>
          <w:color w:val="000000"/>
        </w:rPr>
        <w:t xml:space="preserve">Ma peaks in detrital </w:t>
      </w:r>
      <w:r w:rsidR="009A13A2" w:rsidRPr="00E35C55">
        <w:rPr>
          <w:rFonts w:ascii="Times New Roman" w:hAnsi="Times New Roman" w:cs="Times New Roman"/>
          <w:color w:val="000000"/>
        </w:rPr>
        <w:t xml:space="preserve">zircon </w:t>
      </w:r>
      <w:ins w:id="528" w:author="Anttila  Eliel Simpson" w:date="2024-07-12T14:56:00Z">
        <w:r w:rsidR="00AE172A">
          <w:rPr>
            <w:rFonts w:ascii="Times New Roman" w:hAnsi="Times New Roman" w:cs="Times New Roman"/>
            <w:color w:val="000000"/>
          </w:rPr>
          <w:t xml:space="preserve">age </w:t>
        </w:r>
      </w:ins>
      <w:r w:rsidR="009A13A2" w:rsidRPr="00E35C55">
        <w:rPr>
          <w:rFonts w:ascii="Times New Roman" w:hAnsi="Times New Roman" w:cs="Times New Roman"/>
          <w:color w:val="000000"/>
        </w:rPr>
        <w:t xml:space="preserve">data </w:t>
      </w:r>
      <w:r w:rsidRPr="00E35C55">
        <w:rPr>
          <w:rFonts w:ascii="Times New Roman" w:hAnsi="Times New Roman" w:cs="Times New Roman"/>
          <w:color w:val="000000"/>
        </w:rPr>
        <w:t>from</w:t>
      </w:r>
      <w:r w:rsidR="009A13A2" w:rsidRPr="00E35C55">
        <w:rPr>
          <w:rFonts w:ascii="Times New Roman" w:hAnsi="Times New Roman" w:cs="Times New Roman"/>
          <w:color w:val="000000"/>
        </w:rPr>
        <w:t xml:space="preserve"> </w:t>
      </w:r>
      <w:r w:rsidRPr="00E35C55">
        <w:rPr>
          <w:rFonts w:ascii="Times New Roman" w:hAnsi="Times New Roman" w:cs="Times New Roman"/>
          <w:color w:val="000000"/>
        </w:rPr>
        <w:t xml:space="preserve">the </w:t>
      </w:r>
      <w:proofErr w:type="spellStart"/>
      <w:r w:rsidRPr="00E35C55">
        <w:rPr>
          <w:rFonts w:ascii="Times New Roman" w:hAnsi="Times New Roman" w:cs="Times New Roman"/>
          <w:color w:val="000000"/>
        </w:rPr>
        <w:t>Dzhida</w:t>
      </w:r>
      <w:proofErr w:type="spellEnd"/>
      <w:r w:rsidRPr="00E35C55">
        <w:rPr>
          <w:rFonts w:ascii="Times New Roman" w:hAnsi="Times New Roman" w:cs="Times New Roman"/>
          <w:color w:val="000000"/>
        </w:rPr>
        <w:t xml:space="preserve"> and </w:t>
      </w:r>
      <w:proofErr w:type="spellStart"/>
      <w:r w:rsidRPr="00E35C55">
        <w:rPr>
          <w:rFonts w:ascii="Times New Roman" w:hAnsi="Times New Roman" w:cs="Times New Roman"/>
          <w:color w:val="000000"/>
        </w:rPr>
        <w:t>Hamardavaa</w:t>
      </w:r>
      <w:proofErr w:type="spellEnd"/>
      <w:r w:rsidRPr="00E35C55">
        <w:rPr>
          <w:rFonts w:ascii="Times New Roman" w:hAnsi="Times New Roman" w:cs="Times New Roman"/>
          <w:color w:val="000000"/>
        </w:rPr>
        <w:t xml:space="preserve"> regions (</w:t>
      </w:r>
      <w:proofErr w:type="spellStart"/>
      <w:r w:rsidRPr="00E35C55">
        <w:rPr>
          <w:rFonts w:ascii="Times New Roman" w:hAnsi="Times New Roman" w:cs="Times New Roman"/>
          <w:color w:val="000000"/>
        </w:rPr>
        <w:t>Shkol’nik</w:t>
      </w:r>
      <w:proofErr w:type="spellEnd"/>
      <w:r w:rsidRPr="00E35C55">
        <w:rPr>
          <w:rFonts w:ascii="Times New Roman" w:hAnsi="Times New Roman" w:cs="Times New Roman"/>
          <w:color w:val="000000"/>
        </w:rPr>
        <w:t xml:space="preserve"> et al., 2016; terrane locations shown in </w:t>
      </w:r>
      <w:r w:rsidR="00854AF1">
        <w:rPr>
          <w:rFonts w:ascii="Times New Roman" w:hAnsi="Times New Roman" w:cs="Times New Roman"/>
          <w:color w:val="000000"/>
        </w:rPr>
        <w:t>f</w:t>
      </w:r>
      <w:r w:rsidR="005D4352" w:rsidRPr="00E35C55">
        <w:rPr>
          <w:rFonts w:ascii="Times New Roman" w:hAnsi="Times New Roman" w:cs="Times New Roman"/>
          <w:color w:val="000000"/>
        </w:rPr>
        <w:t>ig.</w:t>
      </w:r>
      <w:r w:rsidRPr="00E35C55">
        <w:rPr>
          <w:rFonts w:ascii="Times New Roman" w:hAnsi="Times New Roman" w:cs="Times New Roman"/>
          <w:color w:val="000000"/>
        </w:rPr>
        <w:t xml:space="preserve"> 1</w:t>
      </w:r>
      <w:r w:rsidR="009A13A2" w:rsidRPr="00E35C55">
        <w:rPr>
          <w:rFonts w:ascii="Times New Roman" w:hAnsi="Times New Roman" w:cs="Times New Roman"/>
          <w:color w:val="000000"/>
        </w:rPr>
        <w:t xml:space="preserve">), which also occur in detrital zircon spectra from younger </w:t>
      </w:r>
      <w:proofErr w:type="spellStart"/>
      <w:r w:rsidR="009A13A2" w:rsidRPr="00E35C55">
        <w:rPr>
          <w:rFonts w:ascii="Times New Roman" w:hAnsi="Times New Roman" w:cs="Times New Roman"/>
          <w:color w:val="000000"/>
        </w:rPr>
        <w:t>Khuvsgul</w:t>
      </w:r>
      <w:proofErr w:type="spellEnd"/>
      <w:r w:rsidR="009A13A2" w:rsidRPr="00E35C55">
        <w:rPr>
          <w:rFonts w:ascii="Times New Roman" w:hAnsi="Times New Roman" w:cs="Times New Roman"/>
          <w:color w:val="000000"/>
        </w:rPr>
        <w:t xml:space="preserve"> Group rocks in the </w:t>
      </w:r>
      <w:proofErr w:type="spellStart"/>
      <w:r w:rsidR="009A13A2" w:rsidRPr="00E35C55">
        <w:rPr>
          <w:rFonts w:ascii="Times New Roman" w:hAnsi="Times New Roman" w:cs="Times New Roman"/>
          <w:color w:val="000000"/>
        </w:rPr>
        <w:t>Khoridol</w:t>
      </w:r>
      <w:proofErr w:type="spellEnd"/>
      <w:r w:rsidR="009A13A2" w:rsidRPr="00E35C55">
        <w:rPr>
          <w:rFonts w:ascii="Times New Roman" w:hAnsi="Times New Roman" w:cs="Times New Roman"/>
          <w:color w:val="000000"/>
        </w:rPr>
        <w:t xml:space="preserve"> </w:t>
      </w:r>
      <w:proofErr w:type="spellStart"/>
      <w:r w:rsidR="009A13A2" w:rsidRPr="00E35C55">
        <w:rPr>
          <w:rFonts w:ascii="Times New Roman" w:hAnsi="Times New Roman" w:cs="Times New Roman"/>
          <w:color w:val="000000"/>
        </w:rPr>
        <w:t>Saridag</w:t>
      </w:r>
      <w:proofErr w:type="spellEnd"/>
      <w:r w:rsidR="009A13A2" w:rsidRPr="00E35C55">
        <w:rPr>
          <w:rFonts w:ascii="Times New Roman" w:hAnsi="Times New Roman" w:cs="Times New Roman"/>
          <w:color w:val="000000"/>
        </w:rPr>
        <w:t xml:space="preserve"> Range (</w:t>
      </w:r>
      <w:r w:rsidR="00854AF1">
        <w:rPr>
          <w:rFonts w:ascii="Times New Roman" w:hAnsi="Times New Roman" w:cs="Times New Roman"/>
          <w:color w:val="000000"/>
        </w:rPr>
        <w:t>f</w:t>
      </w:r>
      <w:r w:rsidR="009A13A2" w:rsidRPr="00E35C55">
        <w:rPr>
          <w:rFonts w:ascii="Times New Roman" w:hAnsi="Times New Roman" w:cs="Times New Roman"/>
          <w:color w:val="000000"/>
        </w:rPr>
        <w:t xml:space="preserve">ig. 9). </w:t>
      </w:r>
      <w:r w:rsidR="00C90D25" w:rsidRPr="00E35C55">
        <w:rPr>
          <w:rFonts w:ascii="Times New Roman" w:hAnsi="Times New Roman" w:cs="Times New Roman"/>
          <w:color w:val="000000"/>
        </w:rPr>
        <w:t>A</w:t>
      </w:r>
      <w:r w:rsidRPr="00E35C55">
        <w:rPr>
          <w:rFonts w:ascii="Times New Roman" w:hAnsi="Times New Roman" w:cs="Times New Roman"/>
          <w:color w:val="000000"/>
        </w:rPr>
        <w:t xml:space="preserve"> similar hiatal surface is observed between the </w:t>
      </w:r>
      <w:proofErr w:type="spellStart"/>
      <w:r w:rsidRPr="00E35C55">
        <w:rPr>
          <w:rFonts w:ascii="Times New Roman" w:hAnsi="Times New Roman" w:cs="Times New Roman"/>
          <w:color w:val="000000"/>
        </w:rPr>
        <w:t>Shuurgat</w:t>
      </w:r>
      <w:proofErr w:type="spellEnd"/>
      <w:r w:rsidRPr="00E35C55">
        <w:rPr>
          <w:rFonts w:ascii="Times New Roman" w:hAnsi="Times New Roman" w:cs="Times New Roman"/>
          <w:color w:val="000000"/>
        </w:rPr>
        <w:t xml:space="preserve"> and </w:t>
      </w:r>
      <w:proofErr w:type="spellStart"/>
      <w:r w:rsidRPr="00E35C55">
        <w:rPr>
          <w:rFonts w:ascii="Times New Roman" w:hAnsi="Times New Roman" w:cs="Times New Roman"/>
          <w:color w:val="000000"/>
        </w:rPr>
        <w:t>Zuune</w:t>
      </w:r>
      <w:proofErr w:type="spellEnd"/>
      <w:r w:rsidRPr="00E35C55">
        <w:rPr>
          <w:rFonts w:ascii="Times New Roman" w:hAnsi="Times New Roman" w:cs="Times New Roman"/>
          <w:color w:val="000000"/>
        </w:rPr>
        <w:t xml:space="preserve"> Arts </w:t>
      </w:r>
      <w:proofErr w:type="spellStart"/>
      <w:r w:rsidR="00742619" w:rsidRPr="00E35C55">
        <w:rPr>
          <w:rFonts w:ascii="Times New Roman" w:hAnsi="Times New Roman" w:cs="Times New Roman"/>
          <w:color w:val="000000"/>
        </w:rPr>
        <w:t>Fm</w:t>
      </w:r>
      <w:r w:rsidRPr="00E35C55">
        <w:rPr>
          <w:rFonts w:ascii="Times New Roman" w:hAnsi="Times New Roman" w:cs="Times New Roman"/>
          <w:color w:val="000000"/>
        </w:rPr>
        <w:t>s</w:t>
      </w:r>
      <w:proofErr w:type="spellEnd"/>
      <w:r w:rsidR="00120C84" w:rsidRPr="00E35C55">
        <w:rPr>
          <w:rFonts w:ascii="Times New Roman" w:hAnsi="Times New Roman" w:cs="Times New Roman"/>
          <w:color w:val="000000"/>
        </w:rPr>
        <w:t>.</w:t>
      </w:r>
      <w:r w:rsidRPr="00E35C55">
        <w:rPr>
          <w:rFonts w:ascii="Times New Roman" w:hAnsi="Times New Roman" w:cs="Times New Roman"/>
          <w:color w:val="000000"/>
        </w:rPr>
        <w:t xml:space="preserve"> of the Tsagaan </w:t>
      </w:r>
      <w:proofErr w:type="spellStart"/>
      <w:r w:rsidRPr="00E35C55">
        <w:rPr>
          <w:rFonts w:ascii="Times New Roman" w:hAnsi="Times New Roman" w:cs="Times New Roman"/>
          <w:color w:val="000000"/>
        </w:rPr>
        <w:t>Oloom</w:t>
      </w:r>
      <w:proofErr w:type="spellEnd"/>
      <w:r w:rsidRPr="00E35C55">
        <w:rPr>
          <w:rFonts w:ascii="Times New Roman" w:hAnsi="Times New Roman" w:cs="Times New Roman"/>
          <w:color w:val="000000"/>
        </w:rPr>
        <w:t xml:space="preserve"> Group (Bold et al., 2016</w:t>
      </w:r>
      <w:r w:rsidR="009F4067">
        <w:rPr>
          <w:rFonts w:ascii="Times New Roman" w:hAnsi="Times New Roman" w:cs="Times New Roman"/>
          <w:color w:val="000000"/>
        </w:rPr>
        <w:t xml:space="preserve">a, </w:t>
      </w:r>
      <w:r w:rsidRPr="00E35C55">
        <w:rPr>
          <w:rFonts w:ascii="Times New Roman" w:hAnsi="Times New Roman" w:cs="Times New Roman"/>
          <w:color w:val="000000"/>
        </w:rPr>
        <w:t>Smith et al., 2016)</w:t>
      </w:r>
      <w:r w:rsidR="00C90D25" w:rsidRPr="00E35C55">
        <w:rPr>
          <w:rFonts w:ascii="Times New Roman" w:hAnsi="Times New Roman" w:cs="Times New Roman"/>
          <w:color w:val="000000"/>
        </w:rPr>
        <w:t xml:space="preserve">, </w:t>
      </w:r>
      <w:r w:rsidR="00C1204C" w:rsidRPr="00E35C55">
        <w:rPr>
          <w:rFonts w:ascii="Times New Roman" w:hAnsi="Times New Roman" w:cs="Times New Roman"/>
          <w:color w:val="000000"/>
        </w:rPr>
        <w:t xml:space="preserve">and is </w:t>
      </w:r>
      <w:r w:rsidR="00C90D25" w:rsidRPr="00E35C55">
        <w:rPr>
          <w:rFonts w:ascii="Times New Roman" w:hAnsi="Times New Roman" w:cs="Times New Roman"/>
          <w:color w:val="000000"/>
        </w:rPr>
        <w:t xml:space="preserve">potentially related to accretion of the </w:t>
      </w:r>
      <w:proofErr w:type="spellStart"/>
      <w:r w:rsidR="00C90D25" w:rsidRPr="00E35C55">
        <w:rPr>
          <w:rFonts w:ascii="Times New Roman" w:hAnsi="Times New Roman" w:cs="Times New Roman"/>
          <w:color w:val="000000"/>
        </w:rPr>
        <w:t>Bayankhongor</w:t>
      </w:r>
      <w:proofErr w:type="spellEnd"/>
      <w:r w:rsidR="00C90D25" w:rsidRPr="00E35C55">
        <w:rPr>
          <w:rFonts w:ascii="Times New Roman" w:hAnsi="Times New Roman" w:cs="Times New Roman"/>
          <w:color w:val="000000"/>
        </w:rPr>
        <w:t xml:space="preserve"> ophiolite</w:t>
      </w:r>
      <w:r w:rsidR="00A71CC7" w:rsidRPr="00E35C55">
        <w:rPr>
          <w:rFonts w:ascii="Times New Roman" w:hAnsi="Times New Roman" w:cs="Times New Roman"/>
          <w:color w:val="000000"/>
        </w:rPr>
        <w:t xml:space="preserve"> to the east</w:t>
      </w:r>
      <w:r w:rsidR="00C90D25" w:rsidRPr="00E35C55">
        <w:rPr>
          <w:rFonts w:ascii="Times New Roman" w:hAnsi="Times New Roman" w:cs="Times New Roman"/>
          <w:color w:val="000000"/>
        </w:rPr>
        <w:t>.</w:t>
      </w:r>
    </w:p>
    <w:p w14:paraId="4A15B2B8" w14:textId="2C71F7E3" w:rsidR="00192C01"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lastRenderedPageBreak/>
        <w:tab/>
      </w:r>
      <w:r w:rsidR="00120C84" w:rsidRPr="00E35C55">
        <w:rPr>
          <w:rFonts w:ascii="Times New Roman" w:hAnsi="Times New Roman" w:cs="Times New Roman"/>
          <w:i/>
          <w:iCs/>
          <w:color w:val="000000"/>
        </w:rPr>
        <w:t>5.3.3</w:t>
      </w:r>
      <w:r w:rsidR="00120C84" w:rsidRPr="00E35C55">
        <w:rPr>
          <w:rFonts w:ascii="Times New Roman" w:hAnsi="Times New Roman" w:cs="Times New Roman"/>
          <w:color w:val="000000"/>
        </w:rPr>
        <w:t xml:space="preserve"> </w:t>
      </w:r>
      <w:r w:rsidR="00AF41C0" w:rsidRPr="00E35C55">
        <w:rPr>
          <w:rFonts w:ascii="Times New Roman" w:hAnsi="Times New Roman" w:cs="Times New Roman"/>
          <w:i/>
          <w:iCs/>
          <w:color w:val="000000"/>
        </w:rPr>
        <w:t xml:space="preserve">A </w:t>
      </w:r>
      <w:r w:rsidR="007F56CF" w:rsidRPr="00E35C55">
        <w:rPr>
          <w:rFonts w:ascii="Times New Roman" w:hAnsi="Times New Roman" w:cs="Times New Roman"/>
          <w:i/>
          <w:iCs/>
          <w:color w:val="000000"/>
        </w:rPr>
        <w:t xml:space="preserve">Cambrian </w:t>
      </w:r>
      <w:proofErr w:type="spellStart"/>
      <w:r w:rsidR="00AF41C0" w:rsidRPr="00E35C55">
        <w:rPr>
          <w:rFonts w:ascii="Times New Roman" w:hAnsi="Times New Roman" w:cs="Times New Roman"/>
          <w:i/>
          <w:iCs/>
          <w:color w:val="000000"/>
        </w:rPr>
        <w:t>phosphogenic</w:t>
      </w:r>
      <w:proofErr w:type="spellEnd"/>
      <w:r w:rsidR="00AF41C0" w:rsidRPr="00E35C55">
        <w:rPr>
          <w:rFonts w:ascii="Times New Roman" w:hAnsi="Times New Roman" w:cs="Times New Roman"/>
          <w:i/>
          <w:iCs/>
          <w:color w:val="000000"/>
        </w:rPr>
        <w:t xml:space="preserve"> pro-foreland</w:t>
      </w:r>
      <w:r w:rsidRPr="00E35C55">
        <w:rPr>
          <w:rFonts w:ascii="Times New Roman" w:hAnsi="Times New Roman" w:cs="Times New Roman"/>
          <w:i/>
          <w:iCs/>
          <w:color w:val="000000"/>
        </w:rPr>
        <w:t xml:space="preserve"> basin:</w:t>
      </w:r>
      <w:r w:rsidRPr="00E35C55">
        <w:rPr>
          <w:rFonts w:ascii="Times New Roman" w:hAnsi="Times New Roman" w:cs="Times New Roman"/>
          <w:color w:val="000000"/>
        </w:rPr>
        <w:t xml:space="preserve"> Above the Ediacaran unconformity surface, phosphatic strata of the basal </w:t>
      </w:r>
      <w:proofErr w:type="spellStart"/>
      <w:r w:rsidRPr="00E35C55">
        <w:rPr>
          <w:rFonts w:ascii="Times New Roman" w:hAnsi="Times New Roman" w:cs="Times New Roman"/>
          <w:color w:val="000000"/>
        </w:rPr>
        <w:t>Kheseen</w:t>
      </w:r>
      <w:proofErr w:type="spellEnd"/>
      <w:r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Pr="00E35C55">
        <w:rPr>
          <w:rFonts w:ascii="Times New Roman" w:hAnsi="Times New Roman" w:cs="Times New Roman"/>
          <w:color w:val="000000"/>
        </w:rPr>
        <w:t xml:space="preserve"> were deposited into </w:t>
      </w:r>
      <w:r w:rsidR="00AF41C0" w:rsidRPr="00E35C55">
        <w:rPr>
          <w:rFonts w:ascii="Times New Roman" w:hAnsi="Times New Roman" w:cs="Times New Roman"/>
          <w:color w:val="000000"/>
        </w:rPr>
        <w:t xml:space="preserve">a </w:t>
      </w:r>
      <w:r w:rsidR="002763B8" w:rsidRPr="00E35C55">
        <w:rPr>
          <w:rFonts w:ascii="Times New Roman" w:hAnsi="Times New Roman" w:cs="Times New Roman"/>
          <w:color w:val="000000"/>
        </w:rPr>
        <w:t xml:space="preserve">nascent </w:t>
      </w:r>
      <w:r w:rsidRPr="00E35C55">
        <w:rPr>
          <w:rFonts w:ascii="Times New Roman" w:hAnsi="Times New Roman" w:cs="Times New Roman"/>
          <w:color w:val="000000"/>
        </w:rPr>
        <w:t xml:space="preserve">foreland basin associated with collision of </w:t>
      </w:r>
      <w:r w:rsidR="00AF41C0" w:rsidRPr="00E35C55">
        <w:rPr>
          <w:rFonts w:ascii="Times New Roman" w:hAnsi="Times New Roman" w:cs="Times New Roman"/>
          <w:color w:val="000000"/>
        </w:rPr>
        <w:t xml:space="preserve">the </w:t>
      </w:r>
      <w:proofErr w:type="spellStart"/>
      <w:r w:rsidR="009E1BCA" w:rsidRPr="00E35C55">
        <w:rPr>
          <w:rFonts w:ascii="Times New Roman" w:hAnsi="Times New Roman" w:cs="Times New Roman"/>
          <w:color w:val="000000"/>
        </w:rPr>
        <w:t>Agardag</w:t>
      </w:r>
      <w:proofErr w:type="spellEnd"/>
      <w:r w:rsidR="009E1BCA" w:rsidRPr="00E35C55">
        <w:rPr>
          <w:rFonts w:ascii="Times New Roman" w:hAnsi="Times New Roman" w:cs="Times New Roman"/>
          <w:color w:val="000000"/>
        </w:rPr>
        <w:t xml:space="preserve"> </w:t>
      </w:r>
      <w:r w:rsidR="001C5679" w:rsidRPr="00E35C55">
        <w:rPr>
          <w:rFonts w:ascii="Times New Roman" w:hAnsi="Times New Roman" w:cs="Times New Roman"/>
          <w:color w:val="000000"/>
        </w:rPr>
        <w:t>A</w:t>
      </w:r>
      <w:r w:rsidRPr="00E35C55">
        <w:rPr>
          <w:rFonts w:ascii="Times New Roman" w:hAnsi="Times New Roman" w:cs="Times New Roman"/>
          <w:color w:val="000000"/>
        </w:rPr>
        <w:t xml:space="preserve">rc </w:t>
      </w:r>
      <w:r w:rsidR="00716AFB" w:rsidRPr="00E35C55">
        <w:rPr>
          <w:rFonts w:ascii="Times New Roman" w:hAnsi="Times New Roman" w:cs="Times New Roman"/>
          <w:color w:val="000000"/>
        </w:rPr>
        <w:t xml:space="preserve">above a west-dipping subduction zone </w:t>
      </w:r>
      <w:r w:rsidRPr="00E35C55">
        <w:rPr>
          <w:rFonts w:ascii="Times New Roman" w:hAnsi="Times New Roman" w:cs="Times New Roman"/>
          <w:color w:val="000000"/>
        </w:rPr>
        <w:t>along the western margin of the TMT</w:t>
      </w:r>
      <w:r w:rsidR="00D77A33" w:rsidRPr="00E35C55">
        <w:rPr>
          <w:rFonts w:ascii="Times New Roman" w:hAnsi="Times New Roman" w:cs="Times New Roman"/>
          <w:color w:val="000000"/>
        </w:rPr>
        <w:t xml:space="preserve"> </w:t>
      </w:r>
      <w:r w:rsidRPr="00E35C55">
        <w:rPr>
          <w:rFonts w:ascii="Times New Roman" w:hAnsi="Times New Roman" w:cs="Times New Roman"/>
          <w:color w:val="000000"/>
        </w:rPr>
        <w:t>(</w:t>
      </w:r>
      <w:r w:rsidR="00854AF1">
        <w:rPr>
          <w:rFonts w:ascii="Times New Roman" w:hAnsi="Times New Roman" w:cs="Times New Roman"/>
          <w:color w:val="000000"/>
        </w:rPr>
        <w:t>f</w:t>
      </w:r>
      <w:r w:rsidR="005D4352" w:rsidRPr="00E35C55">
        <w:rPr>
          <w:rFonts w:ascii="Times New Roman" w:hAnsi="Times New Roman" w:cs="Times New Roman"/>
          <w:color w:val="000000"/>
        </w:rPr>
        <w:t>ig.</w:t>
      </w:r>
      <w:r w:rsidRPr="00E35C55">
        <w:rPr>
          <w:rFonts w:ascii="Times New Roman" w:hAnsi="Times New Roman" w:cs="Times New Roman"/>
          <w:color w:val="000000"/>
        </w:rPr>
        <w:t xml:space="preserve"> </w:t>
      </w:r>
      <w:r w:rsidR="00E46C47" w:rsidRPr="00E35C55">
        <w:rPr>
          <w:rFonts w:ascii="Times New Roman" w:hAnsi="Times New Roman" w:cs="Times New Roman"/>
          <w:color w:val="000000"/>
        </w:rPr>
        <w:t>1</w:t>
      </w:r>
      <w:r w:rsidR="00854AF1">
        <w:rPr>
          <w:rFonts w:ascii="Times New Roman" w:hAnsi="Times New Roman" w:cs="Times New Roman"/>
          <w:color w:val="000000"/>
        </w:rPr>
        <w:t>2B</w:t>
      </w:r>
      <w:r w:rsidR="00C90D25" w:rsidRPr="00E35C55">
        <w:rPr>
          <w:rFonts w:ascii="Times New Roman" w:hAnsi="Times New Roman" w:cs="Times New Roman"/>
          <w:color w:val="000000"/>
        </w:rPr>
        <w:t xml:space="preserve">). </w:t>
      </w:r>
      <w:r w:rsidR="00DD593D" w:rsidRPr="00E35C55">
        <w:rPr>
          <w:rFonts w:ascii="Times New Roman" w:hAnsi="Times New Roman" w:cs="Times New Roman"/>
          <w:color w:val="000000"/>
        </w:rPr>
        <w:t>In the developing pro-foreland, l</w:t>
      </w:r>
      <w:r w:rsidR="002763B8" w:rsidRPr="00E35C55">
        <w:rPr>
          <w:rFonts w:ascii="Times New Roman" w:hAnsi="Times New Roman" w:cs="Times New Roman"/>
          <w:color w:val="000000"/>
        </w:rPr>
        <w:t xml:space="preserve">ocalized zones of primary </w:t>
      </w:r>
      <w:proofErr w:type="spellStart"/>
      <w:r w:rsidR="002763B8" w:rsidRPr="00E35C55">
        <w:rPr>
          <w:rFonts w:ascii="Times New Roman" w:hAnsi="Times New Roman" w:cs="Times New Roman"/>
          <w:color w:val="000000"/>
        </w:rPr>
        <w:t>phosphogenesis</w:t>
      </w:r>
      <w:proofErr w:type="spellEnd"/>
      <w:r w:rsidRPr="00E35C55">
        <w:rPr>
          <w:rFonts w:ascii="Times New Roman" w:hAnsi="Times New Roman" w:cs="Times New Roman"/>
          <w:color w:val="000000"/>
        </w:rPr>
        <w:t xml:space="preserve"> experienced </w:t>
      </w:r>
      <w:r w:rsidR="002763B8" w:rsidRPr="00E35C55">
        <w:rPr>
          <w:rFonts w:ascii="Times New Roman" w:hAnsi="Times New Roman" w:cs="Times New Roman"/>
          <w:color w:val="000000"/>
        </w:rPr>
        <w:t xml:space="preserve">uplift </w:t>
      </w:r>
      <w:r w:rsidRPr="00E35C55">
        <w:rPr>
          <w:rFonts w:ascii="Times New Roman" w:hAnsi="Times New Roman" w:cs="Times New Roman"/>
          <w:color w:val="000000"/>
        </w:rPr>
        <w:t xml:space="preserve">and reworking, which </w:t>
      </w:r>
      <w:r w:rsidR="009E1BCA" w:rsidRPr="00E35C55">
        <w:rPr>
          <w:rFonts w:ascii="Times New Roman" w:hAnsi="Times New Roman" w:cs="Times New Roman"/>
          <w:color w:val="000000"/>
        </w:rPr>
        <w:t xml:space="preserve">we attribute to </w:t>
      </w:r>
      <w:r w:rsidRPr="00E35C55">
        <w:rPr>
          <w:rFonts w:ascii="Times New Roman" w:hAnsi="Times New Roman" w:cs="Times New Roman"/>
          <w:color w:val="000000"/>
        </w:rPr>
        <w:t>forebulge migration.</w:t>
      </w:r>
      <w:r w:rsidR="001E27DA" w:rsidRPr="00E35C55">
        <w:rPr>
          <w:rFonts w:ascii="Times New Roman" w:hAnsi="Times New Roman" w:cs="Times New Roman"/>
          <w:color w:val="000000"/>
        </w:rPr>
        <w:t xml:space="preserve"> Specifically, condensed primary </w:t>
      </w:r>
      <w:proofErr w:type="spellStart"/>
      <w:r w:rsidR="001E27DA" w:rsidRPr="00E35C55">
        <w:rPr>
          <w:rFonts w:ascii="Times New Roman" w:hAnsi="Times New Roman" w:cs="Times New Roman"/>
          <w:color w:val="000000"/>
        </w:rPr>
        <w:t>phosphogenic</w:t>
      </w:r>
      <w:proofErr w:type="spellEnd"/>
      <w:r w:rsidR="001E27DA" w:rsidRPr="00E35C55">
        <w:rPr>
          <w:rFonts w:ascii="Times New Roman" w:hAnsi="Times New Roman" w:cs="Times New Roman"/>
          <w:color w:val="000000"/>
        </w:rPr>
        <w:t xml:space="preserve"> zones on a </w:t>
      </w:r>
      <w:proofErr w:type="spellStart"/>
      <w:r w:rsidR="001E27DA" w:rsidRPr="00E35C55">
        <w:rPr>
          <w:rFonts w:ascii="Times New Roman" w:hAnsi="Times New Roman" w:cs="Times New Roman"/>
          <w:color w:val="000000"/>
        </w:rPr>
        <w:t>paleotop</w:t>
      </w:r>
      <w:r w:rsidR="00B655CF" w:rsidRPr="00E35C55">
        <w:rPr>
          <w:rFonts w:ascii="Times New Roman" w:hAnsi="Times New Roman" w:cs="Times New Roman"/>
          <w:color w:val="000000"/>
        </w:rPr>
        <w:t>o</w:t>
      </w:r>
      <w:r w:rsidR="001E27DA" w:rsidRPr="00E35C55">
        <w:rPr>
          <w:rFonts w:ascii="Times New Roman" w:hAnsi="Times New Roman" w:cs="Times New Roman"/>
          <w:color w:val="000000"/>
        </w:rPr>
        <w:t>graphic</w:t>
      </w:r>
      <w:proofErr w:type="spellEnd"/>
      <w:r w:rsidR="001E27DA" w:rsidRPr="00E35C55">
        <w:rPr>
          <w:rFonts w:ascii="Times New Roman" w:hAnsi="Times New Roman" w:cs="Times New Roman"/>
          <w:color w:val="000000"/>
        </w:rPr>
        <w:t xml:space="preserve"> high centered in the easternmost </w:t>
      </w:r>
      <w:proofErr w:type="spellStart"/>
      <w:r w:rsidR="001E27DA" w:rsidRPr="00E35C55">
        <w:rPr>
          <w:rFonts w:ascii="Times New Roman" w:hAnsi="Times New Roman" w:cs="Times New Roman"/>
          <w:color w:val="000000"/>
        </w:rPr>
        <w:t>Khoridol</w:t>
      </w:r>
      <w:proofErr w:type="spellEnd"/>
      <w:r w:rsidR="001E27DA" w:rsidRPr="00E35C55">
        <w:rPr>
          <w:rFonts w:ascii="Times New Roman" w:hAnsi="Times New Roman" w:cs="Times New Roman"/>
          <w:color w:val="000000"/>
        </w:rPr>
        <w:t xml:space="preserve"> </w:t>
      </w:r>
      <w:proofErr w:type="spellStart"/>
      <w:r w:rsidR="001E27DA" w:rsidRPr="00E35C55">
        <w:rPr>
          <w:rFonts w:ascii="Times New Roman" w:hAnsi="Times New Roman" w:cs="Times New Roman"/>
          <w:color w:val="000000"/>
        </w:rPr>
        <w:t>Saridag</w:t>
      </w:r>
      <w:proofErr w:type="spellEnd"/>
      <w:r w:rsidR="001E27DA" w:rsidRPr="00E35C55">
        <w:rPr>
          <w:rFonts w:ascii="Times New Roman" w:hAnsi="Times New Roman" w:cs="Times New Roman"/>
          <w:color w:val="000000"/>
        </w:rPr>
        <w:t xml:space="preserve"> Range likely sourced phosphatic and siliceous </w:t>
      </w:r>
      <w:proofErr w:type="spellStart"/>
      <w:r w:rsidR="001E27DA" w:rsidRPr="00E35C55">
        <w:rPr>
          <w:rFonts w:ascii="Times New Roman" w:hAnsi="Times New Roman" w:cs="Times New Roman"/>
          <w:color w:val="000000"/>
        </w:rPr>
        <w:t>allochems</w:t>
      </w:r>
      <w:proofErr w:type="spellEnd"/>
      <w:r w:rsidR="001E27DA" w:rsidRPr="00E35C55">
        <w:rPr>
          <w:rFonts w:ascii="Times New Roman" w:hAnsi="Times New Roman" w:cs="Times New Roman"/>
          <w:color w:val="000000"/>
        </w:rPr>
        <w:t xml:space="preserve"> that were redeposited in </w:t>
      </w:r>
      <w:r w:rsidR="00192C01" w:rsidRPr="00E35C55">
        <w:rPr>
          <w:rFonts w:ascii="Times New Roman" w:hAnsi="Times New Roman" w:cs="Times New Roman"/>
          <w:color w:val="000000"/>
        </w:rPr>
        <w:t xml:space="preserve">allodapic </w:t>
      </w:r>
      <w:proofErr w:type="spellStart"/>
      <w:r w:rsidR="00192C01" w:rsidRPr="00E35C55">
        <w:rPr>
          <w:rFonts w:ascii="Times New Roman" w:hAnsi="Times New Roman" w:cs="Times New Roman"/>
          <w:color w:val="000000"/>
        </w:rPr>
        <w:t>grainstones</w:t>
      </w:r>
      <w:proofErr w:type="spellEnd"/>
      <w:r w:rsidR="00192C01" w:rsidRPr="00E35C55">
        <w:rPr>
          <w:rFonts w:ascii="Times New Roman" w:hAnsi="Times New Roman" w:cs="Times New Roman"/>
          <w:color w:val="000000"/>
        </w:rPr>
        <w:t xml:space="preserve"> to the </w:t>
      </w:r>
      <w:r w:rsidR="009E1BCA" w:rsidRPr="00E35C55">
        <w:rPr>
          <w:rFonts w:ascii="Times New Roman" w:hAnsi="Times New Roman" w:cs="Times New Roman"/>
          <w:color w:val="000000"/>
        </w:rPr>
        <w:t>south and west</w:t>
      </w:r>
      <w:r w:rsidR="00192C01" w:rsidRPr="00E35C55">
        <w:rPr>
          <w:rFonts w:ascii="Times New Roman" w:hAnsi="Times New Roman" w:cs="Times New Roman"/>
          <w:color w:val="000000"/>
        </w:rPr>
        <w:t xml:space="preserve"> </w:t>
      </w:r>
      <w:r w:rsidR="00854AF1" w:rsidRPr="00E35C55">
        <w:rPr>
          <w:rFonts w:ascii="Times New Roman" w:hAnsi="Times New Roman" w:cs="Times New Roman"/>
          <w:color w:val="000000"/>
        </w:rPr>
        <w:t>(</w:t>
      </w:r>
      <w:r w:rsidR="00854AF1">
        <w:rPr>
          <w:rFonts w:ascii="Times New Roman" w:hAnsi="Times New Roman" w:cs="Times New Roman"/>
          <w:color w:val="000000"/>
        </w:rPr>
        <w:t>f</w:t>
      </w:r>
      <w:r w:rsidR="00854AF1" w:rsidRPr="00E35C55">
        <w:rPr>
          <w:rFonts w:ascii="Times New Roman" w:hAnsi="Times New Roman" w:cs="Times New Roman"/>
          <w:color w:val="000000"/>
        </w:rPr>
        <w:t>ig</w:t>
      </w:r>
      <w:r w:rsidR="00854AF1">
        <w:rPr>
          <w:rFonts w:ascii="Times New Roman" w:hAnsi="Times New Roman" w:cs="Times New Roman"/>
          <w:color w:val="000000"/>
        </w:rPr>
        <w:t>s</w:t>
      </w:r>
      <w:r w:rsidR="00854AF1"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854AF1" w:rsidRPr="00E35C55">
        <w:rPr>
          <w:rFonts w:ascii="Times New Roman" w:hAnsi="Times New Roman" w:cs="Times New Roman"/>
          <w:color w:val="000000"/>
        </w:rPr>
        <w:t>1</w:t>
      </w:r>
      <w:r w:rsidR="00854AF1">
        <w:rPr>
          <w:rFonts w:ascii="Times New Roman" w:hAnsi="Times New Roman" w:cs="Times New Roman"/>
          <w:color w:val="000000"/>
        </w:rPr>
        <w:t>3</w:t>
      </w:r>
      <w:r w:rsidR="00854AF1" w:rsidRPr="00E35C55">
        <w:rPr>
          <w:rFonts w:ascii="Times New Roman" w:hAnsi="Times New Roman" w:cs="Times New Roman"/>
          <w:color w:val="000000"/>
        </w:rPr>
        <w:t>)</w:t>
      </w:r>
      <w:r w:rsidR="00854AF1">
        <w:rPr>
          <w:rFonts w:ascii="Times New Roman" w:hAnsi="Times New Roman" w:cs="Times New Roman"/>
          <w:color w:val="000000"/>
        </w:rPr>
        <w:t>.</w:t>
      </w:r>
      <w:r w:rsidR="001D7D4F" w:rsidRPr="00E35C55">
        <w:rPr>
          <w:rFonts w:ascii="Times New Roman" w:hAnsi="Times New Roman" w:cs="Times New Roman"/>
          <w:color w:val="000000"/>
        </w:rPr>
        <w:t xml:space="preserve">The up-section decrease in phosphatic </w:t>
      </w:r>
      <w:proofErr w:type="spellStart"/>
      <w:r w:rsidR="001D7D4F" w:rsidRPr="00E35C55">
        <w:rPr>
          <w:rFonts w:ascii="Times New Roman" w:hAnsi="Times New Roman" w:cs="Times New Roman"/>
          <w:color w:val="000000"/>
        </w:rPr>
        <w:t>allochem</w:t>
      </w:r>
      <w:proofErr w:type="spellEnd"/>
      <w:r w:rsidR="001D7D4F" w:rsidRPr="00E35C55">
        <w:rPr>
          <w:rFonts w:ascii="Times New Roman" w:hAnsi="Times New Roman" w:cs="Times New Roman"/>
          <w:color w:val="000000"/>
        </w:rPr>
        <w:t xml:space="preserve"> frequency</w:t>
      </w:r>
      <w:r w:rsidR="00DD593D" w:rsidRPr="00E35C55">
        <w:rPr>
          <w:rFonts w:ascii="Times New Roman" w:hAnsi="Times New Roman" w:cs="Times New Roman"/>
          <w:color w:val="000000"/>
        </w:rPr>
        <w:t xml:space="preserve"> in the </w:t>
      </w:r>
      <w:proofErr w:type="spellStart"/>
      <w:r w:rsidR="00DD593D" w:rsidRPr="00E35C55">
        <w:rPr>
          <w:rFonts w:ascii="Times New Roman" w:hAnsi="Times New Roman" w:cs="Times New Roman"/>
          <w:color w:val="000000"/>
        </w:rPr>
        <w:t>Kheseen</w:t>
      </w:r>
      <w:proofErr w:type="spellEnd"/>
      <w:r w:rsidR="00DD593D" w:rsidRPr="00E35C55">
        <w:rPr>
          <w:rFonts w:ascii="Times New Roman" w:hAnsi="Times New Roman" w:cs="Times New Roman"/>
          <w:color w:val="000000"/>
        </w:rPr>
        <w:t xml:space="preserve"> Fm</w:t>
      </w:r>
      <w:r w:rsidR="001D7D4F" w:rsidRPr="00E35C55">
        <w:rPr>
          <w:rFonts w:ascii="Times New Roman" w:hAnsi="Times New Roman" w:cs="Times New Roman"/>
          <w:color w:val="000000"/>
        </w:rPr>
        <w:t xml:space="preserve">, as well as an overall trend towards deeper facies associations, </w:t>
      </w:r>
      <w:r w:rsidR="00DD593D" w:rsidRPr="00E35C55">
        <w:rPr>
          <w:rFonts w:ascii="Times New Roman" w:hAnsi="Times New Roman" w:cs="Times New Roman"/>
          <w:color w:val="000000"/>
        </w:rPr>
        <w:t>suggests the onset of rapid subsidence</w:t>
      </w:r>
      <w:r w:rsidR="001E56F2" w:rsidRPr="00E35C55">
        <w:rPr>
          <w:rFonts w:ascii="Times New Roman" w:hAnsi="Times New Roman" w:cs="Times New Roman"/>
          <w:color w:val="000000"/>
        </w:rPr>
        <w:t xml:space="preserve"> a</w:t>
      </w:r>
      <w:r w:rsidR="00C947D6" w:rsidRPr="00E35C55">
        <w:rPr>
          <w:rFonts w:ascii="Times New Roman" w:hAnsi="Times New Roman" w:cs="Times New Roman"/>
          <w:color w:val="000000"/>
        </w:rPr>
        <w:t xml:space="preserve">ssociated with a developing foredeep, before an abrupt transition to coarse clastic </w:t>
      </w:r>
      <w:proofErr w:type="spellStart"/>
      <w:r w:rsidR="00C947D6" w:rsidRPr="00E35C55">
        <w:rPr>
          <w:rFonts w:ascii="Times New Roman" w:hAnsi="Times New Roman" w:cs="Times New Roman"/>
          <w:color w:val="000000"/>
        </w:rPr>
        <w:t>debrites</w:t>
      </w:r>
      <w:proofErr w:type="spellEnd"/>
      <w:r w:rsidR="00C947D6" w:rsidRPr="00E35C55">
        <w:rPr>
          <w:rFonts w:ascii="Times New Roman" w:hAnsi="Times New Roman" w:cs="Times New Roman"/>
          <w:color w:val="000000"/>
        </w:rPr>
        <w:t xml:space="preserve"> observed in section EAGC1905 at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Gol (</w:t>
      </w:r>
      <w:r w:rsidR="00854AF1">
        <w:rPr>
          <w:rFonts w:ascii="Times New Roman" w:hAnsi="Times New Roman" w:cs="Times New Roman"/>
          <w:color w:val="000000"/>
        </w:rPr>
        <w:t>f</w:t>
      </w:r>
      <w:r w:rsidR="00C947D6" w:rsidRPr="00E35C55">
        <w:rPr>
          <w:rFonts w:ascii="Times New Roman" w:hAnsi="Times New Roman" w:cs="Times New Roman"/>
          <w:color w:val="000000"/>
        </w:rPr>
        <w:t xml:space="preserve">igs. 3, </w:t>
      </w:r>
      <w:r w:rsidR="00854AF1">
        <w:rPr>
          <w:rFonts w:ascii="Times New Roman" w:hAnsi="Times New Roman" w:cs="Times New Roman"/>
          <w:color w:val="000000"/>
        </w:rPr>
        <w:t>5E</w:t>
      </w:r>
      <w:r w:rsidR="00C947D6"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C947D6" w:rsidRPr="00E35C55">
        <w:rPr>
          <w:rFonts w:ascii="Times New Roman" w:hAnsi="Times New Roman" w:cs="Times New Roman"/>
          <w:color w:val="000000"/>
        </w:rPr>
        <w:t xml:space="preserve">), and massive chert horizons elsewhere in the basin. We suggest that the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Gol </w:t>
      </w:r>
      <w:proofErr w:type="spellStart"/>
      <w:r w:rsidR="00C947D6" w:rsidRPr="00E35C55">
        <w:rPr>
          <w:rFonts w:ascii="Times New Roman" w:hAnsi="Times New Roman" w:cs="Times New Roman"/>
          <w:color w:val="000000"/>
        </w:rPr>
        <w:t>debrites</w:t>
      </w:r>
      <w:proofErr w:type="spellEnd"/>
      <w:r w:rsidR="00C947D6" w:rsidRPr="00E35C55">
        <w:rPr>
          <w:rFonts w:ascii="Times New Roman" w:hAnsi="Times New Roman" w:cs="Times New Roman"/>
          <w:color w:val="000000"/>
        </w:rPr>
        <w:t xml:space="preserve"> are a </w:t>
      </w:r>
      <w:proofErr w:type="spellStart"/>
      <w:r w:rsidR="00C947D6" w:rsidRPr="00E35C55">
        <w:rPr>
          <w:rFonts w:ascii="Times New Roman" w:hAnsi="Times New Roman" w:cs="Times New Roman"/>
          <w:color w:val="000000"/>
        </w:rPr>
        <w:t>wildflysch</w:t>
      </w:r>
      <w:proofErr w:type="spellEnd"/>
      <w:r w:rsidR="001E56F2" w:rsidRPr="00E35C55">
        <w:rPr>
          <w:rFonts w:ascii="Times New Roman" w:hAnsi="Times New Roman" w:cs="Times New Roman"/>
          <w:color w:val="000000"/>
        </w:rPr>
        <w:t xml:space="preserve"> </w:t>
      </w:r>
      <w:r w:rsidR="00C947D6" w:rsidRPr="00E35C55">
        <w:rPr>
          <w:rFonts w:ascii="Times New Roman" w:hAnsi="Times New Roman" w:cs="Times New Roman"/>
          <w:color w:val="000000"/>
        </w:rPr>
        <w:t xml:space="preserve">associated with the inversion of the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pro-foreland</w:t>
      </w:r>
      <w:r w:rsidR="00DD593D" w:rsidRPr="00E35C55">
        <w:rPr>
          <w:rFonts w:ascii="Times New Roman" w:hAnsi="Times New Roman" w:cs="Times New Roman"/>
          <w:color w:val="000000"/>
        </w:rPr>
        <w:t xml:space="preserve"> during the terminal collision of the </w:t>
      </w:r>
      <w:proofErr w:type="spellStart"/>
      <w:r w:rsidR="00DD593D" w:rsidRPr="00E35C55">
        <w:rPr>
          <w:rFonts w:ascii="Times New Roman" w:hAnsi="Times New Roman" w:cs="Times New Roman"/>
          <w:color w:val="000000"/>
        </w:rPr>
        <w:t>Agardag</w:t>
      </w:r>
      <w:proofErr w:type="spellEnd"/>
      <w:r w:rsidR="00DD593D" w:rsidRPr="00E35C55">
        <w:rPr>
          <w:rFonts w:ascii="Times New Roman" w:hAnsi="Times New Roman" w:cs="Times New Roman"/>
          <w:color w:val="000000"/>
        </w:rPr>
        <w:t xml:space="preserve"> arc (</w:t>
      </w:r>
      <w:r w:rsidR="00854AF1">
        <w:rPr>
          <w:rFonts w:ascii="Times New Roman" w:hAnsi="Times New Roman" w:cs="Times New Roman"/>
          <w:color w:val="000000"/>
        </w:rPr>
        <w:t>f</w:t>
      </w:r>
      <w:r w:rsidR="00DD593D" w:rsidRPr="00E35C55">
        <w:rPr>
          <w:rFonts w:ascii="Times New Roman" w:hAnsi="Times New Roman" w:cs="Times New Roman"/>
          <w:color w:val="000000"/>
        </w:rPr>
        <w:t>ig. 1</w:t>
      </w:r>
      <w:r w:rsidR="00854AF1">
        <w:rPr>
          <w:rFonts w:ascii="Times New Roman" w:hAnsi="Times New Roman" w:cs="Times New Roman"/>
          <w:color w:val="000000"/>
        </w:rPr>
        <w:t>2</w:t>
      </w:r>
      <w:r w:rsidR="00DD593D" w:rsidRPr="00E35C55">
        <w:rPr>
          <w:rFonts w:ascii="Times New Roman" w:hAnsi="Times New Roman" w:cs="Times New Roman"/>
          <w:color w:val="000000"/>
        </w:rPr>
        <w:t>C</w:t>
      </w:r>
      <w:r w:rsidR="00854AF1">
        <w:rPr>
          <w:rFonts w:ascii="Times New Roman" w:hAnsi="Times New Roman" w:cs="Times New Roman"/>
          <w:color w:val="000000"/>
        </w:rPr>
        <w:t>,</w:t>
      </w:r>
      <w:ins w:id="529" w:author="Anttila  Eliel Simpson" w:date="2024-07-12T15:03:00Z">
        <w:r w:rsidR="00661373">
          <w:rPr>
            <w:rFonts w:ascii="Times New Roman" w:hAnsi="Times New Roman" w:cs="Times New Roman"/>
            <w:color w:val="000000"/>
          </w:rPr>
          <w:t xml:space="preserve"> </w:t>
        </w:r>
      </w:ins>
      <w:r w:rsidR="00854AF1">
        <w:rPr>
          <w:rFonts w:ascii="Times New Roman" w:hAnsi="Times New Roman" w:cs="Times New Roman"/>
          <w:color w:val="000000"/>
        </w:rPr>
        <w:t>D</w:t>
      </w:r>
      <w:r w:rsidR="00DD593D" w:rsidRPr="00E35C55">
        <w:rPr>
          <w:rFonts w:ascii="Times New Roman" w:hAnsi="Times New Roman" w:cs="Times New Roman"/>
          <w:color w:val="000000"/>
        </w:rPr>
        <w:t xml:space="preserve">). As such, the </w:t>
      </w:r>
      <w:proofErr w:type="spellStart"/>
      <w:r w:rsidR="00DD593D" w:rsidRPr="00E35C55">
        <w:rPr>
          <w:rFonts w:ascii="Times New Roman" w:hAnsi="Times New Roman" w:cs="Times New Roman"/>
          <w:color w:val="000000"/>
        </w:rPr>
        <w:t>debrites</w:t>
      </w:r>
      <w:proofErr w:type="spellEnd"/>
      <w:r w:rsidR="00DD593D" w:rsidRPr="00E35C55">
        <w:rPr>
          <w:rFonts w:ascii="Times New Roman" w:hAnsi="Times New Roman" w:cs="Times New Roman"/>
          <w:color w:val="000000"/>
        </w:rPr>
        <w:t xml:space="preserve">, </w:t>
      </w:r>
      <w:r w:rsidR="00DD593D" w:rsidRPr="00D42740">
        <w:rPr>
          <w:rFonts w:ascii="Times New Roman" w:hAnsi="Times New Roman" w:cs="Times New Roman"/>
          <w:color w:val="000000"/>
          <w:u w:color="000000"/>
        </w:rPr>
        <w:t>which have a maximum depositional age of 525.19 ± 1.30 Ma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 xml:space="preserve">ig. </w:t>
      </w:r>
      <w:r w:rsidR="00854AF1">
        <w:rPr>
          <w:rFonts w:ascii="Times New Roman" w:hAnsi="Times New Roman" w:cs="Times New Roman"/>
          <w:color w:val="000000"/>
          <w:u w:color="000000"/>
        </w:rPr>
        <w:t>9</w:t>
      </w:r>
      <w:r w:rsidR="00DD593D" w:rsidRPr="00D42740">
        <w:rPr>
          <w:rFonts w:ascii="Times New Roman" w:hAnsi="Times New Roman" w:cs="Times New Roman"/>
          <w:color w:val="000000"/>
          <w:u w:color="000000"/>
        </w:rPr>
        <w:t xml:space="preserve">), </w:t>
      </w:r>
      <w:r w:rsidR="0067687D" w:rsidRPr="00D42740">
        <w:rPr>
          <w:rFonts w:ascii="Times New Roman" w:hAnsi="Times New Roman" w:cs="Times New Roman"/>
          <w:color w:val="000000"/>
          <w:u w:color="000000"/>
        </w:rPr>
        <w:t xml:space="preserve">are </w:t>
      </w:r>
      <w:r w:rsidR="00DD593D" w:rsidRPr="00D42740">
        <w:rPr>
          <w:rFonts w:ascii="Times New Roman" w:hAnsi="Times New Roman" w:cs="Times New Roman"/>
          <w:color w:val="000000"/>
          <w:u w:color="000000"/>
        </w:rPr>
        <w:t xml:space="preserve">potentially </w:t>
      </w:r>
      <w:r w:rsidR="00D77A33" w:rsidRPr="00D42740">
        <w:rPr>
          <w:rFonts w:ascii="Times New Roman" w:hAnsi="Times New Roman" w:cs="Times New Roman"/>
          <w:color w:val="000000"/>
          <w:u w:color="000000"/>
        </w:rPr>
        <w:t>associated with a</w:t>
      </w:r>
      <w:r w:rsidR="00DD593D" w:rsidRPr="00D42740">
        <w:rPr>
          <w:rFonts w:ascii="Times New Roman" w:hAnsi="Times New Roman" w:cs="Times New Roman"/>
          <w:color w:val="000000"/>
          <w:u w:color="000000"/>
        </w:rPr>
        <w:t xml:space="preserve"> significant depositional hiatus</w:t>
      </w:r>
      <w:r w:rsidR="0067687D" w:rsidRPr="00D42740">
        <w:rPr>
          <w:rFonts w:ascii="Times New Roman" w:hAnsi="Times New Roman" w:cs="Times New Roman"/>
          <w:color w:val="000000"/>
          <w:u w:color="000000"/>
        </w:rPr>
        <w:t xml:space="preserve"> or erosional unconformity </w:t>
      </w:r>
      <w:r w:rsidR="00DD593D" w:rsidRPr="00D42740">
        <w:rPr>
          <w:rFonts w:ascii="Times New Roman" w:hAnsi="Times New Roman" w:cs="Times New Roman"/>
          <w:color w:val="000000"/>
          <w:u w:color="000000"/>
        </w:rPr>
        <w:t>and may be temporally</w:t>
      </w:r>
      <w:r w:rsidR="001E56F2" w:rsidRPr="00D42740">
        <w:rPr>
          <w:rFonts w:ascii="Times New Roman" w:hAnsi="Times New Roman" w:cs="Times New Roman"/>
          <w:color w:val="000000"/>
          <w:u w:color="000000"/>
        </w:rPr>
        <w:t xml:space="preserve"> isolated</w:t>
      </w:r>
      <w:r w:rsidR="00DD593D" w:rsidRPr="00D42740">
        <w:rPr>
          <w:rFonts w:ascii="Times New Roman" w:hAnsi="Times New Roman" w:cs="Times New Roman"/>
          <w:color w:val="000000"/>
          <w:u w:color="000000"/>
        </w:rPr>
        <w:t xml:space="preserve"> from the underlying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Fm phosphorites. </w:t>
      </w:r>
    </w:p>
    <w:p w14:paraId="2332E1F9" w14:textId="3F074999" w:rsidR="009C7868" w:rsidRPr="00D42740" w:rsidRDefault="00716AFB"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rPr>
        <w:t>C</w:t>
      </w:r>
      <w:r w:rsidR="000C798B" w:rsidRPr="00E35C55">
        <w:rPr>
          <w:rFonts w:ascii="Times New Roman" w:hAnsi="Times New Roman" w:cs="Times New Roman"/>
          <w:color w:val="000000"/>
        </w:rPr>
        <w:t>omparison</w:t>
      </w:r>
      <w:r w:rsidR="00667E50" w:rsidRPr="00E35C55">
        <w:rPr>
          <w:rFonts w:ascii="Times New Roman" w:hAnsi="Times New Roman" w:cs="Times New Roman"/>
          <w:color w:val="000000"/>
        </w:rPr>
        <w:t xml:space="preserve"> of</w:t>
      </w:r>
      <w:r w:rsidR="00A10557" w:rsidRPr="00E35C55">
        <w:rPr>
          <w:rFonts w:ascii="Times New Roman" w:hAnsi="Times New Roman" w:cs="Times New Roman"/>
          <w:color w:val="000000"/>
        </w:rPr>
        <w:t xml:space="preserve"> </w:t>
      </w:r>
      <w:r w:rsidR="00A10557" w:rsidRPr="00D42740">
        <w:rPr>
          <w:rFonts w:ascii="Times New Roman" w:hAnsi="Times New Roman" w:cs="Times New Roman"/>
          <w:color w:val="000000"/>
          <w:u w:color="000000"/>
        </w:rPr>
        <w:t>δ</w:t>
      </w:r>
      <w:r w:rsidR="00A10557" w:rsidRPr="00E35C55">
        <w:rPr>
          <w:rFonts w:ascii="Times New Roman" w:hAnsi="Times New Roman" w:cs="Times New Roman"/>
          <w:color w:val="000000"/>
          <w:u w:color="000000"/>
          <w:vertAlign w:val="superscript"/>
        </w:rPr>
        <w:t>13</w:t>
      </w:r>
      <w:r w:rsidR="00A10557" w:rsidRPr="00D42740">
        <w:rPr>
          <w:rFonts w:ascii="Times New Roman" w:hAnsi="Times New Roman" w:cs="Times New Roman"/>
          <w:color w:val="000000"/>
          <w:u w:color="000000"/>
        </w:rPr>
        <w:t xml:space="preserve">C data from </w:t>
      </w:r>
      <w:r w:rsidR="005C0871" w:rsidRPr="00D42740">
        <w:rPr>
          <w:rFonts w:ascii="Times New Roman" w:hAnsi="Times New Roman" w:cs="Times New Roman"/>
          <w:color w:val="000000"/>
          <w:u w:color="000000"/>
        </w:rPr>
        <w:t xml:space="preserve">the </w:t>
      </w:r>
      <w:r w:rsidR="00192C01" w:rsidRPr="00D42740">
        <w:rPr>
          <w:rFonts w:ascii="Times New Roman" w:hAnsi="Times New Roman" w:cs="Times New Roman"/>
          <w:color w:val="000000"/>
          <w:u w:color="000000"/>
        </w:rPr>
        <w:t xml:space="preserve">lower </w:t>
      </w:r>
      <w:r w:rsidR="005C0871" w:rsidRPr="00E35C55">
        <w:rPr>
          <w:rFonts w:ascii="Times New Roman" w:hAnsi="Times New Roman" w:cs="Times New Roman"/>
          <w:color w:val="000000"/>
        </w:rPr>
        <w:t xml:space="preserve">interval </w:t>
      </w:r>
      <w:r w:rsidR="000C798B" w:rsidRPr="00E35C55">
        <w:rPr>
          <w:rFonts w:ascii="Times New Roman" w:hAnsi="Times New Roman" w:cs="Times New Roman"/>
          <w:color w:val="000000"/>
        </w:rPr>
        <w:t xml:space="preserve">of the </w:t>
      </w:r>
      <w:proofErr w:type="spellStart"/>
      <w:r w:rsidR="000C798B" w:rsidRPr="00E35C55">
        <w:rPr>
          <w:rFonts w:ascii="Times New Roman" w:hAnsi="Times New Roman" w:cs="Times New Roman"/>
          <w:color w:val="000000"/>
        </w:rPr>
        <w:t>Kheseen</w:t>
      </w:r>
      <w:proofErr w:type="spellEnd"/>
      <w:r w:rsidR="000C798B"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5C0871" w:rsidRPr="00E35C55">
        <w:rPr>
          <w:rFonts w:ascii="Times New Roman" w:hAnsi="Times New Roman" w:cs="Times New Roman"/>
          <w:color w:val="000000"/>
        </w:rPr>
        <w:t xml:space="preserve"> (</w:t>
      </w:r>
      <w:r w:rsidR="00854AF1">
        <w:rPr>
          <w:rFonts w:ascii="Times New Roman" w:hAnsi="Times New Roman" w:cs="Times New Roman"/>
          <w:color w:val="000000"/>
        </w:rPr>
        <w:t>f</w:t>
      </w:r>
      <w:r w:rsidR="005C0871" w:rsidRPr="00E35C55">
        <w:rPr>
          <w:rFonts w:ascii="Times New Roman" w:hAnsi="Times New Roman" w:cs="Times New Roman"/>
          <w:color w:val="000000"/>
        </w:rPr>
        <w:t>ig. 1</w:t>
      </w:r>
      <w:r w:rsidR="00854AF1">
        <w:rPr>
          <w:rFonts w:ascii="Times New Roman" w:hAnsi="Times New Roman" w:cs="Times New Roman"/>
          <w:color w:val="000000"/>
        </w:rPr>
        <w:t>1</w:t>
      </w:r>
      <w:r w:rsidR="005C0871" w:rsidRPr="00E35C55">
        <w:rPr>
          <w:rFonts w:ascii="Times New Roman" w:hAnsi="Times New Roman" w:cs="Times New Roman"/>
          <w:color w:val="000000"/>
        </w:rPr>
        <w:t>A)</w:t>
      </w:r>
      <w:r w:rsidR="00667E50" w:rsidRPr="00E35C55">
        <w:rPr>
          <w:rFonts w:ascii="Times New Roman" w:hAnsi="Times New Roman" w:cs="Times New Roman"/>
          <w:color w:val="000000"/>
        </w:rPr>
        <w:t xml:space="preserve"> with compiled global </w:t>
      </w:r>
      <w:r w:rsidR="00667E50" w:rsidRPr="00D42740">
        <w:rPr>
          <w:rFonts w:ascii="Times New Roman" w:hAnsi="Times New Roman" w:cs="Times New Roman"/>
          <w:color w:val="000000"/>
          <w:u w:color="000000"/>
        </w:rPr>
        <w:t>δ</w:t>
      </w:r>
      <w:r w:rsidR="00667E50" w:rsidRPr="00E35C55">
        <w:rPr>
          <w:rFonts w:ascii="Times New Roman" w:hAnsi="Times New Roman" w:cs="Times New Roman"/>
          <w:color w:val="000000"/>
          <w:u w:color="000000"/>
          <w:vertAlign w:val="superscript"/>
        </w:rPr>
        <w:t>13</w:t>
      </w:r>
      <w:r w:rsidR="00667E50" w:rsidRPr="00D42740">
        <w:rPr>
          <w:rFonts w:ascii="Times New Roman" w:hAnsi="Times New Roman" w:cs="Times New Roman"/>
          <w:color w:val="000000"/>
          <w:u w:color="000000"/>
        </w:rPr>
        <w:t>C records (</w:t>
      </w:r>
      <w:r w:rsidR="00854AF1">
        <w:rPr>
          <w:rFonts w:ascii="Times New Roman" w:hAnsi="Times New Roman" w:cs="Times New Roman"/>
          <w:color w:val="000000"/>
          <w:u w:color="000000"/>
        </w:rPr>
        <w:t>f</w:t>
      </w:r>
      <w:r w:rsidR="005D4352" w:rsidRPr="00D42740">
        <w:rPr>
          <w:rFonts w:ascii="Times New Roman" w:hAnsi="Times New Roman" w:cs="Times New Roman"/>
          <w:color w:val="000000"/>
          <w:u w:color="000000"/>
        </w:rPr>
        <w:t>ig.</w:t>
      </w:r>
      <w:r w:rsidR="00667E50" w:rsidRPr="00D42740">
        <w:rPr>
          <w:rFonts w:ascii="Times New Roman" w:hAnsi="Times New Roman" w:cs="Times New Roman"/>
          <w:color w:val="000000"/>
          <w:u w:color="000000"/>
        </w:rPr>
        <w:t xml:space="preserve"> </w:t>
      </w:r>
      <w:r w:rsidR="00E46C47" w:rsidRPr="00D42740">
        <w:rPr>
          <w:rFonts w:ascii="Times New Roman" w:hAnsi="Times New Roman" w:cs="Times New Roman"/>
          <w:color w:val="000000"/>
          <w:u w:color="000000"/>
        </w:rPr>
        <w:t>1</w:t>
      </w:r>
      <w:r w:rsidR="00854AF1">
        <w:rPr>
          <w:rFonts w:ascii="Times New Roman" w:hAnsi="Times New Roman" w:cs="Times New Roman"/>
          <w:color w:val="000000"/>
          <w:u w:color="000000"/>
        </w:rPr>
        <w:t>1</w:t>
      </w:r>
      <w:r w:rsidR="005C0871" w:rsidRPr="00D42740">
        <w:rPr>
          <w:rFonts w:ascii="Times New Roman" w:hAnsi="Times New Roman" w:cs="Times New Roman"/>
          <w:color w:val="000000"/>
          <w:u w:color="000000"/>
        </w:rPr>
        <w:t>B</w:t>
      </w:r>
      <w:r w:rsidR="00667E50" w:rsidRPr="00D42740">
        <w:rPr>
          <w:rFonts w:ascii="Times New Roman" w:hAnsi="Times New Roman" w:cs="Times New Roman"/>
          <w:color w:val="000000"/>
          <w:u w:color="000000"/>
        </w:rPr>
        <w:t xml:space="preserve">) </w:t>
      </w:r>
      <w:r w:rsidR="00667E50" w:rsidRPr="00E35C55">
        <w:rPr>
          <w:rFonts w:ascii="Times New Roman" w:hAnsi="Times New Roman" w:cs="Times New Roman"/>
          <w:color w:val="000000"/>
        </w:rPr>
        <w:t xml:space="preserve">provides </w:t>
      </w:r>
      <w:r w:rsidR="009C7868" w:rsidRPr="00E35C55">
        <w:rPr>
          <w:rFonts w:ascii="Times New Roman" w:hAnsi="Times New Roman" w:cs="Times New Roman"/>
          <w:color w:val="000000"/>
        </w:rPr>
        <w:t>an end-membe</w:t>
      </w:r>
      <w:r w:rsidR="0067687D" w:rsidRPr="00E35C55">
        <w:rPr>
          <w:rFonts w:ascii="Times New Roman" w:hAnsi="Times New Roman" w:cs="Times New Roman"/>
          <w:color w:val="000000"/>
        </w:rPr>
        <w:t xml:space="preserve">r age model for </w:t>
      </w:r>
      <w:r w:rsidR="00E00D9B" w:rsidRPr="00E35C55">
        <w:rPr>
          <w:rFonts w:ascii="Times New Roman" w:hAnsi="Times New Roman" w:cs="Times New Roman"/>
          <w:color w:val="000000"/>
        </w:rPr>
        <w:t xml:space="preserve">the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Fm.</w:t>
      </w:r>
      <w:r w:rsidR="00E00D9B" w:rsidRPr="00D42740">
        <w:rPr>
          <w:rFonts w:ascii="Times New Roman" w:hAnsi="Times New Roman" w:cs="Times New Roman"/>
          <w:color w:val="000000"/>
          <w:u w:color="000000"/>
        </w:rPr>
        <w:t xml:space="preserve"> </w:t>
      </w:r>
      <w:r w:rsidR="009C7868" w:rsidRPr="00D42740">
        <w:rPr>
          <w:rFonts w:ascii="Times New Roman" w:hAnsi="Times New Roman" w:cs="Times New Roman"/>
          <w:color w:val="000000"/>
          <w:u w:color="000000"/>
        </w:rPr>
        <w:t>This</w:t>
      </w:r>
      <w:r w:rsidR="009C7868" w:rsidRPr="00E35C55">
        <w:rPr>
          <w:rFonts w:ascii="Times New Roman" w:hAnsi="Times New Roman" w:cs="Times New Roman"/>
          <w:color w:val="000000"/>
        </w:rPr>
        <w:t xml:space="preserve"> </w:t>
      </w:r>
      <w:r w:rsidR="00DD593D" w:rsidRPr="00E35C55">
        <w:rPr>
          <w:rFonts w:ascii="Times New Roman" w:hAnsi="Times New Roman" w:cs="Times New Roman"/>
          <w:color w:val="000000"/>
        </w:rPr>
        <w:t>model</w:t>
      </w:r>
      <w:r w:rsidR="00E00D9B" w:rsidRPr="00E35C55">
        <w:rPr>
          <w:rFonts w:ascii="Times New Roman" w:hAnsi="Times New Roman" w:cs="Times New Roman"/>
          <w:color w:val="000000"/>
        </w:rPr>
        <w:t xml:space="preserve"> assumes significant </w:t>
      </w:r>
      <w:r w:rsidR="00D77A33" w:rsidRPr="00E35C55">
        <w:rPr>
          <w:rFonts w:ascii="Times New Roman" w:hAnsi="Times New Roman" w:cs="Times New Roman"/>
          <w:color w:val="000000"/>
        </w:rPr>
        <w:t xml:space="preserve">depositional </w:t>
      </w:r>
      <w:r w:rsidR="00E00D9B" w:rsidRPr="00E35C55">
        <w:rPr>
          <w:rFonts w:ascii="Times New Roman" w:hAnsi="Times New Roman" w:cs="Times New Roman"/>
          <w:color w:val="000000"/>
        </w:rPr>
        <w:t>hiatus</w:t>
      </w:r>
      <w:r w:rsidR="009C7868" w:rsidRPr="00E35C55">
        <w:rPr>
          <w:rFonts w:ascii="Times New Roman" w:hAnsi="Times New Roman" w:cs="Times New Roman"/>
          <w:color w:val="000000"/>
        </w:rPr>
        <w:t xml:space="preserve"> or erosional unconformity</w:t>
      </w:r>
      <w:r w:rsidR="00E00D9B" w:rsidRPr="00E35C55">
        <w:rPr>
          <w:rFonts w:ascii="Times New Roman" w:hAnsi="Times New Roman" w:cs="Times New Roman"/>
          <w:color w:val="000000"/>
        </w:rPr>
        <w:t xml:space="preserve"> between the upper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Fm </w:t>
      </w:r>
      <w:r w:rsidR="009C7868" w:rsidRPr="00E35C55">
        <w:rPr>
          <w:rFonts w:ascii="Times New Roman" w:hAnsi="Times New Roman" w:cs="Times New Roman"/>
          <w:color w:val="000000"/>
        </w:rPr>
        <w:t xml:space="preserve">phosphatic </w:t>
      </w:r>
      <w:r w:rsidR="00E00D9B" w:rsidRPr="00E35C55">
        <w:rPr>
          <w:rFonts w:ascii="Times New Roman" w:hAnsi="Times New Roman" w:cs="Times New Roman"/>
          <w:color w:val="000000"/>
        </w:rPr>
        <w:t xml:space="preserve">carbonates and the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Gol </w:t>
      </w:r>
      <w:proofErr w:type="spellStart"/>
      <w:proofErr w:type="gramStart"/>
      <w:r w:rsidR="00E00D9B" w:rsidRPr="00E35C55">
        <w:rPr>
          <w:rFonts w:ascii="Times New Roman" w:hAnsi="Times New Roman" w:cs="Times New Roman"/>
          <w:color w:val="000000"/>
        </w:rPr>
        <w:t>debrites</w:t>
      </w:r>
      <w:proofErr w:type="spellEnd"/>
      <w:r w:rsidR="00E00D9B" w:rsidRPr="00E35C55">
        <w:rPr>
          <w:rFonts w:ascii="Times New Roman" w:hAnsi="Times New Roman" w:cs="Times New Roman"/>
          <w:color w:val="000000"/>
        </w:rPr>
        <w:t>, and</w:t>
      </w:r>
      <w:proofErr w:type="gramEnd"/>
      <w:r w:rsidR="00E00D9B" w:rsidRPr="00E35C55">
        <w:rPr>
          <w:rFonts w:ascii="Times New Roman" w:hAnsi="Times New Roman" w:cs="Times New Roman"/>
          <w:color w:val="000000"/>
        </w:rPr>
        <w:t xml:space="preserve"> </w:t>
      </w:r>
      <w:r w:rsidR="00DD593D" w:rsidRPr="00E35C55">
        <w:rPr>
          <w:rFonts w:ascii="Times New Roman" w:hAnsi="Times New Roman" w:cs="Times New Roman"/>
          <w:color w:val="000000"/>
        </w:rPr>
        <w:t xml:space="preserve">draws an equivalency between a decrease in median </w:t>
      </w:r>
      <w:r w:rsidR="00DD593D" w:rsidRPr="00D42740">
        <w:rPr>
          <w:rFonts w:ascii="Times New Roman" w:hAnsi="Times New Roman" w:cs="Times New Roman"/>
          <w:color w:val="000000"/>
          <w:u w:color="000000"/>
        </w:rPr>
        <w:t>δ</w:t>
      </w:r>
      <w:r w:rsidR="00DD593D" w:rsidRPr="00E35C55">
        <w:rPr>
          <w:rFonts w:ascii="Times New Roman" w:hAnsi="Times New Roman" w:cs="Times New Roman"/>
          <w:color w:val="000000"/>
          <w:u w:color="000000"/>
          <w:vertAlign w:val="superscript"/>
        </w:rPr>
        <w:t>13</w:t>
      </w:r>
      <w:r w:rsidR="00DD593D" w:rsidRPr="00D42740">
        <w:rPr>
          <w:rFonts w:ascii="Times New Roman" w:hAnsi="Times New Roman" w:cs="Times New Roman"/>
          <w:color w:val="000000"/>
          <w:u w:color="000000"/>
        </w:rPr>
        <w:t xml:space="preserve">C values in the basal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Fm, from approximately +3‰ to -4‰, with a similar decrease following Excursion 1p into the basal Cambrian carbon isotope excursion (BACE;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ig. 1</w:t>
      </w:r>
      <w:r w:rsidR="00854AF1">
        <w:rPr>
          <w:rFonts w:ascii="Times New Roman" w:hAnsi="Times New Roman" w:cs="Times New Roman"/>
          <w:color w:val="000000"/>
          <w:u w:color="000000"/>
        </w:rPr>
        <w:t>1</w:t>
      </w:r>
      <w:r w:rsidR="00DD593D" w:rsidRPr="00D42740">
        <w:rPr>
          <w:rFonts w:ascii="Times New Roman" w:hAnsi="Times New Roman" w:cs="Times New Roman"/>
          <w:color w:val="000000"/>
          <w:u w:color="000000"/>
        </w:rPr>
        <w:t xml:space="preserve">B). </w:t>
      </w:r>
      <w:r w:rsidR="009C7868" w:rsidRPr="00D42740">
        <w:rPr>
          <w:rFonts w:ascii="Times New Roman" w:hAnsi="Times New Roman" w:cs="Times New Roman"/>
          <w:color w:val="000000"/>
          <w:u w:color="000000"/>
        </w:rPr>
        <w:t>The</w:t>
      </w:r>
      <w:r w:rsidR="00DD593D" w:rsidRPr="00D42740">
        <w:rPr>
          <w:rFonts w:ascii="Times New Roman" w:hAnsi="Times New Roman" w:cs="Times New Roman"/>
          <w:color w:val="000000"/>
          <w:u w:color="000000"/>
        </w:rPr>
        <w:t xml:space="preserve">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phosphorites are </w:t>
      </w:r>
      <w:r w:rsidR="00DE2B01" w:rsidRPr="00D42740">
        <w:rPr>
          <w:rFonts w:ascii="Times New Roman" w:hAnsi="Times New Roman" w:cs="Times New Roman"/>
          <w:color w:val="000000"/>
          <w:u w:color="000000"/>
        </w:rPr>
        <w:t xml:space="preserve">broadly </w:t>
      </w:r>
      <w:r w:rsidR="009C7868" w:rsidRPr="00D42740">
        <w:rPr>
          <w:rFonts w:ascii="Times New Roman" w:hAnsi="Times New Roman" w:cs="Times New Roman"/>
          <w:color w:val="000000"/>
          <w:u w:color="000000"/>
        </w:rPr>
        <w:t>temporally</w:t>
      </w:r>
      <w:r w:rsidR="00DD593D" w:rsidRPr="00D42740">
        <w:rPr>
          <w:rFonts w:ascii="Times New Roman" w:hAnsi="Times New Roman" w:cs="Times New Roman"/>
          <w:color w:val="000000"/>
          <w:u w:color="000000"/>
        </w:rPr>
        <w:t xml:space="preserve"> equivalent to phosphatic strata of the </w:t>
      </w:r>
      <w:proofErr w:type="spellStart"/>
      <w:r w:rsidR="00DD593D" w:rsidRPr="00D42740">
        <w:rPr>
          <w:rFonts w:ascii="Times New Roman" w:hAnsi="Times New Roman" w:cs="Times New Roman"/>
          <w:color w:val="000000"/>
          <w:u w:color="000000"/>
        </w:rPr>
        <w:t>Zuun</w:t>
      </w:r>
      <w:proofErr w:type="spellEnd"/>
      <w:r w:rsidR="00DD593D" w:rsidRPr="00D42740">
        <w:rPr>
          <w:rFonts w:ascii="Times New Roman" w:hAnsi="Times New Roman" w:cs="Times New Roman"/>
          <w:color w:val="000000"/>
          <w:u w:color="000000"/>
        </w:rPr>
        <w:t xml:space="preserve">-Arts </w:t>
      </w:r>
      <w:r w:rsidR="005C01C8" w:rsidRPr="00D42740">
        <w:rPr>
          <w:rFonts w:ascii="Times New Roman" w:hAnsi="Times New Roman" w:cs="Times New Roman"/>
          <w:color w:val="000000"/>
          <w:u w:color="000000"/>
        </w:rPr>
        <w:t xml:space="preserve">Fm and BG2 </w:t>
      </w:r>
      <w:r w:rsidR="001E56F2" w:rsidRPr="00D42740">
        <w:rPr>
          <w:rFonts w:ascii="Times New Roman" w:hAnsi="Times New Roman" w:cs="Times New Roman"/>
          <w:color w:val="000000"/>
          <w:u w:color="000000"/>
        </w:rPr>
        <w:t xml:space="preserve">Mb </w:t>
      </w:r>
      <w:r w:rsidR="005C01C8" w:rsidRPr="00D42740">
        <w:rPr>
          <w:rFonts w:ascii="Times New Roman" w:hAnsi="Times New Roman" w:cs="Times New Roman"/>
          <w:color w:val="000000"/>
          <w:u w:color="000000"/>
        </w:rPr>
        <w:t xml:space="preserve">of the Bayan Gol </w:t>
      </w:r>
      <w:r w:rsidR="00DD593D" w:rsidRPr="00D42740">
        <w:rPr>
          <w:rFonts w:ascii="Times New Roman" w:hAnsi="Times New Roman" w:cs="Times New Roman"/>
          <w:color w:val="000000"/>
          <w:u w:color="000000"/>
        </w:rPr>
        <w:t>Fm</w:t>
      </w:r>
      <w:r w:rsidR="005C01C8" w:rsidRPr="00D42740">
        <w:rPr>
          <w:rFonts w:ascii="Times New Roman" w:hAnsi="Times New Roman" w:cs="Times New Roman"/>
          <w:color w:val="000000"/>
          <w:u w:color="000000"/>
        </w:rPr>
        <w:t xml:space="preserve"> </w:t>
      </w:r>
      <w:r w:rsidR="00DD593D" w:rsidRPr="00D42740">
        <w:rPr>
          <w:rFonts w:ascii="Times New Roman" w:hAnsi="Times New Roman" w:cs="Times New Roman"/>
          <w:color w:val="000000"/>
          <w:u w:color="000000"/>
        </w:rPr>
        <w:t xml:space="preserve">of the </w:t>
      </w:r>
      <w:proofErr w:type="spellStart"/>
      <w:r w:rsidR="00DD593D" w:rsidRPr="00D42740">
        <w:rPr>
          <w:rFonts w:ascii="Times New Roman" w:hAnsi="Times New Roman" w:cs="Times New Roman"/>
          <w:color w:val="000000"/>
          <w:u w:color="000000"/>
        </w:rPr>
        <w:t>Zavkhan</w:t>
      </w:r>
      <w:proofErr w:type="spellEnd"/>
      <w:r w:rsidR="00DD593D" w:rsidRPr="00D42740">
        <w:rPr>
          <w:rFonts w:ascii="Times New Roman" w:hAnsi="Times New Roman" w:cs="Times New Roman"/>
          <w:color w:val="000000"/>
          <w:u w:color="000000"/>
        </w:rPr>
        <w:t xml:space="preserve"> Terrane (Smith et al., 201</w:t>
      </w:r>
      <w:r w:rsidR="001C5111">
        <w:rPr>
          <w:rFonts w:ascii="Times New Roman" w:hAnsi="Times New Roman" w:cs="Times New Roman"/>
          <w:color w:val="000000"/>
          <w:u w:color="000000"/>
        </w:rPr>
        <w:t>6</w:t>
      </w:r>
      <w:r w:rsidR="00DD593D" w:rsidRPr="00D42740">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ig</w:t>
      </w:r>
      <w:r w:rsidR="00854AF1">
        <w:rPr>
          <w:rFonts w:ascii="Times New Roman" w:hAnsi="Times New Roman" w:cs="Times New Roman"/>
          <w:color w:val="000000"/>
          <w:u w:color="000000"/>
        </w:rPr>
        <w:t xml:space="preserve">. </w:t>
      </w:r>
      <w:r w:rsidR="00DD593D" w:rsidRPr="00D42740">
        <w:rPr>
          <w:rFonts w:ascii="Times New Roman" w:hAnsi="Times New Roman" w:cs="Times New Roman"/>
          <w:color w:val="000000"/>
          <w:u w:color="000000"/>
        </w:rPr>
        <w:t>1</w:t>
      </w:r>
      <w:r w:rsidR="00854AF1">
        <w:rPr>
          <w:rFonts w:ascii="Times New Roman" w:hAnsi="Times New Roman" w:cs="Times New Roman"/>
          <w:color w:val="000000"/>
          <w:u w:color="000000"/>
        </w:rPr>
        <w:t>1</w:t>
      </w:r>
      <w:r w:rsidR="00DD593D" w:rsidRPr="00D42740">
        <w:rPr>
          <w:rFonts w:ascii="Times New Roman" w:hAnsi="Times New Roman" w:cs="Times New Roman"/>
          <w:color w:val="000000"/>
          <w:u w:color="000000"/>
        </w:rPr>
        <w:t xml:space="preserve">C), </w:t>
      </w:r>
      <w:r w:rsidR="005C01C8" w:rsidRPr="00D42740">
        <w:rPr>
          <w:rFonts w:ascii="Times New Roman" w:hAnsi="Times New Roman" w:cs="Times New Roman"/>
          <w:color w:val="000000"/>
          <w:u w:color="000000"/>
        </w:rPr>
        <w:t>and</w:t>
      </w:r>
      <w:r w:rsidR="00B5395E">
        <w:rPr>
          <w:rFonts w:ascii="Times New Roman" w:hAnsi="Times New Roman" w:cs="Times New Roman"/>
          <w:color w:val="000000"/>
          <w:u w:color="000000"/>
        </w:rPr>
        <w:t xml:space="preserve">, considering </w:t>
      </w:r>
      <w:proofErr w:type="spellStart"/>
      <w:r w:rsidR="00B5395E">
        <w:rPr>
          <w:rFonts w:ascii="Times New Roman" w:hAnsi="Times New Roman" w:cs="Times New Roman"/>
          <w:color w:val="000000"/>
          <w:u w:color="000000"/>
        </w:rPr>
        <w:t>radioisotopic</w:t>
      </w:r>
      <w:proofErr w:type="spellEnd"/>
      <w:r w:rsidR="00B5395E">
        <w:rPr>
          <w:rFonts w:ascii="Times New Roman" w:hAnsi="Times New Roman" w:cs="Times New Roman"/>
          <w:color w:val="000000"/>
          <w:u w:color="000000"/>
        </w:rPr>
        <w:t xml:space="preserve"> constraints that have been proposed for the base of the Cambrian on other paleocontinents </w:t>
      </w:r>
      <w:r w:rsidR="00B5395E" w:rsidRPr="00D42740">
        <w:rPr>
          <w:rFonts w:ascii="Times New Roman" w:hAnsi="Times New Roman" w:cs="Times New Roman"/>
          <w:color w:val="000000"/>
          <w:u w:color="000000"/>
        </w:rPr>
        <w:t>(Nelson et al., 2023</w:t>
      </w:r>
      <w:r w:rsidR="00B5395E">
        <w:rPr>
          <w:rFonts w:ascii="Times New Roman" w:hAnsi="Times New Roman" w:cs="Times New Roman"/>
          <w:color w:val="000000"/>
          <w:u w:color="000000"/>
        </w:rPr>
        <w:t>),</w:t>
      </w:r>
      <w:r w:rsidR="00B5395E" w:rsidRPr="00D42740">
        <w:rPr>
          <w:rFonts w:ascii="Times New Roman" w:hAnsi="Times New Roman" w:cs="Times New Roman"/>
          <w:color w:val="000000"/>
          <w:u w:color="000000"/>
        </w:rPr>
        <w:t xml:space="preserve"> </w:t>
      </w:r>
      <w:r w:rsidR="00B5395E">
        <w:rPr>
          <w:rFonts w:ascii="Times New Roman" w:hAnsi="Times New Roman" w:cs="Times New Roman"/>
          <w:color w:val="000000"/>
          <w:u w:color="000000"/>
        </w:rPr>
        <w:t xml:space="preserve">have a maximum age of </w:t>
      </w:r>
      <w:r w:rsidR="005C01C8" w:rsidRPr="00D42740">
        <w:rPr>
          <w:rFonts w:ascii="Times New Roman" w:hAnsi="Times New Roman" w:cs="Times New Roman"/>
          <w:color w:val="000000"/>
          <w:u w:color="000000"/>
        </w:rPr>
        <w:t>~</w:t>
      </w:r>
      <w:r w:rsidR="00C20A7D" w:rsidRPr="00D42740">
        <w:rPr>
          <w:rFonts w:ascii="Times New Roman" w:hAnsi="Times New Roman" w:cs="Times New Roman"/>
          <w:color w:val="000000"/>
          <w:u w:color="000000"/>
        </w:rPr>
        <w:t xml:space="preserve">534 </w:t>
      </w:r>
      <w:r w:rsidR="00DD593D" w:rsidRPr="00D42740">
        <w:rPr>
          <w:rFonts w:ascii="Times New Roman" w:hAnsi="Times New Roman" w:cs="Times New Roman"/>
          <w:color w:val="000000"/>
          <w:u w:color="000000"/>
        </w:rPr>
        <w:t>Ma</w:t>
      </w:r>
      <w:r w:rsidR="00B5395E">
        <w:rPr>
          <w:rFonts w:ascii="Times New Roman" w:hAnsi="Times New Roman" w:cs="Times New Roman"/>
          <w:color w:val="000000"/>
          <w:u w:color="000000"/>
        </w:rPr>
        <w:t>.</w:t>
      </w:r>
      <w:r w:rsidR="00DD593D" w:rsidRPr="00D42740">
        <w:rPr>
          <w:rFonts w:ascii="Times New Roman" w:hAnsi="Times New Roman" w:cs="Times New Roman"/>
          <w:color w:val="000000"/>
          <w:u w:color="000000"/>
        </w:rPr>
        <w:t xml:space="preserve"> </w:t>
      </w:r>
      <w:r w:rsidR="00E00D9B" w:rsidRPr="00D42740">
        <w:rPr>
          <w:rFonts w:ascii="Times New Roman" w:hAnsi="Times New Roman" w:cs="Times New Roman"/>
          <w:color w:val="000000"/>
          <w:u w:color="000000"/>
        </w:rPr>
        <w:t>This correlation</w:t>
      </w:r>
      <w:r w:rsidR="00D77A33" w:rsidRPr="00D42740">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D77A33" w:rsidRPr="00D42740">
        <w:rPr>
          <w:rFonts w:ascii="Times New Roman" w:hAnsi="Times New Roman" w:cs="Times New Roman"/>
          <w:color w:val="000000"/>
          <w:u w:color="000000"/>
        </w:rPr>
        <w:t>ig</w:t>
      </w:r>
      <w:r w:rsidR="00854AF1">
        <w:rPr>
          <w:rFonts w:ascii="Times New Roman" w:hAnsi="Times New Roman" w:cs="Times New Roman"/>
          <w:color w:val="000000"/>
          <w:u w:color="000000"/>
        </w:rPr>
        <w:t>.</w:t>
      </w:r>
      <w:r w:rsidR="00D77A33" w:rsidRPr="00D42740">
        <w:rPr>
          <w:rFonts w:ascii="Times New Roman" w:hAnsi="Times New Roman" w:cs="Times New Roman"/>
          <w:color w:val="000000"/>
          <w:u w:color="000000"/>
        </w:rPr>
        <w:t xml:space="preserve"> 1</w:t>
      </w:r>
      <w:r w:rsidR="00854AF1">
        <w:rPr>
          <w:rFonts w:ascii="Times New Roman" w:hAnsi="Times New Roman" w:cs="Times New Roman"/>
          <w:color w:val="000000"/>
          <w:u w:color="000000"/>
        </w:rPr>
        <w:t>1</w:t>
      </w:r>
      <w:r w:rsidR="00D77A33" w:rsidRPr="00D42740">
        <w:rPr>
          <w:rFonts w:ascii="Times New Roman" w:hAnsi="Times New Roman" w:cs="Times New Roman"/>
          <w:color w:val="000000"/>
          <w:u w:color="000000"/>
        </w:rPr>
        <w:t>A-B)</w:t>
      </w:r>
      <w:r w:rsidR="00E00D9B" w:rsidRPr="00D42740">
        <w:rPr>
          <w:rFonts w:ascii="Times New Roman" w:hAnsi="Times New Roman" w:cs="Times New Roman"/>
          <w:color w:val="000000"/>
          <w:u w:color="000000"/>
        </w:rPr>
        <w:t xml:space="preserve"> </w:t>
      </w:r>
      <w:r w:rsidR="00652F0A" w:rsidRPr="00D42740">
        <w:rPr>
          <w:rFonts w:ascii="Times New Roman" w:hAnsi="Times New Roman" w:cs="Times New Roman"/>
          <w:color w:val="000000"/>
          <w:u w:color="000000"/>
        </w:rPr>
        <w:t xml:space="preserve">suggests that </w:t>
      </w:r>
      <w:proofErr w:type="spellStart"/>
      <w:r w:rsidR="00652F0A" w:rsidRPr="00D42740">
        <w:rPr>
          <w:rFonts w:ascii="Times New Roman" w:hAnsi="Times New Roman" w:cs="Times New Roman"/>
          <w:color w:val="000000"/>
          <w:u w:color="000000"/>
        </w:rPr>
        <w:t>phosphogenesis</w:t>
      </w:r>
      <w:proofErr w:type="spellEnd"/>
      <w:r w:rsidR="009C7868" w:rsidRPr="00D42740">
        <w:rPr>
          <w:rFonts w:ascii="Times New Roman" w:hAnsi="Times New Roman" w:cs="Times New Roman"/>
          <w:color w:val="000000"/>
          <w:u w:color="000000"/>
        </w:rPr>
        <w:t xml:space="preserve"> in the </w:t>
      </w:r>
      <w:proofErr w:type="spellStart"/>
      <w:r w:rsidR="009C7868" w:rsidRPr="00D42740">
        <w:rPr>
          <w:rFonts w:ascii="Times New Roman" w:hAnsi="Times New Roman" w:cs="Times New Roman"/>
          <w:color w:val="000000"/>
          <w:u w:color="000000"/>
        </w:rPr>
        <w:t>Khuvsgul</w:t>
      </w:r>
      <w:proofErr w:type="spellEnd"/>
      <w:r w:rsidR="009C7868" w:rsidRPr="00D42740">
        <w:rPr>
          <w:rFonts w:ascii="Times New Roman" w:hAnsi="Times New Roman" w:cs="Times New Roman"/>
          <w:color w:val="000000"/>
          <w:u w:color="000000"/>
        </w:rPr>
        <w:t xml:space="preserve"> basin</w:t>
      </w:r>
      <w:r w:rsidR="00652F0A" w:rsidRPr="00D42740">
        <w:rPr>
          <w:rFonts w:ascii="Times New Roman" w:hAnsi="Times New Roman" w:cs="Times New Roman"/>
          <w:color w:val="000000"/>
          <w:u w:color="000000"/>
        </w:rPr>
        <w:t xml:space="preserve"> lasted ~3</w:t>
      </w:r>
      <w:r w:rsidRPr="00D42740">
        <w:rPr>
          <w:rFonts w:ascii="Times New Roman" w:hAnsi="Times New Roman" w:cs="Times New Roman"/>
          <w:color w:val="000000"/>
          <w:u w:color="000000"/>
        </w:rPr>
        <w:t xml:space="preserve"> </w:t>
      </w:r>
      <w:r w:rsidR="00652F0A" w:rsidRPr="00D42740">
        <w:rPr>
          <w:rFonts w:ascii="Times New Roman" w:hAnsi="Times New Roman" w:cs="Times New Roman"/>
          <w:color w:val="000000"/>
          <w:u w:color="000000"/>
        </w:rPr>
        <w:t>Myr</w:t>
      </w:r>
      <w:r w:rsidR="009C7868" w:rsidRPr="00D42740">
        <w:rPr>
          <w:rFonts w:ascii="Times New Roman" w:hAnsi="Times New Roman" w:cs="Times New Roman"/>
          <w:color w:val="000000"/>
          <w:u w:color="000000"/>
        </w:rPr>
        <w:t xml:space="preserve">, which is comparable to the longevity of other </w:t>
      </w:r>
      <w:proofErr w:type="spellStart"/>
      <w:r w:rsidR="009C7868" w:rsidRPr="00D42740">
        <w:rPr>
          <w:rFonts w:ascii="Times New Roman" w:hAnsi="Times New Roman" w:cs="Times New Roman"/>
          <w:color w:val="000000"/>
          <w:u w:color="000000"/>
        </w:rPr>
        <w:t>phosphogenic</w:t>
      </w:r>
      <w:proofErr w:type="spellEnd"/>
      <w:r w:rsidR="009C7868" w:rsidRPr="00D42740">
        <w:rPr>
          <w:rFonts w:ascii="Times New Roman" w:hAnsi="Times New Roman" w:cs="Times New Roman"/>
          <w:color w:val="000000"/>
          <w:u w:color="000000"/>
        </w:rPr>
        <w:t xml:space="preserve"> environments in tectonically active Phanerozoic basins</w:t>
      </w:r>
      <w:ins w:id="530" w:author="Anttila  Eliel Simpson" w:date="2024-07-09T17:01:00Z">
        <w:r w:rsidR="00DB1719">
          <w:rPr>
            <w:rFonts w:ascii="Times New Roman" w:hAnsi="Times New Roman" w:cs="Times New Roman"/>
            <w:color w:val="000000"/>
            <w:u w:color="000000"/>
          </w:rPr>
          <w:t xml:space="preserve"> (e.g. </w:t>
        </w:r>
        <w:proofErr w:type="spellStart"/>
        <w:r w:rsidR="00DB1719">
          <w:rPr>
            <w:rFonts w:ascii="Times New Roman" w:hAnsi="Times New Roman" w:cs="Times New Roman"/>
            <w:color w:val="000000"/>
            <w:u w:color="000000"/>
          </w:rPr>
          <w:t>Anttila</w:t>
        </w:r>
        <w:proofErr w:type="spellEnd"/>
        <w:r w:rsidR="00DB1719">
          <w:rPr>
            <w:rFonts w:ascii="Times New Roman" w:hAnsi="Times New Roman" w:cs="Times New Roman"/>
            <w:color w:val="000000"/>
            <w:u w:color="000000"/>
          </w:rPr>
          <w:t xml:space="preserve"> et al., 2023)</w:t>
        </w:r>
      </w:ins>
      <w:r w:rsidR="00B5395E">
        <w:rPr>
          <w:rFonts w:ascii="Times New Roman" w:hAnsi="Times New Roman" w:cs="Times New Roman"/>
          <w:color w:val="000000"/>
          <w:u w:color="000000"/>
        </w:rPr>
        <w:t>.</w:t>
      </w:r>
      <w:r w:rsidR="009C7868" w:rsidRPr="00D42740">
        <w:rPr>
          <w:rFonts w:ascii="Times New Roman" w:hAnsi="Times New Roman" w:cs="Times New Roman"/>
          <w:color w:val="000000"/>
          <w:u w:color="000000"/>
        </w:rPr>
        <w:t xml:space="preserve"> </w:t>
      </w:r>
      <w:r w:rsidR="005C01C8" w:rsidRPr="00D42740">
        <w:rPr>
          <w:rFonts w:ascii="Times New Roman" w:hAnsi="Times New Roman" w:cs="Times New Roman"/>
          <w:color w:val="000000"/>
          <w:u w:color="000000"/>
        </w:rPr>
        <w:t xml:space="preserve"> </w:t>
      </w:r>
    </w:p>
    <w:p w14:paraId="3D6D9BDA" w14:textId="6938BB66" w:rsidR="00D5203E" w:rsidRPr="00D42740" w:rsidRDefault="009C7868"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lastRenderedPageBreak/>
        <w:t xml:space="preserve">The </w:t>
      </w:r>
      <w:r w:rsidR="005C01C8" w:rsidRPr="00D42740">
        <w:rPr>
          <w:rFonts w:ascii="Times New Roman" w:hAnsi="Times New Roman" w:cs="Times New Roman"/>
          <w:color w:val="000000"/>
          <w:u w:color="000000"/>
        </w:rPr>
        <w:t xml:space="preserve">presence of flysch deposits </w:t>
      </w:r>
      <w:r w:rsidRPr="00D42740">
        <w:rPr>
          <w:rFonts w:ascii="Times New Roman" w:hAnsi="Times New Roman" w:cs="Times New Roman"/>
          <w:color w:val="000000"/>
          <w:u w:color="000000"/>
        </w:rPr>
        <w:t xml:space="preserve">in the upper </w:t>
      </w:r>
      <w:proofErr w:type="spellStart"/>
      <w:r w:rsidRPr="00D42740">
        <w:rPr>
          <w:rFonts w:ascii="Times New Roman" w:hAnsi="Times New Roman" w:cs="Times New Roman"/>
          <w:color w:val="000000"/>
          <w:u w:color="000000"/>
        </w:rPr>
        <w:t>Kheseen</w:t>
      </w:r>
      <w:proofErr w:type="spellEnd"/>
      <w:r w:rsidRPr="00D42740">
        <w:rPr>
          <w:rFonts w:ascii="Times New Roman" w:hAnsi="Times New Roman" w:cs="Times New Roman"/>
          <w:color w:val="000000"/>
          <w:u w:color="000000"/>
        </w:rPr>
        <w:t xml:space="preserve"> Fm </w:t>
      </w:r>
      <w:r w:rsidR="005C01C8" w:rsidRPr="00D42740">
        <w:rPr>
          <w:rFonts w:ascii="Times New Roman" w:hAnsi="Times New Roman" w:cs="Times New Roman"/>
          <w:color w:val="000000"/>
          <w:u w:color="000000"/>
        </w:rPr>
        <w:t xml:space="preserve">suggests </w:t>
      </w:r>
      <w:r w:rsidR="001E56F2" w:rsidRPr="00D42740">
        <w:rPr>
          <w:rFonts w:ascii="Times New Roman" w:hAnsi="Times New Roman" w:cs="Times New Roman"/>
          <w:color w:val="000000"/>
          <w:u w:color="000000"/>
        </w:rPr>
        <w:t xml:space="preserve">a </w:t>
      </w:r>
      <w:r w:rsidR="005C01C8" w:rsidRPr="00D42740">
        <w:rPr>
          <w:rFonts w:ascii="Times New Roman" w:hAnsi="Times New Roman" w:cs="Times New Roman"/>
          <w:color w:val="000000"/>
          <w:u w:color="000000"/>
        </w:rPr>
        <w:t xml:space="preserve">tectonic reorganization of the </w:t>
      </w:r>
      <w:proofErr w:type="spellStart"/>
      <w:r w:rsidR="005C01C8" w:rsidRPr="00D42740">
        <w:rPr>
          <w:rFonts w:ascii="Times New Roman" w:hAnsi="Times New Roman" w:cs="Times New Roman"/>
          <w:color w:val="000000"/>
          <w:u w:color="000000"/>
        </w:rPr>
        <w:t>Khuvsgul</w:t>
      </w:r>
      <w:proofErr w:type="spellEnd"/>
      <w:r w:rsidR="005C01C8" w:rsidRPr="00D42740">
        <w:rPr>
          <w:rFonts w:ascii="Times New Roman" w:hAnsi="Times New Roman" w:cs="Times New Roman"/>
          <w:color w:val="000000"/>
          <w:u w:color="000000"/>
        </w:rPr>
        <w:t xml:space="preserve"> basin associated with a collision</w:t>
      </w:r>
      <w:r w:rsidR="003434EE" w:rsidRPr="00D42740">
        <w:rPr>
          <w:rFonts w:ascii="Times New Roman" w:hAnsi="Times New Roman" w:cs="Times New Roman"/>
          <w:color w:val="000000"/>
          <w:u w:color="000000"/>
        </w:rPr>
        <w:t xml:space="preserve">. Uplift associated with slab breakoff and subduction polarity reversal could have </w:t>
      </w:r>
      <w:r w:rsidR="001E56F2" w:rsidRPr="00D42740">
        <w:rPr>
          <w:rFonts w:ascii="Times New Roman" w:hAnsi="Times New Roman" w:cs="Times New Roman"/>
          <w:color w:val="000000"/>
          <w:u w:color="000000"/>
        </w:rPr>
        <w:t xml:space="preserve">resulted in </w:t>
      </w:r>
      <w:r w:rsidR="003434EE" w:rsidRPr="00D42740">
        <w:rPr>
          <w:rFonts w:ascii="Times New Roman" w:hAnsi="Times New Roman" w:cs="Times New Roman"/>
          <w:color w:val="000000"/>
          <w:u w:color="000000"/>
        </w:rPr>
        <w:t>significant hiatus</w:t>
      </w:r>
      <w:r w:rsidR="00DE2B01" w:rsidRPr="00D42740">
        <w:rPr>
          <w:rFonts w:ascii="Times New Roman" w:hAnsi="Times New Roman" w:cs="Times New Roman"/>
          <w:color w:val="000000"/>
          <w:u w:color="000000"/>
        </w:rPr>
        <w:t xml:space="preserve"> or </w:t>
      </w:r>
      <w:proofErr w:type="gramStart"/>
      <w:r w:rsidR="00DE2B01" w:rsidRPr="00D42740">
        <w:rPr>
          <w:rFonts w:ascii="Times New Roman" w:hAnsi="Times New Roman" w:cs="Times New Roman"/>
          <w:color w:val="000000"/>
          <w:u w:color="000000"/>
        </w:rPr>
        <w:t xml:space="preserve">erosion, </w:t>
      </w:r>
      <w:r w:rsidR="007F56CF" w:rsidRPr="00D42740">
        <w:rPr>
          <w:rFonts w:ascii="Times New Roman" w:hAnsi="Times New Roman" w:cs="Times New Roman"/>
          <w:color w:val="000000"/>
          <w:u w:color="000000"/>
        </w:rPr>
        <w:t>and</w:t>
      </w:r>
      <w:proofErr w:type="gramEnd"/>
      <w:r w:rsidR="007F56CF" w:rsidRPr="00D42740">
        <w:rPr>
          <w:rFonts w:ascii="Times New Roman" w:hAnsi="Times New Roman" w:cs="Times New Roman"/>
          <w:color w:val="000000"/>
          <w:u w:color="000000"/>
        </w:rPr>
        <w:t xml:space="preserve"> </w:t>
      </w:r>
      <w:r w:rsidR="001E56F2" w:rsidRPr="00D42740">
        <w:rPr>
          <w:rFonts w:ascii="Times New Roman" w:hAnsi="Times New Roman" w:cs="Times New Roman"/>
          <w:color w:val="000000"/>
          <w:u w:color="000000"/>
        </w:rPr>
        <w:t>driven</w:t>
      </w:r>
      <w:r w:rsidR="003434EE" w:rsidRPr="00D42740">
        <w:rPr>
          <w:rFonts w:ascii="Times New Roman" w:hAnsi="Times New Roman" w:cs="Times New Roman"/>
          <w:color w:val="000000"/>
          <w:u w:color="000000"/>
        </w:rPr>
        <w:t xml:space="preserve"> the emplacement of terrigenous </w:t>
      </w:r>
      <w:proofErr w:type="spellStart"/>
      <w:r w:rsidR="003434EE" w:rsidRPr="00D42740">
        <w:rPr>
          <w:rFonts w:ascii="Times New Roman" w:hAnsi="Times New Roman" w:cs="Times New Roman"/>
          <w:color w:val="000000"/>
          <w:u w:color="000000"/>
        </w:rPr>
        <w:t>debrites</w:t>
      </w:r>
      <w:proofErr w:type="spellEnd"/>
      <w:r w:rsidR="007F56CF" w:rsidRPr="00D42740">
        <w:rPr>
          <w:rFonts w:ascii="Times New Roman" w:hAnsi="Times New Roman" w:cs="Times New Roman"/>
          <w:color w:val="000000"/>
          <w:u w:color="000000"/>
        </w:rPr>
        <w:t xml:space="preserve"> </w:t>
      </w:r>
      <w:r w:rsidR="003434EE" w:rsidRPr="00D42740">
        <w:rPr>
          <w:rFonts w:ascii="Times New Roman" w:hAnsi="Times New Roman" w:cs="Times New Roman"/>
          <w:color w:val="000000"/>
          <w:u w:color="000000"/>
        </w:rPr>
        <w:t>across the terminal pro-foreland</w:t>
      </w:r>
      <w:r w:rsidR="007F56CF" w:rsidRPr="00D42740">
        <w:rPr>
          <w:rFonts w:ascii="Times New Roman" w:hAnsi="Times New Roman" w:cs="Times New Roman"/>
          <w:color w:val="000000"/>
          <w:u w:color="000000"/>
        </w:rPr>
        <w:t>,</w:t>
      </w:r>
      <w:r w:rsidR="003434EE" w:rsidRPr="00D42740">
        <w:rPr>
          <w:rFonts w:ascii="Times New Roman" w:hAnsi="Times New Roman" w:cs="Times New Roman"/>
          <w:color w:val="000000"/>
          <w:u w:color="000000"/>
        </w:rPr>
        <w:t xml:space="preserve"> prior to the resumption </w:t>
      </w:r>
      <w:r w:rsidR="00716AFB" w:rsidRPr="00D42740">
        <w:rPr>
          <w:rFonts w:ascii="Times New Roman" w:hAnsi="Times New Roman" w:cs="Times New Roman"/>
          <w:color w:val="000000"/>
          <w:u w:color="000000"/>
        </w:rPr>
        <w:t>of</w:t>
      </w:r>
      <w:r w:rsidR="003434EE" w:rsidRPr="00D42740">
        <w:rPr>
          <w:rFonts w:ascii="Times New Roman" w:hAnsi="Times New Roman" w:cs="Times New Roman"/>
          <w:color w:val="000000"/>
          <w:u w:color="000000"/>
        </w:rPr>
        <w:t xml:space="preserve"> </w:t>
      </w:r>
      <w:r w:rsidR="00D77A33" w:rsidRPr="00D42740">
        <w:rPr>
          <w:rFonts w:ascii="Times New Roman" w:hAnsi="Times New Roman" w:cs="Times New Roman"/>
          <w:color w:val="000000"/>
          <w:u w:color="000000"/>
        </w:rPr>
        <w:t xml:space="preserve">subsidence </w:t>
      </w:r>
      <w:r w:rsidR="003434EE" w:rsidRPr="00D42740">
        <w:rPr>
          <w:rFonts w:ascii="Times New Roman" w:hAnsi="Times New Roman" w:cs="Times New Roman"/>
          <w:color w:val="000000"/>
          <w:u w:color="000000"/>
        </w:rPr>
        <w:t xml:space="preserve">in </w:t>
      </w:r>
      <w:proofErr w:type="spellStart"/>
      <w:r w:rsidR="003434EE" w:rsidRPr="00D42740">
        <w:rPr>
          <w:rFonts w:ascii="Times New Roman" w:hAnsi="Times New Roman" w:cs="Times New Roman"/>
          <w:color w:val="000000"/>
          <w:u w:color="000000"/>
        </w:rPr>
        <w:t>Erkhelnuur</w:t>
      </w:r>
      <w:proofErr w:type="spellEnd"/>
      <w:r w:rsidR="003434EE" w:rsidRPr="00D42740">
        <w:rPr>
          <w:rFonts w:ascii="Times New Roman" w:hAnsi="Times New Roman" w:cs="Times New Roman"/>
          <w:color w:val="000000"/>
          <w:u w:color="000000"/>
        </w:rPr>
        <w:t xml:space="preserve"> Fm time. </w:t>
      </w:r>
      <w:r w:rsidR="00D5203E" w:rsidRPr="00D42740">
        <w:rPr>
          <w:rFonts w:ascii="Times New Roman" w:hAnsi="Times New Roman" w:cs="Times New Roman"/>
          <w:color w:val="000000"/>
          <w:u w:color="000000"/>
        </w:rPr>
        <w:t xml:space="preserve">Though these terrigenous </w:t>
      </w:r>
      <w:proofErr w:type="spellStart"/>
      <w:r w:rsidR="00D5203E" w:rsidRPr="00D42740">
        <w:rPr>
          <w:rFonts w:ascii="Times New Roman" w:hAnsi="Times New Roman" w:cs="Times New Roman"/>
          <w:color w:val="000000"/>
          <w:u w:color="000000"/>
        </w:rPr>
        <w:t>debrites</w:t>
      </w:r>
      <w:proofErr w:type="spellEnd"/>
      <w:r w:rsidR="00D5203E" w:rsidRPr="00D42740">
        <w:rPr>
          <w:rFonts w:ascii="Times New Roman" w:hAnsi="Times New Roman" w:cs="Times New Roman"/>
          <w:color w:val="000000"/>
          <w:u w:color="000000"/>
        </w:rPr>
        <w:t xml:space="preserve"> </w:t>
      </w:r>
      <w:r w:rsidR="0007257A" w:rsidRPr="00D42740">
        <w:rPr>
          <w:rFonts w:ascii="Times New Roman" w:hAnsi="Times New Roman" w:cs="Times New Roman"/>
          <w:color w:val="000000"/>
          <w:u w:color="000000"/>
        </w:rPr>
        <w:t>have thus far been described</w:t>
      </w:r>
      <w:r w:rsidR="00D5203E" w:rsidRPr="00D42740">
        <w:rPr>
          <w:rFonts w:ascii="Times New Roman" w:hAnsi="Times New Roman" w:cs="Times New Roman"/>
          <w:color w:val="000000"/>
          <w:u w:color="000000"/>
        </w:rPr>
        <w:t xml:space="preserve"> only at </w:t>
      </w:r>
      <w:proofErr w:type="spellStart"/>
      <w:r w:rsidR="00D5203E" w:rsidRPr="00D42740">
        <w:rPr>
          <w:rFonts w:ascii="Times New Roman" w:hAnsi="Times New Roman" w:cs="Times New Roman"/>
          <w:color w:val="000000"/>
          <w:u w:color="000000"/>
        </w:rPr>
        <w:t>Kheseen</w:t>
      </w:r>
      <w:proofErr w:type="spellEnd"/>
      <w:r w:rsidR="00D5203E" w:rsidRPr="00D42740">
        <w:rPr>
          <w:rFonts w:ascii="Times New Roman" w:hAnsi="Times New Roman" w:cs="Times New Roman"/>
          <w:color w:val="000000"/>
          <w:u w:color="000000"/>
        </w:rPr>
        <w:t xml:space="preserve"> Gol, </w:t>
      </w:r>
      <w:proofErr w:type="spellStart"/>
      <w:r w:rsidR="00D5203E" w:rsidRPr="00D42740">
        <w:rPr>
          <w:rFonts w:ascii="Times New Roman" w:hAnsi="Times New Roman" w:cs="Times New Roman"/>
          <w:i/>
          <w:iCs/>
          <w:color w:val="000000"/>
          <w:u w:color="000000"/>
        </w:rPr>
        <w:t>Cloudina</w:t>
      </w:r>
      <w:proofErr w:type="spellEnd"/>
      <w:r w:rsidR="00D5203E" w:rsidRPr="00D42740">
        <w:rPr>
          <w:rFonts w:ascii="Times New Roman" w:hAnsi="Times New Roman" w:cs="Times New Roman"/>
          <w:color w:val="000000"/>
          <w:u w:color="000000"/>
        </w:rPr>
        <w:t xml:space="preserve">-bearing conglomerates and breccias of the </w:t>
      </w:r>
      <w:proofErr w:type="spellStart"/>
      <w:r w:rsidR="00D5203E" w:rsidRPr="00D42740">
        <w:rPr>
          <w:rFonts w:ascii="Times New Roman" w:hAnsi="Times New Roman" w:cs="Times New Roman"/>
          <w:color w:val="000000"/>
          <w:u w:color="000000"/>
        </w:rPr>
        <w:t>Boxon</w:t>
      </w:r>
      <w:proofErr w:type="spellEnd"/>
      <w:r w:rsidR="00D5203E" w:rsidRPr="00D42740">
        <w:rPr>
          <w:rFonts w:ascii="Times New Roman" w:hAnsi="Times New Roman" w:cs="Times New Roman"/>
          <w:color w:val="000000"/>
          <w:u w:color="000000"/>
        </w:rPr>
        <w:t xml:space="preserve"> Group (</w:t>
      </w:r>
      <w:proofErr w:type="spellStart"/>
      <w:r w:rsidR="00D5203E" w:rsidRPr="00D42740">
        <w:rPr>
          <w:rFonts w:ascii="Times New Roman" w:hAnsi="Times New Roman" w:cs="Times New Roman"/>
          <w:color w:val="000000"/>
          <w:u w:color="000000"/>
        </w:rPr>
        <w:t>Khuvsgul</w:t>
      </w:r>
      <w:proofErr w:type="spellEnd"/>
      <w:r w:rsidR="00D5203E" w:rsidRPr="00D42740">
        <w:rPr>
          <w:rFonts w:ascii="Times New Roman" w:hAnsi="Times New Roman" w:cs="Times New Roman"/>
          <w:color w:val="000000"/>
          <w:u w:color="000000"/>
        </w:rPr>
        <w:t xml:space="preserve">-Group-equivalent strata of southern Siberia; </w:t>
      </w:r>
      <w:proofErr w:type="spellStart"/>
      <w:r w:rsidR="00D5203E" w:rsidRPr="00D42740">
        <w:rPr>
          <w:rFonts w:ascii="Times New Roman" w:hAnsi="Times New Roman" w:cs="Times New Roman"/>
          <w:color w:val="000000"/>
          <w:u w:color="000000"/>
        </w:rPr>
        <w:t>Kheraskova</w:t>
      </w:r>
      <w:proofErr w:type="spellEnd"/>
      <w:r w:rsidR="00D5203E" w:rsidRPr="00D42740">
        <w:rPr>
          <w:rFonts w:ascii="Times New Roman" w:hAnsi="Times New Roman" w:cs="Times New Roman"/>
          <w:color w:val="000000"/>
          <w:u w:color="000000"/>
        </w:rPr>
        <w:t xml:space="preserve"> and </w:t>
      </w:r>
      <w:proofErr w:type="spellStart"/>
      <w:r w:rsidR="00D5203E" w:rsidRPr="00D42740">
        <w:rPr>
          <w:rFonts w:ascii="Times New Roman" w:hAnsi="Times New Roman" w:cs="Times New Roman"/>
          <w:color w:val="000000"/>
          <w:u w:color="000000"/>
        </w:rPr>
        <w:t>Sam</w:t>
      </w:r>
      <w:ins w:id="531" w:author="Anttila  Eliel Simpson" w:date="2024-07-12T15:06:00Z">
        <w:r w:rsidR="00661373">
          <w:rPr>
            <w:rFonts w:ascii="Times New Roman" w:hAnsi="Times New Roman" w:cs="Times New Roman"/>
            <w:color w:val="000000"/>
            <w:u w:color="000000"/>
          </w:rPr>
          <w:t>y</w:t>
        </w:r>
      </w:ins>
      <w:r w:rsidR="00D5203E" w:rsidRPr="00D42740">
        <w:rPr>
          <w:rFonts w:ascii="Times New Roman" w:hAnsi="Times New Roman" w:cs="Times New Roman"/>
          <w:color w:val="000000"/>
          <w:u w:color="000000"/>
        </w:rPr>
        <w:t>gin</w:t>
      </w:r>
      <w:proofErr w:type="spellEnd"/>
      <w:r w:rsidR="00D5203E" w:rsidRPr="00D42740">
        <w:rPr>
          <w:rFonts w:ascii="Times New Roman" w:hAnsi="Times New Roman" w:cs="Times New Roman"/>
          <w:color w:val="000000"/>
          <w:u w:color="000000"/>
        </w:rPr>
        <w:t xml:space="preserve">, 1992) </w:t>
      </w:r>
      <w:r w:rsidR="007F56CF" w:rsidRPr="00D42740">
        <w:rPr>
          <w:rFonts w:ascii="Times New Roman" w:hAnsi="Times New Roman" w:cs="Times New Roman"/>
          <w:color w:val="000000"/>
          <w:u w:color="000000"/>
        </w:rPr>
        <w:t>suggest</w:t>
      </w:r>
      <w:r w:rsidR="00D5203E" w:rsidRPr="00D42740">
        <w:rPr>
          <w:rFonts w:ascii="Times New Roman" w:hAnsi="Times New Roman" w:cs="Times New Roman"/>
          <w:color w:val="000000"/>
          <w:u w:color="000000"/>
        </w:rPr>
        <w:t xml:space="preserve"> the widespread occurrence of</w:t>
      </w:r>
      <w:r w:rsidR="00D94B83" w:rsidRPr="00D42740">
        <w:rPr>
          <w:rFonts w:ascii="Times New Roman" w:hAnsi="Times New Roman" w:cs="Times New Roman"/>
          <w:color w:val="000000"/>
          <w:u w:color="000000"/>
        </w:rPr>
        <w:t xml:space="preserve"> </w:t>
      </w:r>
      <w:proofErr w:type="gramStart"/>
      <w:r w:rsidR="00D94B83" w:rsidRPr="00D42740">
        <w:rPr>
          <w:rFonts w:ascii="Times New Roman" w:hAnsi="Times New Roman" w:cs="Times New Roman"/>
          <w:color w:val="000000"/>
          <w:u w:color="000000"/>
        </w:rPr>
        <w:t>coarse</w:t>
      </w:r>
      <w:proofErr w:type="gramEnd"/>
      <w:r w:rsidR="00D5203E" w:rsidRPr="00D42740">
        <w:rPr>
          <w:rFonts w:ascii="Times New Roman" w:hAnsi="Times New Roman" w:cs="Times New Roman"/>
          <w:color w:val="000000"/>
          <w:u w:color="000000"/>
        </w:rPr>
        <w:t xml:space="preserve"> </w:t>
      </w:r>
      <w:proofErr w:type="spellStart"/>
      <w:r w:rsidR="00D5203E" w:rsidRPr="00D42740">
        <w:rPr>
          <w:rFonts w:ascii="Times New Roman" w:hAnsi="Times New Roman" w:cs="Times New Roman"/>
          <w:color w:val="000000"/>
          <w:u w:color="000000"/>
        </w:rPr>
        <w:t>debrites</w:t>
      </w:r>
      <w:proofErr w:type="spellEnd"/>
      <w:r w:rsidR="0007257A" w:rsidRPr="00D42740">
        <w:rPr>
          <w:rFonts w:ascii="Times New Roman" w:hAnsi="Times New Roman" w:cs="Times New Roman"/>
          <w:color w:val="000000"/>
          <w:u w:color="000000"/>
        </w:rPr>
        <w:t xml:space="preserve"> </w:t>
      </w:r>
      <w:r w:rsidR="007F56CF" w:rsidRPr="00D42740">
        <w:rPr>
          <w:rFonts w:ascii="Times New Roman" w:hAnsi="Times New Roman" w:cs="Times New Roman"/>
          <w:color w:val="000000"/>
          <w:u w:color="000000"/>
        </w:rPr>
        <w:t>in the early Cambrian.</w:t>
      </w:r>
    </w:p>
    <w:p w14:paraId="77C692C1" w14:textId="77777777" w:rsidR="009E1BCA" w:rsidRPr="00E35C55" w:rsidRDefault="009E1BCA" w:rsidP="00D42740">
      <w:pPr>
        <w:autoSpaceDE w:val="0"/>
        <w:autoSpaceDN w:val="0"/>
        <w:adjustRightInd w:val="0"/>
        <w:spacing w:line="360" w:lineRule="auto"/>
        <w:rPr>
          <w:rFonts w:ascii="Times New Roman" w:hAnsi="Times New Roman" w:cs="Times New Roman"/>
          <w:color w:val="000000"/>
        </w:rPr>
      </w:pPr>
    </w:p>
    <w:p w14:paraId="3C53C2E7" w14:textId="1193061B" w:rsidR="00EC3FF7"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tab/>
      </w:r>
      <w:r w:rsidR="00120C84" w:rsidRPr="00E35C55">
        <w:rPr>
          <w:rFonts w:ascii="Times New Roman" w:hAnsi="Times New Roman" w:cs="Times New Roman"/>
          <w:i/>
          <w:iCs/>
          <w:color w:val="000000"/>
        </w:rPr>
        <w:t xml:space="preserve">5.3.4 </w:t>
      </w:r>
      <w:r w:rsidRPr="00E35C55">
        <w:rPr>
          <w:rFonts w:ascii="Times New Roman" w:hAnsi="Times New Roman" w:cs="Times New Roman"/>
          <w:i/>
          <w:iCs/>
          <w:color w:val="000000"/>
        </w:rPr>
        <w:t xml:space="preserve">Cambrian </w:t>
      </w:r>
      <w:r w:rsidR="00071A1B" w:rsidRPr="00E35C55">
        <w:rPr>
          <w:rFonts w:ascii="Times New Roman" w:hAnsi="Times New Roman" w:cs="Times New Roman"/>
          <w:i/>
          <w:iCs/>
          <w:color w:val="000000"/>
        </w:rPr>
        <w:t xml:space="preserve">retro-arc </w:t>
      </w:r>
      <w:r w:rsidR="00C90D25" w:rsidRPr="00E35C55">
        <w:rPr>
          <w:rFonts w:ascii="Times New Roman" w:hAnsi="Times New Roman" w:cs="Times New Roman"/>
          <w:i/>
          <w:iCs/>
          <w:color w:val="000000"/>
        </w:rPr>
        <w:t>forelan</w:t>
      </w:r>
      <w:r w:rsidR="00071A1B" w:rsidRPr="00E35C55">
        <w:rPr>
          <w:rFonts w:ascii="Times New Roman" w:hAnsi="Times New Roman" w:cs="Times New Roman"/>
          <w:i/>
          <w:iCs/>
          <w:color w:val="000000"/>
        </w:rPr>
        <w:t>d</w:t>
      </w:r>
      <w:r w:rsidRPr="00E35C55">
        <w:rPr>
          <w:rFonts w:ascii="Times New Roman" w:hAnsi="Times New Roman" w:cs="Times New Roman"/>
          <w:i/>
          <w:iCs/>
          <w:color w:val="000000"/>
        </w:rPr>
        <w:t xml:space="preserve">: </w:t>
      </w:r>
      <w:r w:rsidRPr="00E35C55">
        <w:rPr>
          <w:rFonts w:ascii="Times New Roman" w:hAnsi="Times New Roman" w:cs="Times New Roman"/>
          <w:color w:val="000000"/>
        </w:rPr>
        <w:t xml:space="preserve">The </w:t>
      </w:r>
      <w:proofErr w:type="spellStart"/>
      <w:r w:rsidRPr="00E35C55">
        <w:rPr>
          <w:rFonts w:ascii="Times New Roman" w:hAnsi="Times New Roman" w:cs="Times New Roman"/>
          <w:color w:val="000000"/>
        </w:rPr>
        <w:t>Erkhelnuur</w:t>
      </w:r>
      <w:proofErr w:type="spellEnd"/>
      <w:r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C1204C" w:rsidRPr="00E35C55">
        <w:rPr>
          <w:rFonts w:ascii="Times New Roman" w:hAnsi="Times New Roman" w:cs="Times New Roman"/>
          <w:color w:val="000000"/>
        </w:rPr>
        <w:t xml:space="preserve"> </w:t>
      </w:r>
      <w:r w:rsidRPr="00E35C55">
        <w:rPr>
          <w:rFonts w:ascii="Times New Roman" w:hAnsi="Times New Roman" w:cs="Times New Roman"/>
          <w:color w:val="000000"/>
        </w:rPr>
        <w:t>was deposited into a rapidly subsiding</w:t>
      </w:r>
      <w:r w:rsidR="000E69A0" w:rsidRPr="00E35C55">
        <w:rPr>
          <w:rFonts w:ascii="Times New Roman" w:hAnsi="Times New Roman" w:cs="Times New Roman"/>
          <w:color w:val="000000"/>
        </w:rPr>
        <w:t xml:space="preserve"> </w:t>
      </w:r>
      <w:proofErr w:type="spellStart"/>
      <w:r w:rsidR="000E69A0" w:rsidRPr="00E35C55">
        <w:rPr>
          <w:rFonts w:ascii="Times New Roman" w:hAnsi="Times New Roman" w:cs="Times New Roman"/>
          <w:color w:val="000000"/>
        </w:rPr>
        <w:t>retroarc</w:t>
      </w:r>
      <w:proofErr w:type="spellEnd"/>
      <w:r w:rsidRPr="00E35C55">
        <w:rPr>
          <w:rFonts w:ascii="Times New Roman" w:hAnsi="Times New Roman" w:cs="Times New Roman"/>
          <w:color w:val="000000"/>
        </w:rPr>
        <w:t xml:space="preserve"> </w:t>
      </w:r>
      <w:r w:rsidR="00716AFB" w:rsidRPr="00E35C55">
        <w:rPr>
          <w:rFonts w:ascii="Times New Roman" w:hAnsi="Times New Roman" w:cs="Times New Roman"/>
          <w:color w:val="000000"/>
        </w:rPr>
        <w:t xml:space="preserve">foreland </w:t>
      </w:r>
      <w:r w:rsidRPr="00E35C55">
        <w:rPr>
          <w:rFonts w:ascii="Times New Roman" w:hAnsi="Times New Roman" w:cs="Times New Roman"/>
          <w:color w:val="000000"/>
        </w:rPr>
        <w:t xml:space="preserve">basin associated with </w:t>
      </w:r>
      <w:r w:rsidR="000E69A0" w:rsidRPr="00E35C55">
        <w:rPr>
          <w:rFonts w:ascii="Times New Roman" w:hAnsi="Times New Roman" w:cs="Times New Roman"/>
          <w:color w:val="000000"/>
        </w:rPr>
        <w:t xml:space="preserve">east-dipping subduction </w:t>
      </w:r>
      <w:r w:rsidR="006664F8" w:rsidRPr="00E35C55">
        <w:rPr>
          <w:rFonts w:ascii="Times New Roman" w:hAnsi="Times New Roman" w:cs="Times New Roman"/>
          <w:color w:val="000000"/>
        </w:rPr>
        <w:t>along the western margin of the TMT</w:t>
      </w:r>
      <w:r w:rsidRPr="00E35C55">
        <w:rPr>
          <w:rFonts w:ascii="Times New Roman" w:hAnsi="Times New Roman" w:cs="Times New Roman"/>
          <w:color w:val="000000"/>
        </w:rPr>
        <w:t xml:space="preserve"> (</w:t>
      </w:r>
      <w:r w:rsidR="00FF32E8">
        <w:rPr>
          <w:rFonts w:ascii="Times New Roman" w:hAnsi="Times New Roman" w:cs="Times New Roman"/>
          <w:color w:val="000000"/>
        </w:rPr>
        <w:t>f</w:t>
      </w:r>
      <w:r w:rsidRPr="00E35C55">
        <w:rPr>
          <w:rFonts w:ascii="Times New Roman" w:hAnsi="Times New Roman" w:cs="Times New Roman"/>
          <w:color w:val="000000"/>
        </w:rPr>
        <w:t>ig</w:t>
      </w:r>
      <w:r w:rsidR="00E46C47" w:rsidRPr="00E35C55">
        <w:rPr>
          <w:rFonts w:ascii="Times New Roman" w:hAnsi="Times New Roman" w:cs="Times New Roman"/>
          <w:color w:val="000000"/>
        </w:rPr>
        <w:t>. 1</w:t>
      </w:r>
      <w:r w:rsidR="00FF32E8">
        <w:rPr>
          <w:rFonts w:ascii="Times New Roman" w:hAnsi="Times New Roman" w:cs="Times New Roman"/>
          <w:color w:val="000000"/>
        </w:rPr>
        <w:t>2E</w:t>
      </w:r>
      <w:r w:rsidRPr="00E35C55">
        <w:rPr>
          <w:rFonts w:ascii="Times New Roman" w:hAnsi="Times New Roman" w:cs="Times New Roman"/>
          <w:color w:val="000000"/>
        </w:rPr>
        <w:t>)</w:t>
      </w:r>
      <w:r w:rsidR="006664F8" w:rsidRPr="00E35C55">
        <w:rPr>
          <w:rFonts w:ascii="Times New Roman" w:hAnsi="Times New Roman" w:cs="Times New Roman"/>
          <w:color w:val="000000"/>
        </w:rPr>
        <w:t xml:space="preserve">, with carbonate </w:t>
      </w:r>
      <w:proofErr w:type="spellStart"/>
      <w:r w:rsidR="006664F8" w:rsidRPr="00E35C55">
        <w:rPr>
          <w:rFonts w:ascii="Times New Roman" w:hAnsi="Times New Roman" w:cs="Times New Roman"/>
          <w:color w:val="000000"/>
        </w:rPr>
        <w:t>platformal</w:t>
      </w:r>
      <w:proofErr w:type="spellEnd"/>
      <w:r w:rsidR="006664F8" w:rsidRPr="00E35C55">
        <w:rPr>
          <w:rFonts w:ascii="Times New Roman" w:hAnsi="Times New Roman" w:cs="Times New Roman"/>
          <w:color w:val="000000"/>
        </w:rPr>
        <w:t xml:space="preserve"> growth largely keeping pace with </w:t>
      </w:r>
      <w:r w:rsidR="00E26006" w:rsidRPr="00E35C55">
        <w:rPr>
          <w:rFonts w:ascii="Times New Roman" w:hAnsi="Times New Roman" w:cs="Times New Roman"/>
          <w:color w:val="000000"/>
        </w:rPr>
        <w:t>subsidence</w:t>
      </w:r>
      <w:r w:rsidR="006664F8" w:rsidRPr="00E35C55">
        <w:rPr>
          <w:rFonts w:ascii="Times New Roman" w:hAnsi="Times New Roman" w:cs="Times New Roman"/>
          <w:color w:val="000000"/>
        </w:rPr>
        <w:t xml:space="preserve">.  Shelf-slope transitional facies persist throughout the upper </w:t>
      </w:r>
      <w:proofErr w:type="spellStart"/>
      <w:r w:rsidR="006664F8" w:rsidRPr="00E35C55">
        <w:rPr>
          <w:rFonts w:ascii="Times New Roman" w:hAnsi="Times New Roman" w:cs="Times New Roman"/>
          <w:color w:val="000000"/>
        </w:rPr>
        <w:t>Erkhelnuur</w:t>
      </w:r>
      <w:proofErr w:type="spellEnd"/>
      <w:r w:rsidR="006664F8"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C1204C" w:rsidRPr="00E35C55">
        <w:rPr>
          <w:rFonts w:ascii="Times New Roman" w:hAnsi="Times New Roman" w:cs="Times New Roman"/>
          <w:color w:val="000000"/>
        </w:rPr>
        <w:t xml:space="preserve"> </w:t>
      </w:r>
      <w:r w:rsidR="006664F8" w:rsidRPr="00E35C55">
        <w:rPr>
          <w:rFonts w:ascii="Times New Roman" w:hAnsi="Times New Roman" w:cs="Times New Roman"/>
          <w:color w:val="000000"/>
        </w:rPr>
        <w:t>(</w:t>
      </w:r>
      <w:r w:rsidR="00FF32E8">
        <w:rPr>
          <w:rFonts w:ascii="Times New Roman" w:hAnsi="Times New Roman" w:cs="Times New Roman"/>
          <w:color w:val="000000"/>
        </w:rPr>
        <w:t>f</w:t>
      </w:r>
      <w:r w:rsidR="006664F8" w:rsidRPr="00E35C55">
        <w:rPr>
          <w:rFonts w:ascii="Times New Roman" w:hAnsi="Times New Roman" w:cs="Times New Roman"/>
          <w:color w:val="000000"/>
        </w:rPr>
        <w:t xml:space="preserve">ig. </w:t>
      </w:r>
      <w:r w:rsidR="00FF32E8">
        <w:rPr>
          <w:rFonts w:ascii="Times New Roman" w:hAnsi="Times New Roman" w:cs="Times New Roman"/>
          <w:color w:val="000000"/>
        </w:rPr>
        <w:t>6</w:t>
      </w:r>
      <w:r w:rsidR="006664F8" w:rsidRPr="00E35C55">
        <w:rPr>
          <w:rFonts w:ascii="Times New Roman" w:hAnsi="Times New Roman" w:cs="Times New Roman"/>
          <w:color w:val="000000"/>
        </w:rPr>
        <w:t xml:space="preserve">), with little evidence to suggest a long-term flooding stage or drowning of the platform anywhere in the </w:t>
      </w:r>
      <w:proofErr w:type="spellStart"/>
      <w:r w:rsidR="006664F8" w:rsidRPr="00E35C55">
        <w:rPr>
          <w:rFonts w:ascii="Times New Roman" w:hAnsi="Times New Roman" w:cs="Times New Roman"/>
          <w:color w:val="000000"/>
        </w:rPr>
        <w:t>Erkhelnuur</w:t>
      </w:r>
      <w:proofErr w:type="spellEnd"/>
      <w:r w:rsidR="006664F8" w:rsidRPr="00E35C55">
        <w:rPr>
          <w:rFonts w:ascii="Times New Roman" w:hAnsi="Times New Roman" w:cs="Times New Roman"/>
          <w:color w:val="000000"/>
        </w:rPr>
        <w:t xml:space="preserve"> stratigraphy. </w:t>
      </w:r>
      <w:del w:id="532" w:author="Anttila  Eliel Simpson" w:date="2024-07-12T15:06:00Z">
        <w:r w:rsidRPr="00E35C55" w:rsidDel="00661373">
          <w:rPr>
            <w:rFonts w:ascii="Times New Roman" w:hAnsi="Times New Roman" w:cs="Times New Roman"/>
            <w:color w:val="000000"/>
          </w:rPr>
          <w:delText xml:space="preserve"> </w:delText>
        </w:r>
      </w:del>
      <w:r w:rsidRPr="00E35C55">
        <w:rPr>
          <w:rFonts w:ascii="Times New Roman" w:hAnsi="Times New Roman" w:cs="Times New Roman"/>
          <w:color w:val="000000"/>
        </w:rPr>
        <w:t>The interpretation of this basin as</w:t>
      </w:r>
      <w:r w:rsidR="002763B8" w:rsidRPr="00E35C55">
        <w:rPr>
          <w:rFonts w:ascii="Times New Roman" w:hAnsi="Times New Roman" w:cs="Times New Roman"/>
          <w:color w:val="000000"/>
        </w:rPr>
        <w:t xml:space="preserve"> a</w:t>
      </w:r>
      <w:r w:rsidRPr="00E35C55">
        <w:rPr>
          <w:rFonts w:ascii="Times New Roman" w:hAnsi="Times New Roman" w:cs="Times New Roman"/>
          <w:color w:val="000000"/>
        </w:rPr>
        <w:t xml:space="preserve"> </w:t>
      </w:r>
      <w:proofErr w:type="spellStart"/>
      <w:r w:rsidR="00E26006" w:rsidRPr="00E35C55">
        <w:rPr>
          <w:rFonts w:ascii="Times New Roman" w:hAnsi="Times New Roman" w:cs="Times New Roman"/>
          <w:color w:val="000000"/>
        </w:rPr>
        <w:t>retroarc</w:t>
      </w:r>
      <w:proofErr w:type="spellEnd"/>
      <w:r w:rsidR="00E26006" w:rsidRPr="00E35C55">
        <w:rPr>
          <w:rFonts w:ascii="Times New Roman" w:hAnsi="Times New Roman" w:cs="Times New Roman"/>
          <w:color w:val="000000"/>
        </w:rPr>
        <w:t xml:space="preserve"> </w:t>
      </w:r>
      <w:r w:rsidR="00C90D25" w:rsidRPr="00E35C55">
        <w:rPr>
          <w:rFonts w:ascii="Times New Roman" w:hAnsi="Times New Roman" w:cs="Times New Roman"/>
          <w:color w:val="000000"/>
        </w:rPr>
        <w:t xml:space="preserve">foreland </w:t>
      </w:r>
      <w:r w:rsidRPr="00E35C55">
        <w:rPr>
          <w:rFonts w:ascii="Times New Roman" w:hAnsi="Times New Roman" w:cs="Times New Roman"/>
          <w:color w:val="000000"/>
        </w:rPr>
        <w:t>environment is supported by the</w:t>
      </w:r>
      <w:r w:rsidR="006664F8" w:rsidRPr="00E35C55">
        <w:rPr>
          <w:rFonts w:ascii="Times New Roman" w:hAnsi="Times New Roman" w:cs="Times New Roman"/>
          <w:color w:val="000000"/>
        </w:rPr>
        <w:t xml:space="preserve"> influx of clastic sediments of the </w:t>
      </w:r>
      <w:proofErr w:type="spellStart"/>
      <w:r w:rsidRPr="00E35C55">
        <w:rPr>
          <w:rFonts w:ascii="Times New Roman" w:hAnsi="Times New Roman" w:cs="Times New Roman"/>
          <w:color w:val="000000"/>
        </w:rPr>
        <w:t>Ukhaatolgoi</w:t>
      </w:r>
      <w:proofErr w:type="spellEnd"/>
      <w:r w:rsidRPr="00E35C55">
        <w:rPr>
          <w:rFonts w:ascii="Times New Roman" w:hAnsi="Times New Roman" w:cs="Times New Roman"/>
          <w:color w:val="000000"/>
        </w:rPr>
        <w:t xml:space="preserve"> </w:t>
      </w:r>
      <w:r w:rsidR="00742619" w:rsidRPr="00E35C55">
        <w:rPr>
          <w:rFonts w:ascii="Times New Roman" w:hAnsi="Times New Roman" w:cs="Times New Roman"/>
          <w:color w:val="000000"/>
        </w:rPr>
        <w:t>Fm</w:t>
      </w:r>
      <w:r w:rsidRPr="00E35C55">
        <w:rPr>
          <w:rFonts w:ascii="Times New Roman" w:hAnsi="Times New Roman" w:cs="Times New Roman"/>
          <w:color w:val="000000"/>
        </w:rPr>
        <w:t xml:space="preserve">, which </w:t>
      </w:r>
      <w:r w:rsidR="006664F8" w:rsidRPr="00E35C55">
        <w:rPr>
          <w:rFonts w:ascii="Times New Roman" w:hAnsi="Times New Roman" w:cs="Times New Roman"/>
          <w:color w:val="000000"/>
        </w:rPr>
        <w:t xml:space="preserve">feature </w:t>
      </w:r>
      <w:r w:rsidR="00C90D25" w:rsidRPr="00E35C55">
        <w:rPr>
          <w:rFonts w:ascii="Times New Roman" w:hAnsi="Times New Roman" w:cs="Times New Roman"/>
          <w:color w:val="000000"/>
        </w:rPr>
        <w:t>facies characteristic</w:t>
      </w:r>
      <w:r w:rsidR="005D39DF" w:rsidRPr="00E35C55">
        <w:rPr>
          <w:rFonts w:ascii="Times New Roman" w:hAnsi="Times New Roman" w:cs="Times New Roman"/>
          <w:color w:val="000000"/>
        </w:rPr>
        <w:t>s</w:t>
      </w:r>
      <w:r w:rsidR="00C90D25" w:rsidRPr="00E35C55">
        <w:rPr>
          <w:rFonts w:ascii="Times New Roman" w:hAnsi="Times New Roman" w:cs="Times New Roman"/>
          <w:color w:val="000000"/>
        </w:rPr>
        <w:t xml:space="preserve"> of</w:t>
      </w:r>
      <w:r w:rsidRPr="00E35C55">
        <w:rPr>
          <w:rFonts w:ascii="Times New Roman" w:hAnsi="Times New Roman" w:cs="Times New Roman"/>
          <w:color w:val="000000"/>
        </w:rPr>
        <w:t xml:space="preserve"> </w:t>
      </w:r>
      <w:r w:rsidR="009B3F32" w:rsidRPr="00E35C55">
        <w:rPr>
          <w:rFonts w:ascii="Times New Roman" w:hAnsi="Times New Roman" w:cs="Times New Roman"/>
          <w:color w:val="000000"/>
        </w:rPr>
        <w:t xml:space="preserve">flysch </w:t>
      </w:r>
      <w:r w:rsidRPr="00E35C55">
        <w:rPr>
          <w:rFonts w:ascii="Times New Roman" w:hAnsi="Times New Roman" w:cs="Times New Roman"/>
          <w:color w:val="000000"/>
        </w:rPr>
        <w:t>deposition</w:t>
      </w:r>
      <w:r w:rsidR="00071A1B" w:rsidRPr="00E35C55">
        <w:rPr>
          <w:rFonts w:ascii="Times New Roman" w:hAnsi="Times New Roman" w:cs="Times New Roman"/>
          <w:color w:val="000000"/>
        </w:rPr>
        <w:t xml:space="preserve">. </w:t>
      </w:r>
      <w:r w:rsidR="006664F8" w:rsidRPr="00E35C55">
        <w:rPr>
          <w:rFonts w:ascii="Times New Roman" w:hAnsi="Times New Roman" w:cs="Times New Roman"/>
          <w:color w:val="000000"/>
        </w:rPr>
        <w:t xml:space="preserve">Detrital zircon spectra from </w:t>
      </w:r>
      <w:proofErr w:type="spellStart"/>
      <w:r w:rsidR="006664F8" w:rsidRPr="00E35C55">
        <w:rPr>
          <w:rFonts w:ascii="Times New Roman" w:hAnsi="Times New Roman" w:cs="Times New Roman"/>
          <w:color w:val="000000"/>
        </w:rPr>
        <w:t>Ukhaatolgoi</w:t>
      </w:r>
      <w:proofErr w:type="spellEnd"/>
      <w:r w:rsidR="006664F8" w:rsidRPr="00E35C55">
        <w:rPr>
          <w:rFonts w:ascii="Times New Roman" w:hAnsi="Times New Roman" w:cs="Times New Roman"/>
          <w:color w:val="000000"/>
        </w:rPr>
        <w:t xml:space="preserve"> </w:t>
      </w:r>
      <w:r w:rsidR="00742619" w:rsidRPr="00E35C55">
        <w:rPr>
          <w:rFonts w:ascii="Times New Roman" w:hAnsi="Times New Roman" w:cs="Times New Roman"/>
          <w:color w:val="000000"/>
        </w:rPr>
        <w:t>Fm</w:t>
      </w:r>
      <w:r w:rsidR="006664F8" w:rsidRPr="00E35C55">
        <w:rPr>
          <w:rFonts w:ascii="Times New Roman" w:hAnsi="Times New Roman" w:cs="Times New Roman"/>
          <w:color w:val="000000"/>
        </w:rPr>
        <w:t xml:space="preserve"> samples contain </w:t>
      </w:r>
      <w:r w:rsidR="00AA45F6" w:rsidRPr="00E35C55">
        <w:rPr>
          <w:rFonts w:ascii="Times New Roman" w:hAnsi="Times New Roman" w:cs="Times New Roman"/>
          <w:color w:val="000000"/>
        </w:rPr>
        <w:t>Ediacaran and Cambrian grains from an exotic source, presumably the</w:t>
      </w:r>
      <w:r w:rsidR="00415996" w:rsidRPr="00E35C55">
        <w:rPr>
          <w:rFonts w:ascii="Times New Roman" w:hAnsi="Times New Roman" w:cs="Times New Roman"/>
          <w:color w:val="000000"/>
        </w:rPr>
        <w:t xml:space="preserve"> </w:t>
      </w:r>
      <w:r w:rsidR="000E69A0" w:rsidRPr="00E35C55">
        <w:rPr>
          <w:rFonts w:ascii="Times New Roman" w:hAnsi="Times New Roman" w:cs="Times New Roman"/>
          <w:color w:val="000000"/>
        </w:rPr>
        <w:t xml:space="preserve">uplifted </w:t>
      </w:r>
      <w:proofErr w:type="spellStart"/>
      <w:r w:rsidR="00953705" w:rsidRPr="00E35C55">
        <w:rPr>
          <w:rFonts w:ascii="Times New Roman" w:hAnsi="Times New Roman" w:cs="Times New Roman"/>
          <w:color w:val="000000"/>
        </w:rPr>
        <w:t>Agardag</w:t>
      </w:r>
      <w:proofErr w:type="spellEnd"/>
      <w:r w:rsidR="00415996" w:rsidRPr="00E35C55">
        <w:rPr>
          <w:rFonts w:ascii="Times New Roman" w:hAnsi="Times New Roman" w:cs="Times New Roman"/>
          <w:color w:val="000000"/>
        </w:rPr>
        <w:t xml:space="preserve"> arc</w:t>
      </w:r>
      <w:r w:rsidR="00AA45F6" w:rsidRPr="00E35C55">
        <w:rPr>
          <w:rFonts w:ascii="Times New Roman" w:hAnsi="Times New Roman" w:cs="Times New Roman"/>
          <w:color w:val="000000"/>
        </w:rPr>
        <w:t xml:space="preserve">. </w:t>
      </w:r>
      <w:r w:rsidR="00BF31F2" w:rsidRPr="00E35C55">
        <w:rPr>
          <w:rFonts w:ascii="Times New Roman" w:hAnsi="Times New Roman" w:cs="Times New Roman"/>
          <w:color w:val="000000"/>
        </w:rPr>
        <w:t xml:space="preserve">In the </w:t>
      </w:r>
      <w:proofErr w:type="spellStart"/>
      <w:r w:rsidR="00BF31F2" w:rsidRPr="00E35C55">
        <w:rPr>
          <w:rFonts w:ascii="Times New Roman" w:hAnsi="Times New Roman" w:cs="Times New Roman"/>
          <w:color w:val="000000"/>
        </w:rPr>
        <w:t>Khuvsgul</w:t>
      </w:r>
      <w:proofErr w:type="spellEnd"/>
      <w:r w:rsidR="00BF31F2" w:rsidRPr="00E35C55">
        <w:rPr>
          <w:rFonts w:ascii="Times New Roman" w:hAnsi="Times New Roman" w:cs="Times New Roman"/>
          <w:color w:val="000000"/>
        </w:rPr>
        <w:t xml:space="preserve"> region</w:t>
      </w:r>
      <w:r w:rsidR="005C01C8" w:rsidRPr="00E35C55">
        <w:rPr>
          <w:rFonts w:ascii="Times New Roman" w:hAnsi="Times New Roman" w:cs="Times New Roman"/>
          <w:color w:val="000000"/>
        </w:rPr>
        <w:t>,</w:t>
      </w:r>
      <w:r w:rsidR="00BF31F2" w:rsidRPr="00E35C55">
        <w:rPr>
          <w:rFonts w:ascii="Times New Roman" w:hAnsi="Times New Roman" w:cs="Times New Roman"/>
          <w:color w:val="000000"/>
        </w:rPr>
        <w:t xml:space="preserve"> </w:t>
      </w:r>
      <w:r w:rsidR="00953705" w:rsidRPr="00E35C55">
        <w:rPr>
          <w:rFonts w:ascii="Times New Roman" w:hAnsi="Times New Roman" w:cs="Times New Roman"/>
          <w:color w:val="000000"/>
        </w:rPr>
        <w:t xml:space="preserve">terminal </w:t>
      </w:r>
      <w:r w:rsidR="00BF31F2" w:rsidRPr="00E35C55">
        <w:rPr>
          <w:rFonts w:ascii="Times New Roman" w:hAnsi="Times New Roman" w:cs="Times New Roman"/>
          <w:color w:val="000000"/>
        </w:rPr>
        <w:t xml:space="preserve">foreland </w:t>
      </w:r>
      <w:r w:rsidR="005C01C8" w:rsidRPr="00E35C55">
        <w:rPr>
          <w:rFonts w:ascii="Times New Roman" w:hAnsi="Times New Roman" w:cs="Times New Roman"/>
          <w:color w:val="000000"/>
        </w:rPr>
        <w:t>sedimentation</w:t>
      </w:r>
      <w:r w:rsidR="00E26006" w:rsidRPr="00E35C55">
        <w:rPr>
          <w:rFonts w:ascii="Times New Roman" w:hAnsi="Times New Roman" w:cs="Times New Roman"/>
          <w:color w:val="000000"/>
        </w:rPr>
        <w:t xml:space="preserve"> was accompanied by</w:t>
      </w:r>
      <w:r w:rsidR="00DE2B01" w:rsidRPr="00E35C55">
        <w:rPr>
          <w:rFonts w:ascii="Times New Roman" w:hAnsi="Times New Roman" w:cs="Times New Roman"/>
          <w:color w:val="000000"/>
        </w:rPr>
        <w:t xml:space="preserve"> the</w:t>
      </w:r>
      <w:r w:rsidR="00E26006" w:rsidRPr="00E35C55">
        <w:rPr>
          <w:rFonts w:ascii="Times New Roman" w:hAnsi="Times New Roman" w:cs="Times New Roman"/>
          <w:color w:val="000000"/>
        </w:rPr>
        <w:t xml:space="preserve"> </w:t>
      </w:r>
      <w:r w:rsidR="00BF31F2" w:rsidRPr="00E35C55">
        <w:rPr>
          <w:rFonts w:ascii="Times New Roman" w:hAnsi="Times New Roman" w:cs="Times New Roman"/>
          <w:color w:val="000000"/>
        </w:rPr>
        <w:t xml:space="preserve">emplacement and </w:t>
      </w:r>
      <w:r w:rsidR="00DE2B01" w:rsidRPr="00E35C55">
        <w:rPr>
          <w:rFonts w:ascii="Times New Roman" w:hAnsi="Times New Roman" w:cs="Times New Roman"/>
          <w:color w:val="000000"/>
        </w:rPr>
        <w:t xml:space="preserve">deformation </w:t>
      </w:r>
      <w:r w:rsidR="00BF31F2" w:rsidRPr="00E35C55">
        <w:rPr>
          <w:rFonts w:ascii="Times New Roman" w:hAnsi="Times New Roman" w:cs="Times New Roman"/>
          <w:color w:val="000000"/>
        </w:rPr>
        <w:t>of</w:t>
      </w:r>
      <w:r w:rsidRPr="00E35C55">
        <w:rPr>
          <w:rFonts w:ascii="Times New Roman" w:hAnsi="Times New Roman" w:cs="Times New Roman"/>
          <w:color w:val="000000"/>
        </w:rPr>
        <w:t xml:space="preserve"> </w:t>
      </w:r>
      <w:r w:rsidR="002A51E0" w:rsidRPr="00E35C55">
        <w:rPr>
          <w:rFonts w:ascii="Times New Roman" w:hAnsi="Times New Roman" w:cs="Times New Roman"/>
          <w:color w:val="000000"/>
        </w:rPr>
        <w:t xml:space="preserve">504-503 Ma </w:t>
      </w:r>
      <w:r w:rsidRPr="00E35C55">
        <w:rPr>
          <w:rFonts w:ascii="Times New Roman" w:hAnsi="Times New Roman" w:cs="Times New Roman"/>
          <w:color w:val="000000"/>
        </w:rPr>
        <w:t>granodiorites</w:t>
      </w:r>
      <w:r w:rsidR="00E26006" w:rsidRPr="00E35C55">
        <w:rPr>
          <w:rFonts w:ascii="Times New Roman" w:hAnsi="Times New Roman" w:cs="Times New Roman"/>
          <w:color w:val="000000"/>
        </w:rPr>
        <w:t>,</w:t>
      </w:r>
      <w:r w:rsidR="00953705" w:rsidRPr="00E35C55">
        <w:rPr>
          <w:rFonts w:ascii="Times New Roman" w:hAnsi="Times New Roman" w:cs="Times New Roman"/>
          <w:color w:val="000000"/>
        </w:rPr>
        <w:t xml:space="preserve"> further</w:t>
      </w:r>
      <w:r w:rsidR="00E26006" w:rsidRPr="00E35C55">
        <w:rPr>
          <w:rFonts w:ascii="Times New Roman" w:hAnsi="Times New Roman" w:cs="Times New Roman"/>
          <w:color w:val="000000"/>
        </w:rPr>
        <w:t xml:space="preserve"> supporting </w:t>
      </w:r>
      <w:r w:rsidR="005C01C8" w:rsidRPr="00E35C55">
        <w:rPr>
          <w:rFonts w:ascii="Times New Roman" w:hAnsi="Times New Roman" w:cs="Times New Roman"/>
          <w:color w:val="000000"/>
        </w:rPr>
        <w:t xml:space="preserve">the interpretation of </w:t>
      </w:r>
      <w:r w:rsidR="00E26006" w:rsidRPr="00E35C55">
        <w:rPr>
          <w:rFonts w:ascii="Times New Roman" w:hAnsi="Times New Roman" w:cs="Times New Roman"/>
          <w:color w:val="000000"/>
        </w:rPr>
        <w:t>a retro-arc foreland envi</w:t>
      </w:r>
      <w:r w:rsidR="005C01C8" w:rsidRPr="00E35C55">
        <w:rPr>
          <w:rFonts w:ascii="Times New Roman" w:hAnsi="Times New Roman" w:cs="Times New Roman"/>
          <w:color w:val="000000"/>
        </w:rPr>
        <w:t>r</w:t>
      </w:r>
      <w:r w:rsidR="00E26006" w:rsidRPr="00E35C55">
        <w:rPr>
          <w:rFonts w:ascii="Times New Roman" w:hAnsi="Times New Roman" w:cs="Times New Roman"/>
          <w:color w:val="000000"/>
        </w:rPr>
        <w:t>onment</w:t>
      </w:r>
      <w:r w:rsidRPr="00E35C55">
        <w:rPr>
          <w:rFonts w:ascii="Times New Roman" w:hAnsi="Times New Roman" w:cs="Times New Roman"/>
          <w:color w:val="000000"/>
        </w:rPr>
        <w:t xml:space="preserve"> </w:t>
      </w:r>
      <w:r w:rsidR="00C1204C" w:rsidRPr="00E35C55">
        <w:rPr>
          <w:rFonts w:ascii="Times New Roman" w:hAnsi="Times New Roman" w:cs="Times New Roman"/>
          <w:color w:val="000000"/>
        </w:rPr>
        <w:t>(</w:t>
      </w:r>
      <w:r w:rsidR="00FF32E8">
        <w:rPr>
          <w:rFonts w:ascii="Times New Roman" w:hAnsi="Times New Roman" w:cs="Times New Roman"/>
          <w:color w:val="000000"/>
        </w:rPr>
        <w:t>f</w:t>
      </w:r>
      <w:r w:rsidR="00C1204C" w:rsidRPr="00E35C55">
        <w:rPr>
          <w:rFonts w:ascii="Times New Roman" w:hAnsi="Times New Roman" w:cs="Times New Roman"/>
          <w:color w:val="000000"/>
        </w:rPr>
        <w:t>ig. 7</w:t>
      </w:r>
      <w:r w:rsidR="00120C84" w:rsidRPr="00E35C55">
        <w:rPr>
          <w:rFonts w:ascii="Times New Roman" w:hAnsi="Times New Roman" w:cs="Times New Roman"/>
          <w:color w:val="000000"/>
        </w:rPr>
        <w:t>,1</w:t>
      </w:r>
      <w:r w:rsidR="00693963" w:rsidRPr="00E35C55">
        <w:rPr>
          <w:rFonts w:ascii="Times New Roman" w:hAnsi="Times New Roman" w:cs="Times New Roman"/>
          <w:color w:val="000000"/>
        </w:rPr>
        <w:t>0</w:t>
      </w:r>
      <w:r w:rsidR="00C1204C" w:rsidRPr="00E35C55">
        <w:rPr>
          <w:rFonts w:ascii="Times New Roman" w:hAnsi="Times New Roman" w:cs="Times New Roman"/>
          <w:color w:val="000000"/>
        </w:rPr>
        <w:t>)</w:t>
      </w:r>
      <w:r w:rsidR="000E69A0" w:rsidRPr="00E35C55">
        <w:rPr>
          <w:rFonts w:ascii="Times New Roman" w:hAnsi="Times New Roman" w:cs="Times New Roman"/>
          <w:color w:val="000000"/>
        </w:rPr>
        <w:t xml:space="preserve">, and potentially indicating the collision of another arc/terrane (likely the </w:t>
      </w:r>
      <w:proofErr w:type="spellStart"/>
      <w:r w:rsidR="000E69A0" w:rsidRPr="00E35C55">
        <w:rPr>
          <w:rFonts w:ascii="Times New Roman" w:hAnsi="Times New Roman" w:cs="Times New Roman"/>
          <w:color w:val="000000"/>
        </w:rPr>
        <w:t>Gorny</w:t>
      </w:r>
      <w:proofErr w:type="spellEnd"/>
      <w:r w:rsidR="000E69A0" w:rsidRPr="00E35C55">
        <w:rPr>
          <w:rFonts w:ascii="Times New Roman" w:hAnsi="Times New Roman" w:cs="Times New Roman"/>
          <w:color w:val="000000"/>
        </w:rPr>
        <w:t xml:space="preserve"> Altai Terrane; </w:t>
      </w:r>
      <w:proofErr w:type="spellStart"/>
      <w:r w:rsidR="000E69A0" w:rsidRPr="00E35C55">
        <w:rPr>
          <w:rFonts w:ascii="Times New Roman" w:hAnsi="Times New Roman" w:cs="Times New Roman"/>
          <w:color w:val="000000"/>
        </w:rPr>
        <w:t>Dobretsov</w:t>
      </w:r>
      <w:proofErr w:type="spellEnd"/>
      <w:ins w:id="533" w:author="Anttila  Eliel Simpson" w:date="2024-07-12T15:08:00Z">
        <w:r w:rsidR="00661373">
          <w:rPr>
            <w:rFonts w:ascii="Times New Roman" w:hAnsi="Times New Roman" w:cs="Times New Roman"/>
            <w:color w:val="000000"/>
          </w:rPr>
          <w:t xml:space="preserve"> et al.,</w:t>
        </w:r>
      </w:ins>
      <w:r w:rsidR="000E69A0" w:rsidRPr="00E35C55">
        <w:rPr>
          <w:rFonts w:ascii="Times New Roman" w:hAnsi="Times New Roman" w:cs="Times New Roman"/>
          <w:color w:val="000000"/>
        </w:rPr>
        <w:t xml:space="preserve"> 20</w:t>
      </w:r>
      <w:r w:rsidR="00B95DF4" w:rsidRPr="00E35C55">
        <w:rPr>
          <w:rFonts w:ascii="Times New Roman" w:hAnsi="Times New Roman" w:cs="Times New Roman"/>
          <w:color w:val="000000"/>
        </w:rPr>
        <w:t>0</w:t>
      </w:r>
      <w:r w:rsidR="000E69A0" w:rsidRPr="00E35C55">
        <w:rPr>
          <w:rFonts w:ascii="Times New Roman" w:hAnsi="Times New Roman" w:cs="Times New Roman"/>
          <w:color w:val="000000"/>
        </w:rPr>
        <w:t>3;</w:t>
      </w:r>
      <w:r w:rsidR="00B95DF4" w:rsidRPr="00E35C55">
        <w:rPr>
          <w:rFonts w:ascii="Times New Roman" w:hAnsi="Times New Roman" w:cs="Times New Roman"/>
          <w:color w:val="000000"/>
        </w:rPr>
        <w:t xml:space="preserve"> </w:t>
      </w:r>
      <w:proofErr w:type="spellStart"/>
      <w:r w:rsidR="00B95DF4" w:rsidRPr="00E35C55">
        <w:rPr>
          <w:rFonts w:ascii="Times New Roman" w:hAnsi="Times New Roman" w:cs="Times New Roman"/>
          <w:color w:val="000000"/>
        </w:rPr>
        <w:t>Buslov</w:t>
      </w:r>
      <w:proofErr w:type="spellEnd"/>
      <w:r w:rsidR="00B95DF4" w:rsidRPr="00E35C55">
        <w:rPr>
          <w:rFonts w:ascii="Times New Roman" w:hAnsi="Times New Roman" w:cs="Times New Roman"/>
          <w:color w:val="000000"/>
        </w:rPr>
        <w:t xml:space="preserve"> et al., 2013;</w:t>
      </w:r>
      <w:r w:rsidR="000E69A0" w:rsidRPr="00E35C55">
        <w:rPr>
          <w:rFonts w:ascii="Times New Roman" w:hAnsi="Times New Roman" w:cs="Times New Roman"/>
          <w:color w:val="000000"/>
        </w:rPr>
        <w:t xml:space="preserve"> Bold 2016b) along the western margin of the </w:t>
      </w:r>
      <w:proofErr w:type="spellStart"/>
      <w:r w:rsidR="000E69A0" w:rsidRPr="00E35C55">
        <w:rPr>
          <w:rFonts w:ascii="Times New Roman" w:hAnsi="Times New Roman" w:cs="Times New Roman"/>
          <w:color w:val="000000"/>
        </w:rPr>
        <w:t>Ikh</w:t>
      </w:r>
      <w:proofErr w:type="spellEnd"/>
      <w:r w:rsidR="000E69A0" w:rsidRPr="00E35C55">
        <w:rPr>
          <w:rFonts w:ascii="Times New Roman" w:hAnsi="Times New Roman" w:cs="Times New Roman"/>
          <w:color w:val="000000"/>
        </w:rPr>
        <w:t>-Mongol arc.</w:t>
      </w:r>
      <w:r w:rsidR="0094099C">
        <w:rPr>
          <w:rFonts w:ascii="Times New Roman" w:hAnsi="Times New Roman" w:cs="Times New Roman"/>
          <w:color w:val="000000"/>
        </w:rPr>
        <w:t xml:space="preserve"> </w:t>
      </w:r>
    </w:p>
    <w:p w14:paraId="60EFAC36" w14:textId="57464C8A"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p>
    <w:p w14:paraId="7030A91A" w14:textId="59F60AD4"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5.4 Coevolution of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 and Neoproterozoic-Cambrian strata of the </w:t>
      </w:r>
      <w:proofErr w:type="spellStart"/>
      <w:r w:rsidRPr="00E35C55">
        <w:rPr>
          <w:rFonts w:ascii="Times New Roman" w:hAnsi="Times New Roman" w:cs="Times New Roman"/>
          <w:b/>
          <w:bCs/>
          <w:i/>
          <w:iCs/>
          <w:color w:val="000000"/>
          <w:u w:color="000000"/>
        </w:rPr>
        <w:t>Zavkhan</w:t>
      </w:r>
      <w:proofErr w:type="spellEnd"/>
      <w:r w:rsidRPr="00E35C55">
        <w:rPr>
          <w:rFonts w:ascii="Times New Roman" w:hAnsi="Times New Roman" w:cs="Times New Roman"/>
          <w:b/>
          <w:bCs/>
          <w:i/>
          <w:iCs/>
          <w:color w:val="000000"/>
          <w:u w:color="000000"/>
        </w:rPr>
        <w:t xml:space="preserve"> Terrane</w:t>
      </w:r>
    </w:p>
    <w:p w14:paraId="141FADB3" w14:textId="6E5A1A38" w:rsidR="001E7A67" w:rsidRPr="00D42740" w:rsidRDefault="009B7A04"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With ties between the Neoproterozoic-Cambrian stratigraphy of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 and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proposed </w:t>
      </w:r>
      <w:proofErr w:type="gramStart"/>
      <w:r w:rsidRPr="00E35C55">
        <w:rPr>
          <w:rFonts w:ascii="Times New Roman" w:hAnsi="Times New Roman" w:cs="Times New Roman"/>
          <w:color w:val="000000"/>
          <w:u w:color="000000"/>
        </w:rPr>
        <w:t>on the basis of</w:t>
      </w:r>
      <w:proofErr w:type="gramEnd"/>
      <w:r w:rsidRPr="00E35C55">
        <w:rPr>
          <w:rFonts w:ascii="Times New Roman" w:hAnsi="Times New Roman" w:cs="Times New Roman"/>
          <w:color w:val="000000"/>
          <w:u w:color="000000"/>
        </w:rPr>
        <w:t xml:space="preserve"> lithostratigraphy (Macdonald and Jones, 2011), </w:t>
      </w:r>
      <w:r w:rsidR="00120C84" w:rsidRPr="00E35C55">
        <w:rPr>
          <w:rFonts w:ascii="Times New Roman" w:hAnsi="Times New Roman" w:cs="Times New Roman"/>
          <w:color w:val="000000"/>
          <w:u w:color="000000"/>
        </w:rPr>
        <w:t xml:space="preserve">a </w:t>
      </w:r>
      <w:r w:rsidRPr="00E35C55">
        <w:rPr>
          <w:rFonts w:ascii="Times New Roman" w:hAnsi="Times New Roman" w:cs="Times New Roman"/>
          <w:color w:val="000000"/>
          <w:u w:color="000000"/>
        </w:rPr>
        <w:t xml:space="preserve">new composite </w:t>
      </w:r>
      <w:proofErr w:type="spellStart"/>
      <w:r w:rsidRPr="00E35C55">
        <w:rPr>
          <w:rFonts w:ascii="Times New Roman" w:hAnsi="Times New Roman" w:cs="Times New Roman"/>
          <w:color w:val="000000"/>
          <w:u w:color="000000"/>
        </w:rPr>
        <w:t>chemostratigraphy</w:t>
      </w:r>
      <w:proofErr w:type="spellEnd"/>
      <w:r w:rsidRPr="00E35C55">
        <w:rPr>
          <w:rFonts w:ascii="Times New Roman" w:hAnsi="Times New Roman" w:cs="Times New Roman"/>
          <w:color w:val="000000"/>
          <w:u w:color="000000"/>
        </w:rPr>
        <w:t xml:space="preserve"> from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356B54">
        <w:rPr>
          <w:rFonts w:ascii="Times New Roman" w:hAnsi="Times New Roman" w:cs="Times New Roman"/>
          <w:color w:val="000000"/>
          <w:u w:color="000000"/>
        </w:rPr>
        <w:t>G</w:t>
      </w:r>
      <w:r w:rsidRPr="00E35C55">
        <w:rPr>
          <w:rFonts w:ascii="Times New Roman" w:hAnsi="Times New Roman" w:cs="Times New Roman"/>
          <w:color w:val="000000"/>
          <w:u w:color="000000"/>
        </w:rPr>
        <w:t xml:space="preserve">roup allows us to </w:t>
      </w:r>
      <w:r w:rsidR="00716AFB" w:rsidRPr="00E35C55">
        <w:rPr>
          <w:rFonts w:ascii="Times New Roman" w:hAnsi="Times New Roman" w:cs="Times New Roman"/>
          <w:color w:val="000000"/>
          <w:u w:color="000000"/>
        </w:rPr>
        <w:t>refine</w:t>
      </w:r>
      <w:r w:rsidRPr="00E35C55">
        <w:rPr>
          <w:rFonts w:ascii="Times New Roman" w:hAnsi="Times New Roman" w:cs="Times New Roman"/>
          <w:color w:val="000000"/>
          <w:u w:color="000000"/>
        </w:rPr>
        <w:t xml:space="preserve"> </w:t>
      </w:r>
      <w:r w:rsidR="00DE355E" w:rsidRPr="00E35C55">
        <w:rPr>
          <w:rFonts w:ascii="Times New Roman" w:hAnsi="Times New Roman" w:cs="Times New Roman"/>
          <w:color w:val="000000"/>
          <w:u w:color="000000"/>
        </w:rPr>
        <w:t xml:space="preserve">these </w:t>
      </w:r>
      <w:r w:rsidR="00B7709A" w:rsidRPr="00E35C55">
        <w:rPr>
          <w:rFonts w:ascii="Times New Roman" w:hAnsi="Times New Roman" w:cs="Times New Roman"/>
          <w:color w:val="000000"/>
          <w:u w:color="000000"/>
        </w:rPr>
        <w:t>earlier</w:t>
      </w:r>
      <w:r w:rsidRPr="00E35C55">
        <w:rPr>
          <w:rFonts w:ascii="Times New Roman" w:hAnsi="Times New Roman" w:cs="Times New Roman"/>
          <w:color w:val="000000"/>
          <w:u w:color="000000"/>
        </w:rPr>
        <w:t xml:space="preserve"> correlations</w:t>
      </w:r>
      <w:r w:rsidR="00513B01"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2A1E78" w:rsidRPr="00E35C55">
        <w:rPr>
          <w:rFonts w:ascii="Times New Roman" w:hAnsi="Times New Roman" w:cs="Times New Roman"/>
          <w:color w:val="000000"/>
          <w:u w:color="000000"/>
        </w:rPr>
        <w:t>The</w:t>
      </w:r>
      <w:r w:rsidRPr="00E35C55">
        <w:rPr>
          <w:rFonts w:ascii="Times New Roman" w:hAnsi="Times New Roman" w:cs="Times New Roman"/>
          <w:color w:val="000000"/>
          <w:u w:color="000000"/>
        </w:rPr>
        <w:t xml:space="preserve"> Cryogenian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hosts</w:t>
      </w:r>
      <w:r w:rsidR="003424E5" w:rsidRPr="00E35C55">
        <w:rPr>
          <w:rFonts w:ascii="Times New Roman" w:hAnsi="Times New Roman" w:cs="Times New Roman"/>
          <w:color w:val="000000"/>
          <w:u w:color="000000"/>
        </w:rPr>
        <w:t xml:space="preserve"> a carbon isotope profile </w:t>
      </w:r>
      <w:proofErr w:type="gramStart"/>
      <w:r w:rsidR="003424E5" w:rsidRPr="00E35C55">
        <w:rPr>
          <w:rFonts w:ascii="Times New Roman" w:hAnsi="Times New Roman" w:cs="Times New Roman"/>
          <w:color w:val="000000"/>
          <w:u w:color="000000"/>
        </w:rPr>
        <w:t>similar to</w:t>
      </w:r>
      <w:proofErr w:type="gramEnd"/>
      <w:r w:rsidR="003424E5" w:rsidRPr="00E35C55">
        <w:rPr>
          <w:rFonts w:ascii="Times New Roman" w:hAnsi="Times New Roman" w:cs="Times New Roman"/>
          <w:color w:val="000000"/>
          <w:u w:color="000000"/>
        </w:rPr>
        <w:t xml:space="preserve"> those from other Cryogenian non-glacial interlude </w:t>
      </w:r>
      <w:proofErr w:type="spellStart"/>
      <w:r w:rsidR="003424E5" w:rsidRPr="00E35C55">
        <w:rPr>
          <w:rFonts w:ascii="Times New Roman" w:hAnsi="Times New Roman" w:cs="Times New Roman"/>
          <w:color w:val="000000"/>
          <w:u w:color="000000"/>
        </w:rPr>
        <w:t>platformal</w:t>
      </w:r>
      <w:proofErr w:type="spellEnd"/>
      <w:r w:rsidR="003424E5" w:rsidRPr="00E35C55">
        <w:rPr>
          <w:rFonts w:ascii="Times New Roman" w:hAnsi="Times New Roman" w:cs="Times New Roman"/>
          <w:color w:val="000000"/>
          <w:u w:color="000000"/>
        </w:rPr>
        <w:t xml:space="preserve"> carbonate sequences</w:t>
      </w:r>
      <w:r w:rsidR="00B7709A" w:rsidRPr="00E35C55">
        <w:rPr>
          <w:rFonts w:ascii="Times New Roman" w:hAnsi="Times New Roman" w:cs="Times New Roman"/>
          <w:color w:val="000000"/>
          <w:u w:color="000000"/>
        </w:rPr>
        <w:t xml:space="preserve"> around the world</w:t>
      </w:r>
      <w:r w:rsidR="007A4922"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7A4922" w:rsidRPr="00E35C55">
        <w:rPr>
          <w:rFonts w:ascii="Times New Roman" w:hAnsi="Times New Roman" w:cs="Times New Roman"/>
          <w:color w:val="000000"/>
          <w:u w:color="000000"/>
        </w:rPr>
        <w:t>ig</w:t>
      </w:r>
      <w:r w:rsidR="00E46C47" w:rsidRPr="00E35C55">
        <w:rPr>
          <w:rFonts w:ascii="Times New Roman" w:hAnsi="Times New Roman" w:cs="Times New Roman"/>
          <w:color w:val="000000"/>
          <w:u w:color="000000"/>
        </w:rPr>
        <w:t>. 1</w:t>
      </w:r>
      <w:r w:rsidR="00FF32E8">
        <w:rPr>
          <w:rFonts w:ascii="Times New Roman" w:hAnsi="Times New Roman" w:cs="Times New Roman"/>
          <w:color w:val="000000"/>
          <w:u w:color="000000"/>
        </w:rPr>
        <w:t>1</w:t>
      </w:r>
      <w:r w:rsidR="00E46C47" w:rsidRPr="00E35C55">
        <w:rPr>
          <w:rFonts w:ascii="Times New Roman" w:hAnsi="Times New Roman" w:cs="Times New Roman"/>
          <w:color w:val="000000"/>
          <w:u w:color="000000"/>
        </w:rPr>
        <w:t>)</w:t>
      </w:r>
      <w:r w:rsidR="00B7709A" w:rsidRPr="00E35C55">
        <w:rPr>
          <w:rFonts w:ascii="Times New Roman" w:hAnsi="Times New Roman" w:cs="Times New Roman"/>
          <w:color w:val="000000"/>
          <w:u w:color="000000"/>
        </w:rPr>
        <w:t xml:space="preserve">. </w:t>
      </w:r>
      <w:r w:rsidR="003424E5" w:rsidRPr="00E35C55">
        <w:rPr>
          <w:rFonts w:ascii="Times New Roman" w:hAnsi="Times New Roman" w:cs="Times New Roman"/>
          <w:color w:val="000000"/>
          <w:u w:color="000000"/>
        </w:rPr>
        <w:t xml:space="preserve"> </w:t>
      </w:r>
      <w:proofErr w:type="gramStart"/>
      <w:r w:rsidR="003424E5" w:rsidRPr="00E35C55">
        <w:rPr>
          <w:rFonts w:ascii="Times New Roman" w:hAnsi="Times New Roman" w:cs="Times New Roman"/>
          <w:color w:val="000000"/>
          <w:u w:color="000000"/>
        </w:rPr>
        <w:t xml:space="preserve">In </w:t>
      </w:r>
      <w:r w:rsidR="003424E5" w:rsidRPr="00E35C55">
        <w:rPr>
          <w:rFonts w:ascii="Times New Roman" w:hAnsi="Times New Roman" w:cs="Times New Roman"/>
          <w:color w:val="000000"/>
          <w:u w:color="000000"/>
        </w:rPr>
        <w:lastRenderedPageBreak/>
        <w:t>particular</w:t>
      </w:r>
      <w:r w:rsidR="00020733" w:rsidRPr="00E35C55">
        <w:rPr>
          <w:rFonts w:ascii="Times New Roman" w:hAnsi="Times New Roman" w:cs="Times New Roman"/>
          <w:color w:val="000000"/>
          <w:u w:color="000000"/>
        </w:rPr>
        <w:t>,</w:t>
      </w:r>
      <w:r w:rsidR="00B7709A" w:rsidRPr="00E35C55">
        <w:rPr>
          <w:rFonts w:ascii="Times New Roman" w:hAnsi="Times New Roman" w:cs="Times New Roman"/>
          <w:color w:val="000000"/>
          <w:u w:color="000000"/>
        </w:rPr>
        <w:t xml:space="preserve"> </w:t>
      </w:r>
      <w:r w:rsidR="00B7709A" w:rsidRPr="00D42740">
        <w:rPr>
          <w:rFonts w:ascii="Times New Roman" w:hAnsi="Times New Roman" w:cs="Times New Roman"/>
          <w:color w:val="000000"/>
          <w:u w:color="000000"/>
        </w:rPr>
        <w:t>δ</w:t>
      </w:r>
      <w:r w:rsidR="00B7709A" w:rsidRPr="00E35C55">
        <w:rPr>
          <w:rFonts w:ascii="Times New Roman" w:hAnsi="Times New Roman" w:cs="Times New Roman"/>
          <w:color w:val="000000"/>
          <w:u w:color="000000"/>
          <w:vertAlign w:val="superscript"/>
        </w:rPr>
        <w:t>13</w:t>
      </w:r>
      <w:r w:rsidR="00B7709A" w:rsidRPr="00D42740">
        <w:rPr>
          <w:rFonts w:ascii="Times New Roman" w:hAnsi="Times New Roman" w:cs="Times New Roman"/>
          <w:color w:val="000000"/>
          <w:u w:color="000000"/>
        </w:rPr>
        <w:t>C</w:t>
      </w:r>
      <w:proofErr w:type="gramEnd"/>
      <w:r w:rsidR="00B7709A" w:rsidRPr="00D42740">
        <w:rPr>
          <w:rFonts w:ascii="Times New Roman" w:hAnsi="Times New Roman" w:cs="Times New Roman"/>
          <w:color w:val="000000"/>
          <w:u w:color="000000"/>
        </w:rPr>
        <w:t xml:space="preserve"> values of +4</w:t>
      </w:r>
      <w:r w:rsidR="002A51E0" w:rsidRPr="00D42740">
        <w:rPr>
          <w:rFonts w:ascii="Times New Roman" w:hAnsi="Times New Roman" w:cs="Times New Roman"/>
          <w:color w:val="000000"/>
          <w:u w:color="000000"/>
        </w:rPr>
        <w:t xml:space="preserve"> to +</w:t>
      </w:r>
      <w:r w:rsidR="00B7709A" w:rsidRPr="00D42740">
        <w:rPr>
          <w:rFonts w:ascii="Times New Roman" w:hAnsi="Times New Roman" w:cs="Times New Roman"/>
          <w:color w:val="000000"/>
          <w:u w:color="000000"/>
        </w:rPr>
        <w:t xml:space="preserve">6‰ in the </w:t>
      </w:r>
      <w:proofErr w:type="spellStart"/>
      <w:r w:rsidR="00B7709A" w:rsidRPr="00D42740">
        <w:rPr>
          <w:rFonts w:ascii="Times New Roman" w:hAnsi="Times New Roman" w:cs="Times New Roman"/>
          <w:color w:val="000000"/>
          <w:u w:color="000000"/>
        </w:rPr>
        <w:t>Khurts</w:t>
      </w:r>
      <w:proofErr w:type="spellEnd"/>
      <w:r w:rsidR="00B7709A" w:rsidRPr="00D42740">
        <w:rPr>
          <w:rFonts w:ascii="Times New Roman" w:hAnsi="Times New Roman" w:cs="Times New Roman"/>
          <w:color w:val="000000"/>
          <w:u w:color="000000"/>
        </w:rPr>
        <w:t xml:space="preserve"> </w:t>
      </w:r>
      <w:r w:rsidR="00504468"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 xml:space="preserve"> of the </w:t>
      </w:r>
      <w:proofErr w:type="spellStart"/>
      <w:r w:rsidR="00B7709A" w:rsidRPr="00D42740">
        <w:rPr>
          <w:rFonts w:ascii="Times New Roman" w:hAnsi="Times New Roman" w:cs="Times New Roman"/>
          <w:color w:val="000000"/>
          <w:u w:color="000000"/>
        </w:rPr>
        <w:t>Bakh</w:t>
      </w:r>
      <w:proofErr w:type="spellEnd"/>
      <w:r w:rsidR="00B7709A"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B7709A" w:rsidRPr="00D42740">
        <w:rPr>
          <w:rFonts w:ascii="Times New Roman" w:hAnsi="Times New Roman" w:cs="Times New Roman"/>
          <w:color w:val="000000"/>
          <w:u w:color="000000"/>
        </w:rPr>
        <w:t xml:space="preserve"> are followed by a -3</w:t>
      </w:r>
      <w:r w:rsidR="002A51E0" w:rsidRPr="00D42740">
        <w:rPr>
          <w:rFonts w:ascii="Times New Roman" w:hAnsi="Times New Roman" w:cs="Times New Roman"/>
          <w:color w:val="000000"/>
          <w:u w:color="000000"/>
        </w:rPr>
        <w:t xml:space="preserve"> to </w:t>
      </w:r>
      <w:ins w:id="534" w:author="Anttila  Eliel Simpson" w:date="2024-07-12T15:15:00Z">
        <w:r w:rsidR="00E90BE4">
          <w:rPr>
            <w:rFonts w:ascii="Times New Roman" w:hAnsi="Times New Roman" w:cs="Times New Roman"/>
            <w:color w:val="000000"/>
            <w:u w:color="000000"/>
          </w:rPr>
          <w:t>-</w:t>
        </w:r>
      </w:ins>
      <w:del w:id="535" w:author="Anttila  Eliel Simpson" w:date="2024-07-12T15:14:00Z">
        <w:r w:rsidR="002A51E0" w:rsidRPr="00D42740" w:rsidDel="00E90BE4">
          <w:rPr>
            <w:rFonts w:ascii="Times New Roman" w:hAnsi="Times New Roman" w:cs="Times New Roman"/>
            <w:color w:val="000000"/>
            <w:u w:color="000000"/>
          </w:rPr>
          <w:delText>-</w:delText>
        </w:r>
      </w:del>
      <w:r w:rsidR="00B7709A" w:rsidRPr="00D42740">
        <w:rPr>
          <w:rFonts w:ascii="Times New Roman" w:hAnsi="Times New Roman" w:cs="Times New Roman"/>
          <w:color w:val="000000"/>
          <w:u w:color="000000"/>
        </w:rPr>
        <w:t xml:space="preserve">8‰ interval in the </w:t>
      </w:r>
      <w:proofErr w:type="spellStart"/>
      <w:r w:rsidR="00B7709A" w:rsidRPr="00D42740">
        <w:rPr>
          <w:rFonts w:ascii="Times New Roman" w:hAnsi="Times New Roman" w:cs="Times New Roman"/>
          <w:color w:val="000000"/>
          <w:u w:color="000000"/>
        </w:rPr>
        <w:t>Bumbulug</w:t>
      </w:r>
      <w:proofErr w:type="spellEnd"/>
      <w:r w:rsidR="00B7709A" w:rsidRPr="00D42740">
        <w:rPr>
          <w:rFonts w:ascii="Times New Roman" w:hAnsi="Times New Roman" w:cs="Times New Roman"/>
          <w:color w:val="000000"/>
          <w:u w:color="000000"/>
        </w:rPr>
        <w:t xml:space="preserve"> </w:t>
      </w:r>
      <w:r w:rsidR="00504468"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 with a recovery to positive (+6</w:t>
      </w:r>
      <w:r w:rsidR="002A51E0" w:rsidRPr="00D42740">
        <w:rPr>
          <w:rFonts w:ascii="Times New Roman" w:hAnsi="Times New Roman" w:cs="Times New Roman"/>
          <w:color w:val="000000"/>
          <w:u w:color="000000"/>
        </w:rPr>
        <w:t xml:space="preserve"> to +</w:t>
      </w:r>
      <w:r w:rsidR="00B7709A" w:rsidRPr="00D42740">
        <w:rPr>
          <w:rFonts w:ascii="Times New Roman" w:hAnsi="Times New Roman" w:cs="Times New Roman"/>
          <w:color w:val="000000"/>
          <w:u w:color="000000"/>
        </w:rPr>
        <w:t xml:space="preserve">8‰) values observed in the upper </w:t>
      </w:r>
      <w:proofErr w:type="spellStart"/>
      <w:r w:rsidR="00B7709A" w:rsidRPr="00D42740">
        <w:rPr>
          <w:rFonts w:ascii="Times New Roman" w:hAnsi="Times New Roman" w:cs="Times New Roman"/>
          <w:color w:val="000000"/>
          <w:u w:color="000000"/>
        </w:rPr>
        <w:t>Bumbulug</w:t>
      </w:r>
      <w:proofErr w:type="spellEnd"/>
      <w:r w:rsidR="00B7709A" w:rsidRPr="00D42740">
        <w:rPr>
          <w:rFonts w:ascii="Times New Roman" w:hAnsi="Times New Roman" w:cs="Times New Roman"/>
          <w:color w:val="000000"/>
          <w:u w:color="000000"/>
        </w:rPr>
        <w:t xml:space="preserve"> and basal </w:t>
      </w:r>
      <w:proofErr w:type="spellStart"/>
      <w:r w:rsidR="00B7709A" w:rsidRPr="00D42740">
        <w:rPr>
          <w:rFonts w:ascii="Times New Roman" w:hAnsi="Times New Roman" w:cs="Times New Roman"/>
          <w:color w:val="000000"/>
          <w:u w:color="000000"/>
        </w:rPr>
        <w:t>Salkhitai</w:t>
      </w:r>
      <w:proofErr w:type="spellEnd"/>
      <w:r w:rsidR="00B7709A" w:rsidRPr="00D42740">
        <w:rPr>
          <w:rFonts w:ascii="Times New Roman" w:hAnsi="Times New Roman" w:cs="Times New Roman"/>
          <w:color w:val="000000"/>
          <w:u w:color="000000"/>
        </w:rPr>
        <w:t xml:space="preserve"> </w:t>
      </w:r>
      <w:proofErr w:type="spellStart"/>
      <w:r w:rsidR="00415996"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s</w:t>
      </w:r>
      <w:proofErr w:type="spellEnd"/>
      <w:r w:rsidR="00B7709A" w:rsidRPr="00D42740">
        <w:rPr>
          <w:rFonts w:ascii="Times New Roman" w:hAnsi="Times New Roman" w:cs="Times New Roman"/>
          <w:color w:val="000000"/>
          <w:u w:color="000000"/>
        </w:rPr>
        <w:t xml:space="preserve">. </w:t>
      </w:r>
      <w:r w:rsidR="00020733" w:rsidRPr="00D42740">
        <w:rPr>
          <w:rFonts w:ascii="Times New Roman" w:hAnsi="Times New Roman" w:cs="Times New Roman"/>
          <w:color w:val="000000"/>
          <w:u w:color="000000"/>
        </w:rPr>
        <w:t>These trends can be directly correlated (</w:t>
      </w:r>
      <w:r w:rsidR="00FF32E8">
        <w:rPr>
          <w:rFonts w:ascii="Times New Roman" w:hAnsi="Times New Roman" w:cs="Times New Roman"/>
          <w:color w:val="000000"/>
          <w:u w:color="000000"/>
        </w:rPr>
        <w:t>f</w:t>
      </w:r>
      <w:r w:rsidR="00020733" w:rsidRPr="00D42740">
        <w:rPr>
          <w:rFonts w:ascii="Times New Roman" w:hAnsi="Times New Roman" w:cs="Times New Roman"/>
          <w:color w:val="000000"/>
          <w:u w:color="000000"/>
        </w:rPr>
        <w:t>ig</w:t>
      </w:r>
      <w:r w:rsidR="00E46C47" w:rsidRPr="00D42740">
        <w:rPr>
          <w:rFonts w:ascii="Times New Roman" w:hAnsi="Times New Roman" w:cs="Times New Roman"/>
          <w:color w:val="000000"/>
          <w:u w:color="000000"/>
        </w:rPr>
        <w:t>. 1</w:t>
      </w:r>
      <w:r w:rsidR="00FF32E8">
        <w:rPr>
          <w:rFonts w:ascii="Times New Roman" w:hAnsi="Times New Roman" w:cs="Times New Roman"/>
          <w:color w:val="000000"/>
          <w:u w:color="000000"/>
        </w:rPr>
        <w:t>1</w:t>
      </w:r>
      <w:r w:rsidR="00020733" w:rsidRPr="00D42740">
        <w:rPr>
          <w:rFonts w:ascii="Times New Roman" w:hAnsi="Times New Roman" w:cs="Times New Roman"/>
          <w:color w:val="000000"/>
          <w:u w:color="000000"/>
        </w:rPr>
        <w:t>) to similar patterns</w:t>
      </w:r>
      <w:r w:rsidR="00B7709A" w:rsidRPr="00D42740">
        <w:rPr>
          <w:rFonts w:ascii="Times New Roman" w:hAnsi="Times New Roman" w:cs="Times New Roman"/>
          <w:color w:val="000000"/>
          <w:u w:color="000000"/>
        </w:rPr>
        <w:t xml:space="preserve"> observed in the </w:t>
      </w:r>
      <w:proofErr w:type="spellStart"/>
      <w:r w:rsidR="00B7709A" w:rsidRPr="00D42740">
        <w:rPr>
          <w:rFonts w:ascii="Times New Roman" w:hAnsi="Times New Roman" w:cs="Times New Roman"/>
          <w:color w:val="000000"/>
          <w:u w:color="000000"/>
        </w:rPr>
        <w:t>Taishir</w:t>
      </w:r>
      <w:proofErr w:type="spellEnd"/>
      <w:r w:rsidR="00B7709A"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B7709A" w:rsidRPr="00D42740">
        <w:rPr>
          <w:rFonts w:ascii="Times New Roman" w:hAnsi="Times New Roman" w:cs="Times New Roman"/>
          <w:color w:val="000000"/>
          <w:u w:color="000000"/>
        </w:rPr>
        <w:t xml:space="preserve"> </w:t>
      </w:r>
      <w:r w:rsidR="00D52E2A" w:rsidRPr="00D42740">
        <w:rPr>
          <w:rFonts w:ascii="Times New Roman" w:hAnsi="Times New Roman" w:cs="Times New Roman"/>
          <w:color w:val="000000"/>
          <w:u w:color="000000"/>
        </w:rPr>
        <w:t xml:space="preserve">of the Tsagaan </w:t>
      </w:r>
      <w:proofErr w:type="spellStart"/>
      <w:r w:rsidR="00D52E2A" w:rsidRPr="00D42740">
        <w:rPr>
          <w:rFonts w:ascii="Times New Roman" w:hAnsi="Times New Roman" w:cs="Times New Roman"/>
          <w:color w:val="000000"/>
          <w:u w:color="000000"/>
        </w:rPr>
        <w:t>Oloom</w:t>
      </w:r>
      <w:proofErr w:type="spellEnd"/>
      <w:r w:rsidR="00D52E2A" w:rsidRPr="00D42740">
        <w:rPr>
          <w:rFonts w:ascii="Times New Roman" w:hAnsi="Times New Roman" w:cs="Times New Roman"/>
          <w:color w:val="000000"/>
          <w:u w:color="000000"/>
        </w:rPr>
        <w:t xml:space="preserve"> Group</w:t>
      </w:r>
      <w:r w:rsidR="002A51E0" w:rsidRPr="00D42740">
        <w:rPr>
          <w:rFonts w:ascii="Times New Roman" w:hAnsi="Times New Roman" w:cs="Times New Roman"/>
          <w:color w:val="000000"/>
          <w:u w:color="000000"/>
        </w:rPr>
        <w:t xml:space="preserve"> of the </w:t>
      </w:r>
      <w:proofErr w:type="spellStart"/>
      <w:r w:rsidR="002A51E0" w:rsidRPr="00D42740">
        <w:rPr>
          <w:rFonts w:ascii="Times New Roman" w:hAnsi="Times New Roman" w:cs="Times New Roman"/>
          <w:color w:val="000000"/>
          <w:u w:color="000000"/>
        </w:rPr>
        <w:t>Zavkhan</w:t>
      </w:r>
      <w:proofErr w:type="spellEnd"/>
      <w:r w:rsidR="002A51E0" w:rsidRPr="00D42740">
        <w:rPr>
          <w:rFonts w:ascii="Times New Roman" w:hAnsi="Times New Roman" w:cs="Times New Roman"/>
          <w:color w:val="000000"/>
          <w:u w:color="000000"/>
        </w:rPr>
        <w:t xml:space="preserve"> Terrane, </w:t>
      </w:r>
      <w:r w:rsidR="00B7709A" w:rsidRPr="00D42740">
        <w:rPr>
          <w:rFonts w:ascii="Times New Roman" w:hAnsi="Times New Roman" w:cs="Times New Roman"/>
          <w:color w:val="000000"/>
          <w:u w:color="000000"/>
        </w:rPr>
        <w:t xml:space="preserve">the type locality of the eponymous negative </w:t>
      </w:r>
      <w:r w:rsidR="00415996" w:rsidRPr="00D42740">
        <w:rPr>
          <w:rFonts w:ascii="Times New Roman" w:hAnsi="Times New Roman" w:cs="Times New Roman"/>
          <w:color w:val="000000"/>
          <w:u w:color="000000"/>
        </w:rPr>
        <w:t>δ</w:t>
      </w:r>
      <w:r w:rsidR="00415996" w:rsidRPr="00E35C55">
        <w:rPr>
          <w:rFonts w:ascii="Times New Roman" w:hAnsi="Times New Roman" w:cs="Times New Roman"/>
          <w:color w:val="000000"/>
          <w:u w:color="000000"/>
          <w:vertAlign w:val="superscript"/>
        </w:rPr>
        <w:t>13</w:t>
      </w:r>
      <w:r w:rsidR="00415996" w:rsidRPr="00D42740">
        <w:rPr>
          <w:rFonts w:ascii="Times New Roman" w:hAnsi="Times New Roman" w:cs="Times New Roman"/>
          <w:color w:val="000000"/>
          <w:u w:color="000000"/>
        </w:rPr>
        <w:t>C</w:t>
      </w:r>
      <w:r w:rsidR="00415996" w:rsidRPr="00D42740" w:rsidDel="00415996">
        <w:rPr>
          <w:rFonts w:ascii="Times New Roman" w:hAnsi="Times New Roman" w:cs="Times New Roman"/>
          <w:color w:val="000000"/>
          <w:u w:color="000000"/>
        </w:rPr>
        <w:t xml:space="preserve"> </w:t>
      </w:r>
      <w:r w:rsidR="00415996" w:rsidRPr="00D42740">
        <w:rPr>
          <w:rFonts w:ascii="Times New Roman" w:hAnsi="Times New Roman" w:cs="Times New Roman"/>
          <w:color w:val="000000"/>
          <w:u w:color="000000"/>
        </w:rPr>
        <w:t>excursion</w:t>
      </w:r>
      <w:r w:rsidR="00020733" w:rsidRPr="00D42740">
        <w:rPr>
          <w:rFonts w:ascii="Times New Roman" w:hAnsi="Times New Roman" w:cs="Times New Roman"/>
          <w:color w:val="000000"/>
          <w:u w:color="000000"/>
        </w:rPr>
        <w:t xml:space="preserve"> </w:t>
      </w:r>
      <w:r w:rsidR="00231538">
        <w:rPr>
          <w:rFonts w:ascii="Times New Roman" w:hAnsi="Times New Roman" w:cs="Times New Roman"/>
          <w:color w:val="000000"/>
          <w:u w:color="000000"/>
        </w:rPr>
        <w:t>(</w:t>
      </w:r>
      <w:r w:rsidR="007A4922" w:rsidRPr="00D42740">
        <w:rPr>
          <w:rFonts w:ascii="Times New Roman" w:hAnsi="Times New Roman" w:cs="Times New Roman"/>
          <w:color w:val="000000"/>
          <w:u w:color="000000"/>
        </w:rPr>
        <w:t>Macdonald</w:t>
      </w:r>
      <w:ins w:id="536" w:author="Anttila  Eliel Simpson" w:date="2024-07-12T15:15:00Z">
        <w:r w:rsidR="00E90BE4">
          <w:rPr>
            <w:rFonts w:ascii="Times New Roman" w:hAnsi="Times New Roman" w:cs="Times New Roman"/>
            <w:color w:val="000000"/>
            <w:u w:color="000000"/>
          </w:rPr>
          <w:t xml:space="preserve"> et al.</w:t>
        </w:r>
      </w:ins>
      <w:r w:rsidR="007A4922" w:rsidRPr="00D42740">
        <w:rPr>
          <w:rFonts w:ascii="Times New Roman" w:hAnsi="Times New Roman" w:cs="Times New Roman"/>
          <w:color w:val="000000"/>
          <w:u w:color="000000"/>
        </w:rPr>
        <w:t>, 2009</w:t>
      </w:r>
      <w:r w:rsidR="00020733" w:rsidRPr="00D42740">
        <w:rPr>
          <w:rFonts w:ascii="Times New Roman" w:hAnsi="Times New Roman" w:cs="Times New Roman"/>
          <w:color w:val="000000"/>
          <w:u w:color="000000"/>
        </w:rPr>
        <w:t xml:space="preserve">; </w:t>
      </w:r>
      <w:r w:rsidR="002A51E0" w:rsidRPr="00D42740">
        <w:rPr>
          <w:rFonts w:ascii="Times New Roman" w:hAnsi="Times New Roman" w:cs="Times New Roman"/>
          <w:color w:val="000000"/>
          <w:u w:color="000000"/>
        </w:rPr>
        <w:t xml:space="preserve">Johnston et al., 2012; </w:t>
      </w:r>
      <w:r w:rsidR="00020733" w:rsidRPr="00D42740">
        <w:rPr>
          <w:rFonts w:ascii="Times New Roman" w:hAnsi="Times New Roman" w:cs="Times New Roman"/>
          <w:color w:val="000000"/>
          <w:u w:color="000000"/>
        </w:rPr>
        <w:t>Bold et al., 2016</w:t>
      </w:r>
      <w:r w:rsidR="009F4067">
        <w:rPr>
          <w:rFonts w:ascii="Times New Roman" w:hAnsi="Times New Roman" w:cs="Times New Roman"/>
          <w:color w:val="000000"/>
          <w:u w:color="000000"/>
        </w:rPr>
        <w:t>a</w:t>
      </w:r>
      <w:r w:rsidR="00020733" w:rsidRPr="00D42740">
        <w:rPr>
          <w:rFonts w:ascii="Times New Roman" w:hAnsi="Times New Roman" w:cs="Times New Roman"/>
          <w:color w:val="000000"/>
          <w:u w:color="000000"/>
        </w:rPr>
        <w:t xml:space="preserve">). This correlation </w:t>
      </w:r>
      <w:r w:rsidR="00356B54">
        <w:rPr>
          <w:rFonts w:ascii="Times New Roman" w:hAnsi="Times New Roman" w:cs="Times New Roman"/>
          <w:color w:val="000000"/>
          <w:u w:color="000000"/>
        </w:rPr>
        <w:t>supports</w:t>
      </w:r>
      <w:r w:rsidR="00356B54" w:rsidRPr="00D42740">
        <w:rPr>
          <w:rFonts w:ascii="Times New Roman" w:hAnsi="Times New Roman" w:cs="Times New Roman"/>
          <w:color w:val="000000"/>
          <w:u w:color="000000"/>
        </w:rPr>
        <w:t xml:space="preserve"> </w:t>
      </w:r>
      <w:r w:rsidR="00020733" w:rsidRPr="00D42740">
        <w:rPr>
          <w:rFonts w:ascii="Times New Roman" w:hAnsi="Times New Roman" w:cs="Times New Roman"/>
          <w:color w:val="000000"/>
          <w:u w:color="000000"/>
        </w:rPr>
        <w:t xml:space="preserve">the </w:t>
      </w:r>
      <w:proofErr w:type="spellStart"/>
      <w:r w:rsidR="00020733" w:rsidRPr="00D42740">
        <w:rPr>
          <w:rFonts w:ascii="Times New Roman" w:hAnsi="Times New Roman" w:cs="Times New Roman"/>
          <w:color w:val="000000"/>
          <w:u w:color="000000"/>
        </w:rPr>
        <w:t>Sturtian</w:t>
      </w:r>
      <w:proofErr w:type="spellEnd"/>
      <w:r w:rsidR="00020733" w:rsidRPr="00D42740">
        <w:rPr>
          <w:rFonts w:ascii="Times New Roman" w:hAnsi="Times New Roman" w:cs="Times New Roman"/>
          <w:color w:val="000000"/>
          <w:u w:color="000000"/>
        </w:rPr>
        <w:t xml:space="preserve"> and </w:t>
      </w:r>
      <w:proofErr w:type="spellStart"/>
      <w:r w:rsidR="00020733" w:rsidRPr="00D42740">
        <w:rPr>
          <w:rFonts w:ascii="Times New Roman" w:hAnsi="Times New Roman" w:cs="Times New Roman"/>
          <w:color w:val="000000"/>
          <w:u w:color="000000"/>
        </w:rPr>
        <w:t>Marinoan</w:t>
      </w:r>
      <w:proofErr w:type="spellEnd"/>
      <w:r w:rsidR="00020733" w:rsidRPr="00D42740">
        <w:rPr>
          <w:rFonts w:ascii="Times New Roman" w:hAnsi="Times New Roman" w:cs="Times New Roman"/>
          <w:color w:val="000000"/>
          <w:u w:color="000000"/>
        </w:rPr>
        <w:t xml:space="preserve"> affinities of the </w:t>
      </w:r>
      <w:proofErr w:type="spellStart"/>
      <w:r w:rsidR="00020733" w:rsidRPr="00D42740">
        <w:rPr>
          <w:rFonts w:ascii="Times New Roman" w:hAnsi="Times New Roman" w:cs="Times New Roman"/>
          <w:color w:val="000000"/>
          <w:u w:color="000000"/>
        </w:rPr>
        <w:t>Ongolog</w:t>
      </w:r>
      <w:proofErr w:type="spellEnd"/>
      <w:r w:rsidR="00020733" w:rsidRPr="00D42740">
        <w:rPr>
          <w:rFonts w:ascii="Times New Roman" w:hAnsi="Times New Roman" w:cs="Times New Roman"/>
          <w:color w:val="000000"/>
          <w:u w:color="000000"/>
        </w:rPr>
        <w:t xml:space="preserve"> and Shar </w:t>
      </w:r>
      <w:proofErr w:type="spellStart"/>
      <w:r w:rsidR="00742619" w:rsidRPr="00D42740">
        <w:rPr>
          <w:rFonts w:ascii="Times New Roman" w:hAnsi="Times New Roman" w:cs="Times New Roman"/>
          <w:color w:val="000000"/>
          <w:u w:color="000000"/>
        </w:rPr>
        <w:t>Fm</w:t>
      </w:r>
      <w:r w:rsidR="00020733" w:rsidRPr="00D42740">
        <w:rPr>
          <w:rFonts w:ascii="Times New Roman" w:hAnsi="Times New Roman" w:cs="Times New Roman"/>
          <w:color w:val="000000"/>
          <w:u w:color="000000"/>
        </w:rPr>
        <w:t>s</w:t>
      </w:r>
      <w:proofErr w:type="spellEnd"/>
      <w:r w:rsidR="00020733" w:rsidRPr="00D42740">
        <w:rPr>
          <w:rFonts w:ascii="Times New Roman" w:hAnsi="Times New Roman" w:cs="Times New Roman"/>
          <w:color w:val="000000"/>
          <w:u w:color="000000"/>
        </w:rPr>
        <w:t>, respectively, and</w:t>
      </w:r>
      <w:r w:rsidR="008738D7" w:rsidRPr="00D42740">
        <w:rPr>
          <w:rFonts w:ascii="Times New Roman" w:hAnsi="Times New Roman" w:cs="Times New Roman"/>
          <w:color w:val="000000"/>
          <w:u w:color="000000"/>
        </w:rPr>
        <w:t xml:space="preserve"> further</w:t>
      </w:r>
      <w:r w:rsidR="00020733" w:rsidRPr="00D42740">
        <w:rPr>
          <w:rFonts w:ascii="Times New Roman" w:hAnsi="Times New Roman" w:cs="Times New Roman"/>
          <w:color w:val="000000"/>
          <w:u w:color="000000"/>
        </w:rPr>
        <w:t xml:space="preserve"> </w:t>
      </w:r>
      <w:r w:rsidR="00E77EEC" w:rsidRPr="00D42740">
        <w:rPr>
          <w:rFonts w:ascii="Times New Roman" w:hAnsi="Times New Roman" w:cs="Times New Roman"/>
          <w:color w:val="000000"/>
          <w:u w:color="000000"/>
        </w:rPr>
        <w:t>bolsters a</w:t>
      </w:r>
      <w:r w:rsidR="008738D7" w:rsidRPr="00D42740">
        <w:rPr>
          <w:rFonts w:ascii="Times New Roman" w:hAnsi="Times New Roman" w:cs="Times New Roman"/>
          <w:color w:val="000000"/>
          <w:u w:color="000000"/>
        </w:rPr>
        <w:t xml:space="preserve">rguments for a unified </w:t>
      </w:r>
      <w:proofErr w:type="spellStart"/>
      <w:r w:rsidR="00B42679" w:rsidRPr="00D42740">
        <w:rPr>
          <w:rFonts w:ascii="Times New Roman" w:hAnsi="Times New Roman" w:cs="Times New Roman"/>
          <w:color w:val="000000"/>
          <w:u w:color="000000"/>
        </w:rPr>
        <w:t>Khuvsgul</w:t>
      </w:r>
      <w:proofErr w:type="spellEnd"/>
      <w:r w:rsidR="007A4922" w:rsidRPr="00D42740">
        <w:rPr>
          <w:rFonts w:ascii="Times New Roman" w:hAnsi="Times New Roman" w:cs="Times New Roman"/>
          <w:color w:val="000000"/>
          <w:u w:color="000000"/>
        </w:rPr>
        <w:t xml:space="preserve"> and </w:t>
      </w:r>
      <w:proofErr w:type="spellStart"/>
      <w:r w:rsidR="007A4922" w:rsidRPr="00D42740">
        <w:rPr>
          <w:rFonts w:ascii="Times New Roman" w:hAnsi="Times New Roman" w:cs="Times New Roman"/>
          <w:color w:val="000000"/>
          <w:u w:color="000000"/>
        </w:rPr>
        <w:t>Zavkhan</w:t>
      </w:r>
      <w:proofErr w:type="spellEnd"/>
      <w:r w:rsidR="008738D7" w:rsidRPr="00D42740">
        <w:rPr>
          <w:rFonts w:ascii="Times New Roman" w:hAnsi="Times New Roman" w:cs="Times New Roman"/>
          <w:color w:val="000000"/>
          <w:u w:color="000000"/>
        </w:rPr>
        <w:t xml:space="preserve"> passive margin history during the Cryogenian</w:t>
      </w:r>
      <w:r w:rsidR="002A51E0" w:rsidRPr="00D42740">
        <w:rPr>
          <w:rFonts w:ascii="Times New Roman" w:hAnsi="Times New Roman" w:cs="Times New Roman"/>
          <w:color w:val="000000"/>
          <w:u w:color="000000"/>
        </w:rPr>
        <w:t>. I</w:t>
      </w:r>
      <w:r w:rsidR="008738D7" w:rsidRPr="00D42740">
        <w:rPr>
          <w:rFonts w:ascii="Times New Roman" w:hAnsi="Times New Roman" w:cs="Times New Roman"/>
          <w:color w:val="000000"/>
          <w:u w:color="000000"/>
        </w:rPr>
        <w:t xml:space="preserve">n addition to </w:t>
      </w:r>
      <w:r w:rsidR="00E77EEC" w:rsidRPr="00D42740">
        <w:rPr>
          <w:rFonts w:ascii="Times New Roman" w:hAnsi="Times New Roman" w:cs="Times New Roman"/>
          <w:color w:val="000000"/>
          <w:u w:color="000000"/>
        </w:rPr>
        <w:t xml:space="preserve">similarities in </w:t>
      </w:r>
      <w:proofErr w:type="spellStart"/>
      <w:r w:rsidR="00E77EEC" w:rsidRPr="00D42740">
        <w:rPr>
          <w:rFonts w:ascii="Times New Roman" w:hAnsi="Times New Roman" w:cs="Times New Roman"/>
          <w:color w:val="000000"/>
          <w:u w:color="000000"/>
        </w:rPr>
        <w:t>chemostratigraphy</w:t>
      </w:r>
      <w:proofErr w:type="spellEnd"/>
      <w:r w:rsidR="00E77EEC" w:rsidRPr="00D42740">
        <w:rPr>
          <w:rFonts w:ascii="Times New Roman" w:hAnsi="Times New Roman" w:cs="Times New Roman"/>
          <w:color w:val="000000"/>
          <w:u w:color="000000"/>
        </w:rPr>
        <w:t xml:space="preserve">, </w:t>
      </w:r>
      <w:r w:rsidR="008738D7" w:rsidRPr="00D42740">
        <w:rPr>
          <w:rFonts w:ascii="Times New Roman" w:hAnsi="Times New Roman" w:cs="Times New Roman"/>
          <w:color w:val="000000"/>
          <w:u w:color="000000"/>
        </w:rPr>
        <w:t xml:space="preserve">the </w:t>
      </w:r>
      <w:proofErr w:type="spellStart"/>
      <w:r w:rsidR="008738D7" w:rsidRPr="00D42740">
        <w:rPr>
          <w:rFonts w:ascii="Times New Roman" w:hAnsi="Times New Roman" w:cs="Times New Roman"/>
          <w:color w:val="000000"/>
          <w:u w:color="000000"/>
        </w:rPr>
        <w:t>Bakh</w:t>
      </w:r>
      <w:proofErr w:type="spellEnd"/>
      <w:r w:rsidR="008738D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8738D7" w:rsidRPr="00D42740">
        <w:rPr>
          <w:rFonts w:ascii="Times New Roman" w:hAnsi="Times New Roman" w:cs="Times New Roman"/>
          <w:color w:val="000000"/>
          <w:u w:color="000000"/>
        </w:rPr>
        <w:t xml:space="preserve"> is </w:t>
      </w:r>
      <w:r w:rsidR="00D52E2A" w:rsidRPr="00D42740">
        <w:rPr>
          <w:rFonts w:ascii="Times New Roman" w:hAnsi="Times New Roman" w:cs="Times New Roman"/>
          <w:color w:val="000000"/>
          <w:u w:color="000000"/>
        </w:rPr>
        <w:t xml:space="preserve">broadly </w:t>
      </w:r>
      <w:r w:rsidR="008738D7" w:rsidRPr="00D42740">
        <w:rPr>
          <w:rFonts w:ascii="Times New Roman" w:hAnsi="Times New Roman" w:cs="Times New Roman"/>
          <w:color w:val="000000"/>
          <w:u w:color="000000"/>
        </w:rPr>
        <w:t>similar</w:t>
      </w:r>
      <w:r w:rsidR="001C5679" w:rsidRPr="00D42740">
        <w:rPr>
          <w:rFonts w:ascii="Times New Roman" w:hAnsi="Times New Roman" w:cs="Times New Roman"/>
          <w:color w:val="000000"/>
          <w:u w:color="000000"/>
        </w:rPr>
        <w:t xml:space="preserve">, </w:t>
      </w:r>
      <w:r w:rsidR="008738D7" w:rsidRPr="00D42740">
        <w:rPr>
          <w:rFonts w:ascii="Times New Roman" w:hAnsi="Times New Roman" w:cs="Times New Roman"/>
          <w:color w:val="000000"/>
          <w:u w:color="000000"/>
        </w:rPr>
        <w:t>in</w:t>
      </w:r>
      <w:r w:rsidR="00D52E2A" w:rsidRPr="00D42740">
        <w:rPr>
          <w:rFonts w:ascii="Times New Roman" w:hAnsi="Times New Roman" w:cs="Times New Roman"/>
          <w:color w:val="000000"/>
          <w:u w:color="000000"/>
        </w:rPr>
        <w:t xml:space="preserve"> terms</w:t>
      </w:r>
      <w:r w:rsidR="008738D7" w:rsidRPr="00D42740">
        <w:rPr>
          <w:rFonts w:ascii="Times New Roman" w:hAnsi="Times New Roman" w:cs="Times New Roman"/>
          <w:color w:val="000000"/>
          <w:u w:color="000000"/>
        </w:rPr>
        <w:t xml:space="preserve"> </w:t>
      </w:r>
      <w:r w:rsidR="00231538">
        <w:rPr>
          <w:rFonts w:ascii="Times New Roman" w:hAnsi="Times New Roman" w:cs="Times New Roman"/>
          <w:color w:val="000000"/>
          <w:u w:color="000000"/>
        </w:rPr>
        <w:t xml:space="preserve">of </w:t>
      </w:r>
      <w:r w:rsidR="008738D7" w:rsidRPr="00D42740">
        <w:rPr>
          <w:rFonts w:ascii="Times New Roman" w:hAnsi="Times New Roman" w:cs="Times New Roman"/>
          <w:color w:val="000000"/>
          <w:u w:color="000000"/>
        </w:rPr>
        <w:t>thickness, lithology, and facies association</w:t>
      </w:r>
      <w:r w:rsidR="00D52E2A" w:rsidRPr="00D42740">
        <w:rPr>
          <w:rFonts w:ascii="Times New Roman" w:hAnsi="Times New Roman" w:cs="Times New Roman"/>
          <w:color w:val="000000"/>
          <w:u w:color="000000"/>
        </w:rPr>
        <w:t>,</w:t>
      </w:r>
      <w:r w:rsidR="008738D7" w:rsidRPr="00D42740">
        <w:rPr>
          <w:rFonts w:ascii="Times New Roman" w:hAnsi="Times New Roman" w:cs="Times New Roman"/>
          <w:color w:val="000000"/>
          <w:u w:color="000000"/>
        </w:rPr>
        <w:t xml:space="preserve"> to </w:t>
      </w:r>
      <w:proofErr w:type="gramStart"/>
      <w:r w:rsidR="00D52E2A" w:rsidRPr="00D42740">
        <w:rPr>
          <w:rFonts w:ascii="Times New Roman" w:hAnsi="Times New Roman" w:cs="Times New Roman"/>
          <w:color w:val="000000"/>
          <w:u w:color="000000"/>
        </w:rPr>
        <w:t>temporally-equivalent</w:t>
      </w:r>
      <w:proofErr w:type="gramEnd"/>
      <w:r w:rsidR="00D52E2A" w:rsidRPr="00D42740">
        <w:rPr>
          <w:rFonts w:ascii="Times New Roman" w:hAnsi="Times New Roman" w:cs="Times New Roman"/>
          <w:color w:val="000000"/>
          <w:u w:color="000000"/>
        </w:rPr>
        <w:t xml:space="preserve"> intervals </w:t>
      </w:r>
      <w:r w:rsidR="008738D7" w:rsidRPr="00D42740">
        <w:rPr>
          <w:rFonts w:ascii="Times New Roman" w:hAnsi="Times New Roman" w:cs="Times New Roman"/>
          <w:color w:val="000000"/>
          <w:u w:color="000000"/>
        </w:rPr>
        <w:t xml:space="preserve">of the </w:t>
      </w:r>
      <w:proofErr w:type="spellStart"/>
      <w:r w:rsidR="008738D7" w:rsidRPr="00D42740">
        <w:rPr>
          <w:rFonts w:ascii="Times New Roman" w:hAnsi="Times New Roman" w:cs="Times New Roman"/>
          <w:color w:val="000000"/>
          <w:u w:color="000000"/>
        </w:rPr>
        <w:t>Taishir</w:t>
      </w:r>
      <w:proofErr w:type="spellEnd"/>
      <w:r w:rsidR="008738D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E77EEC" w:rsidRPr="00D42740">
        <w:rPr>
          <w:rFonts w:ascii="Times New Roman" w:hAnsi="Times New Roman" w:cs="Times New Roman"/>
          <w:color w:val="000000"/>
          <w:u w:color="000000"/>
        </w:rPr>
        <w:t xml:space="preserve"> (Bold et el., 2016</w:t>
      </w:r>
      <w:r w:rsidR="009F4067">
        <w:rPr>
          <w:rFonts w:ascii="Times New Roman" w:hAnsi="Times New Roman" w:cs="Times New Roman"/>
          <w:color w:val="000000"/>
          <w:u w:color="000000"/>
        </w:rPr>
        <w:t>a</w:t>
      </w:r>
      <w:r w:rsidR="00E77EEC" w:rsidRPr="00D42740">
        <w:rPr>
          <w:rFonts w:ascii="Times New Roman" w:hAnsi="Times New Roman" w:cs="Times New Roman"/>
          <w:color w:val="000000"/>
          <w:u w:color="000000"/>
        </w:rPr>
        <w:t>)</w:t>
      </w:r>
      <w:r w:rsidR="00D52E2A" w:rsidRPr="00D42740">
        <w:rPr>
          <w:rFonts w:ascii="Times New Roman" w:hAnsi="Times New Roman" w:cs="Times New Roman"/>
          <w:color w:val="000000"/>
          <w:u w:color="000000"/>
        </w:rPr>
        <w:t>. Barite crystal fans, sheet</w:t>
      </w:r>
      <w:r w:rsidR="002A51E0" w:rsidRPr="00D42740">
        <w:rPr>
          <w:rFonts w:ascii="Times New Roman" w:hAnsi="Times New Roman" w:cs="Times New Roman"/>
          <w:color w:val="000000"/>
          <w:u w:color="000000"/>
        </w:rPr>
        <w:t>-</w:t>
      </w:r>
      <w:r w:rsidR="00D52E2A" w:rsidRPr="00D42740">
        <w:rPr>
          <w:rFonts w:ascii="Times New Roman" w:hAnsi="Times New Roman" w:cs="Times New Roman"/>
          <w:color w:val="000000"/>
          <w:u w:color="000000"/>
        </w:rPr>
        <w:t xml:space="preserve">crack cements, and affinities with underlying </w:t>
      </w:r>
      <w:proofErr w:type="spellStart"/>
      <w:r w:rsidR="00D52E2A" w:rsidRPr="00D42740">
        <w:rPr>
          <w:rFonts w:ascii="Times New Roman" w:hAnsi="Times New Roman" w:cs="Times New Roman"/>
          <w:color w:val="000000"/>
          <w:u w:color="000000"/>
        </w:rPr>
        <w:t>Marinoan</w:t>
      </w:r>
      <w:proofErr w:type="spellEnd"/>
      <w:r w:rsidR="00D52E2A" w:rsidRPr="00D42740">
        <w:rPr>
          <w:rFonts w:ascii="Times New Roman" w:hAnsi="Times New Roman" w:cs="Times New Roman"/>
          <w:color w:val="000000"/>
          <w:u w:color="000000"/>
        </w:rPr>
        <w:t xml:space="preserve"> </w:t>
      </w:r>
      <w:proofErr w:type="spellStart"/>
      <w:r w:rsidR="00D52E2A" w:rsidRPr="00D42740">
        <w:rPr>
          <w:rFonts w:ascii="Times New Roman" w:hAnsi="Times New Roman" w:cs="Times New Roman"/>
          <w:color w:val="000000"/>
          <w:u w:color="000000"/>
        </w:rPr>
        <w:t>diamictite</w:t>
      </w:r>
      <w:proofErr w:type="spellEnd"/>
      <w:r w:rsidR="00D52E2A" w:rsidRPr="00D42740">
        <w:rPr>
          <w:rFonts w:ascii="Times New Roman" w:hAnsi="Times New Roman" w:cs="Times New Roman"/>
          <w:color w:val="000000"/>
          <w:u w:color="000000"/>
        </w:rPr>
        <w:t xml:space="preserve"> sequences </w:t>
      </w:r>
      <w:r w:rsidR="00356B54">
        <w:rPr>
          <w:rFonts w:ascii="Times New Roman" w:hAnsi="Times New Roman" w:cs="Times New Roman"/>
          <w:color w:val="000000"/>
          <w:u w:color="000000"/>
        </w:rPr>
        <w:t xml:space="preserve">underscore the </w:t>
      </w:r>
      <w:r w:rsidR="00757EC4">
        <w:rPr>
          <w:rFonts w:ascii="Times New Roman" w:hAnsi="Times New Roman" w:cs="Times New Roman"/>
          <w:color w:val="000000"/>
          <w:u w:color="000000"/>
        </w:rPr>
        <w:t xml:space="preserve">identification </w:t>
      </w:r>
      <w:r w:rsidR="00D52E2A" w:rsidRPr="00D42740">
        <w:rPr>
          <w:rFonts w:ascii="Times New Roman" w:hAnsi="Times New Roman" w:cs="Times New Roman"/>
          <w:color w:val="000000"/>
          <w:u w:color="000000"/>
        </w:rPr>
        <w:t xml:space="preserve">of the basal </w:t>
      </w:r>
      <w:proofErr w:type="spellStart"/>
      <w:r w:rsidR="00806F96" w:rsidRPr="00D42740">
        <w:rPr>
          <w:rFonts w:ascii="Times New Roman" w:hAnsi="Times New Roman" w:cs="Times New Roman"/>
          <w:color w:val="000000"/>
          <w:u w:color="000000"/>
        </w:rPr>
        <w:t>Khirvesteg</w:t>
      </w:r>
      <w:proofErr w:type="spellEnd"/>
      <w:r w:rsidR="00D52E2A" w:rsidRPr="00D42740">
        <w:rPr>
          <w:rFonts w:ascii="Times New Roman" w:hAnsi="Times New Roman" w:cs="Times New Roman"/>
          <w:color w:val="000000"/>
          <w:u w:color="000000"/>
        </w:rPr>
        <w:t xml:space="preserve"> and </w:t>
      </w:r>
      <w:proofErr w:type="spellStart"/>
      <w:r w:rsidR="00D52E2A" w:rsidRPr="00D42740">
        <w:rPr>
          <w:rFonts w:ascii="Times New Roman" w:hAnsi="Times New Roman" w:cs="Times New Roman"/>
          <w:color w:val="000000"/>
          <w:u w:color="000000"/>
        </w:rPr>
        <w:t>Ol</w:t>
      </w:r>
      <w:proofErr w:type="spellEnd"/>
      <w:r w:rsidR="00D52E2A" w:rsidRPr="00D42740">
        <w:rPr>
          <w:rFonts w:ascii="Times New Roman" w:hAnsi="Times New Roman" w:cs="Times New Roman"/>
          <w:color w:val="000000"/>
          <w:u w:color="000000"/>
        </w:rPr>
        <w:t xml:space="preserve"> </w:t>
      </w:r>
      <w:proofErr w:type="spellStart"/>
      <w:r w:rsidR="00742619" w:rsidRPr="00D42740">
        <w:rPr>
          <w:rFonts w:ascii="Times New Roman" w:hAnsi="Times New Roman" w:cs="Times New Roman"/>
          <w:color w:val="000000"/>
          <w:u w:color="000000"/>
        </w:rPr>
        <w:t>Fm</w:t>
      </w:r>
      <w:r w:rsidR="00D52E2A" w:rsidRPr="00D42740">
        <w:rPr>
          <w:rFonts w:ascii="Times New Roman" w:hAnsi="Times New Roman" w:cs="Times New Roman"/>
          <w:color w:val="000000"/>
          <w:u w:color="000000"/>
        </w:rPr>
        <w:t>s</w:t>
      </w:r>
      <w:proofErr w:type="spellEnd"/>
      <w:r w:rsidR="001D26E9" w:rsidRPr="00D42740">
        <w:rPr>
          <w:rFonts w:ascii="Times New Roman" w:hAnsi="Times New Roman" w:cs="Times New Roman"/>
          <w:color w:val="000000"/>
          <w:u w:color="000000"/>
        </w:rPr>
        <w:t xml:space="preserve"> (Bold et al., 2016</w:t>
      </w:r>
      <w:r w:rsidR="009F4067">
        <w:rPr>
          <w:rFonts w:ascii="Times New Roman" w:hAnsi="Times New Roman" w:cs="Times New Roman"/>
          <w:color w:val="000000"/>
          <w:u w:color="000000"/>
        </w:rPr>
        <w:t>a)</w:t>
      </w:r>
      <w:r w:rsidR="00D52E2A" w:rsidRPr="00D42740">
        <w:rPr>
          <w:rFonts w:ascii="Times New Roman" w:hAnsi="Times New Roman" w:cs="Times New Roman"/>
          <w:color w:val="000000"/>
          <w:u w:color="000000"/>
        </w:rPr>
        <w:t xml:space="preserve"> as </w:t>
      </w:r>
      <w:proofErr w:type="spellStart"/>
      <w:r w:rsidR="00D52E2A" w:rsidRPr="00D42740">
        <w:rPr>
          <w:rFonts w:ascii="Times New Roman" w:hAnsi="Times New Roman" w:cs="Times New Roman"/>
          <w:color w:val="000000"/>
          <w:u w:color="000000"/>
        </w:rPr>
        <w:t>Marinoan</w:t>
      </w:r>
      <w:proofErr w:type="spellEnd"/>
      <w:r w:rsidR="00D52E2A" w:rsidRPr="00D42740">
        <w:rPr>
          <w:rFonts w:ascii="Times New Roman" w:hAnsi="Times New Roman" w:cs="Times New Roman"/>
          <w:color w:val="000000"/>
          <w:u w:color="000000"/>
        </w:rPr>
        <w:t xml:space="preserve"> cap carbonate sequences within the </w:t>
      </w:r>
      <w:proofErr w:type="spellStart"/>
      <w:r w:rsidR="00B42679" w:rsidRPr="00D42740">
        <w:rPr>
          <w:rFonts w:ascii="Times New Roman" w:hAnsi="Times New Roman" w:cs="Times New Roman"/>
          <w:color w:val="000000"/>
          <w:u w:color="000000"/>
        </w:rPr>
        <w:t>Khuvsgul</w:t>
      </w:r>
      <w:proofErr w:type="spellEnd"/>
      <w:r w:rsidR="00D52E2A" w:rsidRPr="00D42740">
        <w:rPr>
          <w:rFonts w:ascii="Times New Roman" w:hAnsi="Times New Roman" w:cs="Times New Roman"/>
          <w:color w:val="000000"/>
          <w:u w:color="000000"/>
        </w:rPr>
        <w:t xml:space="preserve"> and Tsagaan </w:t>
      </w:r>
      <w:proofErr w:type="spellStart"/>
      <w:r w:rsidR="00D52E2A" w:rsidRPr="00D42740">
        <w:rPr>
          <w:rFonts w:ascii="Times New Roman" w:hAnsi="Times New Roman" w:cs="Times New Roman"/>
          <w:color w:val="000000"/>
          <w:u w:color="000000"/>
        </w:rPr>
        <w:t>Olo</w:t>
      </w:r>
      <w:r w:rsidR="001C5679" w:rsidRPr="00D42740">
        <w:rPr>
          <w:rFonts w:ascii="Times New Roman" w:hAnsi="Times New Roman" w:cs="Times New Roman"/>
          <w:color w:val="000000"/>
          <w:u w:color="000000"/>
        </w:rPr>
        <w:t>o</w:t>
      </w:r>
      <w:r w:rsidR="00D52E2A" w:rsidRPr="00D42740">
        <w:rPr>
          <w:rFonts w:ascii="Times New Roman" w:hAnsi="Times New Roman" w:cs="Times New Roman"/>
          <w:color w:val="000000"/>
          <w:u w:color="000000"/>
        </w:rPr>
        <w:t>m</w:t>
      </w:r>
      <w:proofErr w:type="spellEnd"/>
      <w:r w:rsidR="00D52E2A" w:rsidRPr="00D42740">
        <w:rPr>
          <w:rFonts w:ascii="Times New Roman" w:hAnsi="Times New Roman" w:cs="Times New Roman"/>
          <w:color w:val="000000"/>
          <w:u w:color="000000"/>
        </w:rPr>
        <w:t xml:space="preserve"> </w:t>
      </w:r>
      <w:r w:rsidR="0004192B" w:rsidRPr="00D42740">
        <w:rPr>
          <w:rFonts w:ascii="Times New Roman" w:hAnsi="Times New Roman" w:cs="Times New Roman"/>
          <w:color w:val="000000"/>
          <w:u w:color="000000"/>
        </w:rPr>
        <w:t>G</w:t>
      </w:r>
      <w:r w:rsidR="00D52E2A" w:rsidRPr="00D42740">
        <w:rPr>
          <w:rFonts w:ascii="Times New Roman" w:hAnsi="Times New Roman" w:cs="Times New Roman"/>
          <w:color w:val="000000"/>
          <w:u w:color="000000"/>
        </w:rPr>
        <w:t xml:space="preserve">roups, respectively. </w:t>
      </w:r>
      <w:r w:rsidR="00415996" w:rsidRPr="00D42740">
        <w:rPr>
          <w:rFonts w:ascii="Times New Roman" w:hAnsi="Times New Roman" w:cs="Times New Roman"/>
          <w:color w:val="000000"/>
          <w:u w:color="000000"/>
        </w:rPr>
        <w:t xml:space="preserve">Carbon isotope </w:t>
      </w:r>
      <w:r w:rsidR="00D52E2A" w:rsidRPr="00D42740">
        <w:rPr>
          <w:rFonts w:ascii="Times New Roman" w:hAnsi="Times New Roman" w:cs="Times New Roman"/>
          <w:color w:val="000000"/>
          <w:u w:color="000000"/>
        </w:rPr>
        <w:t xml:space="preserve">stratigraphy suggests a similar interpretation, with the basal portions of both </w:t>
      </w:r>
      <w:r w:rsidR="00120C84" w:rsidRPr="00D42740">
        <w:rPr>
          <w:rFonts w:ascii="Times New Roman" w:hAnsi="Times New Roman" w:cs="Times New Roman"/>
          <w:color w:val="000000"/>
          <w:u w:color="000000"/>
        </w:rPr>
        <w:t>formations</w:t>
      </w:r>
      <w:r w:rsidR="00D52E2A" w:rsidRPr="00D42740">
        <w:rPr>
          <w:rFonts w:ascii="Times New Roman" w:hAnsi="Times New Roman" w:cs="Times New Roman"/>
          <w:color w:val="000000"/>
          <w:u w:color="000000"/>
        </w:rPr>
        <w:t xml:space="preserve"> hosting similar δ</w:t>
      </w:r>
      <w:r w:rsidR="00D52E2A" w:rsidRPr="00E35C55">
        <w:rPr>
          <w:rFonts w:ascii="Times New Roman" w:hAnsi="Times New Roman" w:cs="Times New Roman"/>
          <w:color w:val="000000"/>
          <w:u w:color="000000"/>
          <w:vertAlign w:val="superscript"/>
        </w:rPr>
        <w:t>13</w:t>
      </w:r>
      <w:r w:rsidR="00D52E2A" w:rsidRPr="00D42740">
        <w:rPr>
          <w:rFonts w:ascii="Times New Roman" w:hAnsi="Times New Roman" w:cs="Times New Roman"/>
          <w:color w:val="000000"/>
          <w:u w:color="000000"/>
        </w:rPr>
        <w:t xml:space="preserve">C profiles that dip to </w:t>
      </w:r>
      <w:r w:rsidR="00356B54">
        <w:rPr>
          <w:rFonts w:ascii="Times New Roman" w:hAnsi="Times New Roman" w:cs="Times New Roman"/>
          <w:color w:val="000000"/>
          <w:u w:color="000000"/>
        </w:rPr>
        <w:t>as low as -</w:t>
      </w:r>
      <w:r w:rsidR="00C54D42" w:rsidRPr="00D42740">
        <w:rPr>
          <w:rFonts w:ascii="Times New Roman" w:hAnsi="Times New Roman" w:cs="Times New Roman"/>
          <w:color w:val="000000"/>
          <w:u w:color="000000"/>
        </w:rPr>
        <w:t>5‰ before recovering to ~</w:t>
      </w:r>
      <w:ins w:id="537" w:author="Anttila  Eliel Simpson" w:date="2024-07-12T15:19:00Z">
        <w:r w:rsidR="00E90BE4">
          <w:rPr>
            <w:rFonts w:ascii="Times New Roman" w:hAnsi="Times New Roman" w:cs="Times New Roman"/>
            <w:color w:val="000000"/>
            <w:u w:color="000000"/>
          </w:rPr>
          <w:t xml:space="preserve"> </w:t>
        </w:r>
      </w:ins>
      <w:r w:rsidR="00C54D42" w:rsidRPr="00D42740">
        <w:rPr>
          <w:rFonts w:ascii="Times New Roman" w:hAnsi="Times New Roman" w:cs="Times New Roman"/>
          <w:color w:val="000000"/>
          <w:u w:color="000000"/>
        </w:rPr>
        <w:t xml:space="preserve">0‰, a trend observed within </w:t>
      </w:r>
      <w:proofErr w:type="spellStart"/>
      <w:r w:rsidR="00C54D42" w:rsidRPr="00D42740">
        <w:rPr>
          <w:rFonts w:ascii="Times New Roman" w:hAnsi="Times New Roman" w:cs="Times New Roman"/>
          <w:color w:val="000000"/>
          <w:u w:color="000000"/>
        </w:rPr>
        <w:t>Marinoan</w:t>
      </w:r>
      <w:proofErr w:type="spellEnd"/>
      <w:r w:rsidR="00C54D42" w:rsidRPr="00D42740">
        <w:rPr>
          <w:rFonts w:ascii="Times New Roman" w:hAnsi="Times New Roman" w:cs="Times New Roman"/>
          <w:color w:val="000000"/>
          <w:u w:color="000000"/>
        </w:rPr>
        <w:t xml:space="preserve"> cap carbonates around the world (Bold et al., 2016</w:t>
      </w:r>
      <w:r w:rsidR="009F4067">
        <w:rPr>
          <w:rFonts w:ascii="Times New Roman" w:hAnsi="Times New Roman" w:cs="Times New Roman"/>
          <w:color w:val="000000"/>
          <w:u w:color="000000"/>
        </w:rPr>
        <w:t>a</w:t>
      </w:r>
      <w:r w:rsidR="00E46C47" w:rsidRPr="00D42740">
        <w:rPr>
          <w:rFonts w:ascii="Times New Roman" w:hAnsi="Times New Roman" w:cs="Times New Roman"/>
          <w:color w:val="000000"/>
          <w:u w:color="000000"/>
        </w:rPr>
        <w:t>:</w:t>
      </w:r>
      <w:r w:rsidR="00C54D42"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5D4352" w:rsidRPr="00D42740">
        <w:rPr>
          <w:rFonts w:ascii="Times New Roman" w:hAnsi="Times New Roman" w:cs="Times New Roman"/>
          <w:color w:val="000000"/>
          <w:u w:color="000000"/>
        </w:rPr>
        <w:t>ig.</w:t>
      </w:r>
      <w:r w:rsidR="00C54D42" w:rsidRPr="00D42740">
        <w:rPr>
          <w:rFonts w:ascii="Times New Roman" w:hAnsi="Times New Roman" w:cs="Times New Roman"/>
          <w:color w:val="000000"/>
          <w:u w:color="000000"/>
        </w:rPr>
        <w:t xml:space="preserve"> 17</w:t>
      </w:r>
      <w:r w:rsidR="00E46C47" w:rsidRPr="00D42740">
        <w:rPr>
          <w:rFonts w:ascii="Times New Roman" w:hAnsi="Times New Roman" w:cs="Times New Roman"/>
          <w:color w:val="000000"/>
          <w:u w:color="000000"/>
        </w:rPr>
        <w:t>,</w:t>
      </w:r>
      <w:r w:rsidR="00C54D42" w:rsidRPr="00D42740">
        <w:rPr>
          <w:rFonts w:ascii="Times New Roman" w:hAnsi="Times New Roman" w:cs="Times New Roman"/>
          <w:color w:val="000000"/>
          <w:u w:color="000000"/>
        </w:rPr>
        <w:t xml:space="preserve"> and references therein). Above the </w:t>
      </w:r>
      <w:proofErr w:type="spellStart"/>
      <w:r w:rsidR="00C54D42" w:rsidRPr="00D42740">
        <w:rPr>
          <w:rFonts w:ascii="Times New Roman" w:hAnsi="Times New Roman" w:cs="Times New Roman"/>
          <w:color w:val="000000"/>
          <w:u w:color="000000"/>
        </w:rPr>
        <w:t>Marinoan</w:t>
      </w:r>
      <w:proofErr w:type="spellEnd"/>
      <w:r w:rsidR="00C54D42" w:rsidRPr="00D42740">
        <w:rPr>
          <w:rFonts w:ascii="Times New Roman" w:hAnsi="Times New Roman" w:cs="Times New Roman"/>
          <w:color w:val="000000"/>
          <w:u w:color="000000"/>
        </w:rPr>
        <w:t xml:space="preserve"> cap carbonate sequence, </w:t>
      </w:r>
      <w:r w:rsidR="006E3152" w:rsidRPr="00D42740">
        <w:rPr>
          <w:rFonts w:ascii="Times New Roman" w:hAnsi="Times New Roman" w:cs="Times New Roman"/>
          <w:color w:val="000000"/>
          <w:u w:color="000000"/>
        </w:rPr>
        <w:t xml:space="preserve">on both terranes, early Ediacaran strata </w:t>
      </w:r>
      <w:del w:id="538" w:author="Anttila  Eliel Simpson" w:date="2024-07-12T15:19:00Z">
        <w:r w:rsidR="006E3152" w:rsidRPr="00D42740" w:rsidDel="00E90BE4">
          <w:rPr>
            <w:rFonts w:ascii="Times New Roman" w:hAnsi="Times New Roman" w:cs="Times New Roman"/>
            <w:color w:val="000000"/>
            <w:u w:color="000000"/>
          </w:rPr>
          <w:delText xml:space="preserve">is </w:delText>
        </w:r>
      </w:del>
      <w:ins w:id="539" w:author="Anttila  Eliel Simpson" w:date="2024-07-12T15:19:00Z">
        <w:r w:rsidR="00E90BE4">
          <w:rPr>
            <w:rFonts w:ascii="Times New Roman" w:hAnsi="Times New Roman" w:cs="Times New Roman"/>
            <w:color w:val="000000"/>
            <w:u w:color="000000"/>
          </w:rPr>
          <w:t>are</w:t>
        </w:r>
        <w:r w:rsidR="00E90BE4" w:rsidRPr="00D42740">
          <w:rPr>
            <w:rFonts w:ascii="Times New Roman" w:hAnsi="Times New Roman" w:cs="Times New Roman"/>
            <w:color w:val="000000"/>
            <w:u w:color="000000"/>
          </w:rPr>
          <w:t xml:space="preserve"> </w:t>
        </w:r>
      </w:ins>
      <w:r w:rsidR="00AA4BF8" w:rsidRPr="00D42740">
        <w:rPr>
          <w:rFonts w:ascii="Times New Roman" w:hAnsi="Times New Roman" w:cs="Times New Roman"/>
          <w:color w:val="000000"/>
          <w:u w:color="000000"/>
        </w:rPr>
        <w:t xml:space="preserve">truncated by </w:t>
      </w:r>
      <w:r w:rsidR="006E3152" w:rsidRPr="00D42740">
        <w:rPr>
          <w:rFonts w:ascii="Times New Roman" w:hAnsi="Times New Roman" w:cs="Times New Roman"/>
          <w:color w:val="000000"/>
          <w:u w:color="000000"/>
        </w:rPr>
        <w:t xml:space="preserve">an </w:t>
      </w:r>
      <w:r w:rsidR="00AA4BF8" w:rsidRPr="00D42740">
        <w:rPr>
          <w:rFonts w:ascii="Times New Roman" w:hAnsi="Times New Roman" w:cs="Times New Roman"/>
          <w:color w:val="000000"/>
          <w:u w:color="000000"/>
        </w:rPr>
        <w:t>Ediacaran unconformity (Bold et al., 2016</w:t>
      </w:r>
      <w:r w:rsidR="009F4067">
        <w:rPr>
          <w:rFonts w:ascii="Times New Roman" w:hAnsi="Times New Roman" w:cs="Times New Roman"/>
          <w:color w:val="000000"/>
          <w:u w:color="000000"/>
        </w:rPr>
        <w:t>a</w:t>
      </w:r>
      <w:r w:rsidR="00AA4BF8" w:rsidRPr="00D42740">
        <w:rPr>
          <w:rFonts w:ascii="Times New Roman" w:hAnsi="Times New Roman" w:cs="Times New Roman"/>
          <w:color w:val="000000"/>
          <w:u w:color="000000"/>
        </w:rPr>
        <w:t xml:space="preserve">; Macdonald et al., 2009). </w:t>
      </w:r>
      <w:r w:rsidR="00351953" w:rsidRPr="00D42740">
        <w:rPr>
          <w:rFonts w:ascii="Times New Roman" w:hAnsi="Times New Roman" w:cs="Times New Roman"/>
          <w:color w:val="000000"/>
          <w:u w:color="000000"/>
        </w:rPr>
        <w:t xml:space="preserve"> </w:t>
      </w:r>
    </w:p>
    <w:p w14:paraId="73D69590" w14:textId="54A7DF7E" w:rsidR="00CD3526" w:rsidRPr="00D42740" w:rsidRDefault="00A0404A"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Above the Ediacaran hiatal surface, the</w:t>
      </w:r>
      <w:r w:rsidR="006E3152" w:rsidRPr="00D42740">
        <w:rPr>
          <w:rFonts w:ascii="Times New Roman" w:hAnsi="Times New Roman" w:cs="Times New Roman"/>
          <w:color w:val="000000"/>
          <w:u w:color="000000"/>
        </w:rPr>
        <w:t xml:space="preserve"> timing of deposition and </w:t>
      </w:r>
      <w:r w:rsidR="001E7A67" w:rsidRPr="00D42740">
        <w:rPr>
          <w:rFonts w:ascii="Times New Roman" w:hAnsi="Times New Roman" w:cs="Times New Roman"/>
          <w:color w:val="000000"/>
          <w:u w:color="000000"/>
        </w:rPr>
        <w:t>lithological similarities</w:t>
      </w:r>
      <w:ins w:id="540" w:author="Anttila  Eliel Simpson" w:date="2024-07-12T15:20:00Z">
        <w:r w:rsidR="00E90BE4">
          <w:rPr>
            <w:rFonts w:ascii="Times New Roman" w:hAnsi="Times New Roman" w:cs="Times New Roman"/>
            <w:color w:val="000000"/>
            <w:u w:color="000000"/>
          </w:rPr>
          <w:t xml:space="preserve"> between terranes</w:t>
        </w:r>
      </w:ins>
      <w:r w:rsidR="001E7A67" w:rsidRPr="00D42740">
        <w:rPr>
          <w:rFonts w:ascii="Times New Roman" w:hAnsi="Times New Roman" w:cs="Times New Roman"/>
          <w:color w:val="000000"/>
          <w:u w:color="000000"/>
        </w:rPr>
        <w:t xml:space="preserve"> begin to diverge. On the </w:t>
      </w:r>
      <w:proofErr w:type="spellStart"/>
      <w:r w:rsidR="001E7A67" w:rsidRPr="00D42740">
        <w:rPr>
          <w:rFonts w:ascii="Times New Roman" w:hAnsi="Times New Roman" w:cs="Times New Roman"/>
          <w:color w:val="000000"/>
          <w:u w:color="000000"/>
        </w:rPr>
        <w:t>Zavkhan</w:t>
      </w:r>
      <w:proofErr w:type="spellEnd"/>
      <w:r w:rsidR="001E7A67" w:rsidRPr="00D42740">
        <w:rPr>
          <w:rFonts w:ascii="Times New Roman" w:hAnsi="Times New Roman" w:cs="Times New Roman"/>
          <w:color w:val="000000"/>
          <w:u w:color="000000"/>
        </w:rPr>
        <w:t xml:space="preserve"> Terrane, the </w:t>
      </w:r>
      <w:proofErr w:type="spellStart"/>
      <w:r w:rsidR="001E7A67" w:rsidRPr="00D42740">
        <w:rPr>
          <w:rFonts w:ascii="Times New Roman" w:hAnsi="Times New Roman" w:cs="Times New Roman"/>
          <w:color w:val="000000"/>
          <w:u w:color="000000"/>
        </w:rPr>
        <w:t>Zu</w:t>
      </w:r>
      <w:ins w:id="541" w:author="Anttila  Eliel Simpson" w:date="2024-07-12T15:20:00Z">
        <w:r w:rsidR="00E90BE4">
          <w:rPr>
            <w:rFonts w:ascii="Times New Roman" w:hAnsi="Times New Roman" w:cs="Times New Roman"/>
            <w:color w:val="000000"/>
            <w:u w:color="000000"/>
          </w:rPr>
          <w:t>u</w:t>
        </w:r>
      </w:ins>
      <w:del w:id="542" w:author="Anttila  Eliel Simpson" w:date="2024-07-12T15:20:00Z">
        <w:r w:rsidR="001E7A67" w:rsidRPr="00D42740" w:rsidDel="00E90BE4">
          <w:rPr>
            <w:rFonts w:ascii="Times New Roman" w:hAnsi="Times New Roman" w:cs="Times New Roman"/>
            <w:color w:val="000000"/>
            <w:u w:color="000000"/>
          </w:rPr>
          <w:delText>n</w:delText>
        </w:r>
      </w:del>
      <w:r w:rsidR="001E7A67" w:rsidRPr="00D42740">
        <w:rPr>
          <w:rFonts w:ascii="Times New Roman" w:hAnsi="Times New Roman" w:cs="Times New Roman"/>
          <w:color w:val="000000"/>
          <w:u w:color="000000"/>
        </w:rPr>
        <w:t>n</w:t>
      </w:r>
      <w:proofErr w:type="spellEnd"/>
      <w:r w:rsidR="00292DF9" w:rsidRPr="00D42740">
        <w:rPr>
          <w:rFonts w:ascii="Times New Roman" w:hAnsi="Times New Roman" w:cs="Times New Roman"/>
          <w:color w:val="000000"/>
          <w:u w:color="000000"/>
        </w:rPr>
        <w:t>-</w:t>
      </w:r>
      <w:r w:rsidR="001E7A67" w:rsidRPr="00D42740">
        <w:rPr>
          <w:rFonts w:ascii="Times New Roman" w:hAnsi="Times New Roman" w:cs="Times New Roman"/>
          <w:color w:val="000000"/>
          <w:u w:color="000000"/>
        </w:rPr>
        <w:t xml:space="preserve">Arts, </w:t>
      </w:r>
      <w:proofErr w:type="spellStart"/>
      <w:r w:rsidR="001E7A67" w:rsidRPr="00D42740">
        <w:rPr>
          <w:rFonts w:ascii="Times New Roman" w:hAnsi="Times New Roman" w:cs="Times New Roman"/>
          <w:color w:val="000000"/>
          <w:u w:color="000000"/>
        </w:rPr>
        <w:t>Bayan</w:t>
      </w:r>
      <w:r w:rsidR="00371615" w:rsidRPr="00D42740">
        <w:rPr>
          <w:rFonts w:ascii="Times New Roman" w:hAnsi="Times New Roman" w:cs="Times New Roman"/>
          <w:color w:val="000000"/>
          <w:u w:color="000000"/>
        </w:rPr>
        <w:t>g</w:t>
      </w:r>
      <w:r w:rsidR="001E7A67" w:rsidRPr="00D42740">
        <w:rPr>
          <w:rFonts w:ascii="Times New Roman" w:hAnsi="Times New Roman" w:cs="Times New Roman"/>
          <w:color w:val="000000"/>
          <w:u w:color="000000"/>
        </w:rPr>
        <w:t>ol</w:t>
      </w:r>
      <w:proofErr w:type="spellEnd"/>
      <w:r w:rsidR="001E7A67" w:rsidRPr="00D42740">
        <w:rPr>
          <w:rFonts w:ascii="Times New Roman" w:hAnsi="Times New Roman" w:cs="Times New Roman"/>
          <w:color w:val="000000"/>
          <w:u w:color="000000"/>
        </w:rPr>
        <w:t xml:space="preserve">, </w:t>
      </w:r>
      <w:proofErr w:type="spellStart"/>
      <w:r w:rsidR="00371615" w:rsidRPr="00D42740">
        <w:rPr>
          <w:rFonts w:ascii="Times New Roman" w:hAnsi="Times New Roman" w:cs="Times New Roman"/>
          <w:color w:val="000000"/>
          <w:u w:color="000000"/>
        </w:rPr>
        <w:t>Salaagol</w:t>
      </w:r>
      <w:proofErr w:type="spellEnd"/>
      <w:r w:rsidR="00371615" w:rsidRPr="00D42740">
        <w:rPr>
          <w:rFonts w:ascii="Times New Roman" w:hAnsi="Times New Roman" w:cs="Times New Roman"/>
          <w:color w:val="000000"/>
          <w:u w:color="000000"/>
        </w:rPr>
        <w:t xml:space="preserve">, </w:t>
      </w:r>
      <w:r w:rsidR="001E7A67" w:rsidRPr="00D42740">
        <w:rPr>
          <w:rFonts w:ascii="Times New Roman" w:hAnsi="Times New Roman" w:cs="Times New Roman"/>
          <w:color w:val="000000"/>
          <w:u w:color="000000"/>
        </w:rPr>
        <w:t xml:space="preserve">and </w:t>
      </w:r>
      <w:proofErr w:type="spellStart"/>
      <w:r w:rsidRPr="00D42740">
        <w:rPr>
          <w:rFonts w:ascii="Times New Roman" w:hAnsi="Times New Roman" w:cs="Times New Roman"/>
          <w:color w:val="000000"/>
          <w:u w:color="000000"/>
        </w:rPr>
        <w:t>Khairkhan</w:t>
      </w:r>
      <w:proofErr w:type="spellEnd"/>
      <w:r w:rsidR="002A1E78" w:rsidRPr="00D42740">
        <w:rPr>
          <w:rFonts w:ascii="Times New Roman" w:hAnsi="Times New Roman" w:cs="Times New Roman"/>
          <w:color w:val="000000"/>
          <w:u w:color="000000"/>
        </w:rPr>
        <w:t xml:space="preserve"> </w:t>
      </w:r>
      <w:proofErr w:type="spellStart"/>
      <w:r w:rsidR="00742619" w:rsidRPr="00D42740">
        <w:rPr>
          <w:rFonts w:ascii="Times New Roman" w:hAnsi="Times New Roman" w:cs="Times New Roman"/>
          <w:color w:val="000000"/>
          <w:u w:color="000000"/>
        </w:rPr>
        <w:t>Fm</w:t>
      </w:r>
      <w:r w:rsidR="00C2644B" w:rsidRPr="00D42740">
        <w:rPr>
          <w:rFonts w:ascii="Times New Roman" w:hAnsi="Times New Roman" w:cs="Times New Roman"/>
          <w:color w:val="000000"/>
          <w:u w:color="000000"/>
        </w:rPr>
        <w:t>s</w:t>
      </w:r>
      <w:proofErr w:type="spellEnd"/>
      <w:r w:rsidR="001E7A67" w:rsidRPr="00D42740">
        <w:rPr>
          <w:rFonts w:ascii="Times New Roman" w:hAnsi="Times New Roman" w:cs="Times New Roman"/>
          <w:color w:val="000000"/>
          <w:u w:color="000000"/>
        </w:rPr>
        <w:t xml:space="preserve"> formed during the latest Ediacar</w:t>
      </w:r>
      <w:r w:rsidR="00371615" w:rsidRPr="00D42740">
        <w:rPr>
          <w:rFonts w:ascii="Times New Roman" w:hAnsi="Times New Roman" w:cs="Times New Roman"/>
          <w:color w:val="000000"/>
          <w:u w:color="000000"/>
        </w:rPr>
        <w:t>a</w:t>
      </w:r>
      <w:r w:rsidR="001E7A67" w:rsidRPr="00D42740">
        <w:rPr>
          <w:rFonts w:ascii="Times New Roman" w:hAnsi="Times New Roman" w:cs="Times New Roman"/>
          <w:color w:val="000000"/>
          <w:u w:color="000000"/>
        </w:rPr>
        <w:t xml:space="preserve">n to </w:t>
      </w:r>
      <w:r w:rsidR="00371615" w:rsidRPr="00D42740">
        <w:rPr>
          <w:rFonts w:ascii="Times New Roman" w:hAnsi="Times New Roman" w:cs="Times New Roman"/>
          <w:color w:val="000000"/>
          <w:u w:color="000000"/>
        </w:rPr>
        <w:t>early Stage 2 of the Cambrian</w:t>
      </w:r>
      <w:r w:rsidR="001E7A67"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w:t>
      </w:r>
      <w:r w:rsidR="00C20A7D" w:rsidRPr="00D42740">
        <w:rPr>
          <w:rFonts w:ascii="Times New Roman" w:hAnsi="Times New Roman" w:cs="Times New Roman"/>
          <w:color w:val="000000"/>
          <w:u w:color="000000"/>
        </w:rPr>
        <w:t>534</w:t>
      </w:r>
      <w:r w:rsidR="001E7A67" w:rsidRPr="00D42740">
        <w:rPr>
          <w:rFonts w:ascii="Times New Roman" w:hAnsi="Times New Roman" w:cs="Times New Roman"/>
          <w:color w:val="000000"/>
          <w:u w:color="000000"/>
        </w:rPr>
        <w:t>-520 Ma)</w:t>
      </w:r>
      <w:ins w:id="543" w:author="Anttila  Eliel Simpson" w:date="2024-07-12T15:20:00Z">
        <w:r w:rsidR="00E90BE4">
          <w:rPr>
            <w:rFonts w:ascii="Times New Roman" w:hAnsi="Times New Roman" w:cs="Times New Roman"/>
            <w:color w:val="000000"/>
            <w:u w:color="000000"/>
          </w:rPr>
          <w:t>,</w:t>
        </w:r>
      </w:ins>
      <w:r w:rsidR="001E7A67" w:rsidRPr="00D42740">
        <w:rPr>
          <w:rFonts w:ascii="Times New Roman" w:hAnsi="Times New Roman" w:cs="Times New Roman"/>
          <w:color w:val="000000"/>
          <w:u w:color="000000"/>
        </w:rPr>
        <w:t xml:space="preserve"> and </w:t>
      </w:r>
      <w:del w:id="544" w:author="Anttila  Eliel Simpson" w:date="2024-07-12T15:20:00Z">
        <w:r w:rsidR="001E7A67" w:rsidRPr="00D42740" w:rsidDel="00E90BE4">
          <w:rPr>
            <w:rFonts w:ascii="Times New Roman" w:hAnsi="Times New Roman" w:cs="Times New Roman"/>
            <w:color w:val="000000"/>
            <w:u w:color="000000"/>
          </w:rPr>
          <w:delText xml:space="preserve">are </w:delText>
        </w:r>
      </w:del>
      <w:ins w:id="545" w:author="Anttila  Eliel Simpson" w:date="2024-07-12T15:20:00Z">
        <w:r w:rsidR="00E90BE4">
          <w:rPr>
            <w:rFonts w:ascii="Times New Roman" w:hAnsi="Times New Roman" w:cs="Times New Roman"/>
            <w:color w:val="000000"/>
            <w:u w:color="000000"/>
          </w:rPr>
          <w:t>comprise</w:t>
        </w:r>
        <w:r w:rsidR="00E90BE4" w:rsidRPr="00D42740">
          <w:rPr>
            <w:rFonts w:ascii="Times New Roman" w:hAnsi="Times New Roman" w:cs="Times New Roman"/>
            <w:color w:val="000000"/>
            <w:u w:color="000000"/>
          </w:rPr>
          <w:t xml:space="preserve"> </w:t>
        </w:r>
      </w:ins>
      <w:r w:rsidR="00371615" w:rsidRPr="00D42740">
        <w:rPr>
          <w:rFonts w:ascii="Times New Roman" w:hAnsi="Times New Roman" w:cs="Times New Roman"/>
          <w:color w:val="000000"/>
          <w:u w:color="000000"/>
        </w:rPr>
        <w:t xml:space="preserve">more </w:t>
      </w:r>
      <w:r w:rsidR="001E7A67" w:rsidRPr="00D42740">
        <w:rPr>
          <w:rFonts w:ascii="Times New Roman" w:hAnsi="Times New Roman" w:cs="Times New Roman"/>
          <w:color w:val="000000"/>
          <w:u w:color="000000"/>
        </w:rPr>
        <w:t>siliciclastic-</w:t>
      </w:r>
      <w:ins w:id="546" w:author="Anttila  Eliel Simpson" w:date="2024-07-12T15:21:00Z">
        <w:r w:rsidR="00E90BE4">
          <w:rPr>
            <w:rFonts w:ascii="Times New Roman" w:hAnsi="Times New Roman" w:cs="Times New Roman"/>
            <w:color w:val="000000"/>
            <w:u w:color="000000"/>
          </w:rPr>
          <w:t>rich strata</w:t>
        </w:r>
      </w:ins>
      <w:del w:id="547" w:author="Anttila  Eliel Simpson" w:date="2024-07-12T15:21:00Z">
        <w:r w:rsidR="001E7A67" w:rsidRPr="00D42740" w:rsidDel="00E90BE4">
          <w:rPr>
            <w:rFonts w:ascii="Times New Roman" w:hAnsi="Times New Roman" w:cs="Times New Roman"/>
            <w:color w:val="000000"/>
            <w:u w:color="000000"/>
          </w:rPr>
          <w:delText>dominated</w:delText>
        </w:r>
      </w:del>
      <w:r w:rsidR="001E7A67" w:rsidRPr="00D42740">
        <w:rPr>
          <w:rFonts w:ascii="Times New Roman" w:hAnsi="Times New Roman" w:cs="Times New Roman"/>
          <w:color w:val="000000"/>
          <w:u w:color="000000"/>
        </w:rPr>
        <w:t xml:space="preserve"> </w:t>
      </w:r>
      <w:r w:rsidR="00C2644B" w:rsidRPr="00D42740">
        <w:rPr>
          <w:rFonts w:ascii="Times New Roman" w:hAnsi="Times New Roman" w:cs="Times New Roman"/>
          <w:color w:val="000000"/>
          <w:u w:color="000000"/>
        </w:rPr>
        <w:t>(S</w:t>
      </w:r>
      <w:r w:rsidRPr="00D42740">
        <w:rPr>
          <w:rFonts w:ascii="Times New Roman" w:hAnsi="Times New Roman" w:cs="Times New Roman"/>
          <w:color w:val="000000"/>
          <w:u w:color="000000"/>
        </w:rPr>
        <w:t>mith et al., 201</w:t>
      </w:r>
      <w:r w:rsidR="001C5111">
        <w:rPr>
          <w:rFonts w:ascii="Times New Roman" w:hAnsi="Times New Roman" w:cs="Times New Roman"/>
          <w:color w:val="000000"/>
          <w:u w:color="000000"/>
        </w:rPr>
        <w:t>6</w:t>
      </w:r>
      <w:r w:rsidRPr="00D42740">
        <w:rPr>
          <w:rFonts w:ascii="Times New Roman" w:hAnsi="Times New Roman" w:cs="Times New Roman"/>
          <w:color w:val="000000"/>
          <w:u w:color="000000"/>
        </w:rPr>
        <w:t>)</w:t>
      </w:r>
      <w:r w:rsidR="00DE2B01" w:rsidRPr="00D42740">
        <w:rPr>
          <w:rFonts w:ascii="Times New Roman" w:hAnsi="Times New Roman" w:cs="Times New Roman"/>
          <w:color w:val="000000"/>
          <w:u w:color="000000"/>
        </w:rPr>
        <w:t xml:space="preserve">. </w:t>
      </w:r>
      <w:r w:rsidR="001E7A67" w:rsidRPr="00D42740">
        <w:rPr>
          <w:rFonts w:ascii="Times New Roman" w:hAnsi="Times New Roman" w:cs="Times New Roman"/>
          <w:color w:val="000000"/>
          <w:u w:color="000000"/>
        </w:rPr>
        <w:t xml:space="preserve"> </w:t>
      </w:r>
      <w:r w:rsidR="00DE2B01" w:rsidRPr="00D42740">
        <w:rPr>
          <w:rFonts w:ascii="Times New Roman" w:hAnsi="Times New Roman" w:cs="Times New Roman"/>
          <w:color w:val="000000"/>
          <w:u w:color="000000"/>
        </w:rPr>
        <w:t>O</w:t>
      </w:r>
      <w:r w:rsidR="001E7A67" w:rsidRPr="00D42740">
        <w:rPr>
          <w:rFonts w:ascii="Times New Roman" w:hAnsi="Times New Roman" w:cs="Times New Roman"/>
          <w:color w:val="000000"/>
          <w:u w:color="000000"/>
        </w:rPr>
        <w:t xml:space="preserve">n the </w:t>
      </w:r>
      <w:r w:rsidR="00DE2B01" w:rsidRPr="00D42740">
        <w:rPr>
          <w:rFonts w:ascii="Times New Roman" w:hAnsi="Times New Roman" w:cs="Times New Roman"/>
          <w:color w:val="000000"/>
          <w:u w:color="000000"/>
        </w:rPr>
        <w:t>TMT</w:t>
      </w:r>
      <w:r w:rsidR="001E7A67" w:rsidRPr="00D42740">
        <w:rPr>
          <w:rFonts w:ascii="Times New Roman" w:hAnsi="Times New Roman" w:cs="Times New Roman"/>
          <w:color w:val="000000"/>
          <w:u w:color="000000"/>
        </w:rPr>
        <w:t xml:space="preserve">, </w:t>
      </w:r>
      <w:proofErr w:type="spellStart"/>
      <w:r w:rsidR="00DE2B01" w:rsidRPr="00D42740">
        <w:rPr>
          <w:rFonts w:ascii="Times New Roman" w:hAnsi="Times New Roman" w:cs="Times New Roman"/>
          <w:color w:val="000000"/>
          <w:u w:color="000000"/>
        </w:rPr>
        <w:t>Khuvsgul</w:t>
      </w:r>
      <w:proofErr w:type="spellEnd"/>
      <w:r w:rsidR="00DE2B01" w:rsidRPr="00D42740">
        <w:rPr>
          <w:rFonts w:ascii="Times New Roman" w:hAnsi="Times New Roman" w:cs="Times New Roman"/>
          <w:color w:val="000000"/>
          <w:u w:color="000000"/>
        </w:rPr>
        <w:t xml:space="preserve"> Group strata are carbonate-dominated, and only </w:t>
      </w:r>
      <w:r w:rsidR="001E7A67" w:rsidRPr="00D42740">
        <w:rPr>
          <w:rFonts w:ascii="Times New Roman" w:hAnsi="Times New Roman" w:cs="Times New Roman"/>
          <w:color w:val="000000"/>
          <w:u w:color="000000"/>
        </w:rPr>
        <w:t xml:space="preserve">the </w:t>
      </w:r>
      <w:proofErr w:type="spellStart"/>
      <w:r w:rsidR="001E7A67" w:rsidRPr="00D42740">
        <w:rPr>
          <w:rFonts w:ascii="Times New Roman" w:hAnsi="Times New Roman" w:cs="Times New Roman"/>
          <w:color w:val="000000"/>
          <w:u w:color="000000"/>
        </w:rPr>
        <w:t>Kheseen</w:t>
      </w:r>
      <w:proofErr w:type="spellEnd"/>
      <w:r w:rsidR="00DE2B01" w:rsidRPr="00D42740">
        <w:rPr>
          <w:rFonts w:ascii="Times New Roman" w:hAnsi="Times New Roman" w:cs="Times New Roman"/>
          <w:color w:val="000000"/>
          <w:u w:color="000000"/>
        </w:rPr>
        <w:t xml:space="preserve"> Fm appears to have been deposited prior to Cambrian Stage 2</w:t>
      </w:r>
      <w:r w:rsidR="00371615" w:rsidRPr="00D42740">
        <w:rPr>
          <w:rFonts w:ascii="Times New Roman" w:hAnsi="Times New Roman" w:cs="Times New Roman"/>
          <w:color w:val="000000"/>
          <w:u w:color="000000"/>
        </w:rPr>
        <w:t xml:space="preserve">, </w:t>
      </w:r>
      <w:r w:rsidR="00DE2B01" w:rsidRPr="00D42740">
        <w:rPr>
          <w:rFonts w:ascii="Times New Roman" w:hAnsi="Times New Roman" w:cs="Times New Roman"/>
          <w:color w:val="000000"/>
          <w:u w:color="000000"/>
        </w:rPr>
        <w:t xml:space="preserve">with the </w:t>
      </w:r>
      <w:proofErr w:type="spellStart"/>
      <w:r w:rsidR="00371615" w:rsidRPr="00D42740">
        <w:rPr>
          <w:rFonts w:ascii="Times New Roman" w:hAnsi="Times New Roman" w:cs="Times New Roman"/>
          <w:color w:val="000000"/>
          <w:u w:color="000000"/>
        </w:rPr>
        <w:t>Erkhelnuur</w:t>
      </w:r>
      <w:proofErr w:type="spellEnd"/>
      <w:r w:rsidR="00371615" w:rsidRPr="00D42740">
        <w:rPr>
          <w:rFonts w:ascii="Times New Roman" w:hAnsi="Times New Roman" w:cs="Times New Roman"/>
          <w:color w:val="000000"/>
          <w:u w:color="000000"/>
        </w:rPr>
        <w:t>,</w:t>
      </w:r>
      <w:r w:rsidR="001E7A67" w:rsidRPr="00D42740">
        <w:rPr>
          <w:rFonts w:ascii="Times New Roman" w:hAnsi="Times New Roman" w:cs="Times New Roman"/>
          <w:color w:val="000000"/>
          <w:u w:color="000000"/>
        </w:rPr>
        <w:t xml:space="preserve"> and </w:t>
      </w:r>
      <w:proofErr w:type="spellStart"/>
      <w:r w:rsidR="001E7A67" w:rsidRPr="00D42740">
        <w:rPr>
          <w:rFonts w:ascii="Times New Roman" w:hAnsi="Times New Roman" w:cs="Times New Roman"/>
          <w:color w:val="000000"/>
          <w:u w:color="000000"/>
        </w:rPr>
        <w:t>Ukhaatolgoi</w:t>
      </w:r>
      <w:proofErr w:type="spellEnd"/>
      <w:r w:rsidR="001E7A67" w:rsidRPr="00D42740">
        <w:rPr>
          <w:rFonts w:ascii="Times New Roman" w:hAnsi="Times New Roman" w:cs="Times New Roman"/>
          <w:color w:val="000000"/>
          <w:u w:color="000000"/>
        </w:rPr>
        <w:t xml:space="preserve"> </w:t>
      </w:r>
      <w:proofErr w:type="spellStart"/>
      <w:r w:rsidR="001E7A67" w:rsidRPr="00D42740">
        <w:rPr>
          <w:rFonts w:ascii="Times New Roman" w:hAnsi="Times New Roman" w:cs="Times New Roman"/>
          <w:color w:val="000000"/>
          <w:u w:color="000000"/>
        </w:rPr>
        <w:t>Fms</w:t>
      </w:r>
      <w:proofErr w:type="spellEnd"/>
      <w:r w:rsidR="001E7A67"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deposited</w:t>
      </w:r>
      <w:r w:rsidR="00DE2B01" w:rsidRPr="00D42740">
        <w:rPr>
          <w:rFonts w:ascii="Times New Roman" w:hAnsi="Times New Roman" w:cs="Times New Roman"/>
          <w:color w:val="000000"/>
          <w:u w:color="000000"/>
        </w:rPr>
        <w:t xml:space="preserve"> from</w:t>
      </w:r>
      <w:r w:rsidR="00371615" w:rsidRPr="00D42740">
        <w:rPr>
          <w:rFonts w:ascii="Times New Roman" w:hAnsi="Times New Roman" w:cs="Times New Roman"/>
          <w:color w:val="000000"/>
          <w:u w:color="000000"/>
        </w:rPr>
        <w:t xml:space="preserve"> Cambrian Stage 2 through Stage 3</w:t>
      </w:r>
      <w:r w:rsidR="00DE2B01"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These</w:t>
      </w:r>
      <w:r w:rsidR="009F2347" w:rsidRPr="00D42740">
        <w:rPr>
          <w:rFonts w:ascii="Times New Roman" w:hAnsi="Times New Roman" w:cs="Times New Roman"/>
          <w:color w:val="000000"/>
          <w:u w:color="000000"/>
        </w:rPr>
        <w:t xml:space="preserve"> stratigraphic </w:t>
      </w:r>
      <w:r w:rsidR="00371615" w:rsidRPr="00D42740">
        <w:rPr>
          <w:rFonts w:ascii="Times New Roman" w:hAnsi="Times New Roman" w:cs="Times New Roman"/>
          <w:color w:val="000000"/>
          <w:u w:color="000000"/>
        </w:rPr>
        <w:t xml:space="preserve">differences </w:t>
      </w:r>
      <w:r w:rsidR="009F2347" w:rsidRPr="00D42740">
        <w:rPr>
          <w:rFonts w:ascii="Times New Roman" w:hAnsi="Times New Roman" w:cs="Times New Roman"/>
          <w:color w:val="000000"/>
          <w:u w:color="000000"/>
        </w:rPr>
        <w:t xml:space="preserve">can be attributed to the development of </w:t>
      </w:r>
      <w:r w:rsidR="00393574" w:rsidRPr="00D42740">
        <w:rPr>
          <w:rFonts w:ascii="Times New Roman" w:hAnsi="Times New Roman" w:cs="Times New Roman"/>
          <w:color w:val="000000"/>
          <w:u w:color="000000"/>
        </w:rPr>
        <w:t xml:space="preserve">composite </w:t>
      </w:r>
      <w:r w:rsidR="009F2347" w:rsidRPr="00D42740">
        <w:rPr>
          <w:rFonts w:ascii="Times New Roman" w:hAnsi="Times New Roman" w:cs="Times New Roman"/>
          <w:color w:val="000000"/>
          <w:u w:color="000000"/>
        </w:rPr>
        <w:t xml:space="preserve">foreland basins during </w:t>
      </w:r>
      <w:r w:rsidR="00393574" w:rsidRPr="00D42740">
        <w:rPr>
          <w:rFonts w:ascii="Times New Roman" w:hAnsi="Times New Roman" w:cs="Times New Roman"/>
          <w:color w:val="000000"/>
          <w:u w:color="000000"/>
        </w:rPr>
        <w:t xml:space="preserve">arc-continent </w:t>
      </w:r>
      <w:r w:rsidR="009F2347" w:rsidRPr="00D42740">
        <w:rPr>
          <w:rFonts w:ascii="Times New Roman" w:hAnsi="Times New Roman" w:cs="Times New Roman"/>
          <w:color w:val="000000"/>
          <w:u w:color="000000"/>
        </w:rPr>
        <w:t>collision</w:t>
      </w:r>
      <w:r w:rsidR="00393574" w:rsidRPr="00D42740">
        <w:rPr>
          <w:rFonts w:ascii="Times New Roman" w:hAnsi="Times New Roman" w:cs="Times New Roman"/>
          <w:color w:val="000000"/>
          <w:u w:color="000000"/>
        </w:rPr>
        <w:t>, slab reversal, and accretion</w:t>
      </w:r>
      <w:r w:rsidR="009F2347" w:rsidRPr="00D42740">
        <w:rPr>
          <w:rFonts w:ascii="Times New Roman" w:hAnsi="Times New Roman" w:cs="Times New Roman"/>
          <w:color w:val="000000"/>
          <w:u w:color="000000"/>
        </w:rPr>
        <w:t xml:space="preserve"> </w:t>
      </w:r>
      <w:r w:rsidR="00393574" w:rsidRPr="00D42740">
        <w:rPr>
          <w:rFonts w:ascii="Times New Roman" w:hAnsi="Times New Roman" w:cs="Times New Roman"/>
          <w:color w:val="000000"/>
          <w:u w:color="000000"/>
        </w:rPr>
        <w:t>along</w:t>
      </w:r>
      <w:r w:rsidR="009F2347" w:rsidRPr="00D42740">
        <w:rPr>
          <w:rFonts w:ascii="Times New Roman" w:hAnsi="Times New Roman" w:cs="Times New Roman"/>
          <w:color w:val="000000"/>
          <w:u w:color="000000"/>
        </w:rPr>
        <w:t xml:space="preserve"> the western TMT-</w:t>
      </w:r>
      <w:proofErr w:type="spellStart"/>
      <w:r w:rsidR="009F2347" w:rsidRPr="00D42740">
        <w:rPr>
          <w:rFonts w:ascii="Times New Roman" w:hAnsi="Times New Roman" w:cs="Times New Roman"/>
          <w:color w:val="000000"/>
          <w:u w:color="000000"/>
        </w:rPr>
        <w:t>Zavkhan</w:t>
      </w:r>
      <w:proofErr w:type="spellEnd"/>
      <w:r w:rsidR="009F2347" w:rsidRPr="00D42740">
        <w:rPr>
          <w:rFonts w:ascii="Times New Roman" w:hAnsi="Times New Roman" w:cs="Times New Roman"/>
          <w:color w:val="000000"/>
          <w:u w:color="000000"/>
        </w:rPr>
        <w:t xml:space="preserve"> margin.  </w:t>
      </w:r>
    </w:p>
    <w:p w14:paraId="20DBE362" w14:textId="77777777" w:rsidR="009F2347" w:rsidRPr="00D42740" w:rsidRDefault="009F2347" w:rsidP="00D42740">
      <w:pPr>
        <w:autoSpaceDE w:val="0"/>
        <w:autoSpaceDN w:val="0"/>
        <w:adjustRightInd w:val="0"/>
        <w:spacing w:line="360" w:lineRule="auto"/>
        <w:ind w:firstLine="720"/>
        <w:rPr>
          <w:rFonts w:ascii="Times New Roman" w:hAnsi="Times New Roman" w:cs="Times New Roman"/>
          <w:color w:val="000000"/>
          <w:u w:color="000000"/>
        </w:rPr>
      </w:pPr>
    </w:p>
    <w:p w14:paraId="198AAF94" w14:textId="4BDD998F" w:rsidR="009F2347" w:rsidRPr="00E35C55" w:rsidRDefault="009F2347"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415996" w:rsidRPr="00E35C55">
        <w:rPr>
          <w:rFonts w:ascii="Times New Roman" w:hAnsi="Times New Roman" w:cs="Times New Roman"/>
          <w:b/>
          <w:bCs/>
          <w:i/>
          <w:iCs/>
          <w:color w:val="000000"/>
          <w:u w:color="000000"/>
        </w:rPr>
        <w:t>5</w:t>
      </w:r>
      <w:r w:rsidRPr="00E35C55">
        <w:rPr>
          <w:rFonts w:ascii="Times New Roman" w:hAnsi="Times New Roman" w:cs="Times New Roman"/>
          <w:b/>
          <w:bCs/>
          <w:i/>
          <w:iCs/>
          <w:color w:val="000000"/>
          <w:u w:color="000000"/>
        </w:rPr>
        <w:t xml:space="preserve"> Diachronous collision </w:t>
      </w:r>
      <w:r w:rsidR="00FE2268" w:rsidRPr="00E35C55">
        <w:rPr>
          <w:rFonts w:ascii="Times New Roman" w:hAnsi="Times New Roman" w:cs="Times New Roman"/>
          <w:b/>
          <w:bCs/>
          <w:i/>
          <w:iCs/>
          <w:color w:val="000000"/>
          <w:u w:color="000000"/>
        </w:rPr>
        <w:t>of</w:t>
      </w:r>
      <w:r w:rsidR="004918CF" w:rsidRPr="00E35C55">
        <w:rPr>
          <w:rFonts w:ascii="Times New Roman" w:hAnsi="Times New Roman" w:cs="Times New Roman"/>
          <w:b/>
          <w:bCs/>
          <w:i/>
          <w:iCs/>
          <w:color w:val="000000"/>
          <w:u w:color="000000"/>
        </w:rPr>
        <w:t xml:space="preserve"> a</w:t>
      </w:r>
      <w:r w:rsidR="00FE2268" w:rsidRPr="00E35C55">
        <w:rPr>
          <w:rFonts w:ascii="Times New Roman" w:hAnsi="Times New Roman" w:cs="Times New Roman"/>
          <w:b/>
          <w:bCs/>
          <w:i/>
          <w:iCs/>
          <w:color w:val="000000"/>
          <w:u w:color="000000"/>
        </w:rPr>
        <w:t xml:space="preserve"> Cambrian </w:t>
      </w:r>
      <w:r w:rsidR="004918CF" w:rsidRPr="00E35C55">
        <w:rPr>
          <w:rFonts w:ascii="Times New Roman" w:hAnsi="Times New Roman" w:cs="Times New Roman"/>
          <w:b/>
          <w:bCs/>
          <w:i/>
          <w:iCs/>
          <w:color w:val="000000"/>
          <w:u w:color="000000"/>
        </w:rPr>
        <w:t>arc</w:t>
      </w:r>
      <w:r w:rsidR="007F56CF" w:rsidRPr="00E35C55">
        <w:rPr>
          <w:rFonts w:ascii="Times New Roman" w:hAnsi="Times New Roman" w:cs="Times New Roman"/>
          <w:b/>
          <w:bCs/>
          <w:i/>
          <w:iCs/>
          <w:color w:val="000000"/>
          <w:u w:color="000000"/>
        </w:rPr>
        <w:t xml:space="preserve"> and</w:t>
      </w:r>
      <w:r w:rsidR="0088423E" w:rsidRPr="00E35C55">
        <w:rPr>
          <w:rFonts w:ascii="Times New Roman" w:hAnsi="Times New Roman" w:cs="Times New Roman"/>
          <w:b/>
          <w:bCs/>
          <w:i/>
          <w:iCs/>
          <w:color w:val="000000"/>
          <w:u w:color="000000"/>
        </w:rPr>
        <w:t xml:space="preserve"> development of</w:t>
      </w:r>
      <w:r w:rsidR="007F56CF" w:rsidRPr="00E35C55">
        <w:rPr>
          <w:rFonts w:ascii="Times New Roman" w:hAnsi="Times New Roman" w:cs="Times New Roman"/>
          <w:b/>
          <w:bCs/>
          <w:i/>
          <w:iCs/>
          <w:color w:val="000000"/>
          <w:u w:color="000000"/>
        </w:rPr>
        <w:t xml:space="preserve"> stacked forelands</w:t>
      </w:r>
    </w:p>
    <w:p w14:paraId="0585AB2C" w14:textId="14C085C1" w:rsidR="00AB79FB" w:rsidRPr="00E35C55" w:rsidRDefault="004918CF"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 xml:space="preserve"> </w:t>
      </w:r>
      <w:r w:rsidR="00AB79FB" w:rsidRPr="00E35C55">
        <w:rPr>
          <w:rFonts w:ascii="Times New Roman" w:hAnsi="Times New Roman" w:cs="Times New Roman"/>
          <w:color w:val="000000"/>
          <w:u w:color="000000"/>
        </w:rPr>
        <w:tab/>
      </w:r>
      <w:r w:rsidRPr="00E35C55">
        <w:rPr>
          <w:rFonts w:ascii="Times New Roman" w:hAnsi="Times New Roman" w:cs="Times New Roman"/>
          <w:color w:val="000000"/>
          <w:u w:color="000000"/>
        </w:rPr>
        <w:t xml:space="preserve">Arc volcanism occurred west of both the TMT and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Terranes in the </w:t>
      </w:r>
      <w:r w:rsidR="006E3152" w:rsidRPr="00E35C55">
        <w:rPr>
          <w:rFonts w:ascii="Times New Roman" w:hAnsi="Times New Roman" w:cs="Times New Roman"/>
          <w:color w:val="000000"/>
          <w:u w:color="000000"/>
        </w:rPr>
        <w:t xml:space="preserve">Ediacaran to </w:t>
      </w:r>
      <w:r w:rsidRPr="00E35C55">
        <w:rPr>
          <w:rFonts w:ascii="Times New Roman" w:hAnsi="Times New Roman" w:cs="Times New Roman"/>
          <w:color w:val="000000"/>
          <w:u w:color="000000"/>
        </w:rPr>
        <w:t xml:space="preserve">Cambrian. </w:t>
      </w:r>
      <w:r w:rsidR="00393574" w:rsidRPr="00E35C55">
        <w:rPr>
          <w:rFonts w:ascii="Times New Roman" w:hAnsi="Times New Roman" w:cs="Times New Roman"/>
          <w:color w:val="000000"/>
          <w:u w:color="000000"/>
        </w:rPr>
        <w:t xml:space="preserve">In the south, the western margin of the </w:t>
      </w:r>
      <w:proofErr w:type="spellStart"/>
      <w:r w:rsidR="00393574" w:rsidRPr="00E35C55">
        <w:rPr>
          <w:rFonts w:ascii="Times New Roman" w:hAnsi="Times New Roman" w:cs="Times New Roman"/>
          <w:color w:val="000000"/>
          <w:u w:color="000000"/>
        </w:rPr>
        <w:t>Zavkhan</w:t>
      </w:r>
      <w:proofErr w:type="spellEnd"/>
      <w:r w:rsidR="00393574" w:rsidRPr="00E35C55">
        <w:rPr>
          <w:rFonts w:ascii="Times New Roman" w:hAnsi="Times New Roman" w:cs="Times New Roman"/>
          <w:color w:val="000000"/>
          <w:u w:color="000000"/>
        </w:rPr>
        <w:t xml:space="preserve"> Terrane is flanked by the </w:t>
      </w:r>
      <w:del w:id="548" w:author="Anttila  Eliel Simpson" w:date="2024-07-12T15:22:00Z">
        <w:r w:rsidR="00393574" w:rsidRPr="00E35C55" w:rsidDel="00E90BE4">
          <w:rPr>
            <w:rFonts w:ascii="Times New Roman" w:hAnsi="Times New Roman" w:cs="Times New Roman"/>
            <w:color w:val="000000"/>
            <w:u w:color="000000"/>
          </w:rPr>
          <w:delText xml:space="preserve">oceanic </w:delText>
        </w:r>
      </w:del>
      <w:proofErr w:type="spellStart"/>
      <w:r w:rsidR="00393574" w:rsidRPr="00E35C55">
        <w:rPr>
          <w:rFonts w:ascii="Times New Roman" w:hAnsi="Times New Roman" w:cs="Times New Roman"/>
          <w:color w:val="000000"/>
          <w:u w:color="000000"/>
        </w:rPr>
        <w:t>Khantaishir</w:t>
      </w:r>
      <w:proofErr w:type="spellEnd"/>
      <w:r w:rsidR="00393574" w:rsidRPr="00E35C55">
        <w:rPr>
          <w:rFonts w:ascii="Times New Roman" w:hAnsi="Times New Roman" w:cs="Times New Roman"/>
          <w:color w:val="000000"/>
          <w:u w:color="000000"/>
        </w:rPr>
        <w:t xml:space="preserve"> Ophiolite, which formed </w:t>
      </w:r>
      <w:r w:rsidR="00393574" w:rsidRPr="00E90BE4">
        <w:rPr>
          <w:rFonts w:ascii="Times New Roman" w:hAnsi="Times New Roman" w:cs="Times New Roman"/>
          <w:color w:val="000000"/>
          <w:u w:color="000000"/>
          <w:rPrChange w:id="549" w:author="Anttila  Eliel Simpson" w:date="2024-07-12T15:22:00Z">
            <w:rPr>
              <w:rFonts w:ascii="Times New Roman" w:hAnsi="Times New Roman" w:cs="Times New Roman"/>
              <w:i/>
              <w:iCs/>
              <w:color w:val="000000"/>
              <w:u w:color="000000"/>
            </w:rPr>
          </w:rPrChange>
        </w:rPr>
        <w:t>ca</w:t>
      </w:r>
      <w:r w:rsidR="00393574" w:rsidRPr="00E35C55">
        <w:rPr>
          <w:rFonts w:ascii="Times New Roman" w:hAnsi="Times New Roman" w:cs="Times New Roman"/>
          <w:i/>
          <w:iCs/>
          <w:color w:val="000000"/>
          <w:u w:color="000000"/>
        </w:rPr>
        <w:t>.</w:t>
      </w:r>
      <w:r w:rsidR="00393574" w:rsidRPr="00E35C55">
        <w:rPr>
          <w:rFonts w:ascii="Times New Roman" w:hAnsi="Times New Roman" w:cs="Times New Roman"/>
          <w:color w:val="000000"/>
          <w:u w:color="000000"/>
        </w:rPr>
        <w:t xml:space="preserve"> 570 Ma in a </w:t>
      </w:r>
      <w:proofErr w:type="spellStart"/>
      <w:r w:rsidR="00393574" w:rsidRPr="00E35C55">
        <w:rPr>
          <w:rFonts w:ascii="Times New Roman" w:hAnsi="Times New Roman" w:cs="Times New Roman"/>
          <w:color w:val="000000"/>
          <w:u w:color="000000"/>
        </w:rPr>
        <w:t>suprasubduction</w:t>
      </w:r>
      <w:proofErr w:type="spellEnd"/>
      <w:r w:rsidR="00393574" w:rsidRPr="00E35C55">
        <w:rPr>
          <w:rFonts w:ascii="Times New Roman" w:hAnsi="Times New Roman" w:cs="Times New Roman"/>
          <w:color w:val="000000"/>
          <w:u w:color="000000"/>
        </w:rPr>
        <w:t xml:space="preserve"> environment (</w:t>
      </w:r>
      <w:proofErr w:type="spellStart"/>
      <w:r w:rsidR="00393574" w:rsidRPr="00E35C55">
        <w:rPr>
          <w:rFonts w:ascii="Times New Roman" w:hAnsi="Times New Roman" w:cs="Times New Roman"/>
          <w:color w:val="000000"/>
          <w:u w:color="000000"/>
        </w:rPr>
        <w:t>Gianola</w:t>
      </w:r>
      <w:proofErr w:type="spellEnd"/>
      <w:r w:rsidR="00393574" w:rsidRPr="00E35C55">
        <w:rPr>
          <w:rFonts w:ascii="Times New Roman" w:hAnsi="Times New Roman" w:cs="Times New Roman"/>
          <w:color w:val="000000"/>
          <w:u w:color="000000"/>
        </w:rPr>
        <w:t xml:space="preserve"> et al., 2017</w:t>
      </w:r>
      <w:ins w:id="550" w:author="Anttila  Eliel Simpson" w:date="2024-07-12T15:24:00Z">
        <w:r w:rsidR="00AD1700">
          <w:rPr>
            <w:rFonts w:ascii="Times New Roman" w:hAnsi="Times New Roman" w:cs="Times New Roman"/>
            <w:color w:val="000000"/>
            <w:u w:color="000000"/>
          </w:rPr>
          <w:t>;</w:t>
        </w:r>
      </w:ins>
      <w:del w:id="551" w:author="Anttila  Eliel Simpson" w:date="2024-07-12T15:24:00Z">
        <w:r w:rsidR="00393574" w:rsidRPr="00E35C55" w:rsidDel="00AD1700">
          <w:rPr>
            <w:rFonts w:ascii="Times New Roman" w:hAnsi="Times New Roman" w:cs="Times New Roman"/>
            <w:color w:val="000000"/>
            <w:u w:color="000000"/>
          </w:rPr>
          <w:delText>,</w:delText>
        </w:r>
      </w:del>
      <w:r w:rsidR="00393574" w:rsidRPr="00E35C55">
        <w:rPr>
          <w:rFonts w:ascii="Times New Roman" w:hAnsi="Times New Roman" w:cs="Times New Roman"/>
          <w:color w:val="000000"/>
          <w:u w:color="000000"/>
        </w:rPr>
        <w:t xml:space="preserve"> 2019)</w:t>
      </w:r>
      <w:r w:rsidR="00044E0D" w:rsidRPr="00E35C55">
        <w:rPr>
          <w:rFonts w:ascii="Times New Roman" w:hAnsi="Times New Roman" w:cs="Times New Roman"/>
          <w:color w:val="000000"/>
          <w:u w:color="000000"/>
        </w:rPr>
        <w:t>, and a</w:t>
      </w:r>
      <w:r w:rsidR="00087DCA" w:rsidRPr="00E35C55">
        <w:rPr>
          <w:rFonts w:ascii="Times New Roman" w:hAnsi="Times New Roman" w:cs="Times New Roman"/>
          <w:color w:val="000000"/>
          <w:u w:color="000000"/>
        </w:rPr>
        <w:t>rc-related igneous rocks</w:t>
      </w:r>
      <w:r w:rsidR="00356B54">
        <w:rPr>
          <w:rFonts w:ascii="Times New Roman" w:hAnsi="Times New Roman" w:cs="Times New Roman"/>
          <w:color w:val="000000"/>
          <w:u w:color="000000"/>
        </w:rPr>
        <w:t>. These</w:t>
      </w:r>
      <w:r w:rsidR="00087DCA" w:rsidRPr="00E35C55">
        <w:rPr>
          <w:rFonts w:ascii="Times New Roman" w:hAnsi="Times New Roman" w:cs="Times New Roman"/>
          <w:color w:val="000000"/>
          <w:u w:color="000000"/>
        </w:rPr>
        <w:t xml:space="preserve"> includ</w:t>
      </w:r>
      <w:r w:rsidR="00356B54">
        <w:rPr>
          <w:rFonts w:ascii="Times New Roman" w:hAnsi="Times New Roman" w:cs="Times New Roman"/>
          <w:color w:val="000000"/>
          <w:u w:color="000000"/>
        </w:rPr>
        <w:t>e</w:t>
      </w:r>
      <w:r w:rsidR="00087DCA" w:rsidRPr="00E35C55">
        <w:rPr>
          <w:rFonts w:ascii="Times New Roman" w:hAnsi="Times New Roman" w:cs="Times New Roman"/>
          <w:color w:val="000000"/>
          <w:u w:color="000000"/>
        </w:rPr>
        <w:t xml:space="preserve"> the </w:t>
      </w:r>
      <w:proofErr w:type="spellStart"/>
      <w:r w:rsidR="00087DCA" w:rsidRPr="00E35C55">
        <w:rPr>
          <w:rFonts w:ascii="Times New Roman" w:hAnsi="Times New Roman" w:cs="Times New Roman"/>
          <w:color w:val="000000"/>
          <w:u w:color="000000"/>
        </w:rPr>
        <w:t>Khant</w:t>
      </w:r>
      <w:ins w:id="552" w:author="Anttila  Eliel Simpson" w:date="2024-07-12T15:22:00Z">
        <w:r w:rsidR="00E90BE4">
          <w:rPr>
            <w:rFonts w:ascii="Times New Roman" w:hAnsi="Times New Roman" w:cs="Times New Roman"/>
            <w:color w:val="000000"/>
            <w:u w:color="000000"/>
          </w:rPr>
          <w:t>a</w:t>
        </w:r>
      </w:ins>
      <w:r w:rsidR="00087DCA" w:rsidRPr="00E35C55">
        <w:rPr>
          <w:rFonts w:ascii="Times New Roman" w:hAnsi="Times New Roman" w:cs="Times New Roman"/>
          <w:color w:val="000000"/>
          <w:u w:color="000000"/>
        </w:rPr>
        <w:t>ishir</w:t>
      </w:r>
      <w:proofErr w:type="spellEnd"/>
      <w:r w:rsidR="00087DCA" w:rsidRPr="00E35C55">
        <w:rPr>
          <w:rFonts w:ascii="Times New Roman" w:hAnsi="Times New Roman" w:cs="Times New Roman"/>
          <w:color w:val="000000"/>
          <w:u w:color="000000"/>
        </w:rPr>
        <w:t xml:space="preserve"> Magmatic Complex, which hosts continental arc lithologies that span ~524-495 Ma (</w:t>
      </w:r>
      <w:proofErr w:type="spellStart"/>
      <w:ins w:id="553" w:author="Anttila  Eliel Simpson" w:date="2024-07-12T15:24:00Z">
        <w:r w:rsidR="00AD1700" w:rsidRPr="00D52E4B">
          <w:rPr>
            <w:rFonts w:ascii="Times New Roman" w:hAnsi="Times New Roman" w:cs="Times New Roman"/>
            <w:color w:val="000000" w:themeColor="text1"/>
            <w:shd w:val="clear" w:color="auto" w:fill="FFFFFF"/>
          </w:rPr>
          <w:t>Janoušek</w:t>
        </w:r>
      </w:ins>
      <w:proofErr w:type="spellEnd"/>
      <w:del w:id="554" w:author="Anttila  Eliel Simpson" w:date="2024-07-12T15:24:00Z">
        <w:r w:rsidR="00087DCA" w:rsidRPr="00E35C55" w:rsidDel="00AD1700">
          <w:rPr>
            <w:rFonts w:ascii="Times New Roman" w:hAnsi="Times New Roman" w:cs="Times New Roman"/>
            <w:color w:val="000000"/>
            <w:u w:color="000000"/>
          </w:rPr>
          <w:delText>Janousek</w:delText>
        </w:r>
      </w:del>
      <w:r w:rsidR="00087DCA" w:rsidRPr="00E35C55">
        <w:rPr>
          <w:rFonts w:ascii="Times New Roman" w:hAnsi="Times New Roman" w:cs="Times New Roman"/>
          <w:color w:val="000000"/>
          <w:u w:color="000000"/>
        </w:rPr>
        <w:t xml:space="preserve"> et al. 2018). </w:t>
      </w:r>
      <w:r w:rsidR="00DC5C13" w:rsidRPr="00E35C55">
        <w:rPr>
          <w:rFonts w:ascii="Times New Roman" w:hAnsi="Times New Roman" w:cs="Times New Roman"/>
          <w:color w:val="000000"/>
          <w:u w:color="000000"/>
        </w:rPr>
        <w:t xml:space="preserve">In the north, the ~570 Ma </w:t>
      </w:r>
      <w:proofErr w:type="spellStart"/>
      <w:r w:rsidR="00DC5C13" w:rsidRPr="00E35C55">
        <w:rPr>
          <w:rFonts w:ascii="Times New Roman" w:hAnsi="Times New Roman" w:cs="Times New Roman"/>
          <w:color w:val="000000"/>
          <w:u w:color="000000"/>
        </w:rPr>
        <w:t>Agardag</w:t>
      </w:r>
      <w:proofErr w:type="spellEnd"/>
      <w:r w:rsidR="007F7C95" w:rsidRPr="00E35C55">
        <w:rPr>
          <w:rFonts w:ascii="Times New Roman" w:hAnsi="Times New Roman" w:cs="Times New Roman"/>
          <w:color w:val="000000"/>
          <w:u w:color="000000"/>
        </w:rPr>
        <w:t xml:space="preserve"> </w:t>
      </w:r>
      <w:proofErr w:type="spellStart"/>
      <w:r w:rsidR="007F7C95" w:rsidRPr="00E35C55">
        <w:rPr>
          <w:rFonts w:ascii="Times New Roman" w:hAnsi="Times New Roman" w:cs="Times New Roman"/>
          <w:color w:val="000000"/>
          <w:u w:color="000000"/>
        </w:rPr>
        <w:t>Tes</w:t>
      </w:r>
      <w:proofErr w:type="spellEnd"/>
      <w:r w:rsidR="007F7C95" w:rsidRPr="00E35C55">
        <w:rPr>
          <w:rFonts w:ascii="Times New Roman" w:hAnsi="Times New Roman" w:cs="Times New Roman"/>
          <w:color w:val="000000"/>
          <w:u w:color="000000"/>
        </w:rPr>
        <w:t>-Chem</w:t>
      </w:r>
      <w:r w:rsidR="00DC5C13" w:rsidRPr="00E35C55">
        <w:rPr>
          <w:rFonts w:ascii="Times New Roman" w:hAnsi="Times New Roman" w:cs="Times New Roman"/>
          <w:color w:val="000000"/>
          <w:u w:color="000000"/>
        </w:rPr>
        <w:t xml:space="preserve"> ophiolite (</w:t>
      </w:r>
      <w:proofErr w:type="spellStart"/>
      <w:r w:rsidR="00DC5C13" w:rsidRPr="00AD1700">
        <w:rPr>
          <w:rFonts w:ascii="Times New Roman" w:hAnsi="Times New Roman" w:cs="Times New Roman"/>
          <w:color w:val="000000"/>
          <w:u w:val="single" w:color="000000"/>
          <w:rPrChange w:id="555" w:author="Anttila  Eliel Simpson" w:date="2024-07-12T15:24:00Z">
            <w:rPr>
              <w:rFonts w:ascii="Times New Roman" w:hAnsi="Times New Roman" w:cs="Times New Roman"/>
              <w:color w:val="000000"/>
              <w:u w:color="000000"/>
            </w:rPr>
          </w:rPrChange>
        </w:rPr>
        <w:t>Pf</w:t>
      </w:r>
      <w:ins w:id="556" w:author="Anttila  Eliel Simpson" w:date="2024-07-12T15:24:00Z">
        <w:r w:rsidR="00AD1700">
          <w:rPr>
            <w:rFonts w:ascii="Times New Roman" w:hAnsi="Times New Roman" w:cs="Times New Roman"/>
            <w:color w:val="000000"/>
            <w:u w:val="single" w:color="000000"/>
          </w:rPr>
          <w:t>ä</w:t>
        </w:r>
      </w:ins>
      <w:del w:id="557" w:author="Anttila  Eliel Simpson" w:date="2024-07-12T15:24:00Z">
        <w:r w:rsidR="00DC5C13" w:rsidRPr="00AD1700" w:rsidDel="00AD1700">
          <w:rPr>
            <w:rFonts w:ascii="Times New Roman" w:hAnsi="Times New Roman" w:cs="Times New Roman"/>
            <w:color w:val="000000"/>
            <w:u w:val="single" w:color="000000"/>
            <w:rPrChange w:id="558" w:author="Anttila  Eliel Simpson" w:date="2024-07-12T15:24:00Z">
              <w:rPr>
                <w:rFonts w:ascii="Times New Roman" w:hAnsi="Times New Roman" w:cs="Times New Roman"/>
                <w:color w:val="000000"/>
                <w:u w:color="000000"/>
              </w:rPr>
            </w:rPrChange>
          </w:rPr>
          <w:delText>a</w:delText>
        </w:r>
      </w:del>
      <w:r w:rsidR="00DC5C13" w:rsidRPr="00AD1700">
        <w:rPr>
          <w:rFonts w:ascii="Times New Roman" w:hAnsi="Times New Roman" w:cs="Times New Roman"/>
          <w:color w:val="000000"/>
          <w:u w:val="single" w:color="000000"/>
          <w:rPrChange w:id="559" w:author="Anttila  Eliel Simpson" w:date="2024-07-12T15:24:00Z">
            <w:rPr>
              <w:rFonts w:ascii="Times New Roman" w:hAnsi="Times New Roman" w:cs="Times New Roman"/>
              <w:color w:val="000000"/>
              <w:u w:color="000000"/>
            </w:rPr>
          </w:rPrChange>
        </w:rPr>
        <w:t>nder</w:t>
      </w:r>
      <w:proofErr w:type="spellEnd"/>
      <w:r w:rsidR="00DC5C13" w:rsidRPr="00E35C55">
        <w:rPr>
          <w:rFonts w:ascii="Times New Roman" w:hAnsi="Times New Roman" w:cs="Times New Roman"/>
          <w:color w:val="000000"/>
          <w:u w:color="000000"/>
        </w:rPr>
        <w:t xml:space="preserve"> and </w:t>
      </w:r>
      <w:proofErr w:type="spellStart"/>
      <w:r w:rsidR="009E4841">
        <w:rPr>
          <w:rFonts w:ascii="Times New Roman" w:hAnsi="Times New Roman" w:cs="Times New Roman"/>
          <w:color w:val="000000"/>
          <w:u w:color="000000"/>
        </w:rPr>
        <w:t>Kröner</w:t>
      </w:r>
      <w:proofErr w:type="spellEnd"/>
      <w:r w:rsidR="00DC5C13" w:rsidRPr="00E35C55">
        <w:rPr>
          <w:rFonts w:ascii="Times New Roman" w:hAnsi="Times New Roman" w:cs="Times New Roman"/>
          <w:color w:val="000000"/>
          <w:u w:color="000000"/>
        </w:rPr>
        <w:t>, 2004)</w:t>
      </w:r>
      <w:r w:rsidR="007F7C95" w:rsidRPr="00E35C55">
        <w:rPr>
          <w:rFonts w:ascii="Times New Roman" w:hAnsi="Times New Roman" w:cs="Times New Roman"/>
          <w:color w:val="000000"/>
          <w:u w:color="000000"/>
        </w:rPr>
        <w:t xml:space="preserve"> lies west of the TMT, albeit inboard of island arc-related </w:t>
      </w:r>
      <w:proofErr w:type="spellStart"/>
      <w:r w:rsidR="007F7C95" w:rsidRPr="00E35C55">
        <w:rPr>
          <w:rFonts w:ascii="Times New Roman" w:hAnsi="Times New Roman" w:cs="Times New Roman"/>
          <w:color w:val="000000"/>
          <w:u w:color="000000"/>
        </w:rPr>
        <w:t>intrusives</w:t>
      </w:r>
      <w:proofErr w:type="spellEnd"/>
      <w:r w:rsidR="007F7C95" w:rsidRPr="00E35C55">
        <w:rPr>
          <w:rFonts w:ascii="Times New Roman" w:hAnsi="Times New Roman" w:cs="Times New Roman"/>
          <w:color w:val="000000"/>
          <w:u w:color="000000"/>
        </w:rPr>
        <w:t xml:space="preserve"> as young as 535 Ma (</w:t>
      </w:r>
      <w:proofErr w:type="spellStart"/>
      <w:r w:rsidR="007F7C95" w:rsidRPr="00E35C55">
        <w:rPr>
          <w:rFonts w:ascii="Times New Roman" w:hAnsi="Times New Roman" w:cs="Times New Roman"/>
          <w:color w:val="000000"/>
          <w:u w:color="000000"/>
        </w:rPr>
        <w:t>Rudnev</w:t>
      </w:r>
      <w:proofErr w:type="spellEnd"/>
      <w:r w:rsidR="007F7C95" w:rsidRPr="00E35C55">
        <w:rPr>
          <w:rFonts w:ascii="Times New Roman" w:hAnsi="Times New Roman" w:cs="Times New Roman"/>
          <w:color w:val="000000"/>
          <w:u w:color="000000"/>
        </w:rPr>
        <w:t xml:space="preserve"> et al., 2006)</w:t>
      </w:r>
      <w:r w:rsidR="00097A63" w:rsidRPr="00E35C55">
        <w:rPr>
          <w:rFonts w:ascii="Times New Roman" w:hAnsi="Times New Roman" w:cs="Times New Roman"/>
          <w:color w:val="000000"/>
          <w:u w:color="000000"/>
        </w:rPr>
        <w:t xml:space="preserve"> </w:t>
      </w:r>
      <w:r w:rsidR="00AB79FB" w:rsidRPr="00E35C55">
        <w:rPr>
          <w:rFonts w:ascii="Times New Roman" w:hAnsi="Times New Roman" w:cs="Times New Roman"/>
          <w:color w:val="000000"/>
          <w:u w:color="000000"/>
        </w:rPr>
        <w:t>and</w:t>
      </w:r>
      <w:r w:rsidR="00097A63" w:rsidRPr="00E35C55">
        <w:rPr>
          <w:rFonts w:ascii="Times New Roman" w:hAnsi="Times New Roman" w:cs="Times New Roman"/>
          <w:color w:val="000000"/>
          <w:u w:color="000000"/>
        </w:rPr>
        <w:t xml:space="preserve"> </w:t>
      </w:r>
      <w:ins w:id="560" w:author="Anttila  Eliel Simpson" w:date="2024-07-12T15:25:00Z">
        <w:r w:rsidR="00AD1700">
          <w:rPr>
            <w:rFonts w:ascii="Times New Roman" w:hAnsi="Times New Roman" w:cs="Times New Roman"/>
            <w:color w:val="000000"/>
            <w:u w:color="000000"/>
          </w:rPr>
          <w:t xml:space="preserve">ca. </w:t>
        </w:r>
      </w:ins>
      <w:del w:id="561" w:author="Anttila  Eliel Simpson" w:date="2024-07-12T15:25:00Z">
        <w:r w:rsidR="00097A63" w:rsidRPr="00E35C55" w:rsidDel="00AD1700">
          <w:rPr>
            <w:rFonts w:ascii="Times New Roman" w:hAnsi="Times New Roman" w:cs="Times New Roman"/>
            <w:color w:val="000000"/>
            <w:u w:color="000000"/>
          </w:rPr>
          <w:delText>~</w:delText>
        </w:r>
      </w:del>
      <w:r w:rsidR="00097A63" w:rsidRPr="00E35C55">
        <w:rPr>
          <w:rFonts w:ascii="Times New Roman" w:hAnsi="Times New Roman" w:cs="Times New Roman"/>
          <w:color w:val="000000"/>
          <w:u w:color="000000"/>
        </w:rPr>
        <w:t>522-518 Ma calc-alkaline granites of the East Tannu-Ola batholith (</w:t>
      </w:r>
      <w:proofErr w:type="spellStart"/>
      <w:r w:rsidR="00097A63" w:rsidRPr="00E35C55">
        <w:rPr>
          <w:rFonts w:ascii="Times New Roman" w:hAnsi="Times New Roman" w:cs="Times New Roman"/>
          <w:color w:val="000000"/>
          <w:u w:color="000000"/>
        </w:rPr>
        <w:t>Rudnev</w:t>
      </w:r>
      <w:proofErr w:type="spellEnd"/>
      <w:r w:rsidR="00097A63" w:rsidRPr="00E35C55">
        <w:rPr>
          <w:rFonts w:ascii="Times New Roman" w:hAnsi="Times New Roman" w:cs="Times New Roman"/>
          <w:color w:val="000000"/>
          <w:u w:color="000000"/>
        </w:rPr>
        <w:t xml:space="preserve"> et al., 2008; </w:t>
      </w:r>
      <w:proofErr w:type="spellStart"/>
      <w:r w:rsidR="00097A63" w:rsidRPr="00E35C55">
        <w:rPr>
          <w:rFonts w:ascii="Times New Roman" w:hAnsi="Times New Roman" w:cs="Times New Roman"/>
          <w:color w:val="000000"/>
          <w:u w:color="000000"/>
        </w:rPr>
        <w:t>Mongush</w:t>
      </w:r>
      <w:proofErr w:type="spellEnd"/>
      <w:r w:rsidR="00097A63" w:rsidRPr="00E35C55">
        <w:rPr>
          <w:rFonts w:ascii="Times New Roman" w:hAnsi="Times New Roman" w:cs="Times New Roman"/>
          <w:color w:val="000000"/>
          <w:u w:color="000000"/>
        </w:rPr>
        <w:t xml:space="preserve"> et al., 2011). </w:t>
      </w:r>
    </w:p>
    <w:p w14:paraId="672B4BAE" w14:textId="24F18EED" w:rsidR="008C45B5" w:rsidRPr="00E35C55" w:rsidRDefault="00AD1700" w:rsidP="00D42740">
      <w:pPr>
        <w:autoSpaceDE w:val="0"/>
        <w:autoSpaceDN w:val="0"/>
        <w:adjustRightInd w:val="0"/>
        <w:spacing w:line="360" w:lineRule="auto"/>
        <w:ind w:firstLine="720"/>
        <w:rPr>
          <w:rFonts w:ascii="Times New Roman" w:hAnsi="Times New Roman" w:cs="Times New Roman"/>
          <w:color w:val="000000"/>
          <w:u w:color="000000"/>
        </w:rPr>
      </w:pPr>
      <w:proofErr w:type="spellStart"/>
      <w:ins w:id="562" w:author="Anttila  Eliel Simpson" w:date="2024-07-12T15:26:00Z">
        <w:r w:rsidRPr="00D52E4B">
          <w:rPr>
            <w:rFonts w:ascii="Times New Roman" w:hAnsi="Times New Roman" w:cs="Times New Roman"/>
            <w:color w:val="000000" w:themeColor="text1"/>
            <w:shd w:val="clear" w:color="auto" w:fill="FFFFFF"/>
          </w:rPr>
          <w:t>Janoušek</w:t>
        </w:r>
      </w:ins>
      <w:proofErr w:type="spellEnd"/>
      <w:del w:id="563" w:author="Anttila  Eliel Simpson" w:date="2024-07-12T15:26:00Z">
        <w:r w:rsidR="00087DCA" w:rsidRPr="00E35C55" w:rsidDel="00AD1700">
          <w:rPr>
            <w:rFonts w:ascii="Times New Roman" w:hAnsi="Times New Roman" w:cs="Times New Roman"/>
            <w:color w:val="000000"/>
            <w:u w:color="000000"/>
          </w:rPr>
          <w:delText>Janousek</w:delText>
        </w:r>
      </w:del>
      <w:r w:rsidR="00087DCA" w:rsidRPr="00E35C55">
        <w:rPr>
          <w:rFonts w:ascii="Times New Roman" w:hAnsi="Times New Roman" w:cs="Times New Roman"/>
          <w:color w:val="000000"/>
          <w:u w:color="000000"/>
        </w:rPr>
        <w:t xml:space="preserve"> et al. (2018) argue that the </w:t>
      </w:r>
      <w:proofErr w:type="spellStart"/>
      <w:r w:rsidR="00087DCA" w:rsidRPr="00E35C55">
        <w:rPr>
          <w:rFonts w:ascii="Times New Roman" w:hAnsi="Times New Roman" w:cs="Times New Roman"/>
          <w:color w:val="000000"/>
          <w:u w:color="000000"/>
        </w:rPr>
        <w:t>Khantaishir</w:t>
      </w:r>
      <w:proofErr w:type="spellEnd"/>
      <w:r w:rsidR="00087DCA" w:rsidRPr="00E35C55">
        <w:rPr>
          <w:rFonts w:ascii="Times New Roman" w:hAnsi="Times New Roman" w:cs="Times New Roman"/>
          <w:color w:val="000000"/>
          <w:u w:color="000000"/>
        </w:rPr>
        <w:t xml:space="preserve"> Arc, </w:t>
      </w:r>
      <w:proofErr w:type="spellStart"/>
      <w:r w:rsidR="00087DCA" w:rsidRPr="00E35C55">
        <w:rPr>
          <w:rFonts w:ascii="Times New Roman" w:hAnsi="Times New Roman" w:cs="Times New Roman"/>
          <w:color w:val="000000"/>
          <w:u w:color="000000"/>
        </w:rPr>
        <w:t>Agardag</w:t>
      </w:r>
      <w:proofErr w:type="spellEnd"/>
      <w:r w:rsidR="00087DCA" w:rsidRPr="00E35C55">
        <w:rPr>
          <w:rFonts w:ascii="Times New Roman" w:hAnsi="Times New Roman" w:cs="Times New Roman"/>
          <w:color w:val="000000"/>
          <w:u w:color="000000"/>
        </w:rPr>
        <w:t xml:space="preserve"> Arc, and various other early Cambrian arc rocks located west of the TMT-</w:t>
      </w:r>
      <w:proofErr w:type="spellStart"/>
      <w:r w:rsidR="00087DCA" w:rsidRPr="00E35C55">
        <w:rPr>
          <w:rFonts w:ascii="Times New Roman" w:hAnsi="Times New Roman" w:cs="Times New Roman"/>
          <w:color w:val="000000"/>
          <w:u w:color="000000"/>
        </w:rPr>
        <w:t>Zavkhan</w:t>
      </w:r>
      <w:proofErr w:type="spellEnd"/>
      <w:r w:rsidR="00087DCA" w:rsidRPr="00E35C55">
        <w:rPr>
          <w:rFonts w:ascii="Times New Roman" w:hAnsi="Times New Roman" w:cs="Times New Roman"/>
          <w:color w:val="000000"/>
          <w:u w:color="000000"/>
        </w:rPr>
        <w:t xml:space="preserve"> margin were part of a single arc complex, which is termed the </w:t>
      </w:r>
      <w:proofErr w:type="spellStart"/>
      <w:r w:rsidR="00087DCA" w:rsidRPr="00E35C55">
        <w:rPr>
          <w:rFonts w:ascii="Times New Roman" w:hAnsi="Times New Roman" w:cs="Times New Roman"/>
          <w:color w:val="000000"/>
          <w:u w:color="000000"/>
        </w:rPr>
        <w:t>Ikh</w:t>
      </w:r>
      <w:proofErr w:type="spellEnd"/>
      <w:r w:rsidR="00087DCA" w:rsidRPr="00E35C55">
        <w:rPr>
          <w:rFonts w:ascii="Times New Roman" w:hAnsi="Times New Roman" w:cs="Times New Roman"/>
          <w:color w:val="000000"/>
          <w:u w:color="000000"/>
        </w:rPr>
        <w:t>-Mongol Arc. In contrast, Smith et al. (201</w:t>
      </w:r>
      <w:r w:rsidR="001C5111">
        <w:rPr>
          <w:rFonts w:ascii="Times New Roman" w:hAnsi="Times New Roman" w:cs="Times New Roman"/>
          <w:color w:val="000000"/>
          <w:u w:color="000000"/>
        </w:rPr>
        <w:t>6</w:t>
      </w:r>
      <w:r w:rsidR="00087DCA" w:rsidRPr="00E35C55">
        <w:rPr>
          <w:rFonts w:ascii="Times New Roman" w:hAnsi="Times New Roman" w:cs="Times New Roman"/>
          <w:color w:val="000000"/>
          <w:u w:color="000000"/>
        </w:rPr>
        <w:t>) and Bold et al. (2016</w:t>
      </w:r>
      <w:r w:rsidR="00FD5745">
        <w:rPr>
          <w:rFonts w:ascii="Times New Roman" w:hAnsi="Times New Roman" w:cs="Times New Roman"/>
          <w:color w:val="000000"/>
          <w:u w:color="000000"/>
        </w:rPr>
        <w:t xml:space="preserve">b) </w:t>
      </w:r>
      <w:r w:rsidR="00087DCA" w:rsidRPr="00E35C55">
        <w:rPr>
          <w:rFonts w:ascii="Times New Roman" w:hAnsi="Times New Roman" w:cs="Times New Roman"/>
          <w:color w:val="000000"/>
          <w:u w:color="000000"/>
        </w:rPr>
        <w:t>proposed ca. 540-520 Ma arc-continent collision</w:t>
      </w:r>
      <w:r w:rsidR="0004192B" w:rsidRPr="00E35C55">
        <w:rPr>
          <w:rFonts w:ascii="Times New Roman" w:hAnsi="Times New Roman" w:cs="Times New Roman"/>
          <w:color w:val="000000"/>
          <w:u w:color="000000"/>
        </w:rPr>
        <w:t xml:space="preserve"> along the composite TMT-</w:t>
      </w:r>
      <w:proofErr w:type="spellStart"/>
      <w:r w:rsidR="0004192B" w:rsidRPr="00E35C55">
        <w:rPr>
          <w:rFonts w:ascii="Times New Roman" w:hAnsi="Times New Roman" w:cs="Times New Roman"/>
          <w:color w:val="000000"/>
          <w:u w:color="000000"/>
        </w:rPr>
        <w:t>Zavkhan</w:t>
      </w:r>
      <w:proofErr w:type="spellEnd"/>
      <w:r w:rsidR="0004192B" w:rsidRPr="00E35C55">
        <w:rPr>
          <w:rFonts w:ascii="Times New Roman" w:hAnsi="Times New Roman" w:cs="Times New Roman"/>
          <w:color w:val="000000"/>
          <w:u w:color="000000"/>
        </w:rPr>
        <w:t xml:space="preserve"> margin</w:t>
      </w:r>
      <w:r w:rsidR="00FA09A8" w:rsidRPr="00E35C55">
        <w:rPr>
          <w:rFonts w:ascii="Times New Roman" w:hAnsi="Times New Roman" w:cs="Times New Roman"/>
          <w:color w:val="000000"/>
          <w:u w:color="000000"/>
        </w:rPr>
        <w:t>,</w:t>
      </w:r>
      <w:r w:rsidR="00087DCA" w:rsidRPr="00E35C55">
        <w:rPr>
          <w:rFonts w:ascii="Times New Roman" w:hAnsi="Times New Roman" w:cs="Times New Roman"/>
          <w:color w:val="000000"/>
          <w:u w:color="000000"/>
        </w:rPr>
        <w:t xml:space="preserve"> followed by slab breakoff and reversal.</w:t>
      </w:r>
      <w:r w:rsidR="0004192B" w:rsidRPr="00E35C55">
        <w:rPr>
          <w:rFonts w:ascii="Times New Roman" w:hAnsi="Times New Roman" w:cs="Times New Roman"/>
          <w:color w:val="000000"/>
          <w:u w:color="000000"/>
        </w:rPr>
        <w:t xml:space="preserve"> </w:t>
      </w:r>
      <w:r w:rsidR="00033CB3" w:rsidRPr="00E35C55">
        <w:rPr>
          <w:rFonts w:ascii="Times New Roman" w:hAnsi="Times New Roman" w:cs="Times New Roman"/>
          <w:color w:val="000000"/>
          <w:u w:color="000000"/>
        </w:rPr>
        <w:t xml:space="preserve">In schematic models of the </w:t>
      </w:r>
      <w:proofErr w:type="spellStart"/>
      <w:r w:rsidR="00033CB3" w:rsidRPr="00E35C55">
        <w:rPr>
          <w:rFonts w:ascii="Times New Roman" w:hAnsi="Times New Roman" w:cs="Times New Roman"/>
          <w:color w:val="000000"/>
          <w:u w:color="000000"/>
        </w:rPr>
        <w:t>Ikh</w:t>
      </w:r>
      <w:proofErr w:type="spellEnd"/>
      <w:r w:rsidR="00033CB3" w:rsidRPr="00E35C55">
        <w:rPr>
          <w:rFonts w:ascii="Times New Roman" w:hAnsi="Times New Roman" w:cs="Times New Roman"/>
          <w:color w:val="000000"/>
          <w:u w:color="000000"/>
        </w:rPr>
        <w:t>-Mongol Arc, including</w:t>
      </w:r>
      <w:r w:rsidR="00C46E70" w:rsidRPr="00E35C55">
        <w:rPr>
          <w:rFonts w:ascii="Times New Roman" w:hAnsi="Times New Roman" w:cs="Times New Roman"/>
          <w:color w:val="000000"/>
          <w:u w:color="000000"/>
        </w:rPr>
        <w:t xml:space="preserve"> those found within</w:t>
      </w:r>
      <w:r w:rsidR="00033CB3" w:rsidRPr="00E35C55">
        <w:rPr>
          <w:rFonts w:ascii="Times New Roman" w:hAnsi="Times New Roman" w:cs="Times New Roman"/>
          <w:color w:val="000000"/>
          <w:u w:color="000000"/>
        </w:rPr>
        <w:t xml:space="preserve"> detailed studies of its</w:t>
      </w:r>
      <w:r w:rsidR="00DB4210" w:rsidRPr="00E35C55">
        <w:rPr>
          <w:rFonts w:ascii="Times New Roman" w:hAnsi="Times New Roman" w:cs="Times New Roman"/>
          <w:color w:val="000000"/>
          <w:u w:color="000000"/>
        </w:rPr>
        <w:t xml:space="preserve"> </w:t>
      </w:r>
      <w:r w:rsidR="00033CB3" w:rsidRPr="00E35C55">
        <w:rPr>
          <w:rFonts w:ascii="Times New Roman" w:hAnsi="Times New Roman" w:cs="Times New Roman"/>
          <w:color w:val="000000"/>
          <w:u w:color="000000"/>
        </w:rPr>
        <w:t>component</w:t>
      </w:r>
      <w:r w:rsidR="00DB4210" w:rsidRPr="00E35C55">
        <w:rPr>
          <w:rFonts w:ascii="Times New Roman" w:hAnsi="Times New Roman" w:cs="Times New Roman"/>
          <w:color w:val="000000"/>
          <w:u w:color="000000"/>
        </w:rPr>
        <w:t xml:space="preserve">s, the arc system is typically depicted as a continental </w:t>
      </w:r>
      <w:r w:rsidR="00AB79FB" w:rsidRPr="00E35C55">
        <w:rPr>
          <w:rFonts w:ascii="Times New Roman" w:hAnsi="Times New Roman" w:cs="Times New Roman"/>
          <w:color w:val="000000"/>
          <w:u w:color="000000"/>
        </w:rPr>
        <w:t xml:space="preserve">or peri-continental </w:t>
      </w:r>
      <w:r w:rsidR="00DB4210" w:rsidRPr="00E35C55">
        <w:rPr>
          <w:rFonts w:ascii="Times New Roman" w:hAnsi="Times New Roman" w:cs="Times New Roman"/>
          <w:color w:val="000000"/>
          <w:u w:color="000000"/>
        </w:rPr>
        <w:t xml:space="preserve">arc over an </w:t>
      </w:r>
      <w:r w:rsidR="00356B54">
        <w:rPr>
          <w:rFonts w:ascii="Times New Roman" w:hAnsi="Times New Roman" w:cs="Times New Roman"/>
          <w:color w:val="000000"/>
          <w:u w:color="000000"/>
        </w:rPr>
        <w:t>e</w:t>
      </w:r>
      <w:r w:rsidR="00DB4210" w:rsidRPr="00E35C55">
        <w:rPr>
          <w:rFonts w:ascii="Times New Roman" w:hAnsi="Times New Roman" w:cs="Times New Roman"/>
          <w:color w:val="000000"/>
          <w:u w:color="000000"/>
        </w:rPr>
        <w:t>ast-dipping subduction zone</w:t>
      </w:r>
      <w:r w:rsidR="00AB79FB" w:rsidRPr="00E35C55">
        <w:rPr>
          <w:rFonts w:ascii="Times New Roman" w:hAnsi="Times New Roman" w:cs="Times New Roman"/>
          <w:color w:val="000000"/>
          <w:u w:color="000000"/>
        </w:rPr>
        <w:t xml:space="preserve"> (e.g. </w:t>
      </w:r>
      <w:r w:rsidR="00FF32E8">
        <w:rPr>
          <w:rFonts w:ascii="Times New Roman" w:hAnsi="Times New Roman" w:cs="Times New Roman"/>
          <w:color w:val="000000"/>
          <w:u w:color="000000"/>
        </w:rPr>
        <w:t>f</w:t>
      </w:r>
      <w:r w:rsidR="00AB79FB" w:rsidRPr="00E35C55">
        <w:rPr>
          <w:rFonts w:ascii="Times New Roman" w:hAnsi="Times New Roman" w:cs="Times New Roman"/>
          <w:color w:val="000000"/>
          <w:u w:color="000000"/>
        </w:rPr>
        <w:t>ig. 19</w:t>
      </w:r>
      <w:r w:rsidR="00FF32E8">
        <w:rPr>
          <w:rFonts w:ascii="Times New Roman" w:hAnsi="Times New Roman" w:cs="Times New Roman"/>
          <w:color w:val="000000"/>
          <w:u w:color="000000"/>
        </w:rPr>
        <w:t xml:space="preserve"> of</w:t>
      </w:r>
      <w:r w:rsidR="00AB79FB" w:rsidRPr="00E35C55">
        <w:rPr>
          <w:rFonts w:ascii="Times New Roman" w:hAnsi="Times New Roman" w:cs="Times New Roman"/>
          <w:color w:val="000000"/>
          <w:u w:color="000000"/>
        </w:rPr>
        <w:t xml:space="preserve"> </w:t>
      </w:r>
      <w:proofErr w:type="spellStart"/>
      <w:ins w:id="564" w:author="Anttila  Eliel Simpson" w:date="2024-07-12T15:26:00Z">
        <w:r w:rsidRPr="00D52E4B">
          <w:rPr>
            <w:rFonts w:ascii="Times New Roman" w:hAnsi="Times New Roman" w:cs="Times New Roman"/>
            <w:color w:val="000000" w:themeColor="text1"/>
            <w:shd w:val="clear" w:color="auto" w:fill="FFFFFF"/>
          </w:rPr>
          <w:t>Janoušek</w:t>
        </w:r>
      </w:ins>
      <w:proofErr w:type="spellEnd"/>
      <w:del w:id="565" w:author="Anttila  Eliel Simpson" w:date="2024-07-12T15:26:00Z">
        <w:r w:rsidR="00AB79FB" w:rsidRPr="00E35C55" w:rsidDel="00AD1700">
          <w:rPr>
            <w:rFonts w:ascii="Times New Roman" w:hAnsi="Times New Roman" w:cs="Times New Roman"/>
            <w:color w:val="000000"/>
            <w:u w:color="000000"/>
          </w:rPr>
          <w:delText>Janousek</w:delText>
        </w:r>
      </w:del>
      <w:r w:rsidR="00AB79FB" w:rsidRPr="00E35C55">
        <w:rPr>
          <w:rFonts w:ascii="Times New Roman" w:hAnsi="Times New Roman" w:cs="Times New Roman"/>
          <w:color w:val="000000"/>
          <w:u w:color="000000"/>
        </w:rPr>
        <w:t xml:space="preserve"> et al., 2018)</w:t>
      </w:r>
      <w:r w:rsidR="00DB4210" w:rsidRPr="00E35C55">
        <w:rPr>
          <w:rFonts w:ascii="Times New Roman" w:hAnsi="Times New Roman" w:cs="Times New Roman"/>
          <w:color w:val="000000"/>
          <w:u w:color="000000"/>
        </w:rPr>
        <w:t xml:space="preserve">. However, most of the same studies (Janousek et al., 2018; </w:t>
      </w:r>
      <w:proofErr w:type="spellStart"/>
      <w:r w:rsidR="00DB4210" w:rsidRPr="00E35C55">
        <w:rPr>
          <w:rFonts w:ascii="Times New Roman" w:hAnsi="Times New Roman" w:cs="Times New Roman"/>
          <w:color w:val="000000"/>
          <w:u w:color="000000"/>
        </w:rPr>
        <w:t>Gianola</w:t>
      </w:r>
      <w:proofErr w:type="spellEnd"/>
      <w:r w:rsidR="00DB4210" w:rsidRPr="00E35C55">
        <w:rPr>
          <w:rFonts w:ascii="Times New Roman" w:hAnsi="Times New Roman" w:cs="Times New Roman"/>
          <w:color w:val="000000"/>
          <w:u w:color="000000"/>
        </w:rPr>
        <w:t xml:space="preserve"> et al., 2017,</w:t>
      </w:r>
      <w:r w:rsidR="00415996" w:rsidRPr="00E35C55">
        <w:rPr>
          <w:rFonts w:ascii="Times New Roman" w:hAnsi="Times New Roman" w:cs="Times New Roman"/>
          <w:color w:val="000000"/>
          <w:u w:color="000000"/>
        </w:rPr>
        <w:t xml:space="preserve"> </w:t>
      </w:r>
      <w:r w:rsidR="00DB4210" w:rsidRPr="00E35C55">
        <w:rPr>
          <w:rFonts w:ascii="Times New Roman" w:hAnsi="Times New Roman" w:cs="Times New Roman"/>
          <w:color w:val="000000"/>
          <w:u w:color="000000"/>
        </w:rPr>
        <w:t>2019) note geochemical signatures, particularly in older rocks, that describe an island-arc affinity</w:t>
      </w:r>
      <w:r w:rsidR="00AC56A0" w:rsidRPr="00E35C55">
        <w:rPr>
          <w:rFonts w:ascii="Times New Roman" w:hAnsi="Times New Roman" w:cs="Times New Roman"/>
          <w:color w:val="000000"/>
          <w:u w:color="000000"/>
        </w:rPr>
        <w:t>, while the youngest rocks in the same localities are more closely associated with continental arc compositions.</w:t>
      </w:r>
      <w:r w:rsidR="00DB4210" w:rsidRPr="00E35C55">
        <w:rPr>
          <w:rFonts w:ascii="Times New Roman" w:hAnsi="Times New Roman" w:cs="Times New Roman"/>
          <w:color w:val="000000"/>
          <w:u w:color="000000"/>
        </w:rPr>
        <w:t xml:space="preserve"> Furthermore, the geometric relationship between the arc rocks of the </w:t>
      </w:r>
      <w:proofErr w:type="spellStart"/>
      <w:r w:rsidR="00DB4210" w:rsidRPr="00E35C55">
        <w:rPr>
          <w:rFonts w:ascii="Times New Roman" w:hAnsi="Times New Roman" w:cs="Times New Roman"/>
          <w:color w:val="000000"/>
          <w:u w:color="000000"/>
        </w:rPr>
        <w:t>Khantaishir</w:t>
      </w:r>
      <w:proofErr w:type="spellEnd"/>
      <w:r w:rsidR="00DB4210" w:rsidRPr="00E35C55">
        <w:rPr>
          <w:rFonts w:ascii="Times New Roman" w:hAnsi="Times New Roman" w:cs="Times New Roman"/>
          <w:color w:val="000000"/>
          <w:u w:color="000000"/>
        </w:rPr>
        <w:t xml:space="preserve"> Arc and the </w:t>
      </w:r>
      <w:proofErr w:type="spellStart"/>
      <w:r w:rsidR="00DB4210" w:rsidRPr="00E35C55">
        <w:rPr>
          <w:rFonts w:ascii="Times New Roman" w:hAnsi="Times New Roman" w:cs="Times New Roman"/>
          <w:color w:val="000000"/>
          <w:u w:color="000000"/>
        </w:rPr>
        <w:t>suprasubduction</w:t>
      </w:r>
      <w:proofErr w:type="spellEnd"/>
      <w:r w:rsidR="00DB4210" w:rsidRPr="00E35C55">
        <w:rPr>
          <w:rFonts w:ascii="Times New Roman" w:hAnsi="Times New Roman" w:cs="Times New Roman"/>
          <w:color w:val="000000"/>
          <w:u w:color="000000"/>
        </w:rPr>
        <w:t xml:space="preserve">-origin interpretation of the </w:t>
      </w:r>
      <w:proofErr w:type="spellStart"/>
      <w:r w:rsidR="00DB4210" w:rsidRPr="00E35C55">
        <w:rPr>
          <w:rFonts w:ascii="Times New Roman" w:hAnsi="Times New Roman" w:cs="Times New Roman"/>
          <w:color w:val="000000"/>
          <w:u w:color="000000"/>
        </w:rPr>
        <w:t>Khantaishir</w:t>
      </w:r>
      <w:proofErr w:type="spellEnd"/>
      <w:r w:rsidR="00DB4210" w:rsidRPr="00E35C55">
        <w:rPr>
          <w:rFonts w:ascii="Times New Roman" w:hAnsi="Times New Roman" w:cs="Times New Roman"/>
          <w:color w:val="000000"/>
          <w:u w:color="000000"/>
        </w:rPr>
        <w:t xml:space="preserve"> ophiolite is inconsistent with</w:t>
      </w:r>
      <w:r w:rsidR="00AC56A0" w:rsidRPr="00E35C55">
        <w:rPr>
          <w:rFonts w:ascii="Times New Roman" w:hAnsi="Times New Roman" w:cs="Times New Roman"/>
          <w:color w:val="000000"/>
          <w:u w:color="000000"/>
        </w:rPr>
        <w:t xml:space="preserve"> east-dipping subduction at the time of ophiolite </w:t>
      </w:r>
      <w:r w:rsidR="003B3CE2" w:rsidRPr="00E35C55">
        <w:rPr>
          <w:rFonts w:ascii="Times New Roman" w:hAnsi="Times New Roman" w:cs="Times New Roman"/>
          <w:color w:val="000000"/>
          <w:u w:color="000000"/>
        </w:rPr>
        <w:t>formation</w:t>
      </w:r>
      <w:r w:rsidR="00AC56A0" w:rsidRPr="00E35C55">
        <w:rPr>
          <w:rFonts w:ascii="Times New Roman" w:hAnsi="Times New Roman" w:cs="Times New Roman"/>
          <w:color w:val="000000"/>
          <w:u w:color="000000"/>
        </w:rPr>
        <w:t xml:space="preserve">. </w:t>
      </w:r>
    </w:p>
    <w:p w14:paraId="2C320556" w14:textId="450F5799" w:rsidR="00DD0FD2" w:rsidRPr="00E35C55" w:rsidRDefault="00AC56A0"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Here, </w:t>
      </w:r>
      <w:r w:rsidR="001B472C" w:rsidRPr="00E35C55">
        <w:rPr>
          <w:rFonts w:ascii="Times New Roman" w:hAnsi="Times New Roman" w:cs="Times New Roman"/>
          <w:color w:val="000000"/>
          <w:u w:color="000000"/>
        </w:rPr>
        <w:t xml:space="preserve">parallel to interpretations of </w:t>
      </w:r>
      <w:proofErr w:type="spellStart"/>
      <w:r w:rsidR="001B472C" w:rsidRPr="00E35C55">
        <w:rPr>
          <w:rFonts w:ascii="Times New Roman" w:hAnsi="Times New Roman" w:cs="Times New Roman"/>
          <w:color w:val="000000"/>
          <w:u w:color="000000"/>
        </w:rPr>
        <w:t>Khantaishir</w:t>
      </w:r>
      <w:proofErr w:type="spellEnd"/>
      <w:r w:rsidR="001B472C" w:rsidRPr="00E35C55">
        <w:rPr>
          <w:rFonts w:ascii="Times New Roman" w:hAnsi="Times New Roman" w:cs="Times New Roman"/>
          <w:color w:val="000000"/>
          <w:u w:color="000000"/>
        </w:rPr>
        <w:t xml:space="preserve"> Arc subduction polarity suggested by Smith et al. (201</w:t>
      </w:r>
      <w:r w:rsidR="001C5111">
        <w:rPr>
          <w:rFonts w:ascii="Times New Roman" w:hAnsi="Times New Roman" w:cs="Times New Roman"/>
          <w:color w:val="000000"/>
          <w:u w:color="000000"/>
        </w:rPr>
        <w:t>6</w:t>
      </w:r>
      <w:r w:rsidR="001B472C" w:rsidRPr="00E35C55">
        <w:rPr>
          <w:rFonts w:ascii="Times New Roman" w:hAnsi="Times New Roman" w:cs="Times New Roman"/>
          <w:color w:val="000000"/>
          <w:u w:color="000000"/>
        </w:rPr>
        <w:t>) and Bold et al. (2016</w:t>
      </w:r>
      <w:r w:rsidR="00FD5745">
        <w:rPr>
          <w:rFonts w:ascii="Times New Roman" w:hAnsi="Times New Roman" w:cs="Times New Roman"/>
          <w:color w:val="000000"/>
          <w:u w:color="000000"/>
        </w:rPr>
        <w:t>b</w:t>
      </w:r>
      <w:r w:rsidR="001B472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we propose that the </w:t>
      </w:r>
      <w:proofErr w:type="spellStart"/>
      <w:r w:rsidRPr="00E35C55">
        <w:rPr>
          <w:rFonts w:ascii="Times New Roman" w:hAnsi="Times New Roman" w:cs="Times New Roman"/>
          <w:color w:val="000000"/>
          <w:u w:color="000000"/>
        </w:rPr>
        <w:t>Ikh</w:t>
      </w:r>
      <w:proofErr w:type="spellEnd"/>
      <w:r w:rsidRPr="00E35C55">
        <w:rPr>
          <w:rFonts w:ascii="Times New Roman" w:hAnsi="Times New Roman" w:cs="Times New Roman"/>
          <w:color w:val="000000"/>
          <w:u w:color="000000"/>
        </w:rPr>
        <w:t xml:space="preserve">-Mongol Arc initiated over a </w:t>
      </w:r>
      <w:r w:rsidR="007C4BD3" w:rsidRPr="00E35C55">
        <w:rPr>
          <w:rFonts w:ascii="Times New Roman" w:hAnsi="Times New Roman" w:cs="Times New Roman"/>
          <w:color w:val="000000"/>
          <w:u w:color="000000"/>
        </w:rPr>
        <w:t>west</w:t>
      </w:r>
      <w:r w:rsidRPr="00E35C55">
        <w:rPr>
          <w:rFonts w:ascii="Times New Roman" w:hAnsi="Times New Roman" w:cs="Times New Roman"/>
          <w:color w:val="000000"/>
          <w:u w:color="000000"/>
        </w:rPr>
        <w:t xml:space="preserve">-dipping subduction zone, resulting in the emplacement of </w:t>
      </w:r>
      <w:proofErr w:type="spellStart"/>
      <w:r w:rsidRPr="00E35C55">
        <w:rPr>
          <w:rFonts w:ascii="Times New Roman" w:hAnsi="Times New Roman" w:cs="Times New Roman"/>
          <w:color w:val="000000"/>
          <w:u w:color="000000"/>
        </w:rPr>
        <w:t>suprasubduction</w:t>
      </w:r>
      <w:proofErr w:type="spellEnd"/>
      <w:r w:rsidRPr="00E35C55">
        <w:rPr>
          <w:rFonts w:ascii="Times New Roman" w:hAnsi="Times New Roman" w:cs="Times New Roman"/>
          <w:color w:val="000000"/>
          <w:u w:color="000000"/>
        </w:rPr>
        <w:t xml:space="preserve"> ophiolites </w:t>
      </w:r>
      <w:r w:rsidR="00C46E70" w:rsidRPr="00E35C55">
        <w:rPr>
          <w:rFonts w:ascii="Times New Roman" w:hAnsi="Times New Roman" w:cs="Times New Roman"/>
          <w:color w:val="000000"/>
          <w:u w:color="000000"/>
        </w:rPr>
        <w:t xml:space="preserve">oriented </w:t>
      </w:r>
      <w:r w:rsidRPr="00E35C55">
        <w:rPr>
          <w:rFonts w:ascii="Times New Roman" w:hAnsi="Times New Roman" w:cs="Times New Roman"/>
          <w:color w:val="000000"/>
          <w:u w:color="000000"/>
        </w:rPr>
        <w:t>east of the main locus of arc volcanism. As the oceanic crust between the arc and the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margin was consumed, the eastward progradation of </w:t>
      </w:r>
      <w:r w:rsidR="00453955" w:rsidRPr="00E35C55">
        <w:rPr>
          <w:rFonts w:ascii="Times New Roman" w:hAnsi="Times New Roman" w:cs="Times New Roman"/>
          <w:color w:val="000000"/>
          <w:u w:color="000000"/>
        </w:rPr>
        <w:t xml:space="preserve">the </w:t>
      </w:r>
      <w:r w:rsidR="00AB79FB" w:rsidRPr="00E35C55">
        <w:rPr>
          <w:rFonts w:ascii="Times New Roman" w:hAnsi="Times New Roman" w:cs="Times New Roman"/>
          <w:color w:val="000000"/>
          <w:u w:color="000000"/>
        </w:rPr>
        <w:t>pro</w:t>
      </w:r>
      <w:ins w:id="566" w:author="Anttila  Eliel Simpson" w:date="2024-07-12T15:36:00Z">
        <w:r w:rsidR="000569E4">
          <w:rPr>
            <w:rFonts w:ascii="Times New Roman" w:hAnsi="Times New Roman" w:cs="Times New Roman"/>
            <w:color w:val="000000"/>
            <w:u w:color="000000"/>
          </w:rPr>
          <w:t>-</w:t>
        </w:r>
      </w:ins>
      <w:del w:id="567" w:author="Anttila  Eliel Simpson" w:date="2024-07-12T15:28:00Z">
        <w:r w:rsidR="00AB79FB" w:rsidRPr="00E35C55" w:rsidDel="00AD1700">
          <w:rPr>
            <w:rFonts w:ascii="Times New Roman" w:hAnsi="Times New Roman" w:cs="Times New Roman"/>
            <w:color w:val="000000"/>
            <w:u w:color="000000"/>
          </w:rPr>
          <w:delText>-</w:delText>
        </w:r>
      </w:del>
      <w:r w:rsidRPr="00E35C55">
        <w:rPr>
          <w:rFonts w:ascii="Times New Roman" w:hAnsi="Times New Roman" w:cs="Times New Roman"/>
          <w:color w:val="000000"/>
          <w:u w:color="000000"/>
        </w:rPr>
        <w:t>foreland</w:t>
      </w:r>
      <w:r w:rsidR="00453955" w:rsidRPr="00E35C55">
        <w:rPr>
          <w:rFonts w:ascii="Times New Roman" w:hAnsi="Times New Roman" w:cs="Times New Roman"/>
          <w:color w:val="000000"/>
          <w:u w:color="000000"/>
        </w:rPr>
        <w:t xml:space="preserve"> onto TMT-</w:t>
      </w:r>
      <w:proofErr w:type="spellStart"/>
      <w:r w:rsidR="00453955" w:rsidRPr="00E35C55">
        <w:rPr>
          <w:rFonts w:ascii="Times New Roman" w:hAnsi="Times New Roman" w:cs="Times New Roman"/>
          <w:color w:val="000000"/>
          <w:u w:color="000000"/>
        </w:rPr>
        <w:t>Zavkhan</w:t>
      </w:r>
      <w:proofErr w:type="spellEnd"/>
      <w:r w:rsidR="00453955" w:rsidRPr="00E35C55">
        <w:rPr>
          <w:rFonts w:ascii="Times New Roman" w:hAnsi="Times New Roman" w:cs="Times New Roman"/>
          <w:color w:val="000000"/>
          <w:u w:color="000000"/>
        </w:rPr>
        <w:t xml:space="preserve"> marginal crust </w:t>
      </w:r>
      <w:r w:rsidRPr="00E35C55">
        <w:rPr>
          <w:rFonts w:ascii="Times New Roman" w:hAnsi="Times New Roman" w:cs="Times New Roman"/>
          <w:color w:val="000000"/>
          <w:u w:color="000000"/>
        </w:rPr>
        <w:t>resulted in the deposition of the</w:t>
      </w:r>
      <w:r w:rsidR="006E315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Tsagaan-</w:t>
      </w:r>
      <w:proofErr w:type="spellStart"/>
      <w:r w:rsidRPr="00E35C55">
        <w:rPr>
          <w:rFonts w:ascii="Times New Roman" w:hAnsi="Times New Roman" w:cs="Times New Roman"/>
          <w:color w:val="000000"/>
          <w:u w:color="000000"/>
        </w:rPr>
        <w:t>Oloom</w:t>
      </w:r>
      <w:proofErr w:type="spellEnd"/>
      <w:r w:rsidRPr="00E35C55">
        <w:rPr>
          <w:rFonts w:ascii="Times New Roman" w:hAnsi="Times New Roman" w:cs="Times New Roman"/>
          <w:color w:val="000000"/>
          <w:u w:color="000000"/>
        </w:rPr>
        <w:t xml:space="preserve"> Group</w:t>
      </w:r>
      <w:r w:rsidR="00AB79FB" w:rsidRPr="00E35C55">
        <w:rPr>
          <w:rFonts w:ascii="Times New Roman" w:hAnsi="Times New Roman" w:cs="Times New Roman"/>
          <w:color w:val="000000"/>
          <w:u w:color="000000"/>
        </w:rPr>
        <w:t xml:space="preserve"> and the </w:t>
      </w:r>
      <w:proofErr w:type="spellStart"/>
      <w:r w:rsidR="00AB79FB" w:rsidRPr="00E35C55">
        <w:rPr>
          <w:rFonts w:ascii="Times New Roman" w:hAnsi="Times New Roman" w:cs="Times New Roman"/>
          <w:color w:val="000000"/>
          <w:u w:color="000000"/>
        </w:rPr>
        <w:t>Kheseen</w:t>
      </w:r>
      <w:proofErr w:type="spellEnd"/>
      <w:r w:rsidR="00AB79FB" w:rsidRPr="00E35C55">
        <w:rPr>
          <w:rFonts w:ascii="Times New Roman" w:hAnsi="Times New Roman" w:cs="Times New Roman"/>
          <w:color w:val="000000"/>
          <w:u w:color="000000"/>
        </w:rPr>
        <w:t xml:space="preserve"> Fm of the </w:t>
      </w:r>
      <w:proofErr w:type="spellStart"/>
      <w:r w:rsidR="00AB79FB" w:rsidRPr="00E35C55">
        <w:rPr>
          <w:rFonts w:ascii="Times New Roman" w:hAnsi="Times New Roman" w:cs="Times New Roman"/>
          <w:color w:val="000000"/>
          <w:u w:color="000000"/>
        </w:rPr>
        <w:t>Khuvsgul</w:t>
      </w:r>
      <w:proofErr w:type="spellEnd"/>
      <w:r w:rsidR="00AB79FB" w:rsidRPr="00E35C55">
        <w:rPr>
          <w:rFonts w:ascii="Times New Roman" w:hAnsi="Times New Roman" w:cs="Times New Roman"/>
          <w:color w:val="000000"/>
          <w:u w:color="000000"/>
        </w:rPr>
        <w:t xml:space="preserve"> Group</w:t>
      </w:r>
      <w:r w:rsidRPr="00E35C55">
        <w:rPr>
          <w:rFonts w:ascii="Times New Roman" w:hAnsi="Times New Roman" w:cs="Times New Roman"/>
          <w:color w:val="000000"/>
          <w:u w:color="000000"/>
        </w:rPr>
        <w:t xml:space="preserve">. As the </w:t>
      </w:r>
      <w:ins w:id="568" w:author="Anttila  Eliel Simpson" w:date="2024-07-12T15:32:00Z">
        <w:r w:rsidR="00AD1700">
          <w:rPr>
            <w:rFonts w:ascii="Times New Roman" w:hAnsi="Times New Roman" w:cs="Times New Roman"/>
            <w:color w:val="000000"/>
            <w:u w:color="000000"/>
          </w:rPr>
          <w:t xml:space="preserve">composite </w:t>
        </w:r>
      </w:ins>
      <w:proofErr w:type="spellStart"/>
      <w:r w:rsidR="00BA7A98">
        <w:rPr>
          <w:rFonts w:ascii="Times New Roman" w:hAnsi="Times New Roman" w:cs="Times New Roman"/>
          <w:color w:val="000000"/>
          <w:u w:color="000000"/>
        </w:rPr>
        <w:t>Agardag-Khantaishir</w:t>
      </w:r>
      <w:proofErr w:type="spellEnd"/>
      <w:r w:rsidRPr="00E35C55">
        <w:rPr>
          <w:rFonts w:ascii="Times New Roman" w:hAnsi="Times New Roman" w:cs="Times New Roman"/>
          <w:color w:val="000000"/>
          <w:u w:color="000000"/>
        </w:rPr>
        <w:t xml:space="preserve"> </w:t>
      </w:r>
      <w:ins w:id="569" w:author="Anttila  Eliel Simpson" w:date="2024-07-12T15:32:00Z">
        <w:r w:rsidR="00AD1700">
          <w:rPr>
            <w:rFonts w:ascii="Times New Roman" w:hAnsi="Times New Roman" w:cs="Times New Roman"/>
            <w:color w:val="000000"/>
            <w:u w:color="000000"/>
          </w:rPr>
          <w:t>a</w:t>
        </w:r>
      </w:ins>
      <w:del w:id="570" w:author="Anttila  Eliel Simpson" w:date="2024-07-12T15:32:00Z">
        <w:r w:rsidRPr="00E35C55" w:rsidDel="00AD1700">
          <w:rPr>
            <w:rFonts w:ascii="Times New Roman" w:hAnsi="Times New Roman" w:cs="Times New Roman"/>
            <w:color w:val="000000"/>
            <w:u w:color="000000"/>
          </w:rPr>
          <w:delText>A</w:delText>
        </w:r>
      </w:del>
      <w:r w:rsidRPr="00E35C55">
        <w:rPr>
          <w:rFonts w:ascii="Times New Roman" w:hAnsi="Times New Roman" w:cs="Times New Roman"/>
          <w:color w:val="000000"/>
          <w:u w:color="000000"/>
        </w:rPr>
        <w:t>rc continued to approach and eventually collide with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continental crust,</w:t>
      </w:r>
      <w:r w:rsidR="00C46E70" w:rsidRPr="00E35C55">
        <w:rPr>
          <w:rFonts w:ascii="Times New Roman" w:hAnsi="Times New Roman" w:cs="Times New Roman"/>
          <w:color w:val="000000"/>
          <w:u w:color="000000"/>
        </w:rPr>
        <w:t xml:space="preserve"> </w:t>
      </w:r>
      <w:proofErr w:type="spellStart"/>
      <w:r w:rsidR="00C46E70" w:rsidRPr="00E35C55">
        <w:rPr>
          <w:rFonts w:ascii="Times New Roman" w:hAnsi="Times New Roman" w:cs="Times New Roman"/>
          <w:color w:val="000000"/>
          <w:u w:color="000000"/>
        </w:rPr>
        <w:t>suprasubduction</w:t>
      </w:r>
      <w:proofErr w:type="spellEnd"/>
      <w:r w:rsidR="00C46E70" w:rsidRPr="00E35C55">
        <w:rPr>
          <w:rFonts w:ascii="Times New Roman" w:hAnsi="Times New Roman" w:cs="Times New Roman"/>
          <w:color w:val="000000"/>
          <w:u w:color="000000"/>
        </w:rPr>
        <w:t xml:space="preserve">-zone ophiolites were </w:t>
      </w:r>
      <w:proofErr w:type="spellStart"/>
      <w:r w:rsidR="00C46E70" w:rsidRPr="00E35C55">
        <w:rPr>
          <w:rFonts w:ascii="Times New Roman" w:hAnsi="Times New Roman" w:cs="Times New Roman"/>
          <w:color w:val="000000"/>
          <w:u w:color="000000"/>
        </w:rPr>
        <w:t>obducted</w:t>
      </w:r>
      <w:proofErr w:type="spellEnd"/>
      <w:r w:rsidR="00C46E70" w:rsidRPr="00E35C55">
        <w:rPr>
          <w:rFonts w:ascii="Times New Roman" w:hAnsi="Times New Roman" w:cs="Times New Roman"/>
          <w:color w:val="000000"/>
          <w:u w:color="000000"/>
        </w:rPr>
        <w:t xml:space="preserve"> and sandwiched between the arc and TMT-</w:t>
      </w:r>
      <w:proofErr w:type="spellStart"/>
      <w:r w:rsidR="00C46E70" w:rsidRPr="00E35C55">
        <w:rPr>
          <w:rFonts w:ascii="Times New Roman" w:hAnsi="Times New Roman" w:cs="Times New Roman"/>
          <w:color w:val="000000"/>
          <w:u w:color="000000"/>
        </w:rPr>
        <w:t>Zavkhan</w:t>
      </w:r>
      <w:proofErr w:type="spellEnd"/>
      <w:r w:rsidR="00C46E70" w:rsidRPr="00E35C55">
        <w:rPr>
          <w:rFonts w:ascii="Times New Roman" w:hAnsi="Times New Roman" w:cs="Times New Roman"/>
          <w:color w:val="000000"/>
          <w:u w:color="000000"/>
        </w:rPr>
        <w:t xml:space="preserve"> margin</w:t>
      </w:r>
      <w:r w:rsidR="00453955" w:rsidRPr="00E35C55">
        <w:rPr>
          <w:rFonts w:ascii="Times New Roman" w:hAnsi="Times New Roman" w:cs="Times New Roman"/>
          <w:color w:val="000000"/>
          <w:u w:color="000000"/>
        </w:rPr>
        <w:t xml:space="preserve">, with regional uplift </w:t>
      </w:r>
      <w:r w:rsidR="00453955" w:rsidRPr="00E35C55">
        <w:rPr>
          <w:rFonts w:ascii="Times New Roman" w:hAnsi="Times New Roman" w:cs="Times New Roman"/>
          <w:color w:val="000000"/>
          <w:u w:color="000000"/>
        </w:rPr>
        <w:lastRenderedPageBreak/>
        <w:t xml:space="preserve">along the margin resulting in the deposition of the </w:t>
      </w:r>
      <w:proofErr w:type="spellStart"/>
      <w:r w:rsidR="00453955" w:rsidRPr="00E35C55">
        <w:rPr>
          <w:rFonts w:ascii="Times New Roman" w:hAnsi="Times New Roman" w:cs="Times New Roman"/>
          <w:color w:val="000000"/>
          <w:u w:color="000000"/>
        </w:rPr>
        <w:t>Khairkhan</w:t>
      </w:r>
      <w:proofErr w:type="spellEnd"/>
      <w:r w:rsidR="00453955" w:rsidRPr="00E35C55">
        <w:rPr>
          <w:rFonts w:ascii="Times New Roman" w:hAnsi="Times New Roman" w:cs="Times New Roman"/>
          <w:color w:val="000000"/>
          <w:u w:color="000000"/>
        </w:rPr>
        <w:t xml:space="preserve"> Fm on the </w:t>
      </w:r>
      <w:proofErr w:type="spellStart"/>
      <w:r w:rsidR="00453955" w:rsidRPr="00E35C55">
        <w:rPr>
          <w:rFonts w:ascii="Times New Roman" w:hAnsi="Times New Roman" w:cs="Times New Roman"/>
          <w:color w:val="000000"/>
          <w:u w:color="000000"/>
        </w:rPr>
        <w:t>Zavkhan</w:t>
      </w:r>
      <w:proofErr w:type="spellEnd"/>
      <w:r w:rsidR="00453955" w:rsidRPr="00E35C55">
        <w:rPr>
          <w:rFonts w:ascii="Times New Roman" w:hAnsi="Times New Roman" w:cs="Times New Roman"/>
          <w:color w:val="000000"/>
          <w:u w:color="000000"/>
        </w:rPr>
        <w:t xml:space="preserve"> Terrane</w:t>
      </w:r>
      <w:r w:rsidR="004B7D23" w:rsidRPr="00E35C55">
        <w:rPr>
          <w:rFonts w:ascii="Times New Roman" w:hAnsi="Times New Roman" w:cs="Times New Roman"/>
          <w:color w:val="000000"/>
          <w:u w:color="000000"/>
        </w:rPr>
        <w:t>,</w:t>
      </w:r>
      <w:r w:rsidR="00453955" w:rsidRPr="00E35C55">
        <w:rPr>
          <w:rFonts w:ascii="Times New Roman" w:hAnsi="Times New Roman" w:cs="Times New Roman"/>
          <w:color w:val="000000"/>
          <w:u w:color="000000"/>
        </w:rPr>
        <w:t xml:space="preserve"> and </w:t>
      </w:r>
      <w:proofErr w:type="spellStart"/>
      <w:r w:rsidR="00453955" w:rsidRPr="00E35C55">
        <w:rPr>
          <w:rFonts w:ascii="Times New Roman" w:hAnsi="Times New Roman" w:cs="Times New Roman"/>
          <w:color w:val="000000"/>
          <w:u w:color="000000"/>
        </w:rPr>
        <w:t>wildflysch</w:t>
      </w:r>
      <w:proofErr w:type="spellEnd"/>
      <w:r w:rsidR="00453955" w:rsidRPr="00E35C55">
        <w:rPr>
          <w:rFonts w:ascii="Times New Roman" w:hAnsi="Times New Roman" w:cs="Times New Roman"/>
          <w:color w:val="000000"/>
          <w:u w:color="000000"/>
        </w:rPr>
        <w:t xml:space="preserve"> deposits</w:t>
      </w:r>
      <w:r w:rsidR="004B7D23" w:rsidRPr="00E35C55">
        <w:rPr>
          <w:rFonts w:ascii="Times New Roman" w:hAnsi="Times New Roman" w:cs="Times New Roman"/>
          <w:color w:val="000000"/>
          <w:u w:color="000000"/>
        </w:rPr>
        <w:t>, erosion, and/or</w:t>
      </w:r>
      <w:r w:rsidR="00453955" w:rsidRPr="00E35C55">
        <w:rPr>
          <w:rFonts w:ascii="Times New Roman" w:hAnsi="Times New Roman" w:cs="Times New Roman"/>
          <w:color w:val="000000"/>
          <w:u w:color="000000"/>
        </w:rPr>
        <w:t xml:space="preserve"> </w:t>
      </w:r>
      <w:proofErr w:type="spellStart"/>
      <w:r w:rsidR="00453955" w:rsidRPr="00E35C55">
        <w:rPr>
          <w:rFonts w:ascii="Times New Roman" w:hAnsi="Times New Roman" w:cs="Times New Roman"/>
          <w:color w:val="000000"/>
          <w:u w:color="000000"/>
        </w:rPr>
        <w:t>depostional</w:t>
      </w:r>
      <w:proofErr w:type="spellEnd"/>
      <w:r w:rsidR="00453955" w:rsidRPr="00E35C55">
        <w:rPr>
          <w:rFonts w:ascii="Times New Roman" w:hAnsi="Times New Roman" w:cs="Times New Roman"/>
          <w:color w:val="000000"/>
          <w:u w:color="000000"/>
        </w:rPr>
        <w:t xml:space="preserve"> hiatus in the upper </w:t>
      </w:r>
      <w:proofErr w:type="spellStart"/>
      <w:r w:rsidR="00453955" w:rsidRPr="00E35C55">
        <w:rPr>
          <w:rFonts w:ascii="Times New Roman" w:hAnsi="Times New Roman" w:cs="Times New Roman"/>
          <w:color w:val="000000"/>
          <w:u w:color="000000"/>
        </w:rPr>
        <w:t>Kheseen</w:t>
      </w:r>
      <w:proofErr w:type="spellEnd"/>
      <w:r w:rsidR="00453955" w:rsidRPr="00E35C55">
        <w:rPr>
          <w:rFonts w:ascii="Times New Roman" w:hAnsi="Times New Roman" w:cs="Times New Roman"/>
          <w:color w:val="000000"/>
          <w:u w:color="000000"/>
        </w:rPr>
        <w:t xml:space="preserve"> Fm on the TMT. </w:t>
      </w:r>
      <w:r w:rsidR="00DD0FD2" w:rsidRPr="00E35C55">
        <w:rPr>
          <w:rFonts w:ascii="Times New Roman" w:hAnsi="Times New Roman" w:cs="Times New Roman"/>
          <w:color w:val="000000"/>
          <w:u w:color="000000"/>
        </w:rPr>
        <w:t>Slab breakoff and reversal along the TMT-</w:t>
      </w:r>
      <w:proofErr w:type="spellStart"/>
      <w:r w:rsidR="00DD0FD2" w:rsidRPr="00E35C55">
        <w:rPr>
          <w:rFonts w:ascii="Times New Roman" w:hAnsi="Times New Roman" w:cs="Times New Roman"/>
          <w:color w:val="000000"/>
          <w:u w:color="000000"/>
        </w:rPr>
        <w:t>Zavkhan</w:t>
      </w:r>
      <w:proofErr w:type="spellEnd"/>
      <w:r w:rsidR="00DD0FD2" w:rsidRPr="00E35C55">
        <w:rPr>
          <w:rFonts w:ascii="Times New Roman" w:hAnsi="Times New Roman" w:cs="Times New Roman"/>
          <w:color w:val="000000"/>
          <w:u w:color="000000"/>
        </w:rPr>
        <w:t xml:space="preserve"> margin preceded the deposition of the </w:t>
      </w:r>
      <w:proofErr w:type="spellStart"/>
      <w:r w:rsidR="00DD0FD2" w:rsidRPr="00E35C55">
        <w:rPr>
          <w:rFonts w:ascii="Times New Roman" w:hAnsi="Times New Roman" w:cs="Times New Roman"/>
          <w:color w:val="000000"/>
          <w:u w:color="000000"/>
        </w:rPr>
        <w:t>Erkhelnuur</w:t>
      </w:r>
      <w:proofErr w:type="spellEnd"/>
      <w:r w:rsidR="00DD0FD2" w:rsidRPr="00E35C55">
        <w:rPr>
          <w:rFonts w:ascii="Times New Roman" w:hAnsi="Times New Roman" w:cs="Times New Roman"/>
          <w:color w:val="000000"/>
          <w:u w:color="000000"/>
        </w:rPr>
        <w:t xml:space="preserve"> and </w:t>
      </w:r>
      <w:proofErr w:type="spellStart"/>
      <w:r w:rsidR="00DD0FD2" w:rsidRPr="00E35C55">
        <w:rPr>
          <w:rFonts w:ascii="Times New Roman" w:hAnsi="Times New Roman" w:cs="Times New Roman"/>
          <w:color w:val="000000"/>
          <w:u w:color="000000"/>
        </w:rPr>
        <w:t>Ukhaatolgoi</w:t>
      </w:r>
      <w:proofErr w:type="spellEnd"/>
      <w:r w:rsidR="00DD0FD2" w:rsidRPr="00E35C55">
        <w:rPr>
          <w:rFonts w:ascii="Times New Roman" w:hAnsi="Times New Roman" w:cs="Times New Roman"/>
          <w:color w:val="000000"/>
          <w:u w:color="000000"/>
        </w:rPr>
        <w:t xml:space="preserve"> formations behind the ~522-518 Ma East Tannu-Ola batholith.</w:t>
      </w:r>
      <w:r w:rsidR="007E6706" w:rsidRPr="00E35C55">
        <w:rPr>
          <w:rFonts w:ascii="Times New Roman" w:hAnsi="Times New Roman" w:cs="Times New Roman"/>
          <w:color w:val="000000"/>
          <w:u w:color="000000"/>
        </w:rPr>
        <w:t xml:space="preserve"> Such a scenario is directly analogous to the present-day Taiwan margin (Teng et al., 2000; Clift et al., 2003).  </w:t>
      </w:r>
    </w:p>
    <w:p w14:paraId="6060A8AD" w14:textId="0B663B7A" w:rsidR="00DD0FD2" w:rsidRPr="00E35C55" w:rsidRDefault="00DD0FD2"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Ikh</w:t>
      </w:r>
      <w:proofErr w:type="spellEnd"/>
      <w:r w:rsidRPr="00E35C55">
        <w:rPr>
          <w:rFonts w:ascii="Times New Roman" w:hAnsi="Times New Roman" w:cs="Times New Roman"/>
          <w:color w:val="000000"/>
          <w:u w:color="000000"/>
        </w:rPr>
        <w:t>-Mongol Arc accretion culminated with regional deformation</w:t>
      </w:r>
      <w:ins w:id="571" w:author="Anttila  Eliel Simpson" w:date="2024-07-17T17:25:00Z">
        <w:r w:rsidR="00216668">
          <w:rPr>
            <w:rFonts w:ascii="Times New Roman" w:hAnsi="Times New Roman" w:cs="Times New Roman"/>
            <w:color w:val="000000"/>
            <w:u w:color="000000"/>
          </w:rPr>
          <w:t xml:space="preserve">, potentially associated with collision of </w:t>
        </w:r>
      </w:ins>
      <w:ins w:id="572" w:author="Anttila  Eliel Simpson" w:date="2024-07-17T17:26:00Z">
        <w:r w:rsidR="00216668">
          <w:rPr>
            <w:rFonts w:ascii="Times New Roman" w:hAnsi="Times New Roman" w:cs="Times New Roman"/>
            <w:color w:val="000000"/>
            <w:u w:color="000000"/>
          </w:rPr>
          <w:t xml:space="preserve">the </w:t>
        </w:r>
        <w:proofErr w:type="spellStart"/>
        <w:r w:rsidR="00216668">
          <w:rPr>
            <w:rFonts w:ascii="Times New Roman" w:hAnsi="Times New Roman" w:cs="Times New Roman"/>
            <w:color w:val="000000"/>
            <w:u w:color="000000"/>
          </w:rPr>
          <w:t>Gorny</w:t>
        </w:r>
        <w:proofErr w:type="spellEnd"/>
        <w:r w:rsidR="00216668">
          <w:rPr>
            <w:rFonts w:ascii="Times New Roman" w:hAnsi="Times New Roman" w:cs="Times New Roman"/>
            <w:color w:val="000000"/>
            <w:u w:color="000000"/>
          </w:rPr>
          <w:t xml:space="preserve"> Altai Terrane</w:t>
        </w:r>
      </w:ins>
      <w:ins w:id="573" w:author="Anttila  Eliel Simpson" w:date="2024-07-17T17:27:00Z">
        <w:r w:rsidR="0098465F">
          <w:rPr>
            <w:rFonts w:ascii="Times New Roman" w:hAnsi="Times New Roman" w:cs="Times New Roman"/>
            <w:color w:val="000000"/>
            <w:u w:color="000000"/>
          </w:rPr>
          <w:t xml:space="preserve"> (</w:t>
        </w:r>
      </w:ins>
      <w:proofErr w:type="spellStart"/>
      <w:ins w:id="574" w:author="Anttila  Eliel Simpson" w:date="2024-07-17T17:28:00Z">
        <w:r w:rsidR="0098465F" w:rsidRPr="00E35C55">
          <w:rPr>
            <w:rFonts w:ascii="Times New Roman" w:hAnsi="Times New Roman" w:cs="Times New Roman"/>
            <w:color w:val="000000"/>
          </w:rPr>
          <w:t>Dobretsov</w:t>
        </w:r>
        <w:proofErr w:type="spellEnd"/>
        <w:r w:rsidR="0098465F">
          <w:rPr>
            <w:rFonts w:ascii="Times New Roman" w:hAnsi="Times New Roman" w:cs="Times New Roman"/>
            <w:color w:val="000000"/>
          </w:rPr>
          <w:t xml:space="preserve"> et al.,</w:t>
        </w:r>
        <w:r w:rsidR="0098465F" w:rsidRPr="00E35C55">
          <w:rPr>
            <w:rFonts w:ascii="Times New Roman" w:hAnsi="Times New Roman" w:cs="Times New Roman"/>
            <w:color w:val="000000"/>
          </w:rPr>
          <w:t xml:space="preserve"> 2003; </w:t>
        </w:r>
        <w:proofErr w:type="spellStart"/>
        <w:r w:rsidR="0098465F" w:rsidRPr="00E35C55">
          <w:rPr>
            <w:rFonts w:ascii="Times New Roman" w:hAnsi="Times New Roman" w:cs="Times New Roman"/>
            <w:color w:val="000000"/>
          </w:rPr>
          <w:t>Buslov</w:t>
        </w:r>
        <w:proofErr w:type="spellEnd"/>
        <w:r w:rsidR="0098465F" w:rsidRPr="00E35C55">
          <w:rPr>
            <w:rFonts w:ascii="Times New Roman" w:hAnsi="Times New Roman" w:cs="Times New Roman"/>
            <w:color w:val="000000"/>
          </w:rPr>
          <w:t xml:space="preserve"> et al., 2013; Bold 2016b</w:t>
        </w:r>
        <w:r w:rsidR="0098465F">
          <w:rPr>
            <w:rFonts w:ascii="Times New Roman" w:hAnsi="Times New Roman" w:cs="Times New Roman"/>
            <w:color w:val="000000"/>
            <w:u w:color="000000"/>
          </w:rPr>
          <w:t xml:space="preserve">) </w:t>
        </w:r>
      </w:ins>
      <w:ins w:id="575" w:author="Anttila  Eliel Simpson" w:date="2024-07-17T17:26:00Z">
        <w:r w:rsidR="00216668">
          <w:rPr>
            <w:rFonts w:ascii="Times New Roman" w:hAnsi="Times New Roman" w:cs="Times New Roman"/>
            <w:color w:val="000000"/>
            <w:u w:color="000000"/>
          </w:rPr>
          <w:t xml:space="preserve">along the continental arc’s western margin, </w:t>
        </w:r>
      </w:ins>
      <w:del w:id="576" w:author="Anttila  Eliel Simpson" w:date="2024-07-17T17:25:00Z">
        <w:r w:rsidRPr="00E35C55" w:rsidDel="00216668">
          <w:rPr>
            <w:rFonts w:ascii="Times New Roman" w:hAnsi="Times New Roman" w:cs="Times New Roman"/>
            <w:color w:val="000000"/>
            <w:u w:color="000000"/>
          </w:rPr>
          <w:delText xml:space="preserve"> </w:delText>
        </w:r>
      </w:del>
      <w:del w:id="577" w:author="Anttila  Eliel Simpson" w:date="2024-07-17T17:26:00Z">
        <w:r w:rsidRPr="00E35C55" w:rsidDel="00216668">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which manifested as D1 structures in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w:t>
      </w:r>
      <w:del w:id="578" w:author="Anttila  Eliel Simpson" w:date="2024-07-17T17:27:00Z">
        <w:r w:rsidRPr="00E35C55" w:rsidDel="00216668">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 and the eastward migration of magmatism. Granulite metamorphism in the </w:t>
      </w:r>
      <w:proofErr w:type="spellStart"/>
      <w:r w:rsidRPr="00E35C55">
        <w:rPr>
          <w:rFonts w:ascii="Times New Roman" w:hAnsi="Times New Roman" w:cs="Times New Roman"/>
          <w:color w:val="000000"/>
          <w:u w:color="000000"/>
        </w:rPr>
        <w:t>Sangilen</w:t>
      </w:r>
      <w:proofErr w:type="spellEnd"/>
      <w:r w:rsidRPr="00E35C55">
        <w:rPr>
          <w:rFonts w:ascii="Times New Roman" w:hAnsi="Times New Roman" w:cs="Times New Roman"/>
          <w:color w:val="000000"/>
          <w:u w:color="000000"/>
        </w:rPr>
        <w:t xml:space="preserve"> region, which lies between the </w:t>
      </w:r>
      <w:proofErr w:type="spellStart"/>
      <w:r w:rsidRPr="00E35C55">
        <w:rPr>
          <w:rFonts w:ascii="Times New Roman" w:hAnsi="Times New Roman" w:cs="Times New Roman"/>
          <w:color w:val="000000"/>
          <w:u w:color="000000"/>
        </w:rPr>
        <w:t>Agardag</w:t>
      </w:r>
      <w:proofErr w:type="spellEnd"/>
      <w:r w:rsidRPr="00E35C55">
        <w:rPr>
          <w:rFonts w:ascii="Times New Roman" w:hAnsi="Times New Roman" w:cs="Times New Roman"/>
          <w:color w:val="000000"/>
          <w:u w:color="000000"/>
        </w:rPr>
        <w:t xml:space="preserve"> Arc and the TMT, occurred </w:t>
      </w:r>
      <w:r w:rsidR="00471229">
        <w:rPr>
          <w:rFonts w:ascii="Times New Roman" w:hAnsi="Times New Roman" w:cs="Times New Roman"/>
          <w:color w:val="000000"/>
          <w:u w:color="000000"/>
        </w:rPr>
        <w:t>c.a. 515</w:t>
      </w:r>
      <w:r w:rsidRPr="00E35C55">
        <w:rPr>
          <w:rFonts w:ascii="Times New Roman" w:hAnsi="Times New Roman" w:cs="Times New Roman"/>
          <w:color w:val="000000"/>
          <w:u w:color="000000"/>
        </w:rPr>
        <w:t xml:space="preserve"> Ma</w:t>
      </w:r>
      <w:r w:rsidR="00FD5745">
        <w:rPr>
          <w:rFonts w:ascii="Times New Roman" w:hAnsi="Times New Roman" w:cs="Times New Roman"/>
          <w:color w:val="000000"/>
          <w:u w:color="000000"/>
        </w:rPr>
        <w:t xml:space="preserve"> (</w:t>
      </w:r>
      <w:proofErr w:type="spellStart"/>
      <w:r w:rsidR="00471229">
        <w:rPr>
          <w:rFonts w:ascii="Times New Roman" w:hAnsi="Times New Roman" w:cs="Times New Roman"/>
          <w:color w:val="000000"/>
          <w:u w:color="000000"/>
        </w:rPr>
        <w:t>Karmysheva</w:t>
      </w:r>
      <w:proofErr w:type="spellEnd"/>
      <w:r w:rsidR="00471229">
        <w:rPr>
          <w:rFonts w:ascii="Times New Roman" w:hAnsi="Times New Roman" w:cs="Times New Roman"/>
          <w:color w:val="000000"/>
          <w:u w:color="000000"/>
        </w:rPr>
        <w:t xml:space="preserve"> et al., 2021)</w:t>
      </w:r>
      <w:r w:rsidRPr="00E35C55">
        <w:rPr>
          <w:rFonts w:ascii="Times New Roman" w:hAnsi="Times New Roman" w:cs="Times New Roman"/>
          <w:color w:val="000000"/>
          <w:u w:color="000000"/>
        </w:rPr>
        <w:t>, with lower temperature regional metamorphism occurring between 505 and 495 Ma</w:t>
      </w:r>
      <w:r w:rsidR="00FD5745">
        <w:rPr>
          <w:rFonts w:ascii="Times New Roman" w:hAnsi="Times New Roman" w:cs="Times New Roman"/>
          <w:color w:val="000000"/>
          <w:u w:color="000000"/>
        </w:rPr>
        <w:t xml:space="preserve"> (</w:t>
      </w:r>
      <w:proofErr w:type="spellStart"/>
      <w:r w:rsidR="00FD5745">
        <w:rPr>
          <w:rFonts w:ascii="Times New Roman" w:hAnsi="Times New Roman" w:cs="Times New Roman"/>
          <w:color w:val="000000"/>
          <w:u w:color="000000"/>
        </w:rPr>
        <w:t>Kozakov</w:t>
      </w:r>
      <w:proofErr w:type="spellEnd"/>
      <w:r w:rsidR="00FD5745">
        <w:rPr>
          <w:rFonts w:ascii="Times New Roman" w:hAnsi="Times New Roman" w:cs="Times New Roman"/>
          <w:color w:val="000000"/>
          <w:u w:color="000000"/>
        </w:rPr>
        <w:t xml:space="preserve"> et al., 202</w:t>
      </w:r>
      <w:r w:rsidR="002B6DF5">
        <w:rPr>
          <w:rFonts w:ascii="Times New Roman" w:hAnsi="Times New Roman" w:cs="Times New Roman"/>
          <w:color w:val="000000"/>
          <w:u w:color="000000"/>
        </w:rPr>
        <w:t>1</w:t>
      </w:r>
      <w:r w:rsidR="00FD574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1B472C" w:rsidRPr="00E35C55">
        <w:rPr>
          <w:rFonts w:ascii="Times New Roman" w:hAnsi="Times New Roman" w:cs="Times New Roman"/>
          <w:color w:val="000000"/>
          <w:u w:color="000000"/>
        </w:rPr>
        <w:t>T</w:t>
      </w:r>
      <w:r w:rsidR="008C45B5" w:rsidRPr="00E35C55">
        <w:rPr>
          <w:rFonts w:ascii="Times New Roman" w:hAnsi="Times New Roman" w:cs="Times New Roman"/>
          <w:color w:val="000000"/>
          <w:u w:color="000000"/>
        </w:rPr>
        <w:t xml:space="preserve">his inferred </w:t>
      </w:r>
      <w:r w:rsidR="00CF7DB2" w:rsidRPr="00E35C55">
        <w:rPr>
          <w:rFonts w:ascii="Times New Roman" w:hAnsi="Times New Roman" w:cs="Times New Roman"/>
          <w:color w:val="000000"/>
          <w:u w:color="000000"/>
        </w:rPr>
        <w:t xml:space="preserve">accretionary orogeny </w:t>
      </w:r>
      <w:r w:rsidR="008C45B5" w:rsidRPr="00E35C55">
        <w:rPr>
          <w:rFonts w:ascii="Times New Roman" w:hAnsi="Times New Roman" w:cs="Times New Roman"/>
          <w:color w:val="000000"/>
          <w:u w:color="000000"/>
        </w:rPr>
        <w:t xml:space="preserve">is contemporaneous with the emplacement </w:t>
      </w:r>
      <w:r w:rsidRPr="00E35C55">
        <w:rPr>
          <w:rFonts w:ascii="Times New Roman" w:hAnsi="Times New Roman" w:cs="Times New Roman"/>
          <w:color w:val="000000"/>
          <w:u w:color="000000"/>
        </w:rPr>
        <w:t xml:space="preserve">and subsequent deformation </w:t>
      </w:r>
      <w:r w:rsidR="008C45B5" w:rsidRPr="00E35C55">
        <w:rPr>
          <w:rFonts w:ascii="Times New Roman" w:hAnsi="Times New Roman" w:cs="Times New Roman"/>
          <w:color w:val="000000"/>
          <w:u w:color="000000"/>
        </w:rPr>
        <w:t xml:space="preserve">of </w:t>
      </w:r>
      <w:ins w:id="579" w:author="Anttila  Eliel Simpson" w:date="2024-07-18T12:34:00Z">
        <w:r w:rsidR="00B8515B">
          <w:rPr>
            <w:rFonts w:ascii="Times New Roman" w:hAnsi="Times New Roman" w:cs="Times New Roman"/>
            <w:color w:val="000000"/>
            <w:u w:color="000000"/>
          </w:rPr>
          <w:t xml:space="preserve">foliated </w:t>
        </w:r>
      </w:ins>
      <w:r w:rsidRPr="00E35C55">
        <w:rPr>
          <w:rFonts w:ascii="Times New Roman" w:hAnsi="Times New Roman" w:cs="Times New Roman"/>
          <w:color w:val="000000"/>
          <w:u w:color="000000"/>
        </w:rPr>
        <w:t>~</w:t>
      </w:r>
      <w:r w:rsidR="008C45B5" w:rsidRPr="00E35C55">
        <w:rPr>
          <w:rFonts w:ascii="Times New Roman" w:hAnsi="Times New Roman" w:cs="Times New Roman"/>
          <w:color w:val="000000"/>
          <w:u w:color="000000"/>
        </w:rPr>
        <w:t xml:space="preserve">504 Ma granodiorites in the </w:t>
      </w:r>
      <w:proofErr w:type="spellStart"/>
      <w:r w:rsidR="00E929A9" w:rsidRPr="00E35C55">
        <w:rPr>
          <w:rFonts w:ascii="Times New Roman" w:hAnsi="Times New Roman" w:cs="Times New Roman"/>
          <w:color w:val="000000"/>
          <w:u w:color="000000"/>
        </w:rPr>
        <w:t>autocthonous</w:t>
      </w:r>
      <w:proofErr w:type="spellEnd"/>
      <w:r w:rsidR="00E929A9" w:rsidRPr="00E35C55">
        <w:rPr>
          <w:rFonts w:ascii="Times New Roman" w:hAnsi="Times New Roman" w:cs="Times New Roman"/>
          <w:color w:val="000000"/>
          <w:u w:color="000000"/>
        </w:rPr>
        <w:t xml:space="preserve"> portion of </w:t>
      </w:r>
      <w:r w:rsidR="00C2644B" w:rsidRPr="00E35C55">
        <w:rPr>
          <w:rFonts w:ascii="Times New Roman" w:hAnsi="Times New Roman" w:cs="Times New Roman"/>
          <w:color w:val="000000"/>
          <w:u w:color="000000"/>
        </w:rPr>
        <w:t xml:space="preserve">the </w:t>
      </w:r>
      <w:proofErr w:type="spellStart"/>
      <w:r w:rsidR="00C2644B" w:rsidRPr="00E35C55">
        <w:rPr>
          <w:rFonts w:ascii="Times New Roman" w:hAnsi="Times New Roman" w:cs="Times New Roman"/>
          <w:color w:val="000000"/>
          <w:u w:color="000000"/>
        </w:rPr>
        <w:t>Khuvsgul</w:t>
      </w:r>
      <w:proofErr w:type="spellEnd"/>
      <w:r w:rsidR="00C2644B" w:rsidRPr="00E35C55">
        <w:rPr>
          <w:rFonts w:ascii="Times New Roman" w:hAnsi="Times New Roman" w:cs="Times New Roman"/>
          <w:color w:val="000000"/>
          <w:u w:color="000000"/>
        </w:rPr>
        <w:t xml:space="preserve"> basin</w:t>
      </w:r>
      <w:r w:rsidR="0004192B"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04192B" w:rsidRPr="00E35C55">
        <w:rPr>
          <w:rFonts w:ascii="Times New Roman" w:hAnsi="Times New Roman" w:cs="Times New Roman"/>
          <w:color w:val="000000"/>
          <w:u w:color="000000"/>
        </w:rPr>
        <w:t>ig</w:t>
      </w:r>
      <w:r w:rsidR="00547C9A" w:rsidRPr="00E35C55">
        <w:rPr>
          <w:rFonts w:ascii="Times New Roman" w:hAnsi="Times New Roman" w:cs="Times New Roman"/>
          <w:color w:val="000000"/>
          <w:u w:color="000000"/>
        </w:rPr>
        <w:t>. 7, 10)</w:t>
      </w:r>
      <w:r w:rsidR="00C2644B" w:rsidRPr="00E35C55">
        <w:rPr>
          <w:rFonts w:ascii="Times New Roman" w:hAnsi="Times New Roman" w:cs="Times New Roman"/>
          <w:color w:val="000000"/>
          <w:u w:color="000000"/>
        </w:rPr>
        <w:t>.</w:t>
      </w:r>
      <w:r w:rsidR="008C45B5" w:rsidRPr="00E35C55">
        <w:rPr>
          <w:rFonts w:ascii="Times New Roman" w:hAnsi="Times New Roman" w:cs="Times New Roman"/>
          <w:color w:val="000000"/>
          <w:u w:color="000000"/>
        </w:rPr>
        <w:t xml:space="preserve"> In the south, rocks in the </w:t>
      </w:r>
      <w:proofErr w:type="spellStart"/>
      <w:r w:rsidR="008C45B5" w:rsidRPr="00E35C55">
        <w:rPr>
          <w:rFonts w:ascii="Times New Roman" w:hAnsi="Times New Roman" w:cs="Times New Roman"/>
          <w:color w:val="000000"/>
          <w:u w:color="000000"/>
        </w:rPr>
        <w:t>Khantaishir</w:t>
      </w:r>
      <w:proofErr w:type="spellEnd"/>
      <w:r w:rsidR="008C45B5" w:rsidRPr="00E35C55">
        <w:rPr>
          <w:rFonts w:ascii="Times New Roman" w:hAnsi="Times New Roman" w:cs="Times New Roman"/>
          <w:color w:val="000000"/>
          <w:u w:color="000000"/>
        </w:rPr>
        <w:t xml:space="preserve"> Magmatic Complex beg</w:t>
      </w:r>
      <w:r w:rsidR="004B7D23" w:rsidRPr="00E35C55">
        <w:rPr>
          <w:rFonts w:ascii="Times New Roman" w:hAnsi="Times New Roman" w:cs="Times New Roman"/>
          <w:color w:val="000000"/>
          <w:u w:color="000000"/>
        </w:rPr>
        <w:t>an</w:t>
      </w:r>
      <w:r w:rsidR="008C45B5" w:rsidRPr="00E35C55">
        <w:rPr>
          <w:rFonts w:ascii="Times New Roman" w:hAnsi="Times New Roman" w:cs="Times New Roman"/>
          <w:color w:val="000000"/>
          <w:u w:color="000000"/>
        </w:rPr>
        <w:t xml:space="preserve"> to host geochemical signatures consistent with a primitive continental arc after ~520 Ma (</w:t>
      </w:r>
      <w:proofErr w:type="spellStart"/>
      <w:ins w:id="580" w:author="Anttila  Eliel Simpson" w:date="2024-07-12T15:34:00Z">
        <w:r w:rsidR="000569E4" w:rsidRPr="00D52E4B">
          <w:rPr>
            <w:rFonts w:ascii="Times New Roman" w:hAnsi="Times New Roman" w:cs="Times New Roman"/>
            <w:color w:val="000000" w:themeColor="text1"/>
            <w:shd w:val="clear" w:color="auto" w:fill="FFFFFF"/>
          </w:rPr>
          <w:t>Janoušek</w:t>
        </w:r>
      </w:ins>
      <w:proofErr w:type="spellEnd"/>
      <w:del w:id="581" w:author="Anttila  Eliel Simpson" w:date="2024-07-12T15:34:00Z">
        <w:r w:rsidR="008C45B5" w:rsidRPr="00E35C55" w:rsidDel="000569E4">
          <w:rPr>
            <w:rFonts w:ascii="Times New Roman" w:hAnsi="Times New Roman" w:cs="Times New Roman"/>
            <w:color w:val="000000"/>
            <w:u w:color="000000"/>
          </w:rPr>
          <w:delText>Janousek</w:delText>
        </w:r>
      </w:del>
      <w:r w:rsidR="008C45B5" w:rsidRPr="00E35C55">
        <w:rPr>
          <w:rFonts w:ascii="Times New Roman" w:hAnsi="Times New Roman" w:cs="Times New Roman"/>
          <w:color w:val="000000"/>
          <w:u w:color="000000"/>
        </w:rPr>
        <w:t xml:space="preserve"> et al., 2018), while</w:t>
      </w:r>
      <w:r w:rsidR="00BB2E57" w:rsidRPr="00E35C55">
        <w:rPr>
          <w:rFonts w:ascii="Times New Roman" w:hAnsi="Times New Roman" w:cs="Times New Roman"/>
          <w:color w:val="000000"/>
          <w:u w:color="000000"/>
        </w:rPr>
        <w:t xml:space="preserve"> magmatism on the </w:t>
      </w:r>
      <w:proofErr w:type="spellStart"/>
      <w:r w:rsidR="00BB2E57" w:rsidRPr="00E35C55">
        <w:rPr>
          <w:rFonts w:ascii="Times New Roman" w:hAnsi="Times New Roman" w:cs="Times New Roman"/>
          <w:color w:val="000000"/>
          <w:u w:color="000000"/>
        </w:rPr>
        <w:t>Zavkhan</w:t>
      </w:r>
      <w:proofErr w:type="spellEnd"/>
      <w:r w:rsidR="00BB2E57" w:rsidRPr="00E35C55">
        <w:rPr>
          <w:rFonts w:ascii="Times New Roman" w:hAnsi="Times New Roman" w:cs="Times New Roman"/>
          <w:color w:val="000000"/>
          <w:u w:color="000000"/>
        </w:rPr>
        <w:t xml:space="preserve"> Terrane occu</w:t>
      </w:r>
      <w:r w:rsidR="004B7D23" w:rsidRPr="00E35C55">
        <w:rPr>
          <w:rFonts w:ascii="Times New Roman" w:hAnsi="Times New Roman" w:cs="Times New Roman"/>
          <w:color w:val="000000"/>
          <w:u w:color="000000"/>
        </w:rPr>
        <w:t>r</w:t>
      </w:r>
      <w:r w:rsidR="00BB2E57" w:rsidRPr="00E35C55">
        <w:rPr>
          <w:rFonts w:ascii="Times New Roman" w:hAnsi="Times New Roman" w:cs="Times New Roman"/>
          <w:color w:val="000000"/>
          <w:u w:color="000000"/>
        </w:rPr>
        <w:t>r</w:t>
      </w:r>
      <w:r w:rsidR="004B7D23" w:rsidRPr="00E35C55">
        <w:rPr>
          <w:rFonts w:ascii="Times New Roman" w:hAnsi="Times New Roman" w:cs="Times New Roman"/>
          <w:color w:val="000000"/>
          <w:u w:color="000000"/>
        </w:rPr>
        <w:t>ed</w:t>
      </w:r>
      <w:r w:rsidR="00BB2E57" w:rsidRPr="00E35C55">
        <w:rPr>
          <w:rFonts w:ascii="Times New Roman" w:hAnsi="Times New Roman" w:cs="Times New Roman"/>
          <w:color w:val="000000"/>
          <w:u w:color="000000"/>
        </w:rPr>
        <w:t xml:space="preserve"> between 509 and 507 Ma (Bold et al., 2016</w:t>
      </w:r>
      <w:r w:rsidR="00FD5745">
        <w:rPr>
          <w:rFonts w:ascii="Times New Roman" w:hAnsi="Times New Roman" w:cs="Times New Roman"/>
          <w:color w:val="000000"/>
          <w:u w:color="000000"/>
        </w:rPr>
        <w:t>b</w:t>
      </w:r>
      <w:r w:rsidR="00BB2E57" w:rsidRPr="00E35C55">
        <w:rPr>
          <w:rFonts w:ascii="Times New Roman" w:hAnsi="Times New Roman" w:cs="Times New Roman"/>
          <w:color w:val="000000"/>
          <w:u w:color="000000"/>
        </w:rPr>
        <w:t xml:space="preserve">). </w:t>
      </w:r>
    </w:p>
    <w:p w14:paraId="2AAD0956" w14:textId="74D724E5" w:rsidR="008C45B5" w:rsidRPr="00E35C55" w:rsidRDefault="00BB2E5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Together, these </w:t>
      </w:r>
      <w:r w:rsidR="00CF7DB2" w:rsidRPr="00E35C55">
        <w:rPr>
          <w:rFonts w:ascii="Times New Roman" w:hAnsi="Times New Roman" w:cs="Times New Roman"/>
          <w:color w:val="000000"/>
          <w:u w:color="000000"/>
        </w:rPr>
        <w:t xml:space="preserve">data </w:t>
      </w:r>
      <w:r w:rsidR="0088423E" w:rsidRPr="00E35C55">
        <w:rPr>
          <w:rFonts w:ascii="Times New Roman" w:hAnsi="Times New Roman" w:cs="Times New Roman"/>
          <w:color w:val="000000"/>
          <w:u w:color="000000"/>
        </w:rPr>
        <w:t xml:space="preserve">outline the diachronous development of </w:t>
      </w:r>
      <w:r w:rsidR="004B7D23" w:rsidRPr="00E35C55">
        <w:rPr>
          <w:rFonts w:ascii="Times New Roman" w:hAnsi="Times New Roman" w:cs="Times New Roman"/>
          <w:color w:val="000000"/>
          <w:u w:color="000000"/>
        </w:rPr>
        <w:t xml:space="preserve">composite </w:t>
      </w:r>
      <w:r w:rsidR="0088423E" w:rsidRPr="00E35C55">
        <w:rPr>
          <w:rFonts w:ascii="Times New Roman" w:hAnsi="Times New Roman" w:cs="Times New Roman"/>
          <w:color w:val="000000"/>
          <w:u w:color="000000"/>
        </w:rPr>
        <w:t>foreland basins along the TMT-</w:t>
      </w:r>
      <w:proofErr w:type="spellStart"/>
      <w:r w:rsidR="0088423E" w:rsidRPr="00E35C55">
        <w:rPr>
          <w:rFonts w:ascii="Times New Roman" w:hAnsi="Times New Roman" w:cs="Times New Roman"/>
          <w:color w:val="000000"/>
          <w:u w:color="000000"/>
        </w:rPr>
        <w:t>Zavkhan</w:t>
      </w:r>
      <w:proofErr w:type="spellEnd"/>
      <w:r w:rsidR="0088423E" w:rsidRPr="00E35C55">
        <w:rPr>
          <w:rFonts w:ascii="Times New Roman" w:hAnsi="Times New Roman" w:cs="Times New Roman"/>
          <w:color w:val="000000"/>
          <w:u w:color="000000"/>
        </w:rPr>
        <w:t xml:space="preserve"> margin. The nascent stages of </w:t>
      </w:r>
      <w:proofErr w:type="spellStart"/>
      <w:r w:rsidR="0088423E" w:rsidRPr="00E35C55">
        <w:rPr>
          <w:rFonts w:ascii="Times New Roman" w:hAnsi="Times New Roman" w:cs="Times New Roman"/>
          <w:color w:val="000000"/>
          <w:u w:color="000000"/>
        </w:rPr>
        <w:t>Ikh</w:t>
      </w:r>
      <w:proofErr w:type="spellEnd"/>
      <w:r w:rsidR="0088423E" w:rsidRPr="00E35C55">
        <w:rPr>
          <w:rFonts w:ascii="Times New Roman" w:hAnsi="Times New Roman" w:cs="Times New Roman"/>
          <w:color w:val="000000"/>
          <w:u w:color="000000"/>
        </w:rPr>
        <w:t xml:space="preserve">-Mongol Arc collision resulted in the deposition of </w:t>
      </w:r>
      <w:r w:rsidR="00356B54">
        <w:rPr>
          <w:rFonts w:ascii="Times New Roman" w:hAnsi="Times New Roman" w:cs="Times New Roman"/>
          <w:color w:val="000000"/>
          <w:u w:color="000000"/>
        </w:rPr>
        <w:t xml:space="preserve">the </w:t>
      </w:r>
      <w:proofErr w:type="spellStart"/>
      <w:r w:rsidR="00356B54">
        <w:rPr>
          <w:rFonts w:ascii="Times New Roman" w:hAnsi="Times New Roman" w:cs="Times New Roman"/>
          <w:color w:val="000000"/>
          <w:u w:color="000000"/>
        </w:rPr>
        <w:t>Zuun</w:t>
      </w:r>
      <w:proofErr w:type="spellEnd"/>
      <w:r w:rsidR="00356B54">
        <w:rPr>
          <w:rFonts w:ascii="Times New Roman" w:hAnsi="Times New Roman" w:cs="Times New Roman"/>
          <w:color w:val="000000"/>
          <w:u w:color="000000"/>
        </w:rPr>
        <w:t xml:space="preserve">-Arts, </w:t>
      </w:r>
      <w:proofErr w:type="spellStart"/>
      <w:r w:rsidR="00356B54">
        <w:rPr>
          <w:rFonts w:ascii="Times New Roman" w:hAnsi="Times New Roman" w:cs="Times New Roman"/>
          <w:color w:val="000000"/>
          <w:u w:color="000000"/>
        </w:rPr>
        <w:t>Bayangol</w:t>
      </w:r>
      <w:proofErr w:type="spellEnd"/>
      <w:r w:rsidR="00356B54">
        <w:rPr>
          <w:rFonts w:ascii="Times New Roman" w:hAnsi="Times New Roman" w:cs="Times New Roman"/>
          <w:color w:val="000000"/>
          <w:u w:color="000000"/>
        </w:rPr>
        <w:t xml:space="preserve">, </w:t>
      </w:r>
      <w:proofErr w:type="spellStart"/>
      <w:r w:rsidR="00356B54">
        <w:rPr>
          <w:rFonts w:ascii="Times New Roman" w:hAnsi="Times New Roman" w:cs="Times New Roman"/>
          <w:color w:val="000000"/>
          <w:u w:color="000000"/>
        </w:rPr>
        <w:t>Salaagol</w:t>
      </w:r>
      <w:proofErr w:type="spellEnd"/>
      <w:r w:rsidR="00356B54">
        <w:rPr>
          <w:rFonts w:ascii="Times New Roman" w:hAnsi="Times New Roman" w:cs="Times New Roman"/>
          <w:color w:val="000000"/>
          <w:u w:color="000000"/>
        </w:rPr>
        <w:t xml:space="preserve">, and </w:t>
      </w:r>
      <w:proofErr w:type="spellStart"/>
      <w:r w:rsidR="00356B54">
        <w:rPr>
          <w:rFonts w:ascii="Times New Roman" w:hAnsi="Times New Roman" w:cs="Times New Roman"/>
          <w:color w:val="000000"/>
          <w:u w:color="000000"/>
        </w:rPr>
        <w:t>Khairkhan</w:t>
      </w:r>
      <w:proofErr w:type="spellEnd"/>
      <w:r w:rsidR="00356B54">
        <w:rPr>
          <w:rFonts w:ascii="Times New Roman" w:hAnsi="Times New Roman" w:cs="Times New Roman"/>
          <w:color w:val="000000"/>
          <w:u w:color="000000"/>
        </w:rPr>
        <w:t xml:space="preserve"> </w:t>
      </w:r>
      <w:proofErr w:type="spellStart"/>
      <w:r w:rsidR="00356B54">
        <w:rPr>
          <w:rFonts w:ascii="Times New Roman" w:hAnsi="Times New Roman" w:cs="Times New Roman"/>
          <w:color w:val="000000"/>
          <w:u w:color="000000"/>
        </w:rPr>
        <w:t>Fms</w:t>
      </w:r>
      <w:proofErr w:type="spellEnd"/>
      <w:r w:rsidR="00356B54">
        <w:rPr>
          <w:rFonts w:ascii="Times New Roman" w:hAnsi="Times New Roman" w:cs="Times New Roman"/>
          <w:color w:val="000000"/>
          <w:u w:color="000000"/>
        </w:rPr>
        <w:t xml:space="preserve"> </w:t>
      </w:r>
      <w:r w:rsidR="00506A15">
        <w:rPr>
          <w:rFonts w:ascii="Times New Roman" w:hAnsi="Times New Roman" w:cs="Times New Roman"/>
          <w:color w:val="000000"/>
          <w:u w:color="000000"/>
        </w:rPr>
        <w:t xml:space="preserve">of the </w:t>
      </w:r>
      <w:proofErr w:type="spellStart"/>
      <w:r w:rsidR="00506A15">
        <w:rPr>
          <w:rFonts w:ascii="Times New Roman" w:hAnsi="Times New Roman" w:cs="Times New Roman"/>
          <w:color w:val="000000"/>
          <w:u w:color="000000"/>
        </w:rPr>
        <w:t>Zavkhan</w:t>
      </w:r>
      <w:proofErr w:type="spellEnd"/>
      <w:r w:rsidR="00506A15">
        <w:rPr>
          <w:rFonts w:ascii="Times New Roman" w:hAnsi="Times New Roman" w:cs="Times New Roman"/>
          <w:color w:val="000000"/>
          <w:u w:color="000000"/>
        </w:rPr>
        <w:t xml:space="preserve"> Terrane </w:t>
      </w:r>
      <w:r w:rsidR="00241975" w:rsidRPr="00E35C55">
        <w:rPr>
          <w:rFonts w:ascii="Times New Roman" w:hAnsi="Times New Roman" w:cs="Times New Roman"/>
          <w:color w:val="000000"/>
          <w:u w:color="000000"/>
        </w:rPr>
        <w:t xml:space="preserve">and the </w:t>
      </w:r>
      <w:proofErr w:type="spellStart"/>
      <w:r w:rsidR="00241975" w:rsidRPr="00E35C55">
        <w:rPr>
          <w:rFonts w:ascii="Times New Roman" w:hAnsi="Times New Roman" w:cs="Times New Roman"/>
          <w:color w:val="000000"/>
          <w:u w:color="000000"/>
        </w:rPr>
        <w:t>Kheseen</w:t>
      </w:r>
      <w:proofErr w:type="spellEnd"/>
      <w:r w:rsidR="00241975" w:rsidRPr="00E35C55">
        <w:rPr>
          <w:rFonts w:ascii="Times New Roman" w:hAnsi="Times New Roman" w:cs="Times New Roman"/>
          <w:color w:val="000000"/>
          <w:u w:color="000000"/>
        </w:rPr>
        <w:t xml:space="preserve"> Fm of the </w:t>
      </w:r>
      <w:proofErr w:type="spellStart"/>
      <w:r w:rsidR="00241975" w:rsidRPr="00E35C55">
        <w:rPr>
          <w:rFonts w:ascii="Times New Roman" w:hAnsi="Times New Roman" w:cs="Times New Roman"/>
          <w:color w:val="000000"/>
          <w:u w:color="000000"/>
        </w:rPr>
        <w:t>Khuvsgul</w:t>
      </w:r>
      <w:proofErr w:type="spellEnd"/>
      <w:r w:rsidR="00241975" w:rsidRPr="00E35C55">
        <w:rPr>
          <w:rFonts w:ascii="Times New Roman" w:hAnsi="Times New Roman" w:cs="Times New Roman"/>
          <w:color w:val="000000"/>
          <w:u w:color="000000"/>
        </w:rPr>
        <w:t xml:space="preserve"> </w:t>
      </w:r>
      <w:r w:rsidR="00601BD7" w:rsidRPr="00E35C55">
        <w:rPr>
          <w:rFonts w:ascii="Times New Roman" w:hAnsi="Times New Roman" w:cs="Times New Roman"/>
          <w:color w:val="000000"/>
          <w:u w:color="000000"/>
        </w:rPr>
        <w:t>G</w:t>
      </w:r>
      <w:r w:rsidR="00241975" w:rsidRPr="00E35C55">
        <w:rPr>
          <w:rFonts w:ascii="Times New Roman" w:hAnsi="Times New Roman" w:cs="Times New Roman"/>
          <w:color w:val="000000"/>
          <w:u w:color="000000"/>
        </w:rPr>
        <w:t>roup</w:t>
      </w:r>
      <w:r w:rsidR="0088423E" w:rsidRPr="00E35C55">
        <w:rPr>
          <w:rFonts w:ascii="Times New Roman" w:hAnsi="Times New Roman" w:cs="Times New Roman"/>
          <w:color w:val="000000"/>
          <w:u w:color="000000"/>
        </w:rPr>
        <w:t xml:space="preserve"> into pro-foreland basin</w:t>
      </w:r>
      <w:r w:rsidR="00241975" w:rsidRPr="00E35C55">
        <w:rPr>
          <w:rFonts w:ascii="Times New Roman" w:hAnsi="Times New Roman" w:cs="Times New Roman"/>
          <w:color w:val="000000"/>
          <w:u w:color="000000"/>
        </w:rPr>
        <w:t>s</w:t>
      </w:r>
      <w:r w:rsidR="0088423E" w:rsidRPr="00E35C55">
        <w:rPr>
          <w:rFonts w:ascii="Times New Roman" w:hAnsi="Times New Roman" w:cs="Times New Roman"/>
          <w:color w:val="000000"/>
          <w:u w:color="000000"/>
        </w:rPr>
        <w:t xml:space="preserve"> between ~5</w:t>
      </w:r>
      <w:r w:rsidR="00506A15">
        <w:rPr>
          <w:rFonts w:ascii="Times New Roman" w:hAnsi="Times New Roman" w:cs="Times New Roman"/>
          <w:color w:val="000000"/>
          <w:u w:color="000000"/>
        </w:rPr>
        <w:t>34</w:t>
      </w:r>
      <w:r w:rsidR="0088423E" w:rsidRPr="00E35C55">
        <w:rPr>
          <w:rFonts w:ascii="Times New Roman" w:hAnsi="Times New Roman" w:cs="Times New Roman"/>
          <w:color w:val="000000"/>
          <w:u w:color="000000"/>
        </w:rPr>
        <w:t xml:space="preserve"> and ~524 Ma, </w:t>
      </w:r>
      <w:r w:rsidR="00241975" w:rsidRPr="00E35C55">
        <w:rPr>
          <w:rFonts w:ascii="Times New Roman" w:hAnsi="Times New Roman" w:cs="Times New Roman"/>
          <w:color w:val="000000"/>
          <w:u w:color="000000"/>
        </w:rPr>
        <w:t xml:space="preserve">with the latter strata experiencing a </w:t>
      </w:r>
      <w:proofErr w:type="gramStart"/>
      <w:r w:rsidR="00A94B26" w:rsidRPr="00E35C55">
        <w:rPr>
          <w:rFonts w:ascii="Times New Roman" w:hAnsi="Times New Roman" w:cs="Times New Roman"/>
          <w:color w:val="000000"/>
          <w:u w:color="000000"/>
        </w:rPr>
        <w:t>potentially</w:t>
      </w:r>
      <w:r w:rsidR="005963DE" w:rsidRPr="00E35C55">
        <w:rPr>
          <w:rFonts w:ascii="Times New Roman" w:hAnsi="Times New Roman" w:cs="Times New Roman"/>
          <w:color w:val="000000"/>
          <w:u w:color="000000"/>
        </w:rPr>
        <w:t>-s</w:t>
      </w:r>
      <w:r w:rsidR="00241975" w:rsidRPr="00E35C55">
        <w:rPr>
          <w:rFonts w:ascii="Times New Roman" w:hAnsi="Times New Roman" w:cs="Times New Roman"/>
          <w:color w:val="000000"/>
          <w:u w:color="000000"/>
        </w:rPr>
        <w:t>ignificant</w:t>
      </w:r>
      <w:proofErr w:type="gramEnd"/>
      <w:r w:rsidR="00241975" w:rsidRPr="00E35C55">
        <w:rPr>
          <w:rFonts w:ascii="Times New Roman" w:hAnsi="Times New Roman" w:cs="Times New Roman"/>
          <w:color w:val="000000"/>
          <w:u w:color="000000"/>
        </w:rPr>
        <w:t xml:space="preserve"> depositional hiatus</w:t>
      </w:r>
      <w:r w:rsidR="00C61DA8" w:rsidRPr="00E35C55">
        <w:rPr>
          <w:rFonts w:ascii="Times New Roman" w:hAnsi="Times New Roman" w:cs="Times New Roman"/>
          <w:color w:val="000000"/>
          <w:u w:color="000000"/>
        </w:rPr>
        <w:t xml:space="preserve"> or erosional unconformity</w:t>
      </w:r>
      <w:r w:rsidR="00601BD7" w:rsidRPr="00E35C55">
        <w:rPr>
          <w:rFonts w:ascii="Times New Roman" w:hAnsi="Times New Roman" w:cs="Times New Roman"/>
          <w:color w:val="000000"/>
          <w:u w:color="000000"/>
        </w:rPr>
        <w:t xml:space="preserve"> </w:t>
      </w:r>
      <w:r w:rsidR="005963DE" w:rsidRPr="00E35C55">
        <w:rPr>
          <w:rFonts w:ascii="Times New Roman" w:hAnsi="Times New Roman" w:cs="Times New Roman"/>
          <w:color w:val="000000"/>
          <w:u w:color="000000"/>
        </w:rPr>
        <w:t>(</w:t>
      </w:r>
      <w:r w:rsidR="00FF32E8">
        <w:rPr>
          <w:rFonts w:ascii="Times New Roman" w:hAnsi="Times New Roman" w:cs="Times New Roman"/>
          <w:color w:val="000000"/>
          <w:u w:color="000000"/>
        </w:rPr>
        <w:t>f</w:t>
      </w:r>
      <w:r w:rsidR="005963DE" w:rsidRPr="00E35C55">
        <w:rPr>
          <w:rFonts w:ascii="Times New Roman" w:hAnsi="Times New Roman" w:cs="Times New Roman"/>
          <w:color w:val="000000"/>
          <w:u w:color="000000"/>
        </w:rPr>
        <w:t>ig.</w:t>
      </w:r>
      <w:r w:rsidR="00916542" w:rsidRPr="00E35C55">
        <w:rPr>
          <w:rFonts w:ascii="Times New Roman" w:hAnsi="Times New Roman" w:cs="Times New Roman"/>
          <w:color w:val="000000"/>
          <w:u w:color="000000"/>
        </w:rPr>
        <w:t xml:space="preserve"> 1</w:t>
      </w:r>
      <w:r w:rsidR="00FF32E8">
        <w:rPr>
          <w:rFonts w:ascii="Times New Roman" w:hAnsi="Times New Roman" w:cs="Times New Roman"/>
          <w:color w:val="000000"/>
          <w:u w:color="000000"/>
        </w:rPr>
        <w:t>1</w:t>
      </w:r>
      <w:r w:rsidR="00916542" w:rsidRPr="00E35C55">
        <w:rPr>
          <w:rFonts w:ascii="Times New Roman" w:hAnsi="Times New Roman" w:cs="Times New Roman"/>
          <w:color w:val="000000"/>
          <w:u w:color="000000"/>
        </w:rPr>
        <w:t>A)</w:t>
      </w:r>
      <w:r w:rsidR="00241975" w:rsidRPr="00E35C55">
        <w:rPr>
          <w:rFonts w:ascii="Times New Roman" w:hAnsi="Times New Roman" w:cs="Times New Roman"/>
          <w:color w:val="000000"/>
          <w:u w:color="000000"/>
        </w:rPr>
        <w:t xml:space="preserve"> </w:t>
      </w:r>
      <w:r w:rsidR="00A94B26" w:rsidRPr="00E35C55">
        <w:rPr>
          <w:rFonts w:ascii="Times New Roman" w:hAnsi="Times New Roman" w:cs="Times New Roman"/>
          <w:color w:val="000000"/>
          <w:u w:color="000000"/>
        </w:rPr>
        <w:t>contemporaneous with continued</w:t>
      </w:r>
      <w:r w:rsidR="00241975" w:rsidRPr="00E35C55">
        <w:rPr>
          <w:rFonts w:ascii="Times New Roman" w:hAnsi="Times New Roman" w:cs="Times New Roman"/>
          <w:color w:val="000000"/>
          <w:u w:color="000000"/>
        </w:rPr>
        <w:t xml:space="preserve"> deposition along the </w:t>
      </w:r>
      <w:proofErr w:type="spellStart"/>
      <w:r w:rsidR="00241975" w:rsidRPr="00E35C55">
        <w:rPr>
          <w:rFonts w:ascii="Times New Roman" w:hAnsi="Times New Roman" w:cs="Times New Roman"/>
          <w:color w:val="000000"/>
          <w:u w:color="000000"/>
        </w:rPr>
        <w:t>Zavkhan</w:t>
      </w:r>
      <w:proofErr w:type="spellEnd"/>
      <w:r w:rsidR="00241975" w:rsidRPr="00E35C55">
        <w:rPr>
          <w:rFonts w:ascii="Times New Roman" w:hAnsi="Times New Roman" w:cs="Times New Roman"/>
          <w:color w:val="000000"/>
          <w:u w:color="000000"/>
        </w:rPr>
        <w:t xml:space="preserve"> pro-foreland. Following slab reversal and reversal of subduction polarity, </w:t>
      </w:r>
      <w:r w:rsidR="00CF7DB2" w:rsidRPr="00E35C55">
        <w:rPr>
          <w:rFonts w:ascii="Times New Roman" w:hAnsi="Times New Roman" w:cs="Times New Roman"/>
          <w:color w:val="000000"/>
          <w:u w:color="000000"/>
        </w:rPr>
        <w:t>~52</w:t>
      </w:r>
      <w:r w:rsidR="00506A15">
        <w:rPr>
          <w:rFonts w:ascii="Times New Roman" w:hAnsi="Times New Roman" w:cs="Times New Roman"/>
          <w:color w:val="000000"/>
          <w:u w:color="000000"/>
        </w:rPr>
        <w:t>4</w:t>
      </w:r>
      <w:r w:rsidR="00CF7DB2" w:rsidRPr="00E35C55">
        <w:rPr>
          <w:rFonts w:ascii="Times New Roman" w:hAnsi="Times New Roman" w:cs="Times New Roman"/>
          <w:color w:val="000000"/>
          <w:u w:color="000000"/>
        </w:rPr>
        <w:t>-</w:t>
      </w:r>
      <w:r w:rsidR="00506A15">
        <w:rPr>
          <w:rFonts w:ascii="Times New Roman" w:hAnsi="Times New Roman" w:cs="Times New Roman"/>
          <w:color w:val="000000"/>
          <w:u w:color="000000"/>
        </w:rPr>
        <w:t>495</w:t>
      </w:r>
      <w:r w:rsidR="00506A15" w:rsidRPr="00E35C55">
        <w:rPr>
          <w:rFonts w:ascii="Times New Roman" w:hAnsi="Times New Roman" w:cs="Times New Roman"/>
          <w:color w:val="000000"/>
          <w:u w:color="000000"/>
        </w:rPr>
        <w:t xml:space="preserve"> </w:t>
      </w:r>
      <w:r w:rsidR="00CF7DB2" w:rsidRPr="00E35C55">
        <w:rPr>
          <w:rFonts w:ascii="Times New Roman" w:hAnsi="Times New Roman" w:cs="Times New Roman"/>
          <w:color w:val="000000"/>
          <w:u w:color="000000"/>
        </w:rPr>
        <w:t xml:space="preserve">Ma foreland deposition on the </w:t>
      </w:r>
      <w:proofErr w:type="spellStart"/>
      <w:r w:rsidR="00CF7DB2" w:rsidRPr="00E35C55">
        <w:rPr>
          <w:rFonts w:ascii="Times New Roman" w:hAnsi="Times New Roman" w:cs="Times New Roman"/>
          <w:color w:val="000000"/>
          <w:u w:color="000000"/>
        </w:rPr>
        <w:t>Khu</w:t>
      </w:r>
      <w:r w:rsidR="00DD0FD2" w:rsidRPr="00E35C55">
        <w:rPr>
          <w:rFonts w:ascii="Times New Roman" w:hAnsi="Times New Roman" w:cs="Times New Roman"/>
          <w:color w:val="000000"/>
          <w:u w:color="000000"/>
        </w:rPr>
        <w:t>vsgul</w:t>
      </w:r>
      <w:proofErr w:type="spellEnd"/>
      <w:r w:rsidR="00DD0FD2" w:rsidRPr="00E35C55">
        <w:rPr>
          <w:rFonts w:ascii="Times New Roman" w:hAnsi="Times New Roman" w:cs="Times New Roman"/>
          <w:color w:val="000000"/>
          <w:u w:color="000000"/>
        </w:rPr>
        <w:t xml:space="preserve"> </w:t>
      </w:r>
      <w:r w:rsidR="00CF7DB2" w:rsidRPr="00E35C55">
        <w:rPr>
          <w:rFonts w:ascii="Times New Roman" w:hAnsi="Times New Roman" w:cs="Times New Roman"/>
          <w:color w:val="000000"/>
          <w:u w:color="000000"/>
        </w:rPr>
        <w:t xml:space="preserve">terrane occurred in a </w:t>
      </w:r>
      <w:proofErr w:type="spellStart"/>
      <w:r w:rsidR="00CF7DB2" w:rsidRPr="00E35C55">
        <w:rPr>
          <w:rFonts w:ascii="Times New Roman" w:hAnsi="Times New Roman" w:cs="Times New Roman"/>
          <w:color w:val="000000"/>
          <w:u w:color="000000"/>
        </w:rPr>
        <w:t>retroarc</w:t>
      </w:r>
      <w:proofErr w:type="spellEnd"/>
      <w:r w:rsidR="00CF7DB2" w:rsidRPr="00E35C55">
        <w:rPr>
          <w:rFonts w:ascii="Times New Roman" w:hAnsi="Times New Roman" w:cs="Times New Roman"/>
          <w:color w:val="000000"/>
          <w:u w:color="000000"/>
        </w:rPr>
        <w:t xml:space="preserve"> foreland basin </w:t>
      </w:r>
      <w:r w:rsidR="00241975" w:rsidRPr="00E35C55">
        <w:rPr>
          <w:rFonts w:ascii="Times New Roman" w:hAnsi="Times New Roman" w:cs="Times New Roman"/>
          <w:color w:val="000000"/>
          <w:u w:color="000000"/>
        </w:rPr>
        <w:t xml:space="preserve">setting. </w:t>
      </w:r>
    </w:p>
    <w:p w14:paraId="09FE0572" w14:textId="6BD0AA33" w:rsidR="00B270AC" w:rsidRPr="00E35C55" w:rsidRDefault="00B270AC" w:rsidP="00D42740">
      <w:pPr>
        <w:autoSpaceDE w:val="0"/>
        <w:autoSpaceDN w:val="0"/>
        <w:adjustRightInd w:val="0"/>
        <w:spacing w:line="360" w:lineRule="auto"/>
        <w:ind w:firstLine="720"/>
        <w:rPr>
          <w:rFonts w:ascii="Times New Roman" w:hAnsi="Times New Roman" w:cs="Times New Roman"/>
          <w:b/>
          <w:bCs/>
          <w:i/>
          <w:iCs/>
          <w:color w:val="000000"/>
          <w:u w:color="000000"/>
        </w:rPr>
      </w:pPr>
    </w:p>
    <w:p w14:paraId="2FCBCFA2" w14:textId="3DE7B91C" w:rsidR="00C54D42" w:rsidRPr="00E35C55" w:rsidRDefault="00B270AC"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6E3152" w:rsidRPr="00E35C55">
        <w:rPr>
          <w:rFonts w:ascii="Times New Roman" w:hAnsi="Times New Roman" w:cs="Times New Roman"/>
          <w:b/>
          <w:bCs/>
          <w:i/>
          <w:iCs/>
          <w:color w:val="000000"/>
          <w:u w:color="000000"/>
        </w:rPr>
        <w:t>6</w:t>
      </w:r>
      <w:r w:rsidRPr="00E35C55">
        <w:rPr>
          <w:rFonts w:ascii="Times New Roman" w:hAnsi="Times New Roman" w:cs="Times New Roman"/>
          <w:b/>
          <w:bCs/>
          <w:i/>
          <w:iCs/>
          <w:color w:val="000000"/>
          <w:u w:color="000000"/>
        </w:rPr>
        <w:t xml:space="preserve"> </w:t>
      </w:r>
      <w:r w:rsidR="002D5B7A" w:rsidRPr="00E35C55">
        <w:rPr>
          <w:rFonts w:ascii="Times New Roman" w:hAnsi="Times New Roman" w:cs="Times New Roman"/>
          <w:b/>
          <w:bCs/>
          <w:i/>
          <w:iCs/>
          <w:color w:val="000000"/>
          <w:u w:color="000000"/>
        </w:rPr>
        <w:t>Pro</w:t>
      </w:r>
      <w:r w:rsidR="0088423E" w:rsidRPr="00E35C55">
        <w:rPr>
          <w:rFonts w:ascii="Times New Roman" w:hAnsi="Times New Roman" w:cs="Times New Roman"/>
          <w:b/>
          <w:bCs/>
          <w:i/>
          <w:iCs/>
          <w:color w:val="000000"/>
          <w:u w:color="000000"/>
        </w:rPr>
        <w:t>-foreland</w:t>
      </w:r>
      <w:r w:rsidR="006E3152" w:rsidRPr="00E35C55">
        <w:rPr>
          <w:rFonts w:ascii="Times New Roman" w:hAnsi="Times New Roman" w:cs="Times New Roman"/>
          <w:b/>
          <w:bCs/>
          <w:i/>
          <w:iCs/>
          <w:color w:val="000000"/>
          <w:u w:color="000000"/>
        </w:rPr>
        <w:t xml:space="preserve"> </w:t>
      </w:r>
      <w:proofErr w:type="spellStart"/>
      <w:r w:rsidR="0088423E" w:rsidRPr="00E35C55">
        <w:rPr>
          <w:rFonts w:ascii="Times New Roman" w:hAnsi="Times New Roman" w:cs="Times New Roman"/>
          <w:b/>
          <w:bCs/>
          <w:i/>
          <w:iCs/>
          <w:color w:val="000000"/>
          <w:u w:color="000000"/>
        </w:rPr>
        <w:t>p</w:t>
      </w:r>
      <w:r w:rsidRPr="00E35C55">
        <w:rPr>
          <w:rFonts w:ascii="Times New Roman" w:hAnsi="Times New Roman" w:cs="Times New Roman"/>
          <w:b/>
          <w:bCs/>
          <w:i/>
          <w:iCs/>
          <w:color w:val="000000"/>
          <w:u w:color="000000"/>
        </w:rPr>
        <w:t>hosphogenesis</w:t>
      </w:r>
      <w:proofErr w:type="spellEnd"/>
      <w:r w:rsidRPr="00E35C55">
        <w:rPr>
          <w:rFonts w:ascii="Times New Roman" w:hAnsi="Times New Roman" w:cs="Times New Roman"/>
          <w:b/>
          <w:bCs/>
          <w:i/>
          <w:iCs/>
          <w:color w:val="000000"/>
          <w:u w:color="000000"/>
        </w:rPr>
        <w:t xml:space="preserve"> </w:t>
      </w:r>
    </w:p>
    <w:p w14:paraId="6A04DECD" w14:textId="1A7BF159" w:rsidR="000E6497" w:rsidRPr="00D42740" w:rsidRDefault="007640CF"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576B26" w:rsidRPr="00E35C55">
        <w:rPr>
          <w:rFonts w:ascii="Times New Roman" w:hAnsi="Times New Roman" w:cs="Times New Roman"/>
          <w:color w:val="000000"/>
          <w:u w:color="000000"/>
        </w:rPr>
        <w:t>D</w:t>
      </w:r>
      <w:r w:rsidR="00601469" w:rsidRPr="00E35C55">
        <w:rPr>
          <w:rFonts w:ascii="Times New Roman" w:hAnsi="Times New Roman" w:cs="Times New Roman"/>
          <w:color w:val="000000"/>
          <w:u w:color="000000"/>
        </w:rPr>
        <w:t>ifferences in</w:t>
      </w:r>
      <w:r w:rsidR="000815DB" w:rsidRPr="00E35C55">
        <w:rPr>
          <w:rFonts w:ascii="Times New Roman" w:hAnsi="Times New Roman" w:cs="Times New Roman"/>
          <w:color w:val="000000"/>
          <w:u w:color="000000"/>
        </w:rPr>
        <w:t xml:space="preserve"> the style and tempo of </w:t>
      </w:r>
      <w:r w:rsidRPr="00E35C55">
        <w:rPr>
          <w:rFonts w:ascii="Times New Roman" w:hAnsi="Times New Roman" w:cs="Times New Roman"/>
          <w:color w:val="000000"/>
          <w:u w:color="000000"/>
        </w:rPr>
        <w:t>foreland development</w:t>
      </w:r>
      <w:r w:rsidR="00106CBF" w:rsidRPr="00E35C55">
        <w:rPr>
          <w:rFonts w:ascii="Times New Roman" w:hAnsi="Times New Roman" w:cs="Times New Roman"/>
          <w:color w:val="000000"/>
          <w:u w:color="000000"/>
        </w:rPr>
        <w:t xml:space="preserve"> (Sinclair and Naylor</w:t>
      </w:r>
      <w:r w:rsidR="003C03D0" w:rsidRPr="00E35C55">
        <w:rPr>
          <w:rFonts w:ascii="Times New Roman" w:hAnsi="Times New Roman" w:cs="Times New Roman"/>
          <w:color w:val="000000"/>
          <w:u w:color="000000"/>
        </w:rPr>
        <w:t xml:space="preserve">, </w:t>
      </w:r>
      <w:r w:rsidR="00106CBF" w:rsidRPr="00E35C55">
        <w:rPr>
          <w:rFonts w:ascii="Times New Roman" w:hAnsi="Times New Roman" w:cs="Times New Roman"/>
          <w:color w:val="000000"/>
          <w:u w:color="000000"/>
        </w:rPr>
        <w:t>2012) along the TMT-</w:t>
      </w:r>
      <w:proofErr w:type="spellStart"/>
      <w:r w:rsidR="00106CBF" w:rsidRPr="00E35C55">
        <w:rPr>
          <w:rFonts w:ascii="Times New Roman" w:hAnsi="Times New Roman" w:cs="Times New Roman"/>
          <w:color w:val="000000"/>
          <w:u w:color="000000"/>
        </w:rPr>
        <w:t>Zavkhan</w:t>
      </w:r>
      <w:proofErr w:type="spellEnd"/>
      <w:r w:rsidR="00106CBF" w:rsidRPr="00E35C55">
        <w:rPr>
          <w:rFonts w:ascii="Times New Roman" w:hAnsi="Times New Roman" w:cs="Times New Roman"/>
          <w:color w:val="000000"/>
          <w:u w:color="000000"/>
        </w:rPr>
        <w:t xml:space="preserve"> margin </w:t>
      </w:r>
      <w:r w:rsidRPr="00E35C55">
        <w:rPr>
          <w:rFonts w:ascii="Times New Roman" w:hAnsi="Times New Roman" w:cs="Times New Roman"/>
          <w:color w:val="000000"/>
          <w:u w:color="000000"/>
        </w:rPr>
        <w:t>likely had significant impacts on the</w:t>
      </w:r>
      <w:r w:rsidR="00B270AC" w:rsidRPr="00E35C55">
        <w:rPr>
          <w:rFonts w:ascii="Times New Roman" w:hAnsi="Times New Roman" w:cs="Times New Roman"/>
          <w:color w:val="000000"/>
          <w:u w:color="000000"/>
        </w:rPr>
        <w:t xml:space="preserve"> style and</w:t>
      </w:r>
      <w:r w:rsidRPr="00E35C55">
        <w:rPr>
          <w:rFonts w:ascii="Times New Roman" w:hAnsi="Times New Roman" w:cs="Times New Roman"/>
          <w:color w:val="000000"/>
          <w:u w:color="000000"/>
        </w:rPr>
        <w:t xml:space="preserve"> extent of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w:t>
      </w:r>
      <w:r w:rsidR="00106CBF" w:rsidRPr="00E35C55">
        <w:rPr>
          <w:rFonts w:ascii="Times New Roman" w:hAnsi="Times New Roman" w:cs="Times New Roman"/>
          <w:color w:val="000000"/>
          <w:u w:color="000000"/>
        </w:rPr>
        <w:t>at each locality</w:t>
      </w:r>
      <w:r w:rsidRPr="00E35C55">
        <w:rPr>
          <w:rFonts w:ascii="Times New Roman" w:hAnsi="Times New Roman" w:cs="Times New Roman"/>
          <w:color w:val="000000"/>
          <w:u w:color="000000"/>
        </w:rPr>
        <w:t xml:space="preserve">. </w:t>
      </w:r>
      <w:r w:rsidR="00AD0382" w:rsidRPr="00D42740">
        <w:rPr>
          <w:rFonts w:ascii="Times New Roman" w:hAnsi="Times New Roman" w:cs="Times New Roman"/>
          <w:color w:val="000000"/>
          <w:u w:color="000000"/>
        </w:rPr>
        <w:t>S</w:t>
      </w:r>
      <w:r w:rsidR="00A577C0" w:rsidRPr="00D42740">
        <w:rPr>
          <w:rFonts w:ascii="Times New Roman" w:hAnsi="Times New Roman" w:cs="Times New Roman"/>
          <w:color w:val="000000"/>
          <w:u w:color="000000"/>
        </w:rPr>
        <w:t xml:space="preserve">iliciclastic material is much more abundant </w:t>
      </w:r>
      <w:r w:rsidR="00A5608C" w:rsidRPr="00D42740">
        <w:rPr>
          <w:rFonts w:ascii="Times New Roman" w:hAnsi="Times New Roman" w:cs="Times New Roman"/>
          <w:color w:val="000000"/>
          <w:u w:color="000000"/>
        </w:rPr>
        <w:t xml:space="preserve">in Cambrian strata </w:t>
      </w:r>
      <w:r w:rsidR="00A5608C" w:rsidRPr="00D42740">
        <w:rPr>
          <w:rFonts w:ascii="Times New Roman" w:hAnsi="Times New Roman" w:cs="Times New Roman"/>
          <w:color w:val="000000"/>
          <w:u w:color="000000"/>
        </w:rPr>
        <w:lastRenderedPageBreak/>
        <w:t>of</w:t>
      </w:r>
      <w:r w:rsidR="00A577C0" w:rsidRPr="00D42740">
        <w:rPr>
          <w:rFonts w:ascii="Times New Roman" w:hAnsi="Times New Roman" w:cs="Times New Roman"/>
          <w:color w:val="000000"/>
          <w:u w:color="000000"/>
        </w:rPr>
        <w:t xml:space="preserve"> the </w:t>
      </w:r>
      <w:proofErr w:type="spellStart"/>
      <w:r w:rsidR="00A577C0" w:rsidRPr="00D42740">
        <w:rPr>
          <w:rFonts w:ascii="Times New Roman" w:hAnsi="Times New Roman" w:cs="Times New Roman"/>
          <w:color w:val="000000"/>
          <w:u w:color="000000"/>
        </w:rPr>
        <w:t>Zavkhan</w:t>
      </w:r>
      <w:proofErr w:type="spellEnd"/>
      <w:r w:rsidR="00A577C0" w:rsidRPr="00D42740">
        <w:rPr>
          <w:rFonts w:ascii="Times New Roman" w:hAnsi="Times New Roman" w:cs="Times New Roman"/>
          <w:color w:val="000000"/>
          <w:u w:color="000000"/>
        </w:rPr>
        <w:t xml:space="preserve"> Terrane</w:t>
      </w:r>
      <w:r w:rsidR="0087472D" w:rsidRPr="00D42740">
        <w:rPr>
          <w:rFonts w:ascii="Times New Roman" w:hAnsi="Times New Roman" w:cs="Times New Roman"/>
          <w:color w:val="000000"/>
          <w:u w:color="000000"/>
        </w:rPr>
        <w:t xml:space="preserve"> (Smith et al., 201</w:t>
      </w:r>
      <w:r w:rsidR="001C5111">
        <w:rPr>
          <w:rFonts w:ascii="Times New Roman" w:hAnsi="Times New Roman" w:cs="Times New Roman"/>
          <w:color w:val="000000"/>
          <w:u w:color="000000"/>
        </w:rPr>
        <w:t>6</w:t>
      </w:r>
      <w:r w:rsidR="0087472D" w:rsidRPr="00D42740">
        <w:rPr>
          <w:rFonts w:ascii="Times New Roman" w:hAnsi="Times New Roman" w:cs="Times New Roman"/>
          <w:color w:val="000000"/>
          <w:u w:color="000000"/>
        </w:rPr>
        <w:t>)</w:t>
      </w:r>
      <w:r w:rsidR="00A577C0" w:rsidRPr="00D42740">
        <w:rPr>
          <w:rFonts w:ascii="Times New Roman" w:hAnsi="Times New Roman" w:cs="Times New Roman"/>
          <w:color w:val="000000"/>
          <w:u w:color="000000"/>
        </w:rPr>
        <w:t xml:space="preserve"> than</w:t>
      </w:r>
      <w:r w:rsidR="00A5608C" w:rsidRPr="00D42740">
        <w:rPr>
          <w:rFonts w:ascii="Times New Roman" w:hAnsi="Times New Roman" w:cs="Times New Roman"/>
          <w:color w:val="000000"/>
          <w:u w:color="000000"/>
        </w:rPr>
        <w:t xml:space="preserve"> those of</w:t>
      </w:r>
      <w:r w:rsidR="00A577C0" w:rsidRPr="00D42740">
        <w:rPr>
          <w:rFonts w:ascii="Times New Roman" w:hAnsi="Times New Roman" w:cs="Times New Roman"/>
          <w:color w:val="000000"/>
          <w:u w:color="000000"/>
        </w:rPr>
        <w:t xml:space="preserve"> the TMT</w:t>
      </w:r>
      <w:r w:rsidR="00A5608C"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A5608C"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1</w:t>
      </w:r>
      <w:r w:rsidR="00A5608C" w:rsidRPr="00D42740">
        <w:rPr>
          <w:rFonts w:ascii="Times New Roman" w:hAnsi="Times New Roman" w:cs="Times New Roman"/>
          <w:color w:val="000000"/>
          <w:u w:color="000000"/>
        </w:rPr>
        <w:t>C)</w:t>
      </w:r>
      <w:r w:rsidR="002E7720" w:rsidRPr="00D42740">
        <w:rPr>
          <w:rFonts w:ascii="Times New Roman" w:hAnsi="Times New Roman" w:cs="Times New Roman"/>
          <w:color w:val="000000"/>
          <w:u w:color="000000"/>
        </w:rPr>
        <w:t>, and the</w:t>
      </w:r>
      <w:r w:rsidR="00AD0382" w:rsidRPr="00D42740">
        <w:rPr>
          <w:rFonts w:ascii="Times New Roman" w:hAnsi="Times New Roman" w:cs="Times New Roman"/>
          <w:color w:val="000000"/>
          <w:u w:color="000000"/>
        </w:rPr>
        <w:t xml:space="preserve"> relative proximity to (or availability of) terrigenous material in each locality resulted in different grades </w:t>
      </w:r>
      <w:r w:rsidR="00506A15">
        <w:rPr>
          <w:rFonts w:ascii="Times New Roman" w:hAnsi="Times New Roman" w:cs="Times New Roman"/>
          <w:color w:val="000000"/>
          <w:u w:color="000000"/>
        </w:rPr>
        <w:t xml:space="preserve">and styles </w:t>
      </w:r>
      <w:r w:rsidR="00AD0382" w:rsidRPr="00D42740">
        <w:rPr>
          <w:rFonts w:ascii="Times New Roman" w:hAnsi="Times New Roman" w:cs="Times New Roman"/>
          <w:color w:val="000000"/>
          <w:u w:color="000000"/>
        </w:rPr>
        <w:t>of phosphate mineralization.</w:t>
      </w:r>
      <w:r w:rsidR="00A5608C" w:rsidRPr="00D42740">
        <w:rPr>
          <w:rFonts w:ascii="Times New Roman" w:hAnsi="Times New Roman" w:cs="Times New Roman"/>
          <w:color w:val="000000"/>
          <w:u w:color="000000"/>
        </w:rPr>
        <w:t xml:space="preserve"> </w:t>
      </w:r>
      <w:r w:rsidR="00506A15">
        <w:rPr>
          <w:rFonts w:ascii="Times New Roman" w:hAnsi="Times New Roman" w:cs="Times New Roman"/>
          <w:color w:val="000000"/>
          <w:u w:color="000000"/>
        </w:rPr>
        <w:t>Phosphatic intervals in t</w:t>
      </w:r>
      <w:r w:rsidR="00A5608C" w:rsidRPr="00D42740">
        <w:rPr>
          <w:rFonts w:ascii="Times New Roman" w:hAnsi="Times New Roman" w:cs="Times New Roman"/>
          <w:color w:val="000000"/>
          <w:u w:color="000000"/>
        </w:rPr>
        <w:t xml:space="preserve">he </w:t>
      </w:r>
      <w:proofErr w:type="spellStart"/>
      <w:r w:rsidR="00A94B26" w:rsidRPr="00D42740">
        <w:rPr>
          <w:rFonts w:ascii="Times New Roman" w:hAnsi="Times New Roman" w:cs="Times New Roman"/>
          <w:color w:val="000000"/>
          <w:u w:color="000000"/>
        </w:rPr>
        <w:t>Zuun</w:t>
      </w:r>
      <w:proofErr w:type="spellEnd"/>
      <w:r w:rsidR="00A94B26" w:rsidRPr="00D42740">
        <w:rPr>
          <w:rFonts w:ascii="Times New Roman" w:hAnsi="Times New Roman" w:cs="Times New Roman"/>
          <w:color w:val="000000"/>
          <w:u w:color="000000"/>
        </w:rPr>
        <w:t>-Arts</w:t>
      </w:r>
      <w:r w:rsidR="00506A15">
        <w:rPr>
          <w:rFonts w:ascii="Times New Roman" w:hAnsi="Times New Roman" w:cs="Times New Roman"/>
          <w:color w:val="000000"/>
          <w:u w:color="000000"/>
        </w:rPr>
        <w:t xml:space="preserve"> Fm</w:t>
      </w:r>
      <w:r w:rsidR="00A94B26" w:rsidRPr="00D42740">
        <w:rPr>
          <w:rFonts w:ascii="Times New Roman" w:hAnsi="Times New Roman" w:cs="Times New Roman"/>
          <w:color w:val="000000"/>
          <w:u w:color="000000"/>
        </w:rPr>
        <w:t xml:space="preserve"> and </w:t>
      </w:r>
      <w:r w:rsidR="00A5608C" w:rsidRPr="00D42740">
        <w:rPr>
          <w:rFonts w:ascii="Times New Roman" w:hAnsi="Times New Roman" w:cs="Times New Roman"/>
          <w:color w:val="000000"/>
          <w:u w:color="000000"/>
        </w:rPr>
        <w:t xml:space="preserve">BG2 </w:t>
      </w:r>
      <w:r w:rsidR="00504468" w:rsidRPr="00D42740">
        <w:rPr>
          <w:rFonts w:ascii="Times New Roman" w:hAnsi="Times New Roman" w:cs="Times New Roman"/>
          <w:color w:val="000000"/>
          <w:u w:color="000000"/>
        </w:rPr>
        <w:t>Mb</w:t>
      </w:r>
      <w:r w:rsidR="00A5608C" w:rsidRPr="00D42740">
        <w:rPr>
          <w:rFonts w:ascii="Times New Roman" w:hAnsi="Times New Roman" w:cs="Times New Roman"/>
          <w:color w:val="000000"/>
          <w:u w:color="000000"/>
        </w:rPr>
        <w:t xml:space="preserve"> of the </w:t>
      </w:r>
      <w:proofErr w:type="spellStart"/>
      <w:r w:rsidR="00A5608C" w:rsidRPr="00D42740">
        <w:rPr>
          <w:rFonts w:ascii="Times New Roman" w:hAnsi="Times New Roman" w:cs="Times New Roman"/>
          <w:color w:val="000000"/>
          <w:u w:color="000000"/>
        </w:rPr>
        <w:t>Bayangol</w:t>
      </w:r>
      <w:proofErr w:type="spellEnd"/>
      <w:r w:rsidR="00A5608C"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w:t>
      </w:r>
      <w:r w:rsidR="00AD0382" w:rsidRPr="00D42740">
        <w:rPr>
          <w:rFonts w:ascii="Times New Roman" w:hAnsi="Times New Roman" w:cs="Times New Roman"/>
          <w:color w:val="000000"/>
          <w:u w:color="000000"/>
        </w:rPr>
        <w:t>m</w:t>
      </w:r>
      <w:r w:rsidR="00A5608C" w:rsidRPr="00D42740">
        <w:rPr>
          <w:rFonts w:ascii="Times New Roman" w:hAnsi="Times New Roman" w:cs="Times New Roman"/>
          <w:color w:val="000000"/>
          <w:u w:color="000000"/>
        </w:rPr>
        <w:t xml:space="preserve"> </w:t>
      </w:r>
      <w:r w:rsidR="00506A15">
        <w:rPr>
          <w:rFonts w:ascii="Times New Roman" w:hAnsi="Times New Roman" w:cs="Times New Roman"/>
          <w:color w:val="000000"/>
          <w:u w:color="000000"/>
        </w:rPr>
        <w:t>include</w:t>
      </w:r>
      <w:r w:rsidR="0087472D" w:rsidRPr="00D42740">
        <w:rPr>
          <w:rFonts w:ascii="Times New Roman" w:hAnsi="Times New Roman" w:cs="Times New Roman"/>
          <w:color w:val="000000"/>
          <w:u w:color="000000"/>
        </w:rPr>
        <w:t xml:space="preserve"> phosphatic shales</w:t>
      </w:r>
      <w:r w:rsidR="00506A15">
        <w:rPr>
          <w:rFonts w:ascii="Times New Roman" w:hAnsi="Times New Roman" w:cs="Times New Roman"/>
          <w:color w:val="000000"/>
          <w:u w:color="000000"/>
        </w:rPr>
        <w:t>,</w:t>
      </w:r>
      <w:r w:rsidR="0087472D" w:rsidRPr="00D42740">
        <w:rPr>
          <w:rFonts w:ascii="Times New Roman" w:hAnsi="Times New Roman" w:cs="Times New Roman"/>
          <w:color w:val="000000"/>
          <w:u w:color="000000"/>
        </w:rPr>
        <w:t xml:space="preserve"> rare phosphatic hardgrounds</w:t>
      </w:r>
      <w:r w:rsidR="00506A15">
        <w:rPr>
          <w:rFonts w:ascii="Times New Roman" w:hAnsi="Times New Roman" w:cs="Times New Roman"/>
          <w:color w:val="000000"/>
          <w:u w:color="000000"/>
        </w:rPr>
        <w:t xml:space="preserve"> in carbonate strata</w:t>
      </w:r>
      <w:r w:rsidR="0087472D" w:rsidRPr="00D42740">
        <w:rPr>
          <w:rFonts w:ascii="Times New Roman" w:hAnsi="Times New Roman" w:cs="Times New Roman"/>
          <w:color w:val="000000"/>
          <w:u w:color="000000"/>
        </w:rPr>
        <w:t>, and</w:t>
      </w:r>
      <w:r w:rsidR="00B32516" w:rsidRPr="00D42740">
        <w:rPr>
          <w:rFonts w:ascii="Times New Roman" w:hAnsi="Times New Roman" w:cs="Times New Roman"/>
          <w:color w:val="000000"/>
          <w:u w:color="000000"/>
        </w:rPr>
        <w:t xml:space="preserve"> lags of phosphatized small shelly fossils</w:t>
      </w:r>
      <w:r w:rsidR="003C03D0" w:rsidRPr="00D42740">
        <w:rPr>
          <w:rFonts w:ascii="Times New Roman" w:hAnsi="Times New Roman" w:cs="Times New Roman"/>
          <w:color w:val="000000"/>
          <w:u w:color="000000"/>
        </w:rPr>
        <w:t xml:space="preserve"> in carbonate </w:t>
      </w:r>
      <w:proofErr w:type="spellStart"/>
      <w:r w:rsidR="003C03D0" w:rsidRPr="00D42740">
        <w:rPr>
          <w:rFonts w:ascii="Times New Roman" w:hAnsi="Times New Roman" w:cs="Times New Roman"/>
          <w:color w:val="000000"/>
          <w:u w:color="000000"/>
        </w:rPr>
        <w:t>grainstones</w:t>
      </w:r>
      <w:proofErr w:type="spellEnd"/>
      <w:r w:rsidR="00B32516" w:rsidRPr="00D42740">
        <w:rPr>
          <w:rFonts w:ascii="Times New Roman" w:hAnsi="Times New Roman" w:cs="Times New Roman"/>
          <w:color w:val="000000"/>
          <w:u w:color="000000"/>
        </w:rPr>
        <w:t xml:space="preserve"> (Smith et al., 201</w:t>
      </w:r>
      <w:r w:rsidR="001C5111">
        <w:rPr>
          <w:rFonts w:ascii="Times New Roman" w:hAnsi="Times New Roman" w:cs="Times New Roman"/>
          <w:color w:val="000000"/>
          <w:u w:color="000000"/>
        </w:rPr>
        <w:t>6</w:t>
      </w:r>
      <w:r w:rsidR="00B32516" w:rsidRPr="00D42740">
        <w:rPr>
          <w:rFonts w:ascii="Times New Roman" w:hAnsi="Times New Roman" w:cs="Times New Roman"/>
          <w:color w:val="000000"/>
          <w:u w:color="000000"/>
        </w:rPr>
        <w:t xml:space="preserve">). In general, the </w:t>
      </w:r>
      <w:proofErr w:type="spellStart"/>
      <w:r w:rsidR="00A94B26" w:rsidRPr="00D42740">
        <w:rPr>
          <w:rFonts w:ascii="Times New Roman" w:hAnsi="Times New Roman" w:cs="Times New Roman"/>
          <w:color w:val="000000"/>
          <w:u w:color="000000"/>
        </w:rPr>
        <w:t>Zuun</w:t>
      </w:r>
      <w:proofErr w:type="spellEnd"/>
      <w:r w:rsidR="00A94B26" w:rsidRPr="00D42740">
        <w:rPr>
          <w:rFonts w:ascii="Times New Roman" w:hAnsi="Times New Roman" w:cs="Times New Roman"/>
          <w:color w:val="000000"/>
          <w:u w:color="000000"/>
        </w:rPr>
        <w:t>-Arts/</w:t>
      </w:r>
      <w:r w:rsidR="00B32516" w:rsidRPr="00D42740">
        <w:rPr>
          <w:rFonts w:ascii="Times New Roman" w:hAnsi="Times New Roman" w:cs="Times New Roman"/>
          <w:color w:val="000000"/>
          <w:u w:color="000000"/>
        </w:rPr>
        <w:t xml:space="preserve">BG2 phosphorite hosts lower phosphorus concentrations than the </w:t>
      </w:r>
      <w:proofErr w:type="spellStart"/>
      <w:r w:rsidR="00B32516" w:rsidRPr="00D42740">
        <w:rPr>
          <w:rFonts w:ascii="Times New Roman" w:hAnsi="Times New Roman" w:cs="Times New Roman"/>
          <w:color w:val="000000"/>
          <w:u w:color="000000"/>
        </w:rPr>
        <w:t>Kheseen</w:t>
      </w:r>
      <w:proofErr w:type="spellEnd"/>
      <w:r w:rsidR="00B32516" w:rsidRPr="00D42740">
        <w:rPr>
          <w:rFonts w:ascii="Times New Roman" w:hAnsi="Times New Roman" w:cs="Times New Roman"/>
          <w:color w:val="000000"/>
          <w:u w:color="000000"/>
        </w:rPr>
        <w:t xml:space="preserve"> phosphorites</w:t>
      </w:r>
      <w:r w:rsidR="00AD0382" w:rsidRPr="00D42740">
        <w:rPr>
          <w:rFonts w:ascii="Times New Roman" w:hAnsi="Times New Roman" w:cs="Times New Roman"/>
          <w:color w:val="000000"/>
          <w:u w:color="000000"/>
        </w:rPr>
        <w:t>:</w:t>
      </w:r>
      <w:r w:rsidR="00B32516" w:rsidRPr="00D42740">
        <w:rPr>
          <w:rFonts w:ascii="Times New Roman" w:hAnsi="Times New Roman" w:cs="Times New Roman"/>
          <w:color w:val="000000"/>
          <w:u w:color="000000"/>
        </w:rPr>
        <w:t xml:space="preserve"> </w:t>
      </w:r>
      <w:r w:rsidR="004B7D23" w:rsidRPr="00D42740">
        <w:rPr>
          <w:rFonts w:ascii="Times New Roman" w:hAnsi="Times New Roman" w:cs="Times New Roman"/>
          <w:color w:val="000000"/>
          <w:u w:color="000000"/>
        </w:rPr>
        <w:t xml:space="preserve">on the </w:t>
      </w:r>
      <w:proofErr w:type="spellStart"/>
      <w:r w:rsidR="004B7D23" w:rsidRPr="00D42740">
        <w:rPr>
          <w:rFonts w:ascii="Times New Roman" w:hAnsi="Times New Roman" w:cs="Times New Roman"/>
          <w:color w:val="000000"/>
          <w:u w:color="000000"/>
        </w:rPr>
        <w:t>Zavkhan</w:t>
      </w:r>
      <w:proofErr w:type="spellEnd"/>
      <w:r w:rsidR="004B7D23" w:rsidRPr="00D42740">
        <w:rPr>
          <w:rFonts w:ascii="Times New Roman" w:hAnsi="Times New Roman" w:cs="Times New Roman"/>
          <w:color w:val="000000"/>
          <w:u w:color="000000"/>
        </w:rPr>
        <w:t xml:space="preserve"> Terrane, </w:t>
      </w:r>
      <w:proofErr w:type="spellStart"/>
      <w:r w:rsidR="00B32516" w:rsidRPr="00D42740">
        <w:rPr>
          <w:rFonts w:ascii="Times New Roman" w:hAnsi="Times New Roman" w:cs="Times New Roman"/>
          <w:color w:val="000000"/>
          <w:u w:color="000000"/>
        </w:rPr>
        <w:t>pho</w:t>
      </w:r>
      <w:r w:rsidR="00546248" w:rsidRPr="00D42740">
        <w:rPr>
          <w:rFonts w:ascii="Times New Roman" w:hAnsi="Times New Roman" w:cs="Times New Roman"/>
          <w:color w:val="000000"/>
          <w:u w:color="000000"/>
        </w:rPr>
        <w:t>sp</w:t>
      </w:r>
      <w:r w:rsidR="00B32516" w:rsidRPr="00D42740">
        <w:rPr>
          <w:rFonts w:ascii="Times New Roman" w:hAnsi="Times New Roman" w:cs="Times New Roman"/>
          <w:color w:val="000000"/>
          <w:u w:color="000000"/>
        </w:rPr>
        <w:t>hogenesis</w:t>
      </w:r>
      <w:proofErr w:type="spellEnd"/>
      <w:r w:rsidR="00B32516" w:rsidRPr="00D42740">
        <w:rPr>
          <w:rFonts w:ascii="Times New Roman" w:hAnsi="Times New Roman" w:cs="Times New Roman"/>
          <w:color w:val="000000"/>
          <w:u w:color="000000"/>
        </w:rPr>
        <w:t xml:space="preserve"> </w:t>
      </w:r>
      <w:r w:rsidR="00AD0382" w:rsidRPr="00D42740">
        <w:rPr>
          <w:rFonts w:ascii="Times New Roman" w:hAnsi="Times New Roman" w:cs="Times New Roman"/>
          <w:color w:val="000000"/>
          <w:u w:color="000000"/>
        </w:rPr>
        <w:t xml:space="preserve">manifested </w:t>
      </w:r>
      <w:r w:rsidR="00B32516" w:rsidRPr="00D42740">
        <w:rPr>
          <w:rFonts w:ascii="Times New Roman" w:hAnsi="Times New Roman" w:cs="Times New Roman"/>
          <w:color w:val="000000"/>
          <w:u w:color="000000"/>
        </w:rPr>
        <w:t xml:space="preserve">as diffuse </w:t>
      </w:r>
      <w:r w:rsidR="001A5F6B" w:rsidRPr="00D42740">
        <w:rPr>
          <w:rFonts w:ascii="Times New Roman" w:hAnsi="Times New Roman" w:cs="Times New Roman"/>
          <w:color w:val="000000"/>
          <w:u w:color="000000"/>
        </w:rPr>
        <w:t>phosphatic material</w:t>
      </w:r>
      <w:r w:rsidR="00B32516" w:rsidRPr="00D42740">
        <w:rPr>
          <w:rFonts w:ascii="Times New Roman" w:hAnsi="Times New Roman" w:cs="Times New Roman"/>
          <w:color w:val="000000"/>
          <w:u w:color="000000"/>
        </w:rPr>
        <w:t xml:space="preserve"> in shale, or as concentrated but isolated</w:t>
      </w:r>
      <w:r w:rsidR="001A5F6B" w:rsidRPr="00D42740">
        <w:rPr>
          <w:rFonts w:ascii="Times New Roman" w:hAnsi="Times New Roman" w:cs="Times New Roman"/>
          <w:color w:val="000000"/>
          <w:u w:color="000000"/>
        </w:rPr>
        <w:t xml:space="preserve"> phosphate</w:t>
      </w:r>
      <w:r w:rsidR="00B32516" w:rsidRPr="00D42740">
        <w:rPr>
          <w:rFonts w:ascii="Times New Roman" w:hAnsi="Times New Roman" w:cs="Times New Roman"/>
          <w:color w:val="000000"/>
          <w:u w:color="000000"/>
        </w:rPr>
        <w:t xml:space="preserve"> precipitation around </w:t>
      </w:r>
      <w:proofErr w:type="spellStart"/>
      <w:r w:rsidR="003C03D0" w:rsidRPr="00D42740">
        <w:rPr>
          <w:rFonts w:ascii="Times New Roman" w:hAnsi="Times New Roman" w:cs="Times New Roman"/>
          <w:color w:val="000000"/>
          <w:u w:color="000000"/>
        </w:rPr>
        <w:t>biogenous</w:t>
      </w:r>
      <w:proofErr w:type="spellEnd"/>
      <w:r w:rsidR="00B32516" w:rsidRPr="00D42740">
        <w:rPr>
          <w:rFonts w:ascii="Times New Roman" w:hAnsi="Times New Roman" w:cs="Times New Roman"/>
          <w:color w:val="000000"/>
          <w:u w:color="000000"/>
        </w:rPr>
        <w:t xml:space="preserve"> material. </w:t>
      </w:r>
    </w:p>
    <w:p w14:paraId="7EC02B09" w14:textId="6D731F0F" w:rsidR="00BA7B4E" w:rsidRPr="00D42740" w:rsidRDefault="00CF7DB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In contrast,</w:t>
      </w:r>
      <w:r w:rsidR="000E6497" w:rsidRPr="00D42740">
        <w:rPr>
          <w:rFonts w:ascii="Times New Roman" w:hAnsi="Times New Roman" w:cs="Times New Roman"/>
          <w:color w:val="000000"/>
          <w:u w:color="000000"/>
        </w:rPr>
        <w:t xml:space="preserve"> primary </w:t>
      </w:r>
      <w:proofErr w:type="spellStart"/>
      <w:r w:rsidR="000E6497" w:rsidRPr="00D42740">
        <w:rPr>
          <w:rFonts w:ascii="Times New Roman" w:hAnsi="Times New Roman" w:cs="Times New Roman"/>
          <w:color w:val="000000"/>
          <w:u w:color="000000"/>
        </w:rPr>
        <w:t>phosphogenesis</w:t>
      </w:r>
      <w:proofErr w:type="spellEnd"/>
      <w:r w:rsidR="000E6497" w:rsidRPr="00D42740">
        <w:rPr>
          <w:rFonts w:ascii="Times New Roman" w:hAnsi="Times New Roman" w:cs="Times New Roman"/>
          <w:color w:val="000000"/>
          <w:u w:color="000000"/>
        </w:rPr>
        <w:t xml:space="preserve"> in the</w:t>
      </w:r>
      <w:r w:rsidR="00106CBF" w:rsidRPr="00D42740">
        <w:rPr>
          <w:rFonts w:ascii="Times New Roman" w:hAnsi="Times New Roman" w:cs="Times New Roman"/>
          <w:color w:val="000000"/>
          <w:u w:color="000000"/>
        </w:rPr>
        <w:t xml:space="preserve"> </w:t>
      </w:r>
      <w:proofErr w:type="spellStart"/>
      <w:r w:rsidR="000E6497" w:rsidRPr="00D42740">
        <w:rPr>
          <w:rFonts w:ascii="Times New Roman" w:hAnsi="Times New Roman" w:cs="Times New Roman"/>
          <w:color w:val="000000"/>
          <w:u w:color="000000"/>
        </w:rPr>
        <w:t>Kheseen</w:t>
      </w:r>
      <w:proofErr w:type="spellEnd"/>
      <w:r w:rsidR="000E649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D67DD8"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D67DD8"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D67DD8"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 xml:space="preserve"> is characterized by localized precipitation of concentrated phosphatic hardgrounds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del w:id="582" w:author="Anttila  Eliel Simpson" w:date="2024-07-12T15:41:00Z">
        <w:r w:rsidR="00BA7B4E" w:rsidRPr="00D42740" w:rsidDel="000569E4">
          <w:rPr>
            <w:rFonts w:ascii="Times New Roman" w:hAnsi="Times New Roman" w:cs="Times New Roman"/>
            <w:color w:val="000000"/>
            <w:u w:color="000000"/>
          </w:rPr>
          <w:delText xml:space="preserve"> </w:delText>
        </w:r>
      </w:del>
      <w:r w:rsidR="00BA7B4E" w:rsidRPr="00D42740">
        <w:rPr>
          <w:rFonts w:ascii="Times New Roman" w:hAnsi="Times New Roman" w:cs="Times New Roman"/>
          <w:color w:val="000000"/>
          <w:u w:color="000000"/>
        </w:rPr>
        <w:t>D,</w:t>
      </w:r>
      <w:ins w:id="583" w:author="Anttila  Eliel Simpson" w:date="2024-07-12T15:41:00Z">
        <w:r w:rsidR="000569E4">
          <w:rPr>
            <w:rFonts w:ascii="Times New Roman" w:hAnsi="Times New Roman" w:cs="Times New Roman"/>
            <w:color w:val="000000"/>
            <w:u w:color="000000"/>
          </w:rPr>
          <w:t xml:space="preserve"> </w:t>
        </w:r>
      </w:ins>
      <w:r w:rsidR="00BA7B4E" w:rsidRPr="00D42740">
        <w:rPr>
          <w:rFonts w:ascii="Times New Roman" w:hAnsi="Times New Roman" w:cs="Times New Roman"/>
          <w:color w:val="000000"/>
          <w:u w:color="000000"/>
        </w:rPr>
        <w:t>E)</w:t>
      </w:r>
      <w:r w:rsidR="007514A7" w:rsidRPr="00D42740">
        <w:rPr>
          <w:rFonts w:ascii="Times New Roman" w:hAnsi="Times New Roman" w:cs="Times New Roman"/>
          <w:color w:val="000000"/>
          <w:u w:color="000000"/>
        </w:rPr>
        <w:t>. Although phosphatized microfossils and</w:t>
      </w:r>
      <w:r w:rsidR="00DE1BD7" w:rsidRPr="00D42740">
        <w:rPr>
          <w:rFonts w:ascii="Times New Roman" w:hAnsi="Times New Roman" w:cs="Times New Roman"/>
          <w:color w:val="000000"/>
          <w:u w:color="000000"/>
        </w:rPr>
        <w:t xml:space="preserve"> phosphatic </w:t>
      </w:r>
      <w:proofErr w:type="spellStart"/>
      <w:r w:rsidR="00DE1BD7" w:rsidRPr="00D42740">
        <w:rPr>
          <w:rFonts w:ascii="Times New Roman" w:hAnsi="Times New Roman" w:cs="Times New Roman"/>
          <w:color w:val="000000"/>
          <w:u w:color="000000"/>
        </w:rPr>
        <w:t>allochems</w:t>
      </w:r>
      <w:proofErr w:type="spellEnd"/>
      <w:r w:rsidR="00DE1BD7" w:rsidRPr="00D42740">
        <w:rPr>
          <w:rFonts w:ascii="Times New Roman" w:hAnsi="Times New Roman" w:cs="Times New Roman"/>
          <w:color w:val="000000"/>
          <w:u w:color="000000"/>
        </w:rPr>
        <w:t xml:space="preserve"> with</w:t>
      </w:r>
      <w:r w:rsidR="007514A7" w:rsidRPr="00D42740">
        <w:rPr>
          <w:rFonts w:ascii="Times New Roman" w:hAnsi="Times New Roman" w:cs="Times New Roman"/>
          <w:color w:val="000000"/>
          <w:u w:color="000000"/>
        </w:rPr>
        <w:t xml:space="preserve"> biogenic textures (Anderson et al., </w:t>
      </w:r>
      <w:r w:rsidR="00DE1BD7" w:rsidRPr="00D42740">
        <w:rPr>
          <w:rFonts w:ascii="Times New Roman" w:hAnsi="Times New Roman" w:cs="Times New Roman"/>
          <w:color w:val="000000"/>
          <w:u w:color="000000"/>
        </w:rPr>
        <w:t xml:space="preserve">2017; </w:t>
      </w:r>
      <w:r w:rsidR="007514A7" w:rsidRPr="00D42740">
        <w:rPr>
          <w:rFonts w:ascii="Times New Roman" w:hAnsi="Times New Roman" w:cs="Times New Roman"/>
          <w:color w:val="000000"/>
          <w:u w:color="000000"/>
        </w:rPr>
        <w:t xml:space="preserve">2019) have been identified in </w:t>
      </w:r>
      <w:r w:rsidR="00487317" w:rsidRPr="00D42740">
        <w:rPr>
          <w:rFonts w:ascii="Times New Roman" w:hAnsi="Times New Roman" w:cs="Times New Roman"/>
          <w:color w:val="000000"/>
          <w:u w:color="000000"/>
        </w:rPr>
        <w:t xml:space="preserve">phosphatic </w:t>
      </w:r>
      <w:proofErr w:type="spellStart"/>
      <w:r w:rsidR="00487317" w:rsidRPr="00D42740">
        <w:rPr>
          <w:rFonts w:ascii="Times New Roman" w:hAnsi="Times New Roman" w:cs="Times New Roman"/>
          <w:color w:val="000000"/>
          <w:u w:color="000000"/>
        </w:rPr>
        <w:t>grainstone</w:t>
      </w:r>
      <w:proofErr w:type="spellEnd"/>
      <w:r w:rsidR="00187913" w:rsidRPr="00D42740">
        <w:rPr>
          <w:rFonts w:ascii="Times New Roman" w:hAnsi="Times New Roman" w:cs="Times New Roman"/>
          <w:color w:val="000000"/>
          <w:u w:color="000000"/>
        </w:rPr>
        <w:t xml:space="preserve"> bed</w:t>
      </w:r>
      <w:r w:rsidR="00487317" w:rsidRPr="00D42740">
        <w:rPr>
          <w:rFonts w:ascii="Times New Roman" w:hAnsi="Times New Roman" w:cs="Times New Roman"/>
          <w:color w:val="000000"/>
          <w:u w:color="000000"/>
        </w:rPr>
        <w:t>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del w:id="584" w:author="Anttila  Eliel Simpson" w:date="2024-07-12T15:41:00Z">
        <w:r w:rsidR="00BA7B4E" w:rsidRPr="00D42740" w:rsidDel="000569E4">
          <w:rPr>
            <w:rFonts w:ascii="Times New Roman" w:hAnsi="Times New Roman" w:cs="Times New Roman"/>
            <w:color w:val="000000"/>
            <w:u w:color="000000"/>
          </w:rPr>
          <w:delText xml:space="preserve"> </w:delText>
        </w:r>
      </w:del>
      <w:r w:rsidR="00BA7B4E" w:rsidRPr="00D42740">
        <w:rPr>
          <w:rFonts w:ascii="Times New Roman" w:hAnsi="Times New Roman" w:cs="Times New Roman"/>
          <w:color w:val="000000"/>
          <w:u w:color="000000"/>
        </w:rPr>
        <w:t>B)</w:t>
      </w:r>
      <w:r w:rsidR="00487317" w:rsidRPr="00D42740">
        <w:rPr>
          <w:rFonts w:ascii="Times New Roman" w:hAnsi="Times New Roman" w:cs="Times New Roman"/>
          <w:color w:val="000000"/>
          <w:u w:color="000000"/>
        </w:rPr>
        <w:t xml:space="preserve"> </w:t>
      </w:r>
      <w:r w:rsidR="007514A7" w:rsidRPr="00D42740">
        <w:rPr>
          <w:rFonts w:ascii="Times New Roman" w:hAnsi="Times New Roman" w:cs="Times New Roman"/>
          <w:color w:val="000000"/>
          <w:u w:color="000000"/>
        </w:rPr>
        <w:t xml:space="preserve">of the </w:t>
      </w:r>
      <w:proofErr w:type="spellStart"/>
      <w:r w:rsidR="007514A7" w:rsidRPr="00D42740">
        <w:rPr>
          <w:rFonts w:ascii="Times New Roman" w:hAnsi="Times New Roman" w:cs="Times New Roman"/>
          <w:color w:val="000000"/>
          <w:u w:color="000000"/>
        </w:rPr>
        <w:t>Kheseen</w:t>
      </w:r>
      <w:proofErr w:type="spellEnd"/>
      <w:r w:rsidR="007514A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r w:rsidR="007514A7" w:rsidRPr="00D42740">
        <w:rPr>
          <w:rFonts w:ascii="Times New Roman" w:hAnsi="Times New Roman" w:cs="Times New Roman"/>
          <w:color w:val="000000"/>
          <w:u w:color="000000"/>
        </w:rPr>
        <w:t>, hardground-bearing zones</w:t>
      </w:r>
      <w:r w:rsidR="00487317" w:rsidRPr="00D42740">
        <w:rPr>
          <w:rFonts w:ascii="Times New Roman" w:hAnsi="Times New Roman" w:cs="Times New Roman"/>
          <w:color w:val="000000"/>
          <w:u w:color="000000"/>
        </w:rPr>
        <w:t xml:space="preserve"> in the basal </w:t>
      </w:r>
      <w:proofErr w:type="spellStart"/>
      <w:r w:rsidR="00487317" w:rsidRPr="00D42740">
        <w:rPr>
          <w:rFonts w:ascii="Times New Roman" w:hAnsi="Times New Roman" w:cs="Times New Roman"/>
          <w:color w:val="000000"/>
          <w:u w:color="000000"/>
        </w:rPr>
        <w:t>Kheseen</w:t>
      </w:r>
      <w:proofErr w:type="spellEnd"/>
      <w:r w:rsidR="0048731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ins w:id="585" w:author="Anttila  Eliel Simpson" w:date="2024-07-16T10:05:00Z">
        <w:r w:rsidR="0083636A">
          <w:rPr>
            <w:rFonts w:ascii="Times New Roman" w:hAnsi="Times New Roman" w:cs="Times New Roman"/>
            <w:color w:val="000000"/>
            <w:u w:color="000000"/>
          </w:rPr>
          <w:t xml:space="preserve"> lack </w:t>
        </w:r>
      </w:ins>
      <w:ins w:id="586" w:author="Anttila  Eliel Simpson" w:date="2024-07-16T13:50:00Z">
        <w:r w:rsidR="00816AAB">
          <w:rPr>
            <w:rFonts w:ascii="Times New Roman" w:hAnsi="Times New Roman" w:cs="Times New Roman"/>
            <w:color w:val="000000"/>
            <w:u w:color="000000"/>
          </w:rPr>
          <w:t xml:space="preserve">abundant </w:t>
        </w:r>
      </w:ins>
      <w:ins w:id="587" w:author="Anttila  Eliel Simpson" w:date="2024-07-16T10:05:00Z">
        <w:r w:rsidR="0083636A">
          <w:rPr>
            <w:rFonts w:ascii="Times New Roman" w:hAnsi="Times New Roman" w:cs="Times New Roman"/>
            <w:color w:val="000000"/>
            <w:u w:color="000000"/>
          </w:rPr>
          <w:t xml:space="preserve">textural evidence of </w:t>
        </w:r>
      </w:ins>
      <w:del w:id="588" w:author="Anttila  Eliel Simpson" w:date="2024-07-16T10:05:00Z">
        <w:r w:rsidR="00487317" w:rsidRPr="00D42740" w:rsidDel="0083636A">
          <w:rPr>
            <w:rFonts w:ascii="Times New Roman" w:hAnsi="Times New Roman" w:cs="Times New Roman"/>
            <w:color w:val="000000"/>
            <w:u w:color="000000"/>
          </w:rPr>
          <w:delText xml:space="preserve"> </w:delText>
        </w:r>
        <w:r w:rsidR="00BA7B4E" w:rsidRPr="00D42740" w:rsidDel="0083636A">
          <w:rPr>
            <w:rFonts w:ascii="Times New Roman" w:hAnsi="Times New Roman" w:cs="Times New Roman"/>
            <w:color w:val="000000"/>
            <w:u w:color="000000"/>
          </w:rPr>
          <w:delText xml:space="preserve">are typically devoid of </w:delText>
        </w:r>
      </w:del>
      <w:r w:rsidR="000E6497" w:rsidRPr="00D42740">
        <w:rPr>
          <w:rFonts w:ascii="Times New Roman" w:hAnsi="Times New Roman" w:cs="Times New Roman"/>
          <w:color w:val="000000"/>
          <w:u w:color="000000"/>
        </w:rPr>
        <w:t xml:space="preserve">preexistent biological </w:t>
      </w:r>
      <w:r w:rsidR="00487317" w:rsidRPr="00D42740">
        <w:rPr>
          <w:rFonts w:ascii="Times New Roman" w:hAnsi="Times New Roman" w:cs="Times New Roman"/>
          <w:color w:val="000000"/>
          <w:u w:color="000000"/>
        </w:rPr>
        <w:t>structures or</w:t>
      </w:r>
      <w:r w:rsidR="000E6497" w:rsidRPr="00D42740">
        <w:rPr>
          <w:rFonts w:ascii="Times New Roman" w:hAnsi="Times New Roman" w:cs="Times New Roman"/>
          <w:color w:val="000000"/>
          <w:u w:color="000000"/>
        </w:rPr>
        <w:t xml:space="preserve"> substrate</w:t>
      </w:r>
      <w:r w:rsidR="00487317" w:rsidRPr="00D42740">
        <w:rPr>
          <w:rFonts w:ascii="Times New Roman" w:hAnsi="Times New Roman" w:cs="Times New Roman"/>
          <w:color w:val="000000"/>
          <w:u w:color="000000"/>
        </w:rPr>
        <w:t>s</w:t>
      </w:r>
      <w:r w:rsidR="000E6497" w:rsidRPr="00D42740">
        <w:rPr>
          <w:rFonts w:ascii="Times New Roman" w:hAnsi="Times New Roman" w:cs="Times New Roman"/>
          <w:color w:val="000000"/>
          <w:u w:color="000000"/>
        </w:rPr>
        <w:t xml:space="preserve"> that would promote</w:t>
      </w:r>
      <w:r w:rsidR="001A5F6B" w:rsidRPr="00D42740">
        <w:rPr>
          <w:rFonts w:ascii="Times New Roman" w:hAnsi="Times New Roman" w:cs="Times New Roman"/>
          <w:color w:val="000000"/>
          <w:u w:color="000000"/>
        </w:rPr>
        <w:t xml:space="preserve"> calcium fluorapatite</w:t>
      </w:r>
      <w:r w:rsidR="000E6497" w:rsidRPr="00D42740">
        <w:rPr>
          <w:rFonts w:ascii="Times New Roman" w:hAnsi="Times New Roman" w:cs="Times New Roman"/>
          <w:color w:val="000000"/>
          <w:u w:color="000000"/>
        </w:rPr>
        <w:t xml:space="preserve"> </w:t>
      </w:r>
      <w:r w:rsidR="001A5F6B"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CFA</w:t>
      </w:r>
      <w:r w:rsidR="001A5F6B"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 xml:space="preserve"> nucleation</w:t>
      </w:r>
      <w:r w:rsidR="00487317" w:rsidRPr="00D42740">
        <w:rPr>
          <w:rFonts w:ascii="Times New Roman" w:hAnsi="Times New Roman" w:cs="Times New Roman"/>
          <w:color w:val="000000"/>
          <w:u w:color="000000"/>
        </w:rPr>
        <w:t xml:space="preserve"> through </w:t>
      </w:r>
      <w:ins w:id="589" w:author="Anttila  Eliel Simpson" w:date="2024-07-12T15:42:00Z">
        <w:r w:rsidR="000569E4">
          <w:rPr>
            <w:rFonts w:ascii="Times New Roman" w:hAnsi="Times New Roman" w:cs="Times New Roman"/>
            <w:color w:val="000000"/>
            <w:u w:color="000000"/>
          </w:rPr>
          <w:t xml:space="preserve">direct </w:t>
        </w:r>
      </w:ins>
      <w:r w:rsidR="00487317" w:rsidRPr="00D42740">
        <w:rPr>
          <w:rFonts w:ascii="Times New Roman" w:hAnsi="Times New Roman" w:cs="Times New Roman"/>
          <w:color w:val="000000"/>
          <w:u w:color="000000"/>
        </w:rPr>
        <w:t>biological mediation</w:t>
      </w:r>
      <w:r w:rsidR="00BA7B4E" w:rsidRPr="00D42740">
        <w:rPr>
          <w:rFonts w:ascii="Times New Roman" w:hAnsi="Times New Roman" w:cs="Times New Roman"/>
          <w:color w:val="000000"/>
          <w:u w:color="000000"/>
        </w:rPr>
        <w:t xml:space="preserve">. </w:t>
      </w:r>
      <w:r w:rsidR="000E6497" w:rsidRPr="00D42740">
        <w:rPr>
          <w:rFonts w:ascii="Times New Roman" w:hAnsi="Times New Roman" w:cs="Times New Roman"/>
          <w:color w:val="000000"/>
          <w:u w:color="000000"/>
        </w:rPr>
        <w:t xml:space="preserve">Many of the phosphatic hardgrounds of the </w:t>
      </w:r>
      <w:proofErr w:type="spellStart"/>
      <w:r w:rsidR="000E6497" w:rsidRPr="00D42740">
        <w:rPr>
          <w:rFonts w:ascii="Times New Roman" w:hAnsi="Times New Roman" w:cs="Times New Roman"/>
          <w:color w:val="000000"/>
          <w:u w:color="000000"/>
        </w:rPr>
        <w:t>Kheseen</w:t>
      </w:r>
      <w:proofErr w:type="spellEnd"/>
      <w:r w:rsidR="000E649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r w:rsidR="000E6497" w:rsidRPr="00D42740">
        <w:rPr>
          <w:rFonts w:ascii="Times New Roman" w:hAnsi="Times New Roman" w:cs="Times New Roman"/>
          <w:color w:val="000000"/>
          <w:u w:color="000000"/>
        </w:rPr>
        <w:t xml:space="preserve"> are</w:t>
      </w:r>
      <w:r w:rsidR="00546248" w:rsidRPr="00D42740">
        <w:rPr>
          <w:rFonts w:ascii="Times New Roman" w:hAnsi="Times New Roman" w:cs="Times New Roman"/>
          <w:color w:val="000000"/>
          <w:u w:color="000000"/>
        </w:rPr>
        <w:t xml:space="preserve"> found</w:t>
      </w:r>
      <w:r w:rsidR="000E6497" w:rsidRPr="00D42740">
        <w:rPr>
          <w:rFonts w:ascii="Times New Roman" w:hAnsi="Times New Roman" w:cs="Times New Roman"/>
          <w:color w:val="000000"/>
          <w:u w:color="000000"/>
        </w:rPr>
        <w:t xml:space="preserve"> in close association with channelization, cross</w:t>
      </w:r>
      <w:r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stratification</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BA7B4E" w:rsidRPr="00D42740">
        <w:rPr>
          <w:rFonts w:ascii="Times New Roman" w:hAnsi="Times New Roman" w:cs="Times New Roman"/>
          <w:color w:val="000000"/>
          <w:u w:color="000000"/>
        </w:rPr>
        <w:t>C)</w:t>
      </w:r>
      <w:r w:rsidR="000E6497" w:rsidRPr="00D42740">
        <w:rPr>
          <w:rFonts w:ascii="Times New Roman" w:hAnsi="Times New Roman" w:cs="Times New Roman"/>
          <w:color w:val="000000"/>
          <w:u w:color="000000"/>
        </w:rPr>
        <w:t xml:space="preserve"> and winnowed beds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del w:id="590" w:author="Anttila  Eliel Simpson" w:date="2024-07-12T15:42:00Z">
        <w:r w:rsidR="00BA7B4E" w:rsidRPr="00D42740" w:rsidDel="000569E4">
          <w:rPr>
            <w:rFonts w:ascii="Times New Roman" w:hAnsi="Times New Roman" w:cs="Times New Roman"/>
            <w:color w:val="000000"/>
            <w:u w:color="000000"/>
          </w:rPr>
          <w:delText xml:space="preserve"> </w:delText>
        </w:r>
      </w:del>
      <w:r w:rsidR="00BA7B4E" w:rsidRPr="00D42740">
        <w:rPr>
          <w:rFonts w:ascii="Times New Roman" w:hAnsi="Times New Roman" w:cs="Times New Roman"/>
          <w:color w:val="000000"/>
          <w:u w:color="000000"/>
        </w:rPr>
        <w:t>C-E)</w:t>
      </w:r>
      <w:r w:rsidR="00815FFA" w:rsidRPr="00D42740">
        <w:rPr>
          <w:rFonts w:ascii="Times New Roman" w:hAnsi="Times New Roman" w:cs="Times New Roman"/>
          <w:color w:val="000000"/>
          <w:u w:color="000000"/>
        </w:rPr>
        <w:t xml:space="preserve">, </w:t>
      </w:r>
      <w:r w:rsidR="00DE1BD7" w:rsidRPr="00D42740">
        <w:rPr>
          <w:rFonts w:ascii="Times New Roman" w:hAnsi="Times New Roman" w:cs="Times New Roman"/>
          <w:color w:val="000000"/>
          <w:u w:color="000000"/>
        </w:rPr>
        <w:t>the</w:t>
      </w:r>
      <w:r w:rsidR="00815FFA" w:rsidRPr="00D42740">
        <w:rPr>
          <w:rFonts w:ascii="Times New Roman" w:hAnsi="Times New Roman" w:cs="Times New Roman"/>
          <w:color w:val="000000"/>
          <w:u w:color="000000"/>
        </w:rPr>
        <w:t xml:space="preserve"> cooccurrence of which is indicative of an energetic, sediment-starved environment. </w:t>
      </w:r>
      <w:r w:rsidR="000E6497" w:rsidRPr="00D42740">
        <w:rPr>
          <w:rFonts w:ascii="Times New Roman" w:hAnsi="Times New Roman" w:cs="Times New Roman"/>
          <w:color w:val="000000"/>
          <w:u w:color="000000"/>
        </w:rPr>
        <w:t>Importantly, many of the phosphatic horizons that initially appear to be hardgrounds</w:t>
      </w:r>
      <w:ins w:id="591" w:author="Anttila  Eliel Simpson" w:date="2024-07-12T15:42:00Z">
        <w:r w:rsidR="000569E4">
          <w:rPr>
            <w:rFonts w:ascii="Times New Roman" w:hAnsi="Times New Roman" w:cs="Times New Roman"/>
            <w:color w:val="000000"/>
            <w:u w:color="000000"/>
          </w:rPr>
          <w:t xml:space="preserve"> in hand-sample</w:t>
        </w:r>
      </w:ins>
      <w:r w:rsidR="00BA7B4E" w:rsidRPr="00D42740">
        <w:rPr>
          <w:rFonts w:ascii="Times New Roman" w:hAnsi="Times New Roman" w:cs="Times New Roman"/>
          <w:color w:val="000000"/>
          <w:u w:color="000000"/>
        </w:rPr>
        <w:t xml:space="preserve"> </w:t>
      </w:r>
      <w:r w:rsidR="000E6497" w:rsidRPr="00D42740">
        <w:rPr>
          <w:rFonts w:ascii="Times New Roman" w:hAnsi="Times New Roman" w:cs="Times New Roman"/>
          <w:color w:val="000000"/>
          <w:u w:color="000000"/>
        </w:rPr>
        <w:t xml:space="preserve">are lags of granular phosphatic </w:t>
      </w:r>
      <w:proofErr w:type="spellStart"/>
      <w:r w:rsidR="000E6497" w:rsidRPr="00D42740">
        <w:rPr>
          <w:rFonts w:ascii="Times New Roman" w:hAnsi="Times New Roman" w:cs="Times New Roman"/>
          <w:color w:val="000000"/>
          <w:u w:color="000000"/>
        </w:rPr>
        <w:t>allochems</w:t>
      </w:r>
      <w:proofErr w:type="spellEnd"/>
      <w:r w:rsidR="000E6497" w:rsidRPr="00D42740">
        <w:rPr>
          <w:rFonts w:ascii="Times New Roman" w:hAnsi="Times New Roman" w:cs="Times New Roman"/>
          <w:color w:val="000000"/>
          <w:u w:color="000000"/>
        </w:rPr>
        <w:t xml:space="preserve"> that are cemented with a </w:t>
      </w:r>
      <w:r w:rsidR="00590CB5" w:rsidRPr="00D42740">
        <w:rPr>
          <w:rFonts w:ascii="Times New Roman" w:hAnsi="Times New Roman" w:cs="Times New Roman"/>
          <w:color w:val="000000"/>
          <w:u w:color="000000"/>
        </w:rPr>
        <w:t>CFA matrix</w:t>
      </w:r>
      <w:r w:rsidR="00953705" w:rsidRPr="00D42740">
        <w:rPr>
          <w:rFonts w:ascii="Times New Roman" w:hAnsi="Times New Roman" w:cs="Times New Roman"/>
          <w:color w:val="000000"/>
          <w:u w:color="000000"/>
        </w:rPr>
        <w:t xml:space="preserve"> (red arrow, </w:t>
      </w:r>
      <w:r w:rsidR="00FF32E8">
        <w:rPr>
          <w:rFonts w:ascii="Times New Roman" w:hAnsi="Times New Roman" w:cs="Times New Roman"/>
          <w:color w:val="000000"/>
          <w:u w:color="000000"/>
        </w:rPr>
        <w:t>f</w:t>
      </w:r>
      <w:r w:rsidR="00953705" w:rsidRPr="00D42740">
        <w:rPr>
          <w:rFonts w:ascii="Times New Roman" w:hAnsi="Times New Roman" w:cs="Times New Roman"/>
          <w:color w:val="000000"/>
          <w:u w:color="000000"/>
        </w:rPr>
        <w:t>ig. 5</w:t>
      </w:r>
      <w:r w:rsidR="00FF32E8">
        <w:rPr>
          <w:rFonts w:ascii="Times New Roman" w:hAnsi="Times New Roman" w:cs="Times New Roman"/>
          <w:color w:val="000000"/>
          <w:u w:color="000000"/>
        </w:rPr>
        <w:t>B</w:t>
      </w:r>
      <w:r w:rsidR="00953705" w:rsidRPr="00D42740">
        <w:rPr>
          <w:rFonts w:ascii="Times New Roman" w:hAnsi="Times New Roman" w:cs="Times New Roman"/>
          <w:color w:val="000000"/>
          <w:u w:color="000000"/>
        </w:rPr>
        <w:t>)</w:t>
      </w:r>
      <w:r w:rsidR="00590CB5" w:rsidRPr="00D42740">
        <w:rPr>
          <w:rFonts w:ascii="Times New Roman" w:hAnsi="Times New Roman" w:cs="Times New Roman"/>
          <w:color w:val="000000"/>
          <w:u w:color="000000"/>
        </w:rPr>
        <w:t xml:space="preserve">, indicating that multiple generations of </w:t>
      </w:r>
      <w:r w:rsidR="00546248" w:rsidRPr="00D42740">
        <w:rPr>
          <w:rFonts w:ascii="Times New Roman" w:hAnsi="Times New Roman" w:cs="Times New Roman"/>
          <w:color w:val="000000"/>
          <w:u w:color="000000"/>
        </w:rPr>
        <w:t>phosphate mineralization</w:t>
      </w:r>
      <w:r w:rsidR="00590CB5" w:rsidRPr="00D42740">
        <w:rPr>
          <w:rFonts w:ascii="Times New Roman" w:hAnsi="Times New Roman" w:cs="Times New Roman"/>
          <w:color w:val="000000"/>
          <w:u w:color="000000"/>
        </w:rPr>
        <w:t xml:space="preserve"> are present in </w:t>
      </w:r>
      <w:r w:rsidR="00546248" w:rsidRPr="00D42740">
        <w:rPr>
          <w:rFonts w:ascii="Times New Roman" w:hAnsi="Times New Roman" w:cs="Times New Roman"/>
          <w:color w:val="000000"/>
          <w:u w:color="000000"/>
        </w:rPr>
        <w:t>many of the most</w:t>
      </w:r>
      <w:r w:rsidR="00590CB5" w:rsidRPr="00D42740">
        <w:rPr>
          <w:rFonts w:ascii="Times New Roman" w:hAnsi="Times New Roman" w:cs="Times New Roman"/>
          <w:color w:val="000000"/>
          <w:u w:color="000000"/>
        </w:rPr>
        <w:t xml:space="preserve"> concentrated phosphorite horizons. These observations are consistent </w:t>
      </w:r>
      <w:r w:rsidR="00546248" w:rsidRPr="00D42740">
        <w:rPr>
          <w:rFonts w:ascii="Times New Roman" w:hAnsi="Times New Roman" w:cs="Times New Roman"/>
          <w:color w:val="000000"/>
          <w:u w:color="000000"/>
        </w:rPr>
        <w:t xml:space="preserve">with </w:t>
      </w:r>
      <w:proofErr w:type="spellStart"/>
      <w:r w:rsidR="00546248" w:rsidRPr="00D42740">
        <w:rPr>
          <w:rFonts w:ascii="Times New Roman" w:hAnsi="Times New Roman" w:cs="Times New Roman"/>
          <w:color w:val="000000"/>
          <w:u w:color="000000"/>
        </w:rPr>
        <w:t>phosphogenic</w:t>
      </w:r>
      <w:proofErr w:type="spellEnd"/>
      <w:r w:rsidR="00546248" w:rsidRPr="00D42740">
        <w:rPr>
          <w:rFonts w:ascii="Times New Roman" w:hAnsi="Times New Roman" w:cs="Times New Roman"/>
          <w:color w:val="000000"/>
          <w:u w:color="000000"/>
        </w:rPr>
        <w:t xml:space="preserve"> models</w:t>
      </w:r>
      <w:r w:rsidR="00590CB5" w:rsidRPr="00D42740">
        <w:rPr>
          <w:rFonts w:ascii="Times New Roman" w:hAnsi="Times New Roman" w:cs="Times New Roman"/>
          <w:color w:val="000000"/>
          <w:u w:color="000000"/>
        </w:rPr>
        <w:t xml:space="preserve"> associated with multigenerational winnowing</w:t>
      </w:r>
      <w:r w:rsidR="00546248" w:rsidRPr="00D42740">
        <w:rPr>
          <w:rFonts w:ascii="Times New Roman" w:hAnsi="Times New Roman" w:cs="Times New Roman"/>
          <w:color w:val="000000"/>
          <w:u w:color="000000"/>
        </w:rPr>
        <w:t xml:space="preserve"> and </w:t>
      </w:r>
      <w:r w:rsidR="00D31BE5" w:rsidRPr="00D42740">
        <w:rPr>
          <w:rFonts w:ascii="Times New Roman" w:hAnsi="Times New Roman" w:cs="Times New Roman"/>
          <w:color w:val="000000"/>
          <w:u w:color="000000"/>
        </w:rPr>
        <w:t xml:space="preserve">phosphate </w:t>
      </w:r>
      <w:r w:rsidR="00590CB5" w:rsidRPr="00D42740">
        <w:rPr>
          <w:rFonts w:ascii="Times New Roman" w:hAnsi="Times New Roman" w:cs="Times New Roman"/>
          <w:color w:val="000000"/>
          <w:u w:color="000000"/>
        </w:rPr>
        <w:t>concentration (</w:t>
      </w:r>
      <w:proofErr w:type="spellStart"/>
      <w:r w:rsidR="00590CB5" w:rsidRPr="00D42740">
        <w:rPr>
          <w:rFonts w:ascii="Times New Roman" w:hAnsi="Times New Roman" w:cs="Times New Roman"/>
          <w:color w:val="000000"/>
          <w:u w:color="000000"/>
        </w:rPr>
        <w:t>Baturin</w:t>
      </w:r>
      <w:proofErr w:type="spellEnd"/>
      <w:r w:rsidR="00590CB5" w:rsidRPr="00D42740">
        <w:rPr>
          <w:rFonts w:ascii="Times New Roman" w:hAnsi="Times New Roman" w:cs="Times New Roman"/>
          <w:color w:val="000000"/>
          <w:u w:color="000000"/>
        </w:rPr>
        <w:t xml:space="preserve"> </w:t>
      </w:r>
      <w:r w:rsidR="000930B0" w:rsidRPr="00D42740">
        <w:rPr>
          <w:rFonts w:ascii="Times New Roman" w:hAnsi="Times New Roman" w:cs="Times New Roman"/>
          <w:color w:val="000000"/>
          <w:u w:color="000000"/>
        </w:rPr>
        <w:t xml:space="preserve">and </w:t>
      </w:r>
      <w:proofErr w:type="spellStart"/>
      <w:r w:rsidR="000930B0" w:rsidRPr="00D42740">
        <w:rPr>
          <w:rFonts w:ascii="Times New Roman" w:hAnsi="Times New Roman" w:cs="Times New Roman"/>
          <w:color w:val="000000"/>
          <w:u w:color="000000"/>
        </w:rPr>
        <w:t>Bezrukhov</w:t>
      </w:r>
      <w:proofErr w:type="spellEnd"/>
      <w:r w:rsidR="000930B0" w:rsidRPr="00D42740">
        <w:rPr>
          <w:rFonts w:ascii="Times New Roman" w:hAnsi="Times New Roman" w:cs="Times New Roman"/>
          <w:color w:val="000000"/>
          <w:u w:color="000000"/>
        </w:rPr>
        <w:t>, 1979</w:t>
      </w:r>
      <w:r w:rsidR="00590CB5" w:rsidRPr="00D42740">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del w:id="592" w:author="Anttila  Eliel Simpson" w:date="2024-07-12T15:44:00Z">
        <w:r w:rsidR="00590CB5" w:rsidRPr="00D42740" w:rsidDel="000569E4">
          <w:rPr>
            <w:rFonts w:ascii="Times New Roman" w:hAnsi="Times New Roman" w:cs="Times New Roman"/>
            <w:color w:val="000000"/>
            <w:u w:color="000000"/>
          </w:rPr>
          <w:delText xml:space="preserve"> et al.</w:delText>
        </w:r>
      </w:del>
      <w:r w:rsidR="00590CB5" w:rsidRPr="00D42740">
        <w:rPr>
          <w:rFonts w:ascii="Times New Roman" w:hAnsi="Times New Roman" w:cs="Times New Roman"/>
          <w:color w:val="000000"/>
          <w:u w:color="000000"/>
        </w:rPr>
        <w:t xml:space="preserve">, </w:t>
      </w:r>
      <w:r w:rsidR="00546248" w:rsidRPr="00D42740">
        <w:rPr>
          <w:rFonts w:ascii="Times New Roman" w:hAnsi="Times New Roman" w:cs="Times New Roman"/>
          <w:color w:val="000000"/>
          <w:u w:color="000000"/>
        </w:rPr>
        <w:t>199</w:t>
      </w:r>
      <w:ins w:id="593" w:author="Anttila  Eliel Simpson" w:date="2024-07-12T15:43:00Z">
        <w:r w:rsidR="000569E4">
          <w:rPr>
            <w:rFonts w:ascii="Times New Roman" w:hAnsi="Times New Roman" w:cs="Times New Roman"/>
            <w:color w:val="000000"/>
            <w:u w:color="000000"/>
          </w:rPr>
          <w:t>6</w:t>
        </w:r>
      </w:ins>
      <w:del w:id="594" w:author="Anttila  Eliel Simpson" w:date="2024-07-12T15:43:00Z">
        <w:r w:rsidR="00546248" w:rsidRPr="00D42740" w:rsidDel="000569E4">
          <w:rPr>
            <w:rFonts w:ascii="Times New Roman" w:hAnsi="Times New Roman" w:cs="Times New Roman"/>
            <w:color w:val="000000"/>
            <w:u w:color="000000"/>
          </w:rPr>
          <w:delText>5</w:delText>
        </w:r>
      </w:del>
      <w:r w:rsidR="00590CB5" w:rsidRPr="00D42740">
        <w:rPr>
          <w:rFonts w:ascii="Times New Roman" w:hAnsi="Times New Roman" w:cs="Times New Roman"/>
          <w:color w:val="000000"/>
          <w:u w:color="000000"/>
        </w:rPr>
        <w:t xml:space="preserve">; </w:t>
      </w:r>
      <w:proofErr w:type="spellStart"/>
      <w:r w:rsidR="00590CB5" w:rsidRPr="00D42740">
        <w:rPr>
          <w:rFonts w:ascii="Times New Roman" w:hAnsi="Times New Roman" w:cs="Times New Roman"/>
          <w:color w:val="000000"/>
          <w:u w:color="000000"/>
        </w:rPr>
        <w:t>Anttila</w:t>
      </w:r>
      <w:proofErr w:type="spellEnd"/>
      <w:r w:rsidR="00590CB5" w:rsidRPr="00D42740">
        <w:rPr>
          <w:rFonts w:ascii="Times New Roman" w:hAnsi="Times New Roman" w:cs="Times New Roman"/>
          <w:color w:val="000000"/>
          <w:u w:color="000000"/>
        </w:rPr>
        <w:t xml:space="preserve"> et al., 2023)</w:t>
      </w:r>
      <w:r w:rsidR="00546248" w:rsidRPr="00D42740">
        <w:rPr>
          <w:rFonts w:ascii="Times New Roman" w:hAnsi="Times New Roman" w:cs="Times New Roman"/>
          <w:color w:val="000000"/>
          <w:u w:color="000000"/>
        </w:rPr>
        <w:t>, as well</w:t>
      </w:r>
      <w:ins w:id="595" w:author="Anttila  Eliel Simpson" w:date="2024-07-09T13:16:00Z">
        <w:r w:rsidR="006D377A">
          <w:rPr>
            <w:rFonts w:ascii="Times New Roman" w:hAnsi="Times New Roman" w:cs="Times New Roman"/>
            <w:color w:val="000000"/>
            <w:u w:color="000000"/>
          </w:rPr>
          <w:t xml:space="preserve"> as</w:t>
        </w:r>
      </w:ins>
      <w:r w:rsidR="00546248" w:rsidRPr="00D42740">
        <w:rPr>
          <w:rFonts w:ascii="Times New Roman" w:hAnsi="Times New Roman" w:cs="Times New Roman"/>
          <w:color w:val="000000"/>
          <w:u w:color="000000"/>
        </w:rPr>
        <w:t xml:space="preserve"> models that invoke </w:t>
      </w:r>
      <w:r w:rsidR="009A528B" w:rsidRPr="00D42740">
        <w:rPr>
          <w:rFonts w:ascii="Times New Roman" w:hAnsi="Times New Roman" w:cs="Times New Roman"/>
          <w:color w:val="000000"/>
          <w:u w:color="000000"/>
        </w:rPr>
        <w:t xml:space="preserve">intermittent </w:t>
      </w:r>
      <w:r w:rsidR="00546248" w:rsidRPr="00D42740">
        <w:rPr>
          <w:rFonts w:ascii="Times New Roman" w:hAnsi="Times New Roman" w:cs="Times New Roman"/>
          <w:color w:val="000000"/>
          <w:u w:color="000000"/>
        </w:rPr>
        <w:t xml:space="preserve">sediment starvation and low apparent sedimentation rates as primary drivers of ore-grade phosphate </w:t>
      </w:r>
      <w:r w:rsidR="00403AC8" w:rsidRPr="00D42740">
        <w:rPr>
          <w:rFonts w:ascii="Times New Roman" w:hAnsi="Times New Roman" w:cs="Times New Roman"/>
          <w:color w:val="000000"/>
          <w:u w:color="000000"/>
        </w:rPr>
        <w:t xml:space="preserve">mineralization and </w:t>
      </w:r>
      <w:r w:rsidR="00546248" w:rsidRPr="00D42740">
        <w:rPr>
          <w:rFonts w:ascii="Times New Roman" w:hAnsi="Times New Roman" w:cs="Times New Roman"/>
          <w:color w:val="000000"/>
          <w:u w:color="000000"/>
        </w:rPr>
        <w:t>concentration (</w:t>
      </w:r>
      <w:proofErr w:type="spellStart"/>
      <w:r w:rsidR="000F709F">
        <w:rPr>
          <w:rFonts w:ascii="Times New Roman" w:hAnsi="Times New Roman" w:cs="Times New Roman"/>
          <w:color w:val="000000"/>
          <w:u w:color="000000"/>
        </w:rPr>
        <w:t>Föllmi</w:t>
      </w:r>
      <w:proofErr w:type="spellEnd"/>
      <w:r w:rsidR="00546248" w:rsidRPr="00D42740">
        <w:rPr>
          <w:rFonts w:ascii="Times New Roman" w:hAnsi="Times New Roman" w:cs="Times New Roman"/>
          <w:color w:val="000000"/>
          <w:u w:color="000000"/>
        </w:rPr>
        <w:t xml:space="preserve"> et al., 2017).  </w:t>
      </w:r>
    </w:p>
    <w:p w14:paraId="0893E8F0" w14:textId="33C05664" w:rsidR="00815FFA" w:rsidRPr="00D42740" w:rsidRDefault="001A5F6B"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 xml:space="preserve">Beyond providing </w:t>
      </w:r>
      <w:r w:rsidR="006D5C22" w:rsidRPr="00D42740">
        <w:rPr>
          <w:rFonts w:ascii="Times New Roman" w:hAnsi="Times New Roman" w:cs="Times New Roman"/>
          <w:color w:val="000000"/>
          <w:u w:color="000000"/>
        </w:rPr>
        <w:t xml:space="preserve">an avenue </w:t>
      </w:r>
      <w:r w:rsidRPr="00D42740">
        <w:rPr>
          <w:rFonts w:ascii="Times New Roman" w:hAnsi="Times New Roman" w:cs="Times New Roman"/>
          <w:color w:val="000000"/>
          <w:u w:color="000000"/>
        </w:rPr>
        <w:t>for</w:t>
      </w:r>
      <w:r w:rsidR="00AD0382" w:rsidRPr="00D42740">
        <w:rPr>
          <w:rFonts w:ascii="Times New Roman" w:hAnsi="Times New Roman" w:cs="Times New Roman"/>
          <w:color w:val="000000"/>
          <w:u w:color="000000"/>
        </w:rPr>
        <w:t xml:space="preserve"> multigenerational </w:t>
      </w:r>
      <w:proofErr w:type="spellStart"/>
      <w:r w:rsidR="00AD0382" w:rsidRPr="00D42740">
        <w:rPr>
          <w:rFonts w:ascii="Times New Roman" w:hAnsi="Times New Roman" w:cs="Times New Roman"/>
          <w:color w:val="000000"/>
          <w:u w:color="000000"/>
        </w:rPr>
        <w:t>phosphogenesis</w:t>
      </w:r>
      <w:proofErr w:type="spellEnd"/>
      <w:r w:rsidR="00AD0382" w:rsidRPr="00D42740">
        <w:rPr>
          <w:rFonts w:ascii="Times New Roman" w:hAnsi="Times New Roman" w:cs="Times New Roman"/>
          <w:color w:val="000000"/>
          <w:u w:color="000000"/>
        </w:rPr>
        <w:t xml:space="preserve"> and</w:t>
      </w:r>
      <w:r w:rsidRPr="00D42740">
        <w:rPr>
          <w:rFonts w:ascii="Times New Roman" w:hAnsi="Times New Roman" w:cs="Times New Roman"/>
          <w:color w:val="000000"/>
          <w:u w:color="000000"/>
        </w:rPr>
        <w:t xml:space="preserve"> mechanical concentration, the high-energy, low-sedimentation-rate environment inferred in the primary </w:t>
      </w:r>
      <w:proofErr w:type="spellStart"/>
      <w:r w:rsidRPr="00D42740">
        <w:rPr>
          <w:rFonts w:ascii="Times New Roman" w:hAnsi="Times New Roman" w:cs="Times New Roman"/>
          <w:color w:val="000000"/>
          <w:u w:color="000000"/>
        </w:rPr>
        <w:t>phosphogenic</w:t>
      </w:r>
      <w:proofErr w:type="spellEnd"/>
      <w:r w:rsidRPr="00D42740">
        <w:rPr>
          <w:rFonts w:ascii="Times New Roman" w:hAnsi="Times New Roman" w:cs="Times New Roman"/>
          <w:color w:val="000000"/>
          <w:u w:color="000000"/>
        </w:rPr>
        <w:t xml:space="preserve"> zones of the </w:t>
      </w:r>
      <w:proofErr w:type="spellStart"/>
      <w:r w:rsidRPr="00D42740">
        <w:rPr>
          <w:rFonts w:ascii="Times New Roman" w:hAnsi="Times New Roman" w:cs="Times New Roman"/>
          <w:color w:val="000000"/>
          <w:u w:color="000000"/>
        </w:rPr>
        <w:t>Kheseen</w:t>
      </w:r>
      <w:proofErr w:type="spellEnd"/>
      <w:r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D31BE5"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 xml:space="preserve">may also have promoted </w:t>
      </w:r>
      <w:r w:rsidR="006D5C22" w:rsidRPr="00D42740">
        <w:rPr>
          <w:rFonts w:ascii="Times New Roman" w:hAnsi="Times New Roman" w:cs="Times New Roman"/>
          <w:color w:val="000000"/>
          <w:u w:color="000000"/>
        </w:rPr>
        <w:t>permeability barriers</w:t>
      </w:r>
      <w:r w:rsidRPr="00D42740">
        <w:rPr>
          <w:rFonts w:ascii="Times New Roman" w:hAnsi="Times New Roman" w:cs="Times New Roman"/>
          <w:color w:val="000000"/>
          <w:u w:color="000000"/>
        </w:rPr>
        <w:t xml:space="preserve"> conducive t</w:t>
      </w:r>
      <w:r w:rsidR="006D5C22" w:rsidRPr="00D42740">
        <w:rPr>
          <w:rFonts w:ascii="Times New Roman" w:hAnsi="Times New Roman" w:cs="Times New Roman"/>
          <w:color w:val="000000"/>
          <w:u w:color="000000"/>
        </w:rPr>
        <w:t>o the accumulation of elevated porewater phosphate concentrations</w:t>
      </w:r>
      <w:r w:rsidRPr="00D42740">
        <w:rPr>
          <w:rFonts w:ascii="Times New Roman" w:hAnsi="Times New Roman" w:cs="Times New Roman"/>
          <w:color w:val="000000"/>
          <w:u w:color="000000"/>
        </w:rPr>
        <w:t xml:space="preserve">: multigenerational </w:t>
      </w:r>
      <w:r w:rsidRPr="00D42740">
        <w:rPr>
          <w:rFonts w:ascii="Times New Roman" w:hAnsi="Times New Roman" w:cs="Times New Roman"/>
          <w:color w:val="000000"/>
          <w:u w:color="000000"/>
        </w:rPr>
        <w:lastRenderedPageBreak/>
        <w:t>phosphatic horizons are</w:t>
      </w:r>
      <w:r w:rsidR="003C03D0" w:rsidRPr="00D42740">
        <w:rPr>
          <w:rFonts w:ascii="Times New Roman" w:hAnsi="Times New Roman" w:cs="Times New Roman"/>
          <w:color w:val="000000"/>
          <w:u w:color="000000"/>
        </w:rPr>
        <w:t xml:space="preserve"> often</w:t>
      </w:r>
      <w:r w:rsidRPr="00D42740">
        <w:rPr>
          <w:rFonts w:ascii="Times New Roman" w:hAnsi="Times New Roman" w:cs="Times New Roman"/>
          <w:color w:val="000000"/>
          <w:u w:color="000000"/>
        </w:rPr>
        <w:t xml:space="preserve"> bounded by micrite laminae</w:t>
      </w:r>
      <w:r w:rsidR="006D5C22"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6D5C22" w:rsidRPr="00D42740">
        <w:rPr>
          <w:rFonts w:ascii="Times New Roman" w:hAnsi="Times New Roman" w:cs="Times New Roman"/>
          <w:color w:val="000000"/>
          <w:u w:color="000000"/>
        </w:rPr>
        <w:t xml:space="preserve">ig. </w:t>
      </w:r>
      <w:r w:rsidR="009C7EF2" w:rsidRPr="00D42740">
        <w:rPr>
          <w:rFonts w:ascii="Times New Roman" w:hAnsi="Times New Roman" w:cs="Times New Roman"/>
          <w:color w:val="000000"/>
          <w:u w:color="000000"/>
        </w:rPr>
        <w:t>1</w:t>
      </w:r>
      <w:r w:rsidR="00FF32E8">
        <w:rPr>
          <w:rFonts w:ascii="Times New Roman" w:hAnsi="Times New Roman" w:cs="Times New Roman"/>
          <w:color w:val="000000"/>
          <w:u w:color="000000"/>
        </w:rPr>
        <w:t>3</w:t>
      </w:r>
      <w:r w:rsidR="009C7EF2" w:rsidRPr="00D42740">
        <w:rPr>
          <w:rFonts w:ascii="Times New Roman" w:hAnsi="Times New Roman" w:cs="Times New Roman"/>
          <w:color w:val="000000"/>
          <w:u w:color="000000"/>
        </w:rPr>
        <w:t>D,</w:t>
      </w:r>
      <w:ins w:id="596" w:author="Anttila  Eliel Simpson" w:date="2024-07-12T15:44:00Z">
        <w:r w:rsidR="003F5F20">
          <w:rPr>
            <w:rFonts w:ascii="Times New Roman" w:hAnsi="Times New Roman" w:cs="Times New Roman"/>
            <w:color w:val="000000"/>
            <w:u w:color="000000"/>
          </w:rPr>
          <w:t xml:space="preserve"> </w:t>
        </w:r>
      </w:ins>
      <w:r w:rsidR="009C7EF2" w:rsidRPr="00D42740">
        <w:rPr>
          <w:rFonts w:ascii="Times New Roman" w:hAnsi="Times New Roman" w:cs="Times New Roman"/>
          <w:color w:val="000000"/>
          <w:u w:color="000000"/>
        </w:rPr>
        <w:t>E</w:t>
      </w:r>
      <w:r w:rsidR="006D5C22" w:rsidRPr="00D42740">
        <w:rPr>
          <w:rFonts w:ascii="Times New Roman" w:hAnsi="Times New Roman" w:cs="Times New Roman"/>
          <w:color w:val="000000"/>
          <w:u w:color="000000"/>
        </w:rPr>
        <w:t>)</w:t>
      </w:r>
      <w:r w:rsidRPr="00D42740">
        <w:rPr>
          <w:rFonts w:ascii="Times New Roman" w:hAnsi="Times New Roman" w:cs="Times New Roman"/>
          <w:color w:val="000000"/>
          <w:u w:color="000000"/>
        </w:rPr>
        <w:t>, which may hav</w:t>
      </w:r>
      <w:r w:rsidR="006D5C22" w:rsidRPr="00D42740">
        <w:rPr>
          <w:rFonts w:ascii="Times New Roman" w:hAnsi="Times New Roman" w:cs="Times New Roman"/>
          <w:color w:val="000000"/>
          <w:u w:color="000000"/>
        </w:rPr>
        <w:t>e provided</w:t>
      </w:r>
      <w:r w:rsidRPr="00D42740">
        <w:rPr>
          <w:rFonts w:ascii="Times New Roman" w:hAnsi="Times New Roman" w:cs="Times New Roman"/>
          <w:color w:val="000000"/>
          <w:u w:color="000000"/>
        </w:rPr>
        <w:t xml:space="preserve"> a low porosity/permeability laye</w:t>
      </w:r>
      <w:r w:rsidR="006D5C22" w:rsidRPr="00D42740">
        <w:rPr>
          <w:rFonts w:ascii="Times New Roman" w:hAnsi="Times New Roman" w:cs="Times New Roman"/>
          <w:color w:val="000000"/>
          <w:u w:color="000000"/>
        </w:rPr>
        <w:t>r that</w:t>
      </w:r>
      <w:r w:rsidR="00DE1BD7" w:rsidRPr="00D42740">
        <w:rPr>
          <w:rFonts w:ascii="Times New Roman" w:hAnsi="Times New Roman" w:cs="Times New Roman"/>
          <w:color w:val="000000"/>
          <w:u w:color="000000"/>
        </w:rPr>
        <w:t xml:space="preserve"> </w:t>
      </w:r>
      <w:r w:rsidR="006D5C22" w:rsidRPr="00D42740">
        <w:rPr>
          <w:rFonts w:ascii="Times New Roman" w:hAnsi="Times New Roman" w:cs="Times New Roman"/>
          <w:color w:val="000000"/>
          <w:u w:color="000000"/>
        </w:rPr>
        <w:t>restrict</w:t>
      </w:r>
      <w:r w:rsidR="00403AC8" w:rsidRPr="00D42740">
        <w:rPr>
          <w:rFonts w:ascii="Times New Roman" w:hAnsi="Times New Roman" w:cs="Times New Roman"/>
          <w:color w:val="000000"/>
          <w:u w:color="000000"/>
        </w:rPr>
        <w:t>ed</w:t>
      </w:r>
      <w:r w:rsidR="006D5C22" w:rsidRPr="00D42740">
        <w:rPr>
          <w:rFonts w:ascii="Times New Roman" w:hAnsi="Times New Roman" w:cs="Times New Roman"/>
          <w:color w:val="000000"/>
          <w:u w:color="000000"/>
        </w:rPr>
        <w:t xml:space="preserve"> or focus</w:t>
      </w:r>
      <w:r w:rsidR="00403AC8" w:rsidRPr="00D42740">
        <w:rPr>
          <w:rFonts w:ascii="Times New Roman" w:hAnsi="Times New Roman" w:cs="Times New Roman"/>
          <w:color w:val="000000"/>
          <w:u w:color="000000"/>
        </w:rPr>
        <w:t>ed</w:t>
      </w:r>
      <w:r w:rsidR="006D5C22" w:rsidRPr="00D42740">
        <w:rPr>
          <w:rFonts w:ascii="Times New Roman" w:hAnsi="Times New Roman" w:cs="Times New Roman"/>
          <w:color w:val="000000"/>
          <w:u w:color="000000"/>
        </w:rPr>
        <w:t xml:space="preserve"> porewater throughflow, as well as </w:t>
      </w:r>
      <w:r w:rsidR="00815FFA" w:rsidRPr="00D42740">
        <w:rPr>
          <w:rFonts w:ascii="Times New Roman" w:hAnsi="Times New Roman" w:cs="Times New Roman"/>
          <w:color w:val="000000"/>
          <w:u w:color="000000"/>
        </w:rPr>
        <w:t>encourage</w:t>
      </w:r>
      <w:r w:rsidR="00403AC8" w:rsidRPr="00D42740">
        <w:rPr>
          <w:rFonts w:ascii="Times New Roman" w:hAnsi="Times New Roman" w:cs="Times New Roman"/>
          <w:color w:val="000000"/>
          <w:u w:color="000000"/>
        </w:rPr>
        <w:t>d</w:t>
      </w:r>
      <w:r w:rsidR="00815FFA" w:rsidRPr="00D42740">
        <w:rPr>
          <w:rFonts w:ascii="Times New Roman" w:hAnsi="Times New Roman" w:cs="Times New Roman"/>
          <w:color w:val="000000"/>
          <w:u w:color="000000"/>
        </w:rPr>
        <w:t xml:space="preserve"> reducing conditions that </w:t>
      </w:r>
      <w:r w:rsidR="0036223B" w:rsidRPr="00D42740">
        <w:rPr>
          <w:rFonts w:ascii="Times New Roman" w:hAnsi="Times New Roman" w:cs="Times New Roman"/>
          <w:color w:val="000000"/>
          <w:u w:color="000000"/>
        </w:rPr>
        <w:t xml:space="preserve">increased </w:t>
      </w:r>
      <w:r w:rsidR="00815FFA" w:rsidRPr="00D42740">
        <w:rPr>
          <w:rFonts w:ascii="Times New Roman" w:hAnsi="Times New Roman" w:cs="Times New Roman"/>
          <w:color w:val="000000"/>
          <w:u w:color="000000"/>
        </w:rPr>
        <w:t>the concentration of labile phosphate</w:t>
      </w:r>
      <w:r w:rsidR="0018350D" w:rsidRPr="00D42740">
        <w:rPr>
          <w:rFonts w:ascii="Times New Roman" w:hAnsi="Times New Roman" w:cs="Times New Roman"/>
          <w:color w:val="000000"/>
          <w:u w:color="000000"/>
        </w:rPr>
        <w:t xml:space="preserve"> sourced from redox-sensitive mineral phases</w:t>
      </w:r>
      <w:r w:rsidR="007451F0" w:rsidRPr="00D42740">
        <w:rPr>
          <w:rFonts w:ascii="Times New Roman" w:hAnsi="Times New Roman" w:cs="Times New Roman"/>
          <w:color w:val="000000"/>
          <w:u w:color="000000"/>
        </w:rPr>
        <w:t xml:space="preserve"> (</w:t>
      </w:r>
      <w:proofErr w:type="spellStart"/>
      <w:r w:rsidR="000930B0" w:rsidRPr="00D42740">
        <w:rPr>
          <w:rFonts w:ascii="Times New Roman" w:hAnsi="Times New Roman" w:cs="Times New Roman"/>
          <w:color w:val="000000"/>
          <w:u w:color="000000"/>
        </w:rPr>
        <w:t>Sundby</w:t>
      </w:r>
      <w:proofErr w:type="spellEnd"/>
      <w:r w:rsidR="000930B0" w:rsidRPr="00D42740">
        <w:rPr>
          <w:rFonts w:ascii="Times New Roman" w:hAnsi="Times New Roman" w:cs="Times New Roman"/>
          <w:color w:val="000000"/>
          <w:u w:color="000000"/>
        </w:rPr>
        <w:t xml:space="preserve"> et al., 1986</w:t>
      </w:r>
      <w:r w:rsidR="007451F0" w:rsidRPr="00D42740">
        <w:rPr>
          <w:rFonts w:ascii="Times New Roman" w:hAnsi="Times New Roman" w:cs="Times New Roman"/>
          <w:color w:val="000000"/>
          <w:u w:color="000000"/>
        </w:rPr>
        <w:t>)</w:t>
      </w:r>
      <w:r w:rsidR="00815FFA" w:rsidRPr="00D42740">
        <w:rPr>
          <w:rFonts w:ascii="Times New Roman" w:hAnsi="Times New Roman" w:cs="Times New Roman"/>
          <w:color w:val="000000"/>
          <w:u w:color="000000"/>
        </w:rPr>
        <w:t>.</w:t>
      </w:r>
      <w:r w:rsidR="006D5C22" w:rsidRPr="00D42740">
        <w:rPr>
          <w:rFonts w:ascii="Times New Roman" w:hAnsi="Times New Roman" w:cs="Times New Roman"/>
          <w:color w:val="000000"/>
          <w:u w:color="000000"/>
        </w:rPr>
        <w:t xml:space="preserve"> It has been demonstrated that both directional and oscillatory currents can create “armored”</w:t>
      </w:r>
      <w:r w:rsidR="00815FFA" w:rsidRPr="00D42740">
        <w:rPr>
          <w:rFonts w:ascii="Times New Roman" w:hAnsi="Times New Roman" w:cs="Times New Roman"/>
          <w:color w:val="000000"/>
          <w:u w:color="000000"/>
        </w:rPr>
        <w:t xml:space="preserve">, </w:t>
      </w:r>
      <w:r w:rsidR="006D5C22" w:rsidRPr="00D42740">
        <w:rPr>
          <w:rFonts w:ascii="Times New Roman" w:hAnsi="Times New Roman" w:cs="Times New Roman"/>
          <w:color w:val="000000"/>
          <w:u w:color="000000"/>
        </w:rPr>
        <w:t>low-porosity</w:t>
      </w:r>
      <w:r w:rsidR="00815FFA" w:rsidRPr="00D42740">
        <w:rPr>
          <w:rFonts w:ascii="Times New Roman" w:hAnsi="Times New Roman" w:cs="Times New Roman"/>
          <w:color w:val="000000"/>
          <w:u w:color="000000"/>
        </w:rPr>
        <w:t xml:space="preserve"> horizons in sedimentary environments with silt-sand grain</w:t>
      </w:r>
      <w:r w:rsidR="003C03D0" w:rsidRPr="00D42740">
        <w:rPr>
          <w:rFonts w:ascii="Times New Roman" w:hAnsi="Times New Roman" w:cs="Times New Roman"/>
          <w:color w:val="000000"/>
          <w:u w:color="000000"/>
        </w:rPr>
        <w:t>size</w:t>
      </w:r>
      <w:r w:rsidR="00815FFA" w:rsidRPr="00D42740">
        <w:rPr>
          <w:rFonts w:ascii="Times New Roman" w:hAnsi="Times New Roman" w:cs="Times New Roman"/>
          <w:color w:val="000000"/>
          <w:u w:color="000000"/>
        </w:rPr>
        <w:t xml:space="preserve"> distributions (Wu et al., 201</w:t>
      </w:r>
      <w:ins w:id="597" w:author="Anttila  Eliel Simpson" w:date="2024-07-12T15:45:00Z">
        <w:r w:rsidR="003F5F20">
          <w:rPr>
            <w:rFonts w:ascii="Times New Roman" w:hAnsi="Times New Roman" w:cs="Times New Roman"/>
            <w:color w:val="000000"/>
            <w:u w:color="000000"/>
          </w:rPr>
          <w:t>8</w:t>
        </w:r>
      </w:ins>
      <w:del w:id="598" w:author="Anttila  Eliel Simpson" w:date="2024-07-12T15:45:00Z">
        <w:r w:rsidR="00815FFA" w:rsidRPr="00D42740" w:rsidDel="003F5F20">
          <w:rPr>
            <w:rFonts w:ascii="Times New Roman" w:hAnsi="Times New Roman" w:cs="Times New Roman"/>
            <w:color w:val="000000"/>
            <w:u w:color="000000"/>
          </w:rPr>
          <w:delText>9</w:delText>
        </w:r>
      </w:del>
      <w:r w:rsidR="00815FFA" w:rsidRPr="00D42740">
        <w:rPr>
          <w:rFonts w:ascii="Times New Roman" w:hAnsi="Times New Roman" w:cs="Times New Roman"/>
          <w:color w:val="000000"/>
          <w:u w:color="000000"/>
        </w:rPr>
        <w:t>), with coarser</w:t>
      </w:r>
      <w:r w:rsidR="00D31BE5" w:rsidRPr="00D42740">
        <w:rPr>
          <w:rFonts w:ascii="Times New Roman" w:hAnsi="Times New Roman" w:cs="Times New Roman"/>
          <w:color w:val="000000"/>
          <w:u w:color="000000"/>
        </w:rPr>
        <w:t>-</w:t>
      </w:r>
      <w:r w:rsidR="00815FFA" w:rsidRPr="00D42740">
        <w:rPr>
          <w:rFonts w:ascii="Times New Roman" w:hAnsi="Times New Roman" w:cs="Times New Roman"/>
          <w:color w:val="000000"/>
          <w:u w:color="000000"/>
        </w:rPr>
        <w:t xml:space="preserve">grainsize layers bounded by finer, lower-permeability horizons. </w:t>
      </w:r>
      <w:r w:rsidR="007451F0" w:rsidRPr="00D42740">
        <w:rPr>
          <w:rFonts w:ascii="Times New Roman" w:hAnsi="Times New Roman" w:cs="Times New Roman"/>
          <w:color w:val="000000"/>
          <w:u w:color="000000"/>
        </w:rPr>
        <w:t>A</w:t>
      </w:r>
      <w:r w:rsidR="003C03D0" w:rsidRPr="00D42740">
        <w:rPr>
          <w:rFonts w:ascii="Times New Roman" w:hAnsi="Times New Roman" w:cs="Times New Roman"/>
          <w:color w:val="000000"/>
          <w:u w:color="000000"/>
        </w:rPr>
        <w:t xml:space="preserve">n analogous </w:t>
      </w:r>
      <w:r w:rsidR="007451F0" w:rsidRPr="00D42740">
        <w:rPr>
          <w:rFonts w:ascii="Times New Roman" w:hAnsi="Times New Roman" w:cs="Times New Roman"/>
          <w:color w:val="000000"/>
          <w:u w:color="000000"/>
        </w:rPr>
        <w:t xml:space="preserve">phenomenon </w:t>
      </w:r>
      <w:r w:rsidR="00DE1BD7" w:rsidRPr="00D42740">
        <w:rPr>
          <w:rFonts w:ascii="Times New Roman" w:hAnsi="Times New Roman" w:cs="Times New Roman"/>
          <w:color w:val="000000"/>
          <w:u w:color="000000"/>
        </w:rPr>
        <w:t>occurred</w:t>
      </w:r>
      <w:r w:rsidR="007451F0" w:rsidRPr="00D42740">
        <w:rPr>
          <w:rFonts w:ascii="Times New Roman" w:hAnsi="Times New Roman" w:cs="Times New Roman"/>
          <w:color w:val="000000"/>
          <w:u w:color="000000"/>
        </w:rPr>
        <w:t xml:space="preserve"> in </w:t>
      </w:r>
      <w:r w:rsidR="00C2644B" w:rsidRPr="00D42740">
        <w:rPr>
          <w:rFonts w:ascii="Times New Roman" w:hAnsi="Times New Roman" w:cs="Times New Roman"/>
          <w:color w:val="000000"/>
          <w:u w:color="000000"/>
        </w:rPr>
        <w:t xml:space="preserve">Miocene </w:t>
      </w:r>
      <w:r w:rsidR="007451F0" w:rsidRPr="00D42740">
        <w:rPr>
          <w:rFonts w:ascii="Times New Roman" w:hAnsi="Times New Roman" w:cs="Times New Roman"/>
          <w:color w:val="000000"/>
          <w:u w:color="000000"/>
        </w:rPr>
        <w:t>phosphorites of the</w:t>
      </w:r>
      <w:r w:rsidR="00DE1BD7" w:rsidRPr="00D42740">
        <w:rPr>
          <w:rFonts w:ascii="Times New Roman" w:hAnsi="Times New Roman" w:cs="Times New Roman"/>
          <w:color w:val="000000"/>
          <w:u w:color="000000"/>
        </w:rPr>
        <w:t xml:space="preserve"> </w:t>
      </w:r>
      <w:r w:rsidR="007451F0" w:rsidRPr="00D42740">
        <w:rPr>
          <w:rFonts w:ascii="Times New Roman" w:hAnsi="Times New Roman" w:cs="Times New Roman"/>
          <w:color w:val="000000"/>
          <w:u w:color="000000"/>
        </w:rPr>
        <w:t>Monterey</w:t>
      </w:r>
      <w:r w:rsidR="008B332E"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8B332E" w:rsidRPr="00D42740">
        <w:rPr>
          <w:rFonts w:ascii="Times New Roman" w:hAnsi="Times New Roman" w:cs="Times New Roman"/>
          <w:color w:val="000000"/>
          <w:u w:color="000000"/>
        </w:rPr>
        <w:t xml:space="preserve">, where </w:t>
      </w:r>
      <w:r w:rsidR="00DE1BD7" w:rsidRPr="00D42740">
        <w:rPr>
          <w:rFonts w:ascii="Times New Roman" w:hAnsi="Times New Roman" w:cs="Times New Roman"/>
          <w:color w:val="000000"/>
          <w:u w:color="000000"/>
        </w:rPr>
        <w:t xml:space="preserve">silt- and </w:t>
      </w:r>
      <w:r w:rsidR="008B332E" w:rsidRPr="00D42740">
        <w:rPr>
          <w:rFonts w:ascii="Times New Roman" w:hAnsi="Times New Roman" w:cs="Times New Roman"/>
          <w:color w:val="000000"/>
          <w:u w:color="000000"/>
        </w:rPr>
        <w:t xml:space="preserve">clay-rich layers </w:t>
      </w:r>
      <w:r w:rsidR="00DE1BD7" w:rsidRPr="00D42740">
        <w:rPr>
          <w:rFonts w:ascii="Times New Roman" w:hAnsi="Times New Roman" w:cs="Times New Roman"/>
          <w:color w:val="000000"/>
          <w:u w:color="000000"/>
        </w:rPr>
        <w:t>bound CFA-</w:t>
      </w:r>
      <w:r w:rsidR="008B332E" w:rsidRPr="00D42740">
        <w:rPr>
          <w:rFonts w:ascii="Times New Roman" w:hAnsi="Times New Roman" w:cs="Times New Roman"/>
          <w:color w:val="000000"/>
          <w:u w:color="000000"/>
        </w:rPr>
        <w:t>cemented</w:t>
      </w:r>
      <w:r w:rsidR="00DE1BD7" w:rsidRPr="00D42740">
        <w:rPr>
          <w:rFonts w:ascii="Times New Roman" w:hAnsi="Times New Roman" w:cs="Times New Roman"/>
          <w:color w:val="000000"/>
          <w:u w:color="000000"/>
        </w:rPr>
        <w:t xml:space="preserve"> lags of granule-pebble </w:t>
      </w:r>
      <w:r w:rsidR="008B332E" w:rsidRPr="00D42740">
        <w:rPr>
          <w:rFonts w:ascii="Times New Roman" w:hAnsi="Times New Roman" w:cs="Times New Roman"/>
          <w:color w:val="000000"/>
          <w:u w:color="000000"/>
        </w:rPr>
        <w:t xml:space="preserve">phosphatic </w:t>
      </w:r>
      <w:r w:rsidR="00DE1BD7" w:rsidRPr="00D42740">
        <w:rPr>
          <w:rFonts w:ascii="Times New Roman" w:hAnsi="Times New Roman" w:cs="Times New Roman"/>
          <w:color w:val="000000"/>
          <w:u w:color="000000"/>
        </w:rPr>
        <w:t>clasts</w:t>
      </w:r>
      <w:r w:rsidR="008B332E" w:rsidRPr="00D42740">
        <w:rPr>
          <w:rFonts w:ascii="Times New Roman" w:hAnsi="Times New Roman" w:cs="Times New Roman"/>
          <w:color w:val="000000"/>
          <w:u w:color="000000"/>
        </w:rPr>
        <w:t xml:space="preserve"> (</w:t>
      </w:r>
      <w:proofErr w:type="spellStart"/>
      <w:r w:rsidR="008B332E" w:rsidRPr="00D42740">
        <w:rPr>
          <w:rFonts w:ascii="Times New Roman" w:hAnsi="Times New Roman" w:cs="Times New Roman"/>
          <w:color w:val="000000"/>
          <w:u w:color="000000"/>
        </w:rPr>
        <w:t>Anttila</w:t>
      </w:r>
      <w:proofErr w:type="spellEnd"/>
      <w:r w:rsidR="008B332E" w:rsidRPr="00D42740">
        <w:rPr>
          <w:rFonts w:ascii="Times New Roman" w:hAnsi="Times New Roman" w:cs="Times New Roman"/>
          <w:color w:val="000000"/>
          <w:u w:color="000000"/>
        </w:rPr>
        <w:t xml:space="preserve"> et al., 2023).</w:t>
      </w:r>
      <w:r w:rsidR="00AD0382" w:rsidRPr="00D42740">
        <w:rPr>
          <w:rFonts w:ascii="Times New Roman" w:hAnsi="Times New Roman" w:cs="Times New Roman"/>
          <w:color w:val="000000"/>
          <w:u w:color="000000"/>
        </w:rPr>
        <w:t xml:space="preserve"> </w:t>
      </w:r>
      <w:r w:rsidR="002E7720" w:rsidRPr="00D42740">
        <w:rPr>
          <w:rFonts w:ascii="Times New Roman" w:hAnsi="Times New Roman" w:cs="Times New Roman"/>
          <w:color w:val="000000"/>
          <w:u w:color="000000"/>
        </w:rPr>
        <w:t>Additionally, t</w:t>
      </w:r>
      <w:r w:rsidR="00AD0382" w:rsidRPr="00D42740">
        <w:rPr>
          <w:rFonts w:ascii="Times New Roman" w:hAnsi="Times New Roman" w:cs="Times New Roman"/>
          <w:color w:val="000000"/>
          <w:u w:color="000000"/>
        </w:rPr>
        <w:t xml:space="preserve">he formation of authigenic </w:t>
      </w:r>
      <w:r w:rsidR="002E7720" w:rsidRPr="00D42740">
        <w:rPr>
          <w:rFonts w:ascii="Times New Roman" w:hAnsi="Times New Roman" w:cs="Times New Roman"/>
          <w:color w:val="000000"/>
          <w:u w:color="000000"/>
        </w:rPr>
        <w:t xml:space="preserve">and diagenetic </w:t>
      </w:r>
      <w:r w:rsidR="00AD0382" w:rsidRPr="00D42740">
        <w:rPr>
          <w:rFonts w:ascii="Times New Roman" w:hAnsi="Times New Roman" w:cs="Times New Roman"/>
          <w:color w:val="000000"/>
          <w:u w:color="000000"/>
        </w:rPr>
        <w:t xml:space="preserve">phosphate minerals along these permeability barriers </w:t>
      </w:r>
      <w:r w:rsidR="00403AC8" w:rsidRPr="00D42740">
        <w:rPr>
          <w:rFonts w:ascii="Times New Roman" w:hAnsi="Times New Roman" w:cs="Times New Roman"/>
          <w:color w:val="000000"/>
          <w:u w:color="000000"/>
        </w:rPr>
        <w:t>may function as</w:t>
      </w:r>
      <w:r w:rsidR="00AD0382" w:rsidRPr="00D42740">
        <w:rPr>
          <w:rFonts w:ascii="Times New Roman" w:hAnsi="Times New Roman" w:cs="Times New Roman"/>
          <w:color w:val="000000"/>
          <w:u w:color="000000"/>
        </w:rPr>
        <w:t xml:space="preserve"> </w:t>
      </w:r>
      <w:proofErr w:type="gramStart"/>
      <w:r w:rsidR="00AD0382" w:rsidRPr="00D42740">
        <w:rPr>
          <w:rFonts w:ascii="Times New Roman" w:hAnsi="Times New Roman" w:cs="Times New Roman"/>
          <w:color w:val="000000"/>
          <w:u w:color="000000"/>
        </w:rPr>
        <w:t>a positive feedback</w:t>
      </w:r>
      <w:proofErr w:type="gramEnd"/>
      <w:r w:rsidR="00AD0382" w:rsidRPr="00D42740">
        <w:rPr>
          <w:rFonts w:ascii="Times New Roman" w:hAnsi="Times New Roman" w:cs="Times New Roman"/>
          <w:color w:val="000000"/>
          <w:u w:color="000000"/>
        </w:rPr>
        <w:t xml:space="preserve"> through the addition of low-porosity, low-permeability material along </w:t>
      </w:r>
      <w:r w:rsidR="00C56ED4" w:rsidRPr="00D42740">
        <w:rPr>
          <w:rFonts w:ascii="Times New Roman" w:hAnsi="Times New Roman" w:cs="Times New Roman"/>
          <w:color w:val="000000"/>
          <w:u w:color="000000"/>
        </w:rPr>
        <w:t>a given horizon</w:t>
      </w:r>
      <w:r w:rsidR="00403AC8" w:rsidRPr="00D42740">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r w:rsidR="00403AC8" w:rsidRPr="00D42740">
        <w:rPr>
          <w:rFonts w:ascii="Times New Roman" w:hAnsi="Times New Roman" w:cs="Times New Roman"/>
          <w:color w:val="000000"/>
          <w:u w:color="000000"/>
        </w:rPr>
        <w:t xml:space="preserve"> et al., 2005).</w:t>
      </w:r>
    </w:p>
    <w:p w14:paraId="48A1B49B" w14:textId="5F9E9EDA" w:rsidR="00403AC8" w:rsidRPr="00D42740" w:rsidRDefault="00403AC8" w:rsidP="00D42740">
      <w:pPr>
        <w:autoSpaceDE w:val="0"/>
        <w:autoSpaceDN w:val="0"/>
        <w:adjustRightInd w:val="0"/>
        <w:spacing w:line="360" w:lineRule="auto"/>
        <w:rPr>
          <w:rFonts w:ascii="Times New Roman" w:hAnsi="Times New Roman" w:cs="Times New Roman"/>
          <w:color w:val="000000"/>
          <w:u w:color="000000"/>
        </w:rPr>
      </w:pPr>
    </w:p>
    <w:p w14:paraId="6340EB08" w14:textId="27C8BAD0" w:rsidR="00894A4F" w:rsidRPr="00D42740" w:rsidRDefault="00894A4F" w:rsidP="00D42740">
      <w:pPr>
        <w:autoSpaceDE w:val="0"/>
        <w:autoSpaceDN w:val="0"/>
        <w:adjustRightInd w:val="0"/>
        <w:spacing w:line="360" w:lineRule="auto"/>
        <w:rPr>
          <w:rFonts w:ascii="Times New Roman" w:hAnsi="Times New Roman" w:cs="Times New Roman"/>
          <w:b/>
          <w:bCs/>
          <w:i/>
          <w:iCs/>
          <w:color w:val="000000"/>
          <w:u w:color="000000"/>
        </w:rPr>
      </w:pPr>
      <w:r w:rsidRPr="00D42740">
        <w:rPr>
          <w:rFonts w:ascii="Times New Roman" w:hAnsi="Times New Roman" w:cs="Times New Roman"/>
          <w:b/>
          <w:bCs/>
          <w:i/>
          <w:iCs/>
          <w:color w:val="000000"/>
          <w:u w:color="000000"/>
        </w:rPr>
        <w:t>5.</w:t>
      </w:r>
      <w:ins w:id="599" w:author="Anttila  Eliel Simpson" w:date="2024-07-16T12:21:00Z">
        <w:r w:rsidR="00214B92">
          <w:rPr>
            <w:rFonts w:ascii="Times New Roman" w:hAnsi="Times New Roman" w:cs="Times New Roman"/>
            <w:b/>
            <w:bCs/>
            <w:i/>
            <w:iCs/>
            <w:color w:val="000000"/>
            <w:u w:color="000000"/>
          </w:rPr>
          <w:t>7</w:t>
        </w:r>
      </w:ins>
      <w:del w:id="600" w:author="Anttila  Eliel Simpson" w:date="2024-07-16T12:21:00Z">
        <w:r w:rsidRPr="00D42740" w:rsidDel="00214B92">
          <w:rPr>
            <w:rFonts w:ascii="Times New Roman" w:hAnsi="Times New Roman" w:cs="Times New Roman"/>
            <w:b/>
            <w:bCs/>
            <w:i/>
            <w:iCs/>
            <w:color w:val="000000"/>
            <w:u w:color="000000"/>
          </w:rPr>
          <w:delText>8</w:delText>
        </w:r>
      </w:del>
      <w:r w:rsidRPr="00D42740">
        <w:rPr>
          <w:rFonts w:ascii="Times New Roman" w:hAnsi="Times New Roman" w:cs="Times New Roman"/>
          <w:b/>
          <w:bCs/>
          <w:i/>
          <w:iCs/>
          <w:color w:val="000000"/>
          <w:u w:color="000000"/>
        </w:rPr>
        <w:t xml:space="preserve"> Drivers of </w:t>
      </w:r>
      <w:proofErr w:type="spellStart"/>
      <w:r w:rsidRPr="00D42740">
        <w:rPr>
          <w:rFonts w:ascii="Times New Roman" w:hAnsi="Times New Roman" w:cs="Times New Roman"/>
          <w:b/>
          <w:bCs/>
          <w:i/>
          <w:iCs/>
          <w:color w:val="000000"/>
          <w:u w:color="000000"/>
        </w:rPr>
        <w:t>phosphogenesis</w:t>
      </w:r>
      <w:proofErr w:type="spellEnd"/>
      <w:r w:rsidRPr="00D42740">
        <w:rPr>
          <w:rFonts w:ascii="Times New Roman" w:hAnsi="Times New Roman" w:cs="Times New Roman"/>
          <w:b/>
          <w:bCs/>
          <w:i/>
          <w:iCs/>
          <w:color w:val="000000"/>
          <w:u w:color="000000"/>
        </w:rPr>
        <w:t xml:space="preserve"> and implications for a global </w:t>
      </w:r>
      <w:r w:rsidR="00D10BB2" w:rsidRPr="00D42740">
        <w:rPr>
          <w:rFonts w:ascii="Times New Roman" w:hAnsi="Times New Roman" w:cs="Times New Roman"/>
          <w:b/>
          <w:bCs/>
          <w:i/>
          <w:iCs/>
          <w:color w:val="000000"/>
          <w:u w:color="000000"/>
        </w:rPr>
        <w:t xml:space="preserve">Ediacaran-Cambrian </w:t>
      </w:r>
      <w:proofErr w:type="spellStart"/>
      <w:r w:rsidRPr="00D42740">
        <w:rPr>
          <w:rFonts w:ascii="Times New Roman" w:hAnsi="Times New Roman" w:cs="Times New Roman"/>
          <w:b/>
          <w:bCs/>
          <w:i/>
          <w:iCs/>
          <w:color w:val="000000"/>
          <w:u w:color="000000"/>
        </w:rPr>
        <w:t>phosphogenic</w:t>
      </w:r>
      <w:proofErr w:type="spellEnd"/>
      <w:r w:rsidRPr="00D42740">
        <w:rPr>
          <w:rFonts w:ascii="Times New Roman" w:hAnsi="Times New Roman" w:cs="Times New Roman"/>
          <w:b/>
          <w:bCs/>
          <w:i/>
          <w:iCs/>
          <w:color w:val="000000"/>
          <w:u w:color="000000"/>
        </w:rPr>
        <w:t xml:space="preserve"> event</w:t>
      </w:r>
    </w:p>
    <w:p w14:paraId="708F368B" w14:textId="1F45B1D1" w:rsidR="00EE6AD6" w:rsidRPr="00D42740" w:rsidRDefault="00D231B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Despite differences in phosphorite texture and grade</w:t>
      </w:r>
      <w:r w:rsidR="003A3435" w:rsidRPr="00D42740">
        <w:rPr>
          <w:rFonts w:ascii="Times New Roman" w:hAnsi="Times New Roman" w:cs="Times New Roman"/>
          <w:color w:val="000000"/>
          <w:u w:color="000000"/>
        </w:rPr>
        <w:t>,</w:t>
      </w:r>
      <w:r w:rsidRPr="00D42740">
        <w:rPr>
          <w:rFonts w:ascii="Times New Roman" w:hAnsi="Times New Roman" w:cs="Times New Roman"/>
          <w:color w:val="000000"/>
          <w:u w:color="000000"/>
        </w:rPr>
        <w:t xml:space="preserve"> tectonically mediated </w:t>
      </w:r>
      <w:proofErr w:type="spellStart"/>
      <w:r w:rsidRPr="00D42740">
        <w:rPr>
          <w:rFonts w:ascii="Times New Roman" w:hAnsi="Times New Roman" w:cs="Times New Roman"/>
          <w:color w:val="000000"/>
          <w:u w:color="000000"/>
        </w:rPr>
        <w:t>paleotopography</w:t>
      </w:r>
      <w:proofErr w:type="spellEnd"/>
      <w:r w:rsidRPr="00D42740">
        <w:rPr>
          <w:rFonts w:ascii="Times New Roman" w:hAnsi="Times New Roman" w:cs="Times New Roman"/>
          <w:color w:val="000000"/>
          <w:u w:color="000000"/>
        </w:rPr>
        <w:t xml:space="preserve"> </w:t>
      </w:r>
      <w:del w:id="601" w:author="Anttila  Eliel Simpson" w:date="2024-07-15T14:22:00Z">
        <w:r w:rsidR="0017298A" w:rsidRPr="00D42740" w:rsidDel="00D46CC9">
          <w:rPr>
            <w:rFonts w:ascii="Times New Roman" w:hAnsi="Times New Roman" w:cs="Times New Roman"/>
            <w:color w:val="000000"/>
            <w:u w:color="000000"/>
          </w:rPr>
          <w:delText>at both localities</w:delText>
        </w:r>
      </w:del>
      <w:ins w:id="602" w:author="Anttila  Eliel Simpson" w:date="2024-07-15T14:22:00Z">
        <w:r w:rsidR="00D46CC9">
          <w:rPr>
            <w:rFonts w:ascii="Times New Roman" w:hAnsi="Times New Roman" w:cs="Times New Roman"/>
            <w:color w:val="000000"/>
            <w:u w:color="000000"/>
          </w:rPr>
          <w:t xml:space="preserve">in </w:t>
        </w:r>
      </w:ins>
      <w:ins w:id="603" w:author="Anttila  Eliel Simpson" w:date="2024-07-15T14:23:00Z">
        <w:r w:rsidR="00D46CC9">
          <w:rPr>
            <w:rFonts w:ascii="Times New Roman" w:hAnsi="Times New Roman" w:cs="Times New Roman"/>
            <w:color w:val="000000"/>
            <w:u w:color="000000"/>
          </w:rPr>
          <w:t xml:space="preserve">both </w:t>
        </w:r>
      </w:ins>
      <w:ins w:id="604" w:author="Anttila  Eliel Simpson" w:date="2024-07-15T14:22:00Z">
        <w:r w:rsidR="00D46CC9">
          <w:rPr>
            <w:rFonts w:ascii="Times New Roman" w:hAnsi="Times New Roman" w:cs="Times New Roman"/>
            <w:color w:val="000000"/>
            <w:u w:color="000000"/>
          </w:rPr>
          <w:t xml:space="preserve">the </w:t>
        </w:r>
        <w:proofErr w:type="spellStart"/>
        <w:r w:rsidR="00D46CC9">
          <w:rPr>
            <w:rFonts w:ascii="Times New Roman" w:hAnsi="Times New Roman" w:cs="Times New Roman"/>
            <w:color w:val="000000"/>
            <w:u w:color="000000"/>
          </w:rPr>
          <w:t>Khuvsgul</w:t>
        </w:r>
        <w:proofErr w:type="spellEnd"/>
        <w:r w:rsidR="00D46CC9">
          <w:rPr>
            <w:rFonts w:ascii="Times New Roman" w:hAnsi="Times New Roman" w:cs="Times New Roman"/>
            <w:color w:val="000000"/>
            <w:u w:color="000000"/>
          </w:rPr>
          <w:t xml:space="preserve"> and </w:t>
        </w:r>
        <w:proofErr w:type="spellStart"/>
        <w:r w:rsidR="00D46CC9">
          <w:rPr>
            <w:rFonts w:ascii="Times New Roman" w:hAnsi="Times New Roman" w:cs="Times New Roman"/>
            <w:color w:val="000000"/>
            <w:u w:color="000000"/>
          </w:rPr>
          <w:t>Zavkhan</w:t>
        </w:r>
      </w:ins>
      <w:proofErr w:type="spellEnd"/>
      <w:ins w:id="605" w:author="Anttila  Eliel Simpson" w:date="2024-07-15T14:23:00Z">
        <w:r w:rsidR="00D46CC9">
          <w:rPr>
            <w:rFonts w:ascii="Times New Roman" w:hAnsi="Times New Roman" w:cs="Times New Roman"/>
            <w:color w:val="000000"/>
            <w:u w:color="000000"/>
          </w:rPr>
          <w:t xml:space="preserve"> basins</w:t>
        </w:r>
      </w:ins>
      <w:r w:rsidR="0017298A"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provided the necessary depositional conditions to accumulate</w:t>
      </w:r>
      <w:r w:rsidR="0041147D" w:rsidRPr="00D42740">
        <w:rPr>
          <w:rFonts w:ascii="Times New Roman" w:hAnsi="Times New Roman" w:cs="Times New Roman"/>
          <w:color w:val="000000"/>
          <w:u w:color="000000"/>
        </w:rPr>
        <w:t xml:space="preserve"> phosphorus and precipitate/</w:t>
      </w:r>
      <w:r w:rsidRPr="00D42740">
        <w:rPr>
          <w:rFonts w:ascii="Times New Roman" w:hAnsi="Times New Roman" w:cs="Times New Roman"/>
          <w:color w:val="000000"/>
          <w:u w:color="000000"/>
        </w:rPr>
        <w:t xml:space="preserve">concentrate </w:t>
      </w:r>
      <w:r w:rsidR="0041147D" w:rsidRPr="00D42740">
        <w:rPr>
          <w:rFonts w:ascii="Times New Roman" w:hAnsi="Times New Roman" w:cs="Times New Roman"/>
          <w:color w:val="000000"/>
          <w:u w:color="000000"/>
        </w:rPr>
        <w:t>authigenic phosphate</w:t>
      </w:r>
      <w:r w:rsidRPr="00D42740">
        <w:rPr>
          <w:rFonts w:ascii="Times New Roman" w:hAnsi="Times New Roman" w:cs="Times New Roman"/>
          <w:color w:val="000000"/>
          <w:u w:color="000000"/>
        </w:rPr>
        <w:t xml:space="preserve"> in the sediment column</w:t>
      </w:r>
      <w:r w:rsidR="0041147D" w:rsidRPr="00D42740">
        <w:rPr>
          <w:rFonts w:ascii="Times New Roman" w:hAnsi="Times New Roman" w:cs="Times New Roman"/>
          <w:color w:val="000000"/>
          <w:u w:color="000000"/>
        </w:rPr>
        <w:t xml:space="preserve">. We suggest that the eastward migration of a forebulge during the development of the </w:t>
      </w:r>
      <w:proofErr w:type="spellStart"/>
      <w:r w:rsidR="0041147D" w:rsidRPr="00D42740">
        <w:rPr>
          <w:rFonts w:ascii="Times New Roman" w:hAnsi="Times New Roman" w:cs="Times New Roman"/>
          <w:color w:val="000000"/>
          <w:u w:color="000000"/>
        </w:rPr>
        <w:t>Khuvsgul</w:t>
      </w:r>
      <w:proofErr w:type="spellEnd"/>
      <w:r w:rsidR="0041147D" w:rsidRPr="00D42740">
        <w:rPr>
          <w:rFonts w:ascii="Times New Roman" w:hAnsi="Times New Roman" w:cs="Times New Roman"/>
          <w:color w:val="000000"/>
          <w:u w:color="000000"/>
        </w:rPr>
        <w:t xml:space="preserve"> and </w:t>
      </w:r>
      <w:proofErr w:type="spellStart"/>
      <w:r w:rsidR="0041147D" w:rsidRPr="00D42740">
        <w:rPr>
          <w:rFonts w:ascii="Times New Roman" w:hAnsi="Times New Roman" w:cs="Times New Roman"/>
          <w:color w:val="000000"/>
          <w:u w:color="000000"/>
        </w:rPr>
        <w:t>Zavkhan</w:t>
      </w:r>
      <w:proofErr w:type="spellEnd"/>
      <w:r w:rsidR="0041147D" w:rsidRPr="00D42740">
        <w:rPr>
          <w:rFonts w:ascii="Times New Roman" w:hAnsi="Times New Roman" w:cs="Times New Roman"/>
          <w:color w:val="000000"/>
          <w:u w:color="000000"/>
        </w:rPr>
        <w:t xml:space="preserve"> pro-forelands drove the formation of </w:t>
      </w:r>
      <w:proofErr w:type="spellStart"/>
      <w:r w:rsidR="0041147D" w:rsidRPr="00D42740">
        <w:rPr>
          <w:rFonts w:ascii="Times New Roman" w:hAnsi="Times New Roman" w:cs="Times New Roman"/>
          <w:color w:val="000000"/>
          <w:u w:color="000000"/>
        </w:rPr>
        <w:t>paleotopographic</w:t>
      </w:r>
      <w:proofErr w:type="spellEnd"/>
      <w:r w:rsidR="0041147D" w:rsidRPr="00D42740">
        <w:rPr>
          <w:rFonts w:ascii="Times New Roman" w:hAnsi="Times New Roman" w:cs="Times New Roman"/>
          <w:color w:val="000000"/>
          <w:u w:color="000000"/>
        </w:rPr>
        <w:t xml:space="preserve"> highs (</w:t>
      </w:r>
      <w:r w:rsidR="00FF32E8">
        <w:rPr>
          <w:rFonts w:ascii="Times New Roman" w:hAnsi="Times New Roman" w:cs="Times New Roman"/>
          <w:color w:val="000000"/>
          <w:u w:color="000000"/>
        </w:rPr>
        <w:t>f</w:t>
      </w:r>
      <w:r w:rsidR="0041147D"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41147D" w:rsidRPr="00D42740">
        <w:rPr>
          <w:rFonts w:ascii="Times New Roman" w:hAnsi="Times New Roman" w:cs="Times New Roman"/>
          <w:color w:val="000000"/>
          <w:u w:color="000000"/>
        </w:rPr>
        <w:t>F)</w:t>
      </w:r>
      <w:r w:rsidR="00EE6AD6" w:rsidRPr="00D42740">
        <w:rPr>
          <w:rFonts w:ascii="Times New Roman" w:hAnsi="Times New Roman" w:cs="Times New Roman"/>
          <w:color w:val="000000"/>
          <w:u w:color="000000"/>
        </w:rPr>
        <w:t xml:space="preserve">, which host sedimentary conditions ideal for </w:t>
      </w:r>
      <w:proofErr w:type="spellStart"/>
      <w:r w:rsidR="00EE6AD6" w:rsidRPr="00D42740">
        <w:rPr>
          <w:rFonts w:ascii="Times New Roman" w:hAnsi="Times New Roman" w:cs="Times New Roman"/>
          <w:color w:val="000000"/>
          <w:u w:color="000000"/>
        </w:rPr>
        <w:t>phosphogenesis</w:t>
      </w:r>
      <w:proofErr w:type="spellEnd"/>
      <w:r w:rsidR="00EE6AD6" w:rsidRPr="00D42740">
        <w:rPr>
          <w:rFonts w:ascii="Times New Roman" w:hAnsi="Times New Roman" w:cs="Times New Roman"/>
          <w:color w:val="000000"/>
          <w:u w:color="000000"/>
        </w:rPr>
        <w:t xml:space="preserve">. In many ways, this scenario is analogous to </w:t>
      </w:r>
      <w:r w:rsidR="008D3512" w:rsidRPr="00D42740">
        <w:rPr>
          <w:rFonts w:ascii="Times New Roman" w:hAnsi="Times New Roman" w:cs="Times New Roman"/>
          <w:color w:val="000000"/>
          <w:u w:color="000000"/>
        </w:rPr>
        <w:t>a model</w:t>
      </w:r>
      <w:r w:rsidR="00EE6AD6" w:rsidRPr="00D42740">
        <w:rPr>
          <w:rFonts w:ascii="Times New Roman" w:hAnsi="Times New Roman" w:cs="Times New Roman"/>
          <w:color w:val="000000"/>
          <w:u w:color="000000"/>
        </w:rPr>
        <w:t xml:space="preserve"> for authigenic Superior-type iron</w:t>
      </w:r>
      <w:r w:rsidR="008D3512" w:rsidRPr="00D42740">
        <w:rPr>
          <w:rFonts w:ascii="Times New Roman" w:hAnsi="Times New Roman" w:cs="Times New Roman"/>
          <w:color w:val="000000"/>
          <w:u w:color="000000"/>
        </w:rPr>
        <w:t xml:space="preserve"> ore</w:t>
      </w:r>
      <w:r w:rsidR="00EE6AD6" w:rsidRPr="00D42740">
        <w:rPr>
          <w:rFonts w:ascii="Times New Roman" w:hAnsi="Times New Roman" w:cs="Times New Roman"/>
          <w:color w:val="000000"/>
          <w:u w:color="000000"/>
        </w:rPr>
        <w:t xml:space="preserve"> generation in foreland basin environments (</w:t>
      </w:r>
      <w:del w:id="606" w:author="Anttila  Eliel Simpson" w:date="2024-07-12T15:48:00Z">
        <w:r w:rsidR="00EE6AD6" w:rsidRPr="00D42740" w:rsidDel="003F5F20">
          <w:rPr>
            <w:rFonts w:ascii="Times New Roman" w:hAnsi="Times New Roman" w:cs="Times New Roman"/>
            <w:color w:val="000000"/>
            <w:u w:color="000000"/>
          </w:rPr>
          <w:delText>e.g.</w:delText>
        </w:r>
        <w:r w:rsidR="00AA039C" w:rsidDel="003F5F20">
          <w:rPr>
            <w:rFonts w:ascii="Times New Roman" w:hAnsi="Times New Roman" w:cs="Times New Roman"/>
            <w:color w:val="000000"/>
            <w:u w:color="000000"/>
          </w:rPr>
          <w:delText xml:space="preserve"> </w:delText>
        </w:r>
      </w:del>
      <w:r w:rsidR="00EE6AD6" w:rsidRPr="00D42740">
        <w:rPr>
          <w:rFonts w:ascii="Times New Roman" w:hAnsi="Times New Roman" w:cs="Times New Roman"/>
          <w:color w:val="000000"/>
          <w:u w:color="000000"/>
        </w:rPr>
        <w:t>Hoffman, 198</w:t>
      </w:r>
      <w:r w:rsidR="002B6DF5">
        <w:rPr>
          <w:rFonts w:ascii="Times New Roman" w:hAnsi="Times New Roman" w:cs="Times New Roman"/>
          <w:color w:val="000000"/>
          <w:u w:color="000000"/>
        </w:rPr>
        <w:t>7</w:t>
      </w:r>
      <w:r w:rsidR="00EE6AD6" w:rsidRPr="00D42740">
        <w:rPr>
          <w:rFonts w:ascii="Times New Roman" w:hAnsi="Times New Roman" w:cs="Times New Roman"/>
          <w:color w:val="000000"/>
          <w:u w:color="000000"/>
        </w:rPr>
        <w:t xml:space="preserve">), in which the migration of foreland topography drives ore-generating conditions in a migrating, </w:t>
      </w:r>
      <w:r w:rsidR="008D3512" w:rsidRPr="00D42740">
        <w:rPr>
          <w:rFonts w:ascii="Times New Roman" w:hAnsi="Times New Roman" w:cs="Times New Roman"/>
          <w:color w:val="000000"/>
          <w:u w:color="000000"/>
        </w:rPr>
        <w:t>foredeep-axis-parallel</w:t>
      </w:r>
      <w:r w:rsidR="00EE6AD6" w:rsidRPr="00D42740">
        <w:rPr>
          <w:rFonts w:ascii="Times New Roman" w:hAnsi="Times New Roman" w:cs="Times New Roman"/>
          <w:color w:val="000000"/>
          <w:u w:color="000000"/>
        </w:rPr>
        <w:t xml:space="preserve"> </w:t>
      </w:r>
      <w:r w:rsidR="008D3512" w:rsidRPr="00D42740">
        <w:rPr>
          <w:rFonts w:ascii="Times New Roman" w:hAnsi="Times New Roman" w:cs="Times New Roman"/>
          <w:color w:val="000000"/>
          <w:u w:color="000000"/>
        </w:rPr>
        <w:t>band</w:t>
      </w:r>
      <w:r w:rsidR="00EE6AD6" w:rsidRPr="00D42740">
        <w:rPr>
          <w:rFonts w:ascii="Times New Roman" w:hAnsi="Times New Roman" w:cs="Times New Roman"/>
          <w:color w:val="000000"/>
          <w:u w:color="000000"/>
        </w:rPr>
        <w:t xml:space="preserve"> along the entire foreland margi</w:t>
      </w:r>
      <w:r w:rsidR="00A60C0D" w:rsidRPr="00D42740">
        <w:rPr>
          <w:rFonts w:ascii="Times New Roman" w:hAnsi="Times New Roman" w:cs="Times New Roman"/>
          <w:color w:val="000000"/>
          <w:u w:color="000000"/>
        </w:rPr>
        <w:t>n.</w:t>
      </w:r>
      <w:r w:rsidR="00EE6AD6" w:rsidRPr="00D42740">
        <w:rPr>
          <w:rFonts w:ascii="Times New Roman" w:hAnsi="Times New Roman" w:cs="Times New Roman"/>
          <w:color w:val="000000"/>
          <w:u w:color="000000"/>
        </w:rPr>
        <w:t xml:space="preserve"> </w:t>
      </w:r>
      <w:proofErr w:type="spellStart"/>
      <w:r w:rsidR="008D3512" w:rsidRPr="00D42740">
        <w:rPr>
          <w:rFonts w:ascii="Times New Roman" w:hAnsi="Times New Roman" w:cs="Times New Roman"/>
          <w:color w:val="000000"/>
          <w:u w:color="000000"/>
        </w:rPr>
        <w:t>Phosphogenesis</w:t>
      </w:r>
      <w:proofErr w:type="spellEnd"/>
      <w:r w:rsidR="008D3512" w:rsidRPr="00D42740">
        <w:rPr>
          <w:rFonts w:ascii="Times New Roman" w:hAnsi="Times New Roman" w:cs="Times New Roman"/>
          <w:color w:val="000000"/>
          <w:u w:color="000000"/>
        </w:rPr>
        <w:t xml:space="preserve"> </w:t>
      </w:r>
      <w:del w:id="607" w:author="Anttila  Eliel Simpson" w:date="2024-07-12T15:48:00Z">
        <w:r w:rsidR="008D3512" w:rsidRPr="00D42740" w:rsidDel="003F5F20">
          <w:rPr>
            <w:rFonts w:ascii="Times New Roman" w:hAnsi="Times New Roman" w:cs="Times New Roman"/>
            <w:color w:val="000000"/>
            <w:u w:color="000000"/>
          </w:rPr>
          <w:delText xml:space="preserve">has </w:delText>
        </w:r>
      </w:del>
      <w:r w:rsidR="008D3512" w:rsidRPr="00D42740">
        <w:rPr>
          <w:rFonts w:ascii="Times New Roman" w:hAnsi="Times New Roman" w:cs="Times New Roman"/>
          <w:color w:val="000000"/>
          <w:u w:color="000000"/>
        </w:rPr>
        <w:t xml:space="preserve">occurred in foreland basin environments throughout the </w:t>
      </w:r>
      <w:r w:rsidR="00231538">
        <w:rPr>
          <w:rFonts w:ascii="Times New Roman" w:hAnsi="Times New Roman" w:cs="Times New Roman"/>
          <w:color w:val="000000"/>
          <w:u w:color="000000"/>
        </w:rPr>
        <w:t xml:space="preserve">latest Neoproterozoic and </w:t>
      </w:r>
      <w:r w:rsidR="008D3512" w:rsidRPr="00D42740">
        <w:rPr>
          <w:rFonts w:ascii="Times New Roman" w:hAnsi="Times New Roman" w:cs="Times New Roman"/>
          <w:color w:val="000000"/>
          <w:u w:color="000000"/>
        </w:rPr>
        <w:t>Phanerozoic, including examples from the Ediacaran (</w:t>
      </w:r>
      <w:proofErr w:type="spellStart"/>
      <w:r w:rsidR="008D3512" w:rsidRPr="00D42740">
        <w:rPr>
          <w:rFonts w:ascii="Times New Roman" w:hAnsi="Times New Roman" w:cs="Times New Roman"/>
          <w:color w:val="000000"/>
          <w:u w:color="000000"/>
        </w:rPr>
        <w:t>Flicoteaux</w:t>
      </w:r>
      <w:proofErr w:type="spellEnd"/>
      <w:r w:rsidR="008D3512" w:rsidRPr="00D42740">
        <w:rPr>
          <w:rFonts w:ascii="Times New Roman" w:hAnsi="Times New Roman" w:cs="Times New Roman"/>
          <w:color w:val="000000"/>
          <w:u w:color="000000"/>
        </w:rPr>
        <w:t xml:space="preserve"> </w:t>
      </w:r>
      <w:r w:rsidR="00AD4EEC">
        <w:rPr>
          <w:rFonts w:ascii="Times New Roman" w:hAnsi="Times New Roman" w:cs="Times New Roman"/>
          <w:color w:val="000000"/>
          <w:u w:color="000000"/>
        </w:rPr>
        <w:t xml:space="preserve">and </w:t>
      </w:r>
      <w:proofErr w:type="spellStart"/>
      <w:r w:rsidR="00AD4EEC">
        <w:rPr>
          <w:rFonts w:ascii="Times New Roman" w:hAnsi="Times New Roman" w:cs="Times New Roman"/>
          <w:color w:val="000000"/>
          <w:u w:color="000000"/>
        </w:rPr>
        <w:t>Trompette</w:t>
      </w:r>
      <w:proofErr w:type="spellEnd"/>
      <w:r w:rsidR="008D3512" w:rsidRPr="00D42740">
        <w:rPr>
          <w:rFonts w:ascii="Times New Roman" w:hAnsi="Times New Roman" w:cs="Times New Roman"/>
          <w:color w:val="000000"/>
          <w:u w:color="000000"/>
        </w:rPr>
        <w:t>., 19</w:t>
      </w:r>
      <w:r w:rsidR="00AD4EEC">
        <w:rPr>
          <w:rFonts w:ascii="Times New Roman" w:hAnsi="Times New Roman" w:cs="Times New Roman"/>
          <w:color w:val="000000"/>
          <w:u w:color="000000"/>
        </w:rPr>
        <w:t>9</w:t>
      </w:r>
      <w:r w:rsidR="008D3512" w:rsidRPr="00D42740">
        <w:rPr>
          <w:rFonts w:ascii="Times New Roman" w:hAnsi="Times New Roman" w:cs="Times New Roman"/>
          <w:color w:val="000000"/>
          <w:u w:color="000000"/>
        </w:rPr>
        <w:t>8; Moreira et al., 2021), Permian (</w:t>
      </w:r>
      <w:r w:rsidR="008704E3" w:rsidRPr="00D42740">
        <w:rPr>
          <w:rFonts w:ascii="Times New Roman" w:hAnsi="Times New Roman" w:cs="Times New Roman"/>
          <w:color w:val="000000"/>
          <w:u w:color="000000"/>
        </w:rPr>
        <w:t>Maughan, 19</w:t>
      </w:r>
      <w:r w:rsidR="00AD4EEC">
        <w:rPr>
          <w:rFonts w:ascii="Times New Roman" w:hAnsi="Times New Roman" w:cs="Times New Roman"/>
          <w:color w:val="000000"/>
          <w:u w:color="000000"/>
        </w:rPr>
        <w:t>94</w:t>
      </w:r>
      <w:r w:rsidR="008704E3" w:rsidRPr="00D42740">
        <w:rPr>
          <w:rFonts w:ascii="Times New Roman" w:hAnsi="Times New Roman" w:cs="Times New Roman"/>
          <w:color w:val="000000"/>
          <w:u w:color="000000"/>
        </w:rPr>
        <w:t>), and Cretaceous (</w:t>
      </w:r>
      <w:proofErr w:type="spellStart"/>
      <w:r w:rsidR="008704E3" w:rsidRPr="00D42740">
        <w:rPr>
          <w:rFonts w:ascii="Times New Roman" w:hAnsi="Times New Roman" w:cs="Times New Roman"/>
          <w:color w:val="000000"/>
          <w:u w:color="000000"/>
        </w:rPr>
        <w:t>Föllmi</w:t>
      </w:r>
      <w:proofErr w:type="spellEnd"/>
      <w:r w:rsidR="008704E3" w:rsidRPr="00D42740">
        <w:rPr>
          <w:rFonts w:ascii="Times New Roman" w:hAnsi="Times New Roman" w:cs="Times New Roman"/>
          <w:color w:val="000000"/>
          <w:u w:color="000000"/>
        </w:rPr>
        <w:t xml:space="preserve">, 1996). </w:t>
      </w:r>
      <w:r w:rsidR="00EE6AD6" w:rsidRPr="00D42740">
        <w:rPr>
          <w:rFonts w:ascii="Times New Roman" w:hAnsi="Times New Roman" w:cs="Times New Roman"/>
          <w:color w:val="000000"/>
          <w:u w:color="000000"/>
        </w:rPr>
        <w:t>Along the TMT-</w:t>
      </w:r>
      <w:proofErr w:type="spellStart"/>
      <w:r w:rsidR="00EE6AD6" w:rsidRPr="00D42740">
        <w:rPr>
          <w:rFonts w:ascii="Times New Roman" w:hAnsi="Times New Roman" w:cs="Times New Roman"/>
          <w:color w:val="000000"/>
          <w:u w:color="000000"/>
        </w:rPr>
        <w:t>Zavkhan</w:t>
      </w:r>
      <w:proofErr w:type="spellEnd"/>
      <w:r w:rsidR="00EE6AD6" w:rsidRPr="00D42740">
        <w:rPr>
          <w:rFonts w:ascii="Times New Roman" w:hAnsi="Times New Roman" w:cs="Times New Roman"/>
          <w:color w:val="000000"/>
          <w:u w:color="000000"/>
        </w:rPr>
        <w:t xml:space="preserve"> margin, </w:t>
      </w:r>
      <w:proofErr w:type="spellStart"/>
      <w:r w:rsidR="00EE6AD6" w:rsidRPr="00D42740">
        <w:rPr>
          <w:rFonts w:ascii="Times New Roman" w:hAnsi="Times New Roman" w:cs="Times New Roman"/>
          <w:color w:val="000000"/>
          <w:u w:color="000000"/>
        </w:rPr>
        <w:t>paleotopographic</w:t>
      </w:r>
      <w:proofErr w:type="spellEnd"/>
      <w:r w:rsidR="00EE6AD6" w:rsidRPr="00D42740">
        <w:rPr>
          <w:rFonts w:ascii="Times New Roman" w:hAnsi="Times New Roman" w:cs="Times New Roman"/>
          <w:color w:val="000000"/>
          <w:u w:color="000000"/>
        </w:rPr>
        <w:t xml:space="preserve"> highs</w:t>
      </w:r>
      <w:r w:rsidR="0041147D" w:rsidRPr="00D42740">
        <w:rPr>
          <w:rFonts w:ascii="Times New Roman" w:hAnsi="Times New Roman" w:cs="Times New Roman"/>
          <w:color w:val="000000"/>
          <w:u w:color="000000"/>
        </w:rPr>
        <w:t xml:space="preserve"> harbored energetic depositional environments </w:t>
      </w:r>
      <w:r w:rsidR="0017298A" w:rsidRPr="00D42740">
        <w:rPr>
          <w:rFonts w:ascii="Times New Roman" w:hAnsi="Times New Roman" w:cs="Times New Roman"/>
          <w:color w:val="000000"/>
          <w:u w:color="000000"/>
        </w:rPr>
        <w:t xml:space="preserve">that </w:t>
      </w:r>
      <w:r w:rsidR="00EE6AD6" w:rsidRPr="00D42740">
        <w:rPr>
          <w:rFonts w:ascii="Times New Roman" w:hAnsi="Times New Roman" w:cs="Times New Roman"/>
          <w:color w:val="000000"/>
          <w:u w:color="000000"/>
        </w:rPr>
        <w:t xml:space="preserve">record </w:t>
      </w:r>
      <w:r w:rsidR="0041147D" w:rsidRPr="00D42740">
        <w:rPr>
          <w:rFonts w:ascii="Times New Roman" w:hAnsi="Times New Roman" w:cs="Times New Roman"/>
          <w:color w:val="000000"/>
          <w:u w:color="000000"/>
        </w:rPr>
        <w:t>evidence of abundant</w:t>
      </w:r>
      <w:r w:rsidR="00BD63D9" w:rsidRPr="00D42740">
        <w:rPr>
          <w:rFonts w:ascii="Times New Roman" w:hAnsi="Times New Roman" w:cs="Times New Roman"/>
          <w:color w:val="000000"/>
          <w:u w:color="000000"/>
        </w:rPr>
        <w:t xml:space="preserve"> erosion and</w:t>
      </w:r>
      <w:r w:rsidR="0041147D" w:rsidRPr="00D42740">
        <w:rPr>
          <w:rFonts w:ascii="Times New Roman" w:hAnsi="Times New Roman" w:cs="Times New Roman"/>
          <w:color w:val="000000"/>
          <w:u w:color="000000"/>
        </w:rPr>
        <w:t xml:space="preserve"> reworking</w:t>
      </w:r>
      <w:r w:rsidR="0017298A"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17298A"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17298A" w:rsidRPr="00D42740">
        <w:rPr>
          <w:rFonts w:ascii="Times New Roman" w:hAnsi="Times New Roman" w:cs="Times New Roman"/>
          <w:color w:val="000000"/>
          <w:u w:color="000000"/>
        </w:rPr>
        <w:t>A-E)</w:t>
      </w:r>
      <w:r w:rsidR="0041147D" w:rsidRPr="00D42740">
        <w:rPr>
          <w:rFonts w:ascii="Times New Roman" w:hAnsi="Times New Roman" w:cs="Times New Roman"/>
          <w:color w:val="000000"/>
          <w:u w:color="000000"/>
        </w:rPr>
        <w:t>, winnowing</w:t>
      </w:r>
      <w:r w:rsidR="0017298A"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17298A"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17298A" w:rsidRPr="00D42740">
        <w:rPr>
          <w:rFonts w:ascii="Times New Roman" w:hAnsi="Times New Roman" w:cs="Times New Roman"/>
          <w:color w:val="000000"/>
          <w:u w:color="000000"/>
        </w:rPr>
        <w:t>D)</w:t>
      </w:r>
      <w:r w:rsidR="0041147D" w:rsidRPr="00D42740">
        <w:rPr>
          <w:rFonts w:ascii="Times New Roman" w:hAnsi="Times New Roman" w:cs="Times New Roman"/>
          <w:color w:val="000000"/>
          <w:u w:color="000000"/>
        </w:rPr>
        <w:t xml:space="preserve">, and varying degrees of sediment starvation. </w:t>
      </w:r>
      <w:r w:rsidR="007A01BB" w:rsidRPr="00D42740">
        <w:rPr>
          <w:rFonts w:ascii="Times New Roman" w:hAnsi="Times New Roman" w:cs="Times New Roman"/>
          <w:color w:val="000000"/>
          <w:u w:color="000000"/>
        </w:rPr>
        <w:t xml:space="preserve">These features are commonly observed in other Phanerozoic phosphorites </w:t>
      </w:r>
      <w:r w:rsidR="00552469" w:rsidRPr="00D42740">
        <w:rPr>
          <w:rFonts w:ascii="Times New Roman" w:hAnsi="Times New Roman" w:cs="Times New Roman"/>
          <w:color w:val="000000"/>
          <w:u w:color="000000"/>
        </w:rPr>
        <w:t>(</w:t>
      </w:r>
      <w:r w:rsidR="007A01BB" w:rsidRPr="00D42740">
        <w:rPr>
          <w:rFonts w:ascii="Times New Roman" w:hAnsi="Times New Roman" w:cs="Times New Roman"/>
          <w:color w:val="000000"/>
          <w:u w:color="000000"/>
        </w:rPr>
        <w:t xml:space="preserve">e.g. </w:t>
      </w:r>
      <w:proofErr w:type="spellStart"/>
      <w:r w:rsidR="000F709F">
        <w:rPr>
          <w:rFonts w:ascii="Times New Roman" w:hAnsi="Times New Roman" w:cs="Times New Roman"/>
          <w:color w:val="000000"/>
          <w:u w:color="000000"/>
        </w:rPr>
        <w:t>Föllmi</w:t>
      </w:r>
      <w:proofErr w:type="spellEnd"/>
      <w:ins w:id="608" w:author="Anttila  Eliel Simpson" w:date="2024-07-12T15:49:00Z">
        <w:r w:rsidR="003F5F20">
          <w:rPr>
            <w:rFonts w:ascii="Times New Roman" w:hAnsi="Times New Roman" w:cs="Times New Roman"/>
            <w:color w:val="000000"/>
            <w:u w:color="000000"/>
          </w:rPr>
          <w:t>, 1990</w:t>
        </w:r>
      </w:ins>
      <w:del w:id="609" w:author="Anttila  Eliel Simpson" w:date="2024-07-12T15:49:00Z">
        <w:r w:rsidR="00552469" w:rsidRPr="00D42740" w:rsidDel="003F5F20">
          <w:rPr>
            <w:rFonts w:ascii="Times New Roman" w:hAnsi="Times New Roman" w:cs="Times New Roman"/>
            <w:color w:val="000000"/>
            <w:u w:color="000000"/>
          </w:rPr>
          <w:delText xml:space="preserve"> et al., 1996</w:delText>
        </w:r>
      </w:del>
      <w:r w:rsidR="00552469" w:rsidRPr="00D42740">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r w:rsidR="00552469" w:rsidRPr="00D42740">
        <w:rPr>
          <w:rFonts w:ascii="Times New Roman" w:hAnsi="Times New Roman" w:cs="Times New Roman"/>
          <w:color w:val="000000"/>
          <w:u w:color="000000"/>
        </w:rPr>
        <w:t xml:space="preserve"> et al., 2017; </w:t>
      </w:r>
      <w:proofErr w:type="spellStart"/>
      <w:r w:rsidR="00552469" w:rsidRPr="00D42740">
        <w:rPr>
          <w:rFonts w:ascii="Times New Roman" w:hAnsi="Times New Roman" w:cs="Times New Roman"/>
          <w:color w:val="000000"/>
          <w:u w:color="000000"/>
        </w:rPr>
        <w:t>Anttila</w:t>
      </w:r>
      <w:proofErr w:type="spellEnd"/>
      <w:r w:rsidR="00552469" w:rsidRPr="00D42740">
        <w:rPr>
          <w:rFonts w:ascii="Times New Roman" w:hAnsi="Times New Roman" w:cs="Times New Roman"/>
          <w:color w:val="000000"/>
          <w:u w:color="000000"/>
        </w:rPr>
        <w:t xml:space="preserve"> et al., 2023)</w:t>
      </w:r>
      <w:r w:rsidR="007A01BB" w:rsidRPr="00D42740">
        <w:rPr>
          <w:rFonts w:ascii="Times New Roman" w:hAnsi="Times New Roman" w:cs="Times New Roman"/>
          <w:color w:val="000000"/>
          <w:u w:color="000000"/>
        </w:rPr>
        <w:t xml:space="preserve">, and </w:t>
      </w:r>
      <w:r w:rsidR="007A01BB" w:rsidRPr="00D42740">
        <w:rPr>
          <w:rFonts w:ascii="Times New Roman" w:hAnsi="Times New Roman" w:cs="Times New Roman"/>
          <w:color w:val="000000"/>
          <w:u w:color="000000"/>
        </w:rPr>
        <w:lastRenderedPageBreak/>
        <w:t xml:space="preserve">may be a critical component of </w:t>
      </w:r>
      <w:r w:rsidR="00BD63D9" w:rsidRPr="00D42740">
        <w:rPr>
          <w:rFonts w:ascii="Times New Roman" w:hAnsi="Times New Roman" w:cs="Times New Roman"/>
          <w:color w:val="000000"/>
          <w:u w:color="000000"/>
        </w:rPr>
        <w:t>condensed phosphorite formation</w:t>
      </w:r>
      <w:r w:rsidR="007A01BB" w:rsidRPr="00D42740">
        <w:rPr>
          <w:rFonts w:ascii="Times New Roman" w:hAnsi="Times New Roman" w:cs="Times New Roman"/>
          <w:color w:val="000000"/>
          <w:u w:color="000000"/>
        </w:rPr>
        <w:t xml:space="preserve">: an energetic, winnowing depozone allows for the </w:t>
      </w:r>
      <w:r w:rsidR="0017298A" w:rsidRPr="00D42740">
        <w:rPr>
          <w:rFonts w:ascii="Times New Roman" w:hAnsi="Times New Roman" w:cs="Times New Roman"/>
          <w:color w:val="000000"/>
          <w:u w:color="000000"/>
        </w:rPr>
        <w:t xml:space="preserve">repetitive restructuring of the </w:t>
      </w:r>
      <w:proofErr w:type="spellStart"/>
      <w:r w:rsidR="0017298A" w:rsidRPr="00D42740">
        <w:rPr>
          <w:rFonts w:ascii="Times New Roman" w:hAnsi="Times New Roman" w:cs="Times New Roman"/>
          <w:color w:val="000000"/>
          <w:u w:color="000000"/>
        </w:rPr>
        <w:t>redoxocline</w:t>
      </w:r>
      <w:proofErr w:type="spellEnd"/>
      <w:r w:rsidR="0017298A" w:rsidRPr="00D42740">
        <w:rPr>
          <w:rFonts w:ascii="Times New Roman" w:hAnsi="Times New Roman" w:cs="Times New Roman"/>
          <w:color w:val="000000"/>
          <w:u w:color="000000"/>
        </w:rPr>
        <w:t xml:space="preserve"> at the sediment-water interface, which can greatly impact the lability and mineralogical association of</w:t>
      </w:r>
      <w:r w:rsidR="00552469" w:rsidRPr="00D42740">
        <w:rPr>
          <w:rFonts w:ascii="Times New Roman" w:hAnsi="Times New Roman" w:cs="Times New Roman"/>
          <w:color w:val="000000"/>
          <w:u w:color="000000"/>
        </w:rPr>
        <w:t xml:space="preserve"> phosphorus in the sediment column</w:t>
      </w:r>
      <w:r w:rsidR="0017298A" w:rsidRPr="00D42740">
        <w:rPr>
          <w:rFonts w:ascii="Times New Roman" w:hAnsi="Times New Roman" w:cs="Times New Roman"/>
          <w:color w:val="000000"/>
          <w:u w:color="000000"/>
        </w:rPr>
        <w:t>.</w:t>
      </w:r>
      <w:r w:rsidR="008D3512" w:rsidRPr="00D42740">
        <w:rPr>
          <w:rFonts w:ascii="Times New Roman" w:hAnsi="Times New Roman" w:cs="Times New Roman"/>
          <w:color w:val="000000"/>
          <w:u w:color="000000"/>
        </w:rPr>
        <w:t xml:space="preserve"> </w:t>
      </w:r>
    </w:p>
    <w:p w14:paraId="36CA8E8C" w14:textId="28F91CB1" w:rsidR="00D231B2" w:rsidRPr="00D42740" w:rsidRDefault="00CA768C" w:rsidP="00CA768C">
      <w:pPr>
        <w:autoSpaceDE w:val="0"/>
        <w:autoSpaceDN w:val="0"/>
        <w:adjustRightInd w:val="0"/>
        <w:spacing w:line="360" w:lineRule="auto"/>
        <w:ind w:firstLine="720"/>
        <w:rPr>
          <w:rFonts w:ascii="Times New Roman" w:hAnsi="Times New Roman" w:cs="Times New Roman"/>
          <w:color w:val="000000"/>
          <w:u w:color="000000"/>
        </w:rPr>
      </w:pPr>
      <w:ins w:id="610" w:author="Anttila  Eliel Simpson" w:date="2024-07-18T12:39:00Z">
        <w:r>
          <w:rPr>
            <w:rFonts w:ascii="Times New Roman" w:hAnsi="Times New Roman" w:cs="Times New Roman"/>
            <w:color w:val="000000"/>
            <w:u w:color="000000"/>
          </w:rPr>
          <w:t>Labile</w:t>
        </w:r>
      </w:ins>
      <w:ins w:id="611" w:author="Anttila  Eliel Simpson" w:date="2024-07-12T16:01:00Z">
        <w:r w:rsidR="00E55B07">
          <w:rPr>
            <w:rFonts w:ascii="Times New Roman" w:hAnsi="Times New Roman" w:cs="Times New Roman"/>
            <w:color w:val="000000"/>
            <w:u w:color="000000"/>
          </w:rPr>
          <w:t xml:space="preserve"> </w:t>
        </w:r>
      </w:ins>
      <w:ins w:id="612" w:author="Anttila  Eliel Simpson" w:date="2024-07-12T16:00:00Z">
        <w:r w:rsidR="00E55B07">
          <w:rPr>
            <w:rFonts w:ascii="Times New Roman" w:hAnsi="Times New Roman" w:cs="Times New Roman"/>
            <w:color w:val="000000"/>
            <w:u w:color="000000"/>
          </w:rPr>
          <w:t>p</w:t>
        </w:r>
      </w:ins>
      <w:del w:id="613" w:author="Anttila  Eliel Simpson" w:date="2024-07-12T16:00:00Z">
        <w:r w:rsidR="007A7DBD" w:rsidRPr="00D42740" w:rsidDel="00E55B07">
          <w:rPr>
            <w:rFonts w:ascii="Times New Roman" w:hAnsi="Times New Roman" w:cs="Times New Roman"/>
            <w:color w:val="000000"/>
            <w:u w:color="000000"/>
          </w:rPr>
          <w:delText>P</w:delText>
        </w:r>
      </w:del>
      <w:r w:rsidR="007A7DBD" w:rsidRPr="00D42740">
        <w:rPr>
          <w:rFonts w:ascii="Times New Roman" w:hAnsi="Times New Roman" w:cs="Times New Roman"/>
          <w:color w:val="000000"/>
          <w:u w:color="000000"/>
        </w:rPr>
        <w:t xml:space="preserve">hosphorus </w:t>
      </w:r>
      <w:r w:rsidR="00CE1925" w:rsidRPr="00D42740">
        <w:rPr>
          <w:rFonts w:ascii="Times New Roman" w:hAnsi="Times New Roman" w:cs="Times New Roman"/>
          <w:color w:val="000000"/>
          <w:u w:color="000000"/>
        </w:rPr>
        <w:t>can be</w:t>
      </w:r>
      <w:r w:rsidR="007A7DBD" w:rsidRPr="00D42740">
        <w:rPr>
          <w:rFonts w:ascii="Times New Roman" w:hAnsi="Times New Roman" w:cs="Times New Roman"/>
          <w:color w:val="000000"/>
          <w:u w:color="000000"/>
        </w:rPr>
        <w:t xml:space="preserve"> transferred from the water column to the sediment either with</w:t>
      </w:r>
      <w:r w:rsidR="00BD63D9" w:rsidRPr="00D42740">
        <w:rPr>
          <w:rFonts w:ascii="Times New Roman" w:hAnsi="Times New Roman" w:cs="Times New Roman"/>
          <w:color w:val="000000"/>
          <w:u w:color="000000"/>
        </w:rPr>
        <w:t xml:space="preserve"> deposited</w:t>
      </w:r>
      <w:r w:rsidR="007A7DBD" w:rsidRPr="00D42740">
        <w:rPr>
          <w:rFonts w:ascii="Times New Roman" w:hAnsi="Times New Roman" w:cs="Times New Roman"/>
          <w:color w:val="000000"/>
          <w:u w:color="000000"/>
        </w:rPr>
        <w:t xml:space="preserve"> organic material</w:t>
      </w:r>
      <w:r w:rsidR="007A01BB" w:rsidRPr="00D42740">
        <w:rPr>
          <w:rFonts w:ascii="Times New Roman" w:hAnsi="Times New Roman" w:cs="Times New Roman"/>
          <w:color w:val="000000"/>
          <w:u w:color="000000"/>
        </w:rPr>
        <w:t xml:space="preserve"> (Redfield</w:t>
      </w:r>
      <w:del w:id="614" w:author="Anttila  Eliel Simpson" w:date="2024-07-12T15:56:00Z">
        <w:r w:rsidR="007A01BB" w:rsidRPr="00D42740" w:rsidDel="00E55B07">
          <w:rPr>
            <w:rFonts w:ascii="Times New Roman" w:hAnsi="Times New Roman" w:cs="Times New Roman"/>
            <w:color w:val="000000"/>
            <w:u w:color="000000"/>
          </w:rPr>
          <w:delText xml:space="preserve"> </w:delText>
        </w:r>
      </w:del>
      <w:ins w:id="615" w:author="Anttila  Eliel Simpson" w:date="2024-07-12T15:56:00Z">
        <w:r w:rsidR="00E55B07">
          <w:rPr>
            <w:rFonts w:ascii="Times New Roman" w:hAnsi="Times New Roman" w:cs="Times New Roman"/>
            <w:color w:val="000000"/>
            <w:u w:color="000000"/>
          </w:rPr>
          <w:t>, 1958</w:t>
        </w:r>
      </w:ins>
      <w:del w:id="616" w:author="Anttila  Eliel Simpson" w:date="2024-07-12T15:56:00Z">
        <w:r w:rsidR="007A01BB" w:rsidRPr="00D42740" w:rsidDel="00E55B07">
          <w:rPr>
            <w:rFonts w:ascii="Times New Roman" w:hAnsi="Times New Roman" w:cs="Times New Roman"/>
            <w:color w:val="000000"/>
            <w:u w:color="000000"/>
          </w:rPr>
          <w:delText>et al., 1963</w:delText>
        </w:r>
      </w:del>
      <w:r w:rsidR="007A01BB" w:rsidRPr="00D42740">
        <w:rPr>
          <w:rFonts w:ascii="Times New Roman" w:hAnsi="Times New Roman" w:cs="Times New Roman"/>
          <w:color w:val="000000"/>
          <w:u w:color="000000"/>
        </w:rPr>
        <w:t>)</w:t>
      </w:r>
      <w:r w:rsidR="007A7DBD" w:rsidRPr="00D42740">
        <w:rPr>
          <w:rFonts w:ascii="Times New Roman" w:hAnsi="Times New Roman" w:cs="Times New Roman"/>
          <w:color w:val="000000"/>
          <w:u w:color="000000"/>
        </w:rPr>
        <w:t>, or as inorganic phosphate bound to metal oxyhydroxide minerals</w:t>
      </w:r>
      <w:r w:rsidR="007A01BB" w:rsidRPr="00D42740">
        <w:rPr>
          <w:rFonts w:ascii="Times New Roman" w:hAnsi="Times New Roman" w:cs="Times New Roman"/>
          <w:color w:val="000000"/>
          <w:u w:color="000000"/>
        </w:rPr>
        <w:t xml:space="preserve"> (</w:t>
      </w:r>
      <w:r w:rsidR="007F6A98" w:rsidRPr="00D42740">
        <w:rPr>
          <w:rFonts w:ascii="Times New Roman" w:hAnsi="Times New Roman" w:cs="Times New Roman"/>
          <w:color w:val="000000"/>
          <w:u w:color="000000"/>
        </w:rPr>
        <w:t xml:space="preserve">Shaffer, 1986; </w:t>
      </w:r>
      <w:r w:rsidR="00CE1925" w:rsidRPr="00D42740">
        <w:rPr>
          <w:rFonts w:ascii="Times New Roman" w:hAnsi="Times New Roman" w:cs="Times New Roman"/>
          <w:color w:val="000000"/>
          <w:u w:color="000000"/>
        </w:rPr>
        <w:t>Froelich, 1988</w:t>
      </w:r>
      <w:r w:rsidR="007A01BB" w:rsidRPr="00D42740">
        <w:rPr>
          <w:rFonts w:ascii="Times New Roman" w:hAnsi="Times New Roman" w:cs="Times New Roman"/>
          <w:color w:val="000000"/>
          <w:u w:color="000000"/>
        </w:rPr>
        <w:t>)</w:t>
      </w:r>
      <w:r w:rsidR="00CE1925" w:rsidRPr="00D42740">
        <w:rPr>
          <w:rFonts w:ascii="Times New Roman" w:hAnsi="Times New Roman" w:cs="Times New Roman"/>
          <w:color w:val="000000"/>
          <w:u w:color="000000"/>
        </w:rPr>
        <w:t>.</w:t>
      </w:r>
      <w:r w:rsidR="007A7DBD" w:rsidRPr="00D42740">
        <w:rPr>
          <w:rFonts w:ascii="Times New Roman" w:hAnsi="Times New Roman" w:cs="Times New Roman"/>
          <w:color w:val="000000"/>
          <w:u w:color="000000"/>
        </w:rPr>
        <w:t xml:space="preserve"> Both of these phosphorus shuttles are inherently redox-sensitive: the remineralization of organic matter (achievable through a variety of metabolic pathways) results in the liberation of organically-bound phosphorus</w:t>
      </w:r>
      <w:r w:rsidR="00B26DC0" w:rsidRPr="00D42740">
        <w:rPr>
          <w:rFonts w:ascii="Times New Roman" w:hAnsi="Times New Roman" w:cs="Times New Roman"/>
          <w:color w:val="000000"/>
          <w:u w:color="000000"/>
        </w:rPr>
        <w:t xml:space="preserve"> (Froelich et al., 1982; </w:t>
      </w:r>
      <w:proofErr w:type="spellStart"/>
      <w:r w:rsidR="00B26DC0" w:rsidRPr="00D42740">
        <w:rPr>
          <w:rFonts w:ascii="Times New Roman" w:hAnsi="Times New Roman" w:cs="Times New Roman"/>
          <w:color w:val="000000"/>
          <w:u w:color="000000"/>
        </w:rPr>
        <w:t>Ingall</w:t>
      </w:r>
      <w:proofErr w:type="spellEnd"/>
      <w:r w:rsidR="00B26DC0" w:rsidRPr="00D42740">
        <w:rPr>
          <w:rFonts w:ascii="Times New Roman" w:hAnsi="Times New Roman" w:cs="Times New Roman"/>
          <w:color w:val="000000"/>
          <w:u w:color="000000"/>
        </w:rPr>
        <w:t xml:space="preserve"> and Van Capellen, 1990; Berner et al</w:t>
      </w:r>
      <w:ins w:id="617" w:author="Anttila  Eliel Simpson" w:date="2024-07-12T16:02:00Z">
        <w:r w:rsidR="00E55B07">
          <w:rPr>
            <w:rFonts w:ascii="Times New Roman" w:hAnsi="Times New Roman" w:cs="Times New Roman"/>
            <w:color w:val="000000"/>
            <w:u w:color="000000"/>
          </w:rPr>
          <w:t>.</w:t>
        </w:r>
      </w:ins>
      <w:r w:rsidR="00B26DC0" w:rsidRPr="00D42740">
        <w:rPr>
          <w:rFonts w:ascii="Times New Roman" w:hAnsi="Times New Roman" w:cs="Times New Roman"/>
          <w:color w:val="000000"/>
          <w:u w:color="000000"/>
        </w:rPr>
        <w:t>, 1993)</w:t>
      </w:r>
      <w:r w:rsidR="00CE1925" w:rsidRPr="00D42740">
        <w:rPr>
          <w:rFonts w:ascii="Times New Roman" w:hAnsi="Times New Roman" w:cs="Times New Roman"/>
          <w:color w:val="000000"/>
          <w:u w:color="000000"/>
        </w:rPr>
        <w:t xml:space="preserve"> as phosphate</w:t>
      </w:r>
      <w:r w:rsidR="007A7DBD" w:rsidRPr="00D42740">
        <w:rPr>
          <w:rFonts w:ascii="Times New Roman" w:hAnsi="Times New Roman" w:cs="Times New Roman"/>
          <w:color w:val="000000"/>
          <w:u w:color="000000"/>
        </w:rPr>
        <w:t>, while inorganic</w:t>
      </w:r>
      <w:r w:rsidR="00952D7D" w:rsidRPr="00D42740">
        <w:rPr>
          <w:rFonts w:ascii="Times New Roman" w:hAnsi="Times New Roman" w:cs="Times New Roman"/>
          <w:color w:val="000000"/>
          <w:u w:color="000000"/>
        </w:rPr>
        <w:t xml:space="preserve"> phosphate bound to Fe and Mn oxyhydroxide minerals becomes labile under reducing conditions</w:t>
      </w:r>
      <w:r w:rsidR="00CE1925" w:rsidRPr="00D42740">
        <w:rPr>
          <w:rFonts w:ascii="Times New Roman" w:hAnsi="Times New Roman" w:cs="Times New Roman"/>
          <w:color w:val="000000"/>
          <w:u w:color="000000"/>
        </w:rPr>
        <w:t xml:space="preserve"> (</w:t>
      </w:r>
      <w:proofErr w:type="spellStart"/>
      <w:r w:rsidR="00CE1925" w:rsidRPr="00D42740">
        <w:rPr>
          <w:rFonts w:ascii="Times New Roman" w:hAnsi="Times New Roman" w:cs="Times New Roman"/>
          <w:color w:val="000000"/>
          <w:u w:color="000000"/>
        </w:rPr>
        <w:t>Sundby</w:t>
      </w:r>
      <w:proofErr w:type="spellEnd"/>
      <w:r w:rsidR="00CE1925" w:rsidRPr="00D42740">
        <w:rPr>
          <w:rFonts w:ascii="Times New Roman" w:hAnsi="Times New Roman" w:cs="Times New Roman"/>
          <w:color w:val="000000"/>
          <w:u w:color="000000"/>
        </w:rPr>
        <w:t xml:space="preserve"> et al., 1986</w:t>
      </w:r>
      <w:r w:rsidR="00B26DC0" w:rsidRPr="00D42740">
        <w:rPr>
          <w:rFonts w:ascii="Times New Roman" w:hAnsi="Times New Roman" w:cs="Times New Roman"/>
          <w:color w:val="000000"/>
          <w:u w:color="000000"/>
        </w:rPr>
        <w:t xml:space="preserve">; </w:t>
      </w:r>
      <w:proofErr w:type="spellStart"/>
      <w:r w:rsidR="00B26DC0" w:rsidRPr="00D42740">
        <w:rPr>
          <w:rFonts w:ascii="Times New Roman" w:hAnsi="Times New Roman" w:cs="Times New Roman"/>
          <w:color w:val="000000"/>
          <w:u w:color="000000"/>
        </w:rPr>
        <w:t>O’brien</w:t>
      </w:r>
      <w:proofErr w:type="spellEnd"/>
      <w:r w:rsidR="00B26DC0" w:rsidRPr="00D42740">
        <w:rPr>
          <w:rFonts w:ascii="Times New Roman" w:hAnsi="Times New Roman" w:cs="Times New Roman"/>
          <w:color w:val="000000"/>
          <w:u w:color="000000"/>
        </w:rPr>
        <w:t xml:space="preserve"> et al., 1990</w:t>
      </w:r>
      <w:r w:rsidR="00CE1925" w:rsidRPr="00D42740">
        <w:rPr>
          <w:rFonts w:ascii="Times New Roman" w:hAnsi="Times New Roman" w:cs="Times New Roman"/>
          <w:color w:val="000000"/>
          <w:u w:color="000000"/>
        </w:rPr>
        <w:t>)</w:t>
      </w:r>
      <w:r w:rsidR="00952D7D" w:rsidRPr="00D42740">
        <w:rPr>
          <w:rFonts w:ascii="Times New Roman" w:hAnsi="Times New Roman" w:cs="Times New Roman"/>
          <w:color w:val="000000"/>
          <w:u w:color="000000"/>
        </w:rPr>
        <w:t xml:space="preserve">. </w:t>
      </w:r>
      <w:ins w:id="618" w:author="Anttila  Eliel Simpson" w:date="2024-07-16T11:11:00Z">
        <w:r w:rsidR="00592640">
          <w:rPr>
            <w:rFonts w:ascii="Times New Roman" w:hAnsi="Times New Roman" w:cs="Times New Roman"/>
            <w:color w:val="000000"/>
            <w:u w:color="000000"/>
          </w:rPr>
          <w:t>Biological mediation of redox conditions</w:t>
        </w:r>
      </w:ins>
      <w:ins w:id="619" w:author="Anttila  Eliel Simpson" w:date="2024-07-16T11:14:00Z">
        <w:r w:rsidR="00592640">
          <w:rPr>
            <w:rFonts w:ascii="Times New Roman" w:hAnsi="Times New Roman" w:cs="Times New Roman"/>
            <w:color w:val="000000"/>
            <w:u w:color="000000"/>
          </w:rPr>
          <w:t xml:space="preserve"> adjacent to the sediment-water interface</w:t>
        </w:r>
      </w:ins>
      <w:ins w:id="620" w:author="Anttila  Eliel Simpson" w:date="2024-07-16T11:11:00Z">
        <w:r w:rsidR="00592640">
          <w:rPr>
            <w:rFonts w:ascii="Times New Roman" w:hAnsi="Times New Roman" w:cs="Times New Roman"/>
            <w:color w:val="000000"/>
            <w:u w:color="000000"/>
          </w:rPr>
          <w:t xml:space="preserve"> may be critical for modulating</w:t>
        </w:r>
      </w:ins>
      <w:ins w:id="621" w:author="Anttila  Eliel Simpson" w:date="2024-07-18T12:40:00Z">
        <w:r>
          <w:rPr>
            <w:rFonts w:ascii="Times New Roman" w:hAnsi="Times New Roman" w:cs="Times New Roman"/>
            <w:color w:val="000000"/>
            <w:u w:color="000000"/>
          </w:rPr>
          <w:t xml:space="preserve"> both</w:t>
        </w:r>
      </w:ins>
      <w:ins w:id="622" w:author="Anttila  Eliel Simpson" w:date="2024-07-16T11:11:00Z">
        <w:r w:rsidR="00592640">
          <w:rPr>
            <w:rFonts w:ascii="Times New Roman" w:hAnsi="Times New Roman" w:cs="Times New Roman"/>
            <w:color w:val="000000"/>
            <w:u w:color="000000"/>
          </w:rPr>
          <w:t xml:space="preserve"> phosphate liberation and precipitation: s</w:t>
        </w:r>
      </w:ins>
      <w:ins w:id="623" w:author="Anttila  Eliel Simpson" w:date="2024-07-16T10:55:00Z">
        <w:r w:rsidR="000B01C3">
          <w:rPr>
            <w:rFonts w:ascii="Times New Roman" w:hAnsi="Times New Roman" w:cs="Times New Roman"/>
            <w:color w:val="000000"/>
            <w:u w:color="000000"/>
          </w:rPr>
          <w:t xml:space="preserve">ulfur-metabolizing microbial ecologies have been shown to increase porewater phosphate concentrations </w:t>
        </w:r>
      </w:ins>
      <w:ins w:id="624" w:author="Anttila  Eliel Simpson" w:date="2024-07-16T11:02:00Z">
        <w:r w:rsidR="00D44A55">
          <w:rPr>
            <w:rFonts w:ascii="Times New Roman" w:hAnsi="Times New Roman" w:cs="Times New Roman"/>
            <w:color w:val="000000"/>
            <w:u w:color="000000"/>
          </w:rPr>
          <w:t>and drive apatite precipitation i</w:t>
        </w:r>
      </w:ins>
      <w:ins w:id="625" w:author="Anttila  Eliel Simpson" w:date="2024-07-16T11:03:00Z">
        <w:r w:rsidR="00D44A55">
          <w:rPr>
            <w:rFonts w:ascii="Times New Roman" w:hAnsi="Times New Roman" w:cs="Times New Roman"/>
            <w:color w:val="000000"/>
            <w:u w:color="000000"/>
          </w:rPr>
          <w:t>n experimental (</w:t>
        </w:r>
      </w:ins>
      <w:proofErr w:type="spellStart"/>
      <w:ins w:id="626" w:author="Anttila  Eliel Simpson" w:date="2024-07-18T12:57:00Z">
        <w:r w:rsidR="00BC6FBF" w:rsidRPr="00BC6FBF">
          <w:rPr>
            <w:rFonts w:ascii="Times New Roman" w:hAnsi="Times New Roman" w:cs="Times New Roman"/>
            <w:color w:val="000000"/>
            <w:u w:color="000000"/>
            <w:rPrChange w:id="627" w:author="Anttila  Eliel Simpson" w:date="2024-07-18T12:58:00Z">
              <w:rPr>
                <w:rFonts w:ascii="Times New Roman" w:hAnsi="Times New Roman" w:cs="Times New Roman"/>
                <w:color w:val="000000"/>
                <w:highlight w:val="yellow"/>
                <w:u w:color="000000"/>
              </w:rPr>
            </w:rPrChange>
          </w:rPr>
          <w:t>Goldhammer</w:t>
        </w:r>
        <w:proofErr w:type="spellEnd"/>
        <w:r w:rsidR="00BC6FBF" w:rsidRPr="00BC6FBF">
          <w:rPr>
            <w:rFonts w:ascii="Times New Roman" w:hAnsi="Times New Roman" w:cs="Times New Roman"/>
            <w:color w:val="000000"/>
            <w:u w:color="000000"/>
            <w:rPrChange w:id="628" w:author="Anttila  Eliel Simpson" w:date="2024-07-18T12:58:00Z">
              <w:rPr>
                <w:rFonts w:ascii="Times New Roman" w:hAnsi="Times New Roman" w:cs="Times New Roman"/>
                <w:color w:val="000000"/>
                <w:highlight w:val="yellow"/>
                <w:u w:color="000000"/>
              </w:rPr>
            </w:rPrChange>
          </w:rPr>
          <w:t xml:space="preserve"> et al., 2010; </w:t>
        </w:r>
      </w:ins>
      <w:ins w:id="629" w:author="Anttila  Eliel Simpson" w:date="2024-07-16T11:03:00Z">
        <w:r w:rsidR="00D44A55" w:rsidRPr="00BC6FBF">
          <w:rPr>
            <w:rFonts w:ascii="Times New Roman" w:hAnsi="Times New Roman" w:cs="Times New Roman"/>
            <w:color w:val="000000"/>
            <w:u w:color="000000"/>
          </w:rPr>
          <w:t>Brock and Schulz-Vogt, 2011</w:t>
        </w:r>
        <w:r w:rsidR="00D44A55">
          <w:rPr>
            <w:rFonts w:ascii="Times New Roman" w:hAnsi="Times New Roman" w:cs="Times New Roman"/>
            <w:color w:val="000000"/>
            <w:u w:color="000000"/>
          </w:rPr>
          <w:t>)</w:t>
        </w:r>
      </w:ins>
      <w:ins w:id="630" w:author="Anttila  Eliel Simpson" w:date="2024-07-16T11:07:00Z">
        <w:r w:rsidR="00592640">
          <w:rPr>
            <w:rFonts w:ascii="Times New Roman" w:hAnsi="Times New Roman" w:cs="Times New Roman"/>
            <w:color w:val="000000"/>
            <w:u w:color="000000"/>
          </w:rPr>
          <w:t xml:space="preserve">, </w:t>
        </w:r>
      </w:ins>
      <w:ins w:id="631" w:author="Anttila  Eliel Simpson" w:date="2024-07-16T11:04:00Z">
        <w:r w:rsidR="00D44A55">
          <w:rPr>
            <w:rFonts w:ascii="Times New Roman" w:hAnsi="Times New Roman" w:cs="Times New Roman"/>
            <w:color w:val="000000"/>
            <w:u w:color="000000"/>
          </w:rPr>
          <w:t xml:space="preserve">modern </w:t>
        </w:r>
      </w:ins>
      <w:ins w:id="632" w:author="Anttila  Eliel Simpson" w:date="2024-07-16T10:55:00Z">
        <w:r w:rsidR="000B01C3">
          <w:rPr>
            <w:rFonts w:ascii="Times New Roman" w:hAnsi="Times New Roman" w:cs="Times New Roman"/>
            <w:color w:val="000000"/>
            <w:u w:color="000000"/>
          </w:rPr>
          <w:t>(</w:t>
        </w:r>
        <w:r w:rsidR="000B01C3" w:rsidRPr="00BC6FBF">
          <w:rPr>
            <w:rFonts w:ascii="Times New Roman" w:hAnsi="Times New Roman" w:cs="Times New Roman"/>
            <w:color w:val="000000"/>
            <w:u w:color="000000"/>
          </w:rPr>
          <w:t>Schulz and Schulz, 2005</w:t>
        </w:r>
      </w:ins>
      <w:ins w:id="633" w:author="Anttila  Eliel Simpson" w:date="2024-07-16T11:04:00Z">
        <w:r w:rsidR="00D44A55" w:rsidRPr="00BC6FBF">
          <w:rPr>
            <w:rFonts w:ascii="Times New Roman" w:hAnsi="Times New Roman" w:cs="Times New Roman"/>
            <w:color w:val="000000"/>
            <w:u w:color="000000"/>
          </w:rPr>
          <w:t xml:space="preserve">; </w:t>
        </w:r>
        <w:proofErr w:type="spellStart"/>
        <w:r w:rsidR="00D44A55" w:rsidRPr="001F0826">
          <w:rPr>
            <w:rFonts w:ascii="Times New Roman" w:hAnsi="Times New Roman" w:cs="Times New Roman"/>
            <w:color w:val="000000"/>
            <w:u w:color="000000"/>
          </w:rPr>
          <w:t>Arning</w:t>
        </w:r>
        <w:proofErr w:type="spellEnd"/>
        <w:r w:rsidR="00D44A55" w:rsidRPr="001F0826">
          <w:rPr>
            <w:rFonts w:ascii="Times New Roman" w:hAnsi="Times New Roman" w:cs="Times New Roman"/>
            <w:color w:val="000000"/>
            <w:u w:color="000000"/>
          </w:rPr>
          <w:t xml:space="preserve"> et al., 2008</w:t>
        </w:r>
      </w:ins>
      <w:ins w:id="634" w:author="Anttila  Eliel Simpson" w:date="2024-07-16T10:55:00Z">
        <w:r w:rsidR="000B01C3">
          <w:rPr>
            <w:rFonts w:ascii="Times New Roman" w:hAnsi="Times New Roman" w:cs="Times New Roman"/>
            <w:color w:val="000000"/>
            <w:u w:color="000000"/>
          </w:rPr>
          <w:t>)</w:t>
        </w:r>
      </w:ins>
      <w:ins w:id="635" w:author="Anttila  Eliel Simpson" w:date="2024-07-16T11:06:00Z">
        <w:r w:rsidR="00592640">
          <w:rPr>
            <w:rFonts w:ascii="Times New Roman" w:hAnsi="Times New Roman" w:cs="Times New Roman"/>
            <w:color w:val="000000"/>
            <w:u w:color="000000"/>
          </w:rPr>
          <w:t>, and</w:t>
        </w:r>
      </w:ins>
      <w:ins w:id="636" w:author="Anttila  Eliel Simpson" w:date="2024-07-16T11:07:00Z">
        <w:r w:rsidR="00592640">
          <w:rPr>
            <w:rFonts w:ascii="Times New Roman" w:hAnsi="Times New Roman" w:cs="Times New Roman"/>
            <w:color w:val="000000"/>
            <w:u w:color="000000"/>
          </w:rPr>
          <w:t xml:space="preserve"> Phanerozoic (</w:t>
        </w:r>
      </w:ins>
      <w:proofErr w:type="spellStart"/>
      <w:ins w:id="637" w:author="Anttila  Eliel Simpson" w:date="2024-07-16T11:35:00Z">
        <w:r w:rsidR="00BE3141">
          <w:rPr>
            <w:rFonts w:ascii="Times New Roman" w:hAnsi="Times New Roman" w:cs="Times New Roman"/>
            <w:color w:val="000000"/>
            <w:u w:color="000000"/>
          </w:rPr>
          <w:t>Arning</w:t>
        </w:r>
        <w:proofErr w:type="spellEnd"/>
        <w:r w:rsidR="00BE3141">
          <w:rPr>
            <w:rFonts w:ascii="Times New Roman" w:hAnsi="Times New Roman" w:cs="Times New Roman"/>
            <w:color w:val="000000"/>
            <w:u w:color="000000"/>
          </w:rPr>
          <w:t xml:space="preserve"> et al., 2009</w:t>
        </w:r>
        <w:r w:rsidR="00BE3141" w:rsidRPr="001F0826">
          <w:rPr>
            <w:rFonts w:ascii="Times New Roman" w:hAnsi="Times New Roman" w:cs="Times New Roman"/>
            <w:color w:val="000000"/>
            <w:u w:color="000000"/>
          </w:rPr>
          <w:t xml:space="preserve">; </w:t>
        </w:r>
      </w:ins>
      <w:proofErr w:type="spellStart"/>
      <w:ins w:id="638" w:author="Anttila  Eliel Simpson" w:date="2024-07-16T11:31:00Z">
        <w:r w:rsidR="00BE3141" w:rsidRPr="001F0826">
          <w:rPr>
            <w:rFonts w:ascii="Times New Roman" w:hAnsi="Times New Roman" w:cs="Times New Roman"/>
            <w:color w:val="000000"/>
            <w:u w:color="000000"/>
          </w:rPr>
          <w:t>Berndmeyer</w:t>
        </w:r>
        <w:proofErr w:type="spellEnd"/>
        <w:r w:rsidR="00BE3141" w:rsidRPr="001F0826">
          <w:rPr>
            <w:rFonts w:ascii="Times New Roman" w:hAnsi="Times New Roman" w:cs="Times New Roman"/>
            <w:color w:val="000000"/>
            <w:u w:color="000000"/>
          </w:rPr>
          <w:t xml:space="preserve"> et al., 2012</w:t>
        </w:r>
      </w:ins>
      <w:ins w:id="639" w:author="Anttila  Eliel Simpson" w:date="2024-07-16T11:34:00Z">
        <w:r w:rsidR="00BE3141" w:rsidRPr="001F0826">
          <w:rPr>
            <w:rFonts w:ascii="Times New Roman" w:hAnsi="Times New Roman" w:cs="Times New Roman"/>
            <w:color w:val="000000"/>
            <w:u w:color="000000"/>
          </w:rPr>
          <w:t>; Salama et al., 2015</w:t>
        </w:r>
      </w:ins>
      <w:ins w:id="640" w:author="Anttila  Eliel Simpson" w:date="2024-07-16T11:11:00Z">
        <w:r w:rsidR="00592640">
          <w:rPr>
            <w:rFonts w:ascii="Times New Roman" w:hAnsi="Times New Roman" w:cs="Times New Roman"/>
            <w:color w:val="000000"/>
            <w:u w:color="000000"/>
          </w:rPr>
          <w:t xml:space="preserve">) </w:t>
        </w:r>
        <w:proofErr w:type="spellStart"/>
        <w:r w:rsidR="00592640">
          <w:rPr>
            <w:rFonts w:ascii="Times New Roman" w:hAnsi="Times New Roman" w:cs="Times New Roman"/>
            <w:color w:val="000000"/>
            <w:u w:color="000000"/>
          </w:rPr>
          <w:t>phosphogenic</w:t>
        </w:r>
        <w:proofErr w:type="spellEnd"/>
        <w:r w:rsidR="00592640">
          <w:rPr>
            <w:rFonts w:ascii="Times New Roman" w:hAnsi="Times New Roman" w:cs="Times New Roman"/>
            <w:color w:val="000000"/>
            <w:u w:color="000000"/>
          </w:rPr>
          <w:t xml:space="preserve"> environments</w:t>
        </w:r>
      </w:ins>
      <w:ins w:id="641" w:author="Anttila  Eliel Simpson" w:date="2024-07-16T11:14:00Z">
        <w:r w:rsidR="00592640">
          <w:rPr>
            <w:rFonts w:ascii="Times New Roman" w:hAnsi="Times New Roman" w:cs="Times New Roman"/>
            <w:color w:val="000000"/>
            <w:u w:color="000000"/>
          </w:rPr>
          <w:t>, with geochemical (</w:t>
        </w:r>
      </w:ins>
      <w:ins w:id="642" w:author="Anttila  Eliel Simpson" w:date="2024-07-16T11:22:00Z">
        <w:r w:rsidR="00E61DA3" w:rsidRPr="00816AAB">
          <w:rPr>
            <w:rFonts w:ascii="Times New Roman" w:hAnsi="Times New Roman" w:cs="Times New Roman"/>
            <w:color w:val="000000"/>
            <w:u w:color="000000"/>
          </w:rPr>
          <w:t xml:space="preserve">Sanders </w:t>
        </w:r>
      </w:ins>
      <w:ins w:id="643" w:author="Anttila  Eliel Simpson" w:date="2024-07-16T11:31:00Z">
        <w:r w:rsidR="00BE3141" w:rsidRPr="00816AAB">
          <w:rPr>
            <w:rFonts w:ascii="Times New Roman" w:hAnsi="Times New Roman" w:cs="Times New Roman"/>
            <w:color w:val="000000"/>
            <w:u w:color="000000"/>
          </w:rPr>
          <w:t>et al.</w:t>
        </w:r>
      </w:ins>
      <w:ins w:id="644" w:author="Anttila  Eliel Simpson" w:date="2024-07-16T11:22:00Z">
        <w:r w:rsidR="00E61DA3" w:rsidRPr="00816AAB">
          <w:rPr>
            <w:rFonts w:ascii="Times New Roman" w:hAnsi="Times New Roman" w:cs="Times New Roman"/>
            <w:color w:val="000000"/>
            <w:u w:color="000000"/>
          </w:rPr>
          <w:t>, 202</w:t>
        </w:r>
      </w:ins>
      <w:ins w:id="645" w:author="Anttila  Eliel Simpson" w:date="2024-07-16T11:31:00Z">
        <w:r w:rsidR="00BE3141" w:rsidRPr="00816AAB">
          <w:rPr>
            <w:rFonts w:ascii="Times New Roman" w:hAnsi="Times New Roman" w:cs="Times New Roman"/>
            <w:color w:val="000000"/>
            <w:u w:color="000000"/>
          </w:rPr>
          <w:t>4</w:t>
        </w:r>
      </w:ins>
      <w:ins w:id="646" w:author="Anttila  Eliel Simpson" w:date="2024-07-16T11:14:00Z">
        <w:r w:rsidR="00592640">
          <w:rPr>
            <w:rFonts w:ascii="Times New Roman" w:hAnsi="Times New Roman" w:cs="Times New Roman"/>
            <w:color w:val="000000"/>
            <w:u w:color="000000"/>
          </w:rPr>
          <w:t>) and puta</w:t>
        </w:r>
      </w:ins>
      <w:ins w:id="647" w:author="Anttila  Eliel Simpson" w:date="2024-07-16T11:15:00Z">
        <w:r w:rsidR="00592640">
          <w:rPr>
            <w:rFonts w:ascii="Times New Roman" w:hAnsi="Times New Roman" w:cs="Times New Roman"/>
            <w:color w:val="000000"/>
            <w:u w:color="000000"/>
          </w:rPr>
          <w:t>tive paleontological (</w:t>
        </w:r>
      </w:ins>
      <w:ins w:id="648" w:author="Anttila  Eliel Simpson" w:date="2024-07-16T11:23:00Z">
        <w:r w:rsidR="00E61DA3" w:rsidRPr="00A83B3B">
          <w:rPr>
            <w:rFonts w:ascii="Times New Roman" w:hAnsi="Times New Roman" w:cs="Times New Roman"/>
            <w:color w:val="000000"/>
            <w:u w:color="000000"/>
          </w:rPr>
          <w:t>Bailey et al., 2007; 2013</w:t>
        </w:r>
      </w:ins>
      <w:ins w:id="649" w:author="Anttila  Eliel Simpson" w:date="2024-07-16T11:15:00Z">
        <w:r w:rsidR="00592640">
          <w:rPr>
            <w:rFonts w:ascii="Times New Roman" w:hAnsi="Times New Roman" w:cs="Times New Roman"/>
            <w:color w:val="000000"/>
            <w:u w:color="000000"/>
          </w:rPr>
          <w:t xml:space="preserve">) evidence </w:t>
        </w:r>
      </w:ins>
      <w:ins w:id="650" w:author="Anttila  Eliel Simpson" w:date="2024-07-16T11:21:00Z">
        <w:r w:rsidR="00E61DA3">
          <w:rPr>
            <w:rFonts w:ascii="Times New Roman" w:hAnsi="Times New Roman" w:cs="Times New Roman"/>
            <w:color w:val="000000"/>
            <w:u w:color="000000"/>
          </w:rPr>
          <w:t xml:space="preserve">suggesting </w:t>
        </w:r>
      </w:ins>
      <w:ins w:id="651" w:author="Anttila  Eliel Simpson" w:date="2024-07-18T12:41:00Z">
        <w:r>
          <w:rPr>
            <w:rFonts w:ascii="Times New Roman" w:hAnsi="Times New Roman" w:cs="Times New Roman"/>
            <w:color w:val="000000"/>
            <w:u w:color="000000"/>
          </w:rPr>
          <w:t xml:space="preserve">the occurrence of similar processes in </w:t>
        </w:r>
      </w:ins>
      <w:ins w:id="652" w:author="Anttila  Eliel Simpson" w:date="2024-07-16T11:15:00Z">
        <w:r w:rsidR="00592640">
          <w:rPr>
            <w:rFonts w:ascii="Times New Roman" w:hAnsi="Times New Roman" w:cs="Times New Roman"/>
            <w:color w:val="000000"/>
            <w:u w:color="000000"/>
          </w:rPr>
          <w:t xml:space="preserve">Ediacaran-Cambrian phosphorites. </w:t>
        </w:r>
      </w:ins>
      <w:del w:id="653" w:author="Anttila  Eliel Simpson" w:date="2024-07-16T11:24:00Z">
        <w:r w:rsidR="009A528B" w:rsidRPr="00D42740" w:rsidDel="00E61DA3">
          <w:rPr>
            <w:rFonts w:ascii="Times New Roman" w:hAnsi="Times New Roman" w:cs="Times New Roman"/>
            <w:color w:val="000000"/>
            <w:u w:color="000000"/>
          </w:rPr>
          <w:delText>T</w:delText>
        </w:r>
        <w:r w:rsidR="00924359" w:rsidRPr="00D42740" w:rsidDel="00E61DA3">
          <w:rPr>
            <w:rFonts w:ascii="Times New Roman" w:hAnsi="Times New Roman" w:cs="Times New Roman"/>
            <w:color w:val="000000"/>
            <w:u w:color="000000"/>
          </w:rPr>
          <w:delText xml:space="preserve">he </w:delText>
        </w:r>
        <w:r w:rsidR="00BE00F9" w:rsidRPr="00D42740" w:rsidDel="00E61DA3">
          <w:rPr>
            <w:rFonts w:ascii="Times New Roman" w:hAnsi="Times New Roman" w:cs="Times New Roman"/>
            <w:color w:val="000000"/>
            <w:u w:color="000000"/>
          </w:rPr>
          <w:delText xml:space="preserve">recurrent </w:delText>
        </w:r>
        <w:r w:rsidR="00924359" w:rsidRPr="00D42740" w:rsidDel="00E61DA3">
          <w:rPr>
            <w:rFonts w:ascii="Times New Roman" w:hAnsi="Times New Roman" w:cs="Times New Roman"/>
            <w:color w:val="000000"/>
            <w:u w:color="000000"/>
          </w:rPr>
          <w:delText>process of</w:delText>
        </w:r>
      </w:del>
      <w:ins w:id="654" w:author="Anttila  Eliel Simpson" w:date="2024-07-16T11:24:00Z">
        <w:r w:rsidR="00E61DA3">
          <w:rPr>
            <w:rFonts w:ascii="Times New Roman" w:hAnsi="Times New Roman" w:cs="Times New Roman"/>
            <w:color w:val="000000"/>
            <w:u w:color="000000"/>
          </w:rPr>
          <w:t>Recurrent</w:t>
        </w:r>
      </w:ins>
      <w:r w:rsidR="00924359" w:rsidRPr="00D42740">
        <w:rPr>
          <w:rFonts w:ascii="Times New Roman" w:hAnsi="Times New Roman" w:cs="Times New Roman"/>
          <w:color w:val="000000"/>
          <w:u w:color="000000"/>
        </w:rPr>
        <w:t xml:space="preserve"> </w:t>
      </w:r>
      <w:del w:id="655" w:author="Anttila  Eliel Simpson" w:date="2024-07-16T11:17:00Z">
        <w:r w:rsidR="00924359" w:rsidRPr="00D42740" w:rsidDel="00E61DA3">
          <w:rPr>
            <w:rFonts w:ascii="Times New Roman" w:hAnsi="Times New Roman" w:cs="Times New Roman"/>
            <w:color w:val="000000"/>
            <w:u w:color="000000"/>
          </w:rPr>
          <w:delText xml:space="preserve">sediment column </w:delText>
        </w:r>
      </w:del>
      <w:proofErr w:type="spellStart"/>
      <w:r w:rsidR="00924359" w:rsidRPr="00D42740">
        <w:rPr>
          <w:rFonts w:ascii="Times New Roman" w:hAnsi="Times New Roman" w:cs="Times New Roman"/>
          <w:color w:val="000000"/>
          <w:u w:color="000000"/>
        </w:rPr>
        <w:t>redoxocline</w:t>
      </w:r>
      <w:proofErr w:type="spellEnd"/>
      <w:r w:rsidR="00924359" w:rsidRPr="00D42740">
        <w:rPr>
          <w:rFonts w:ascii="Times New Roman" w:hAnsi="Times New Roman" w:cs="Times New Roman"/>
          <w:color w:val="000000"/>
          <w:u w:color="000000"/>
        </w:rPr>
        <w:t xml:space="preserve"> development</w:t>
      </w:r>
      <w:ins w:id="656" w:author="Anttila  Eliel Simpson" w:date="2024-07-16T11:17:00Z">
        <w:r w:rsidR="00E61DA3">
          <w:rPr>
            <w:rFonts w:ascii="Times New Roman" w:hAnsi="Times New Roman" w:cs="Times New Roman"/>
            <w:color w:val="000000"/>
            <w:u w:color="000000"/>
          </w:rPr>
          <w:t xml:space="preserve"> </w:t>
        </w:r>
      </w:ins>
      <w:ins w:id="657" w:author="Anttila  Eliel Simpson" w:date="2024-07-16T11:18:00Z">
        <w:r w:rsidR="00E61DA3">
          <w:rPr>
            <w:rFonts w:ascii="Times New Roman" w:hAnsi="Times New Roman" w:cs="Times New Roman"/>
            <w:color w:val="000000"/>
            <w:u w:color="000000"/>
          </w:rPr>
          <w:t xml:space="preserve">in </w:t>
        </w:r>
      </w:ins>
      <w:ins w:id="658" w:author="Anttila  Eliel Simpson" w:date="2024-07-16T11:20:00Z">
        <w:r w:rsidR="00E61DA3">
          <w:rPr>
            <w:rFonts w:ascii="Times New Roman" w:hAnsi="Times New Roman" w:cs="Times New Roman"/>
            <w:color w:val="000000"/>
            <w:u w:color="000000"/>
          </w:rPr>
          <w:t xml:space="preserve">microbial communities </w:t>
        </w:r>
      </w:ins>
      <w:ins w:id="659" w:author="Anttila  Eliel Simpson" w:date="2024-07-16T11:18:00Z">
        <w:r w:rsidR="00E61DA3">
          <w:rPr>
            <w:rFonts w:ascii="Times New Roman" w:hAnsi="Times New Roman" w:cs="Times New Roman"/>
            <w:color w:val="000000"/>
            <w:u w:color="000000"/>
          </w:rPr>
          <w:t>(e</w:t>
        </w:r>
      </w:ins>
      <w:ins w:id="660" w:author="Anttila  Eliel Simpson" w:date="2024-07-16T11:19:00Z">
        <w:r w:rsidR="00E61DA3">
          <w:rPr>
            <w:rFonts w:ascii="Times New Roman" w:hAnsi="Times New Roman" w:cs="Times New Roman"/>
            <w:color w:val="000000"/>
            <w:u w:color="000000"/>
          </w:rPr>
          <w:t xml:space="preserve">.g. </w:t>
        </w:r>
      </w:ins>
      <w:ins w:id="661" w:author="Anttila  Eliel Simpson" w:date="2024-07-16T11:20:00Z">
        <w:r w:rsidR="00E61DA3">
          <w:rPr>
            <w:rFonts w:ascii="Times New Roman" w:hAnsi="Times New Roman" w:cs="Times New Roman"/>
            <w:color w:val="000000"/>
            <w:u w:color="000000"/>
          </w:rPr>
          <w:t xml:space="preserve">within </w:t>
        </w:r>
      </w:ins>
      <w:ins w:id="662" w:author="Anttila  Eliel Simpson" w:date="2024-07-16T11:19:00Z">
        <w:r w:rsidR="00E61DA3">
          <w:rPr>
            <w:rFonts w:ascii="Times New Roman" w:hAnsi="Times New Roman" w:cs="Times New Roman"/>
            <w:color w:val="000000"/>
            <w:u w:color="000000"/>
          </w:rPr>
          <w:t xml:space="preserve">stromatolites, sensu Sanders and </w:t>
        </w:r>
        <w:proofErr w:type="spellStart"/>
        <w:r w:rsidR="00E61DA3">
          <w:rPr>
            <w:rFonts w:ascii="Times New Roman" w:hAnsi="Times New Roman" w:cs="Times New Roman"/>
            <w:color w:val="000000"/>
            <w:u w:color="000000"/>
          </w:rPr>
          <w:t>Groztinger</w:t>
        </w:r>
        <w:proofErr w:type="spellEnd"/>
        <w:r w:rsidR="00E61DA3">
          <w:rPr>
            <w:rFonts w:ascii="Times New Roman" w:hAnsi="Times New Roman" w:cs="Times New Roman"/>
            <w:color w:val="000000"/>
            <w:u w:color="000000"/>
          </w:rPr>
          <w:t>, 2021</w:t>
        </w:r>
      </w:ins>
      <w:ins w:id="663" w:author="Anttila  Eliel Simpson" w:date="2024-07-16T13:58:00Z">
        <w:r w:rsidR="007B6D11">
          <w:rPr>
            <w:rFonts w:ascii="Times New Roman" w:hAnsi="Times New Roman" w:cs="Times New Roman"/>
            <w:color w:val="000000"/>
            <w:u w:color="000000"/>
          </w:rPr>
          <w:t xml:space="preserve">; </w:t>
        </w:r>
      </w:ins>
      <w:ins w:id="664" w:author="Anttila  Eliel Simpson" w:date="2024-07-16T11:19:00Z">
        <w:r w:rsidR="00E61DA3">
          <w:rPr>
            <w:rFonts w:ascii="Times New Roman" w:hAnsi="Times New Roman" w:cs="Times New Roman"/>
            <w:color w:val="000000"/>
            <w:u w:color="000000"/>
          </w:rPr>
          <w:t>) or in the sediment column</w:t>
        </w:r>
      </w:ins>
      <w:r w:rsidR="00924359" w:rsidRPr="00D42740">
        <w:rPr>
          <w:rFonts w:ascii="Times New Roman" w:hAnsi="Times New Roman" w:cs="Times New Roman"/>
          <w:color w:val="000000"/>
          <w:u w:color="000000"/>
        </w:rPr>
        <w:t xml:space="preserve"> </w:t>
      </w:r>
      <w:r w:rsidR="00BE00F9" w:rsidRPr="00D42740">
        <w:rPr>
          <w:rFonts w:ascii="Times New Roman" w:hAnsi="Times New Roman" w:cs="Times New Roman"/>
          <w:color w:val="000000"/>
          <w:u w:color="000000"/>
        </w:rPr>
        <w:t xml:space="preserve">(through </w:t>
      </w:r>
      <w:r w:rsidR="00BD63D9" w:rsidRPr="00D42740">
        <w:rPr>
          <w:rFonts w:ascii="Times New Roman" w:hAnsi="Times New Roman" w:cs="Times New Roman"/>
          <w:color w:val="000000"/>
          <w:u w:color="000000"/>
        </w:rPr>
        <w:t xml:space="preserve">repetitive </w:t>
      </w:r>
      <w:r w:rsidR="00BE00F9" w:rsidRPr="00D42740">
        <w:rPr>
          <w:rFonts w:ascii="Times New Roman" w:hAnsi="Times New Roman" w:cs="Times New Roman"/>
          <w:color w:val="000000"/>
          <w:u w:color="000000"/>
        </w:rPr>
        <w:t>deposition, hiatus,</w:t>
      </w:r>
      <w:r w:rsidR="00BD63D9" w:rsidRPr="00D42740">
        <w:rPr>
          <w:rFonts w:ascii="Times New Roman" w:hAnsi="Times New Roman" w:cs="Times New Roman"/>
          <w:color w:val="000000"/>
          <w:u w:color="000000"/>
        </w:rPr>
        <w:t xml:space="preserve"> and</w:t>
      </w:r>
      <w:r w:rsidR="00BE00F9" w:rsidRPr="00D42740">
        <w:rPr>
          <w:rFonts w:ascii="Times New Roman" w:hAnsi="Times New Roman" w:cs="Times New Roman"/>
          <w:color w:val="000000"/>
          <w:u w:color="000000"/>
        </w:rPr>
        <w:t xml:space="preserve"> reworking/removal</w:t>
      </w:r>
      <w:ins w:id="665" w:author="Anttila  Eliel Simpson" w:date="2024-07-18T12:41:00Z">
        <w:r>
          <w:rPr>
            <w:rFonts w:ascii="Times New Roman" w:hAnsi="Times New Roman" w:cs="Times New Roman"/>
            <w:color w:val="000000"/>
            <w:u w:color="000000"/>
          </w:rPr>
          <w:t xml:space="preserve"> </w:t>
        </w:r>
      </w:ins>
      <w:del w:id="666" w:author="Anttila  Eliel Simpson" w:date="2024-07-18T12:41:00Z">
        <w:r w:rsidR="00BE00F9" w:rsidRPr="00D42740" w:rsidDel="00CA768C">
          <w:rPr>
            <w:rFonts w:ascii="Times New Roman" w:hAnsi="Times New Roman" w:cs="Times New Roman"/>
            <w:color w:val="000000"/>
            <w:u w:color="000000"/>
          </w:rPr>
          <w:delText xml:space="preserve">) </w:delText>
        </w:r>
      </w:del>
      <w:r w:rsidR="009A528B" w:rsidRPr="00D42740">
        <w:rPr>
          <w:rFonts w:ascii="Times New Roman" w:hAnsi="Times New Roman" w:cs="Times New Roman"/>
          <w:color w:val="000000"/>
          <w:u w:color="000000"/>
        </w:rPr>
        <w:t>in winnowing sedimentary environments</w:t>
      </w:r>
      <w:ins w:id="667" w:author="Anttila  Eliel Simpson" w:date="2024-07-18T12:41:00Z">
        <w:r>
          <w:rPr>
            <w:rFonts w:ascii="Times New Roman" w:hAnsi="Times New Roman" w:cs="Times New Roman"/>
            <w:color w:val="000000"/>
            <w:u w:color="000000"/>
          </w:rPr>
          <w:t>)</w:t>
        </w:r>
      </w:ins>
      <w:r w:rsidR="009A528B" w:rsidRPr="00D42740">
        <w:rPr>
          <w:rFonts w:ascii="Times New Roman" w:hAnsi="Times New Roman" w:cs="Times New Roman"/>
          <w:color w:val="000000"/>
          <w:u w:color="000000"/>
        </w:rPr>
        <w:t xml:space="preserve"> </w:t>
      </w:r>
      <w:r w:rsidR="00924359" w:rsidRPr="00D42740">
        <w:rPr>
          <w:rFonts w:ascii="Times New Roman" w:hAnsi="Times New Roman" w:cs="Times New Roman"/>
          <w:color w:val="000000"/>
          <w:u w:color="000000"/>
        </w:rPr>
        <w:t xml:space="preserve">promotes the repeated remobilization of redox-sensitive mineral- and organic-bound phosphate, a fraction of which </w:t>
      </w:r>
      <w:r w:rsidR="00BE00F9" w:rsidRPr="00D42740">
        <w:rPr>
          <w:rFonts w:ascii="Times New Roman" w:hAnsi="Times New Roman" w:cs="Times New Roman"/>
          <w:color w:val="000000"/>
          <w:u w:color="000000"/>
        </w:rPr>
        <w:t xml:space="preserve">may </w:t>
      </w:r>
      <w:r w:rsidR="00924359" w:rsidRPr="00D42740">
        <w:rPr>
          <w:rFonts w:ascii="Times New Roman" w:hAnsi="Times New Roman" w:cs="Times New Roman"/>
          <w:color w:val="000000"/>
          <w:u w:color="000000"/>
        </w:rPr>
        <w:t xml:space="preserve">precipitate as </w:t>
      </w:r>
      <w:r w:rsidR="004B7D23" w:rsidRPr="00D42740">
        <w:rPr>
          <w:rFonts w:ascii="Times New Roman" w:hAnsi="Times New Roman" w:cs="Times New Roman"/>
          <w:color w:val="000000"/>
          <w:u w:color="000000"/>
        </w:rPr>
        <w:t>relatively-</w:t>
      </w:r>
      <w:r w:rsidR="00924359" w:rsidRPr="00D42740">
        <w:rPr>
          <w:rFonts w:ascii="Times New Roman" w:hAnsi="Times New Roman" w:cs="Times New Roman"/>
          <w:color w:val="000000"/>
          <w:u w:color="000000"/>
        </w:rPr>
        <w:t>insoluble authigenic mineral</w:t>
      </w:r>
      <w:r w:rsidR="00BE00F9" w:rsidRPr="00D42740">
        <w:rPr>
          <w:rFonts w:ascii="Times New Roman" w:hAnsi="Times New Roman" w:cs="Times New Roman"/>
          <w:color w:val="000000"/>
          <w:u w:color="000000"/>
        </w:rPr>
        <w:t>s</w:t>
      </w:r>
      <w:r w:rsidR="009A528B" w:rsidRPr="00D42740">
        <w:rPr>
          <w:rFonts w:ascii="Times New Roman" w:hAnsi="Times New Roman" w:cs="Times New Roman"/>
          <w:color w:val="000000"/>
          <w:u w:color="000000"/>
        </w:rPr>
        <w:t xml:space="preserve"> </w:t>
      </w:r>
      <w:del w:id="668" w:author="Anttila  Eliel Simpson" w:date="2024-07-18T12:41:00Z">
        <w:r w:rsidR="009A528B" w:rsidRPr="00D42740" w:rsidDel="00CA768C">
          <w:rPr>
            <w:rFonts w:ascii="Times New Roman" w:hAnsi="Times New Roman" w:cs="Times New Roman"/>
            <w:color w:val="000000"/>
            <w:u w:color="000000"/>
          </w:rPr>
          <w:delText>in the sediment column</w:delText>
        </w:r>
        <w:r w:rsidR="00BD63D9" w:rsidRPr="00D42740" w:rsidDel="00CA768C">
          <w:rPr>
            <w:rFonts w:ascii="Times New Roman" w:hAnsi="Times New Roman" w:cs="Times New Roman"/>
            <w:color w:val="000000"/>
            <w:u w:color="000000"/>
          </w:rPr>
          <w:delText xml:space="preserve"> </w:delText>
        </w:r>
      </w:del>
      <w:r w:rsidR="00BD63D9" w:rsidRPr="00D42740">
        <w:rPr>
          <w:rFonts w:ascii="Times New Roman" w:hAnsi="Times New Roman" w:cs="Times New Roman"/>
          <w:color w:val="000000"/>
          <w:u w:color="000000"/>
        </w:rPr>
        <w:t>(</w:t>
      </w:r>
      <w:proofErr w:type="spellStart"/>
      <w:r w:rsidR="00BD63D9" w:rsidRPr="00D42740">
        <w:rPr>
          <w:rFonts w:ascii="Times New Roman" w:hAnsi="Times New Roman" w:cs="Times New Roman"/>
          <w:color w:val="000000"/>
          <w:u w:color="000000"/>
        </w:rPr>
        <w:t>Föllmi</w:t>
      </w:r>
      <w:proofErr w:type="spellEnd"/>
      <w:r w:rsidR="00BD63D9" w:rsidRPr="00D42740">
        <w:rPr>
          <w:rFonts w:ascii="Times New Roman" w:hAnsi="Times New Roman" w:cs="Times New Roman"/>
          <w:color w:val="000000"/>
          <w:u w:color="000000"/>
        </w:rPr>
        <w:t>, 1996</w:t>
      </w:r>
      <w:r w:rsidR="004B7D23" w:rsidRPr="00D42740">
        <w:rPr>
          <w:rFonts w:ascii="Times New Roman" w:hAnsi="Times New Roman" w:cs="Times New Roman"/>
          <w:color w:val="000000"/>
          <w:u w:color="000000"/>
        </w:rPr>
        <w:t>, and references therein</w:t>
      </w:r>
      <w:r w:rsidR="00BD63D9" w:rsidRPr="00D42740">
        <w:rPr>
          <w:rFonts w:ascii="Times New Roman" w:hAnsi="Times New Roman" w:cs="Times New Roman"/>
          <w:color w:val="000000"/>
          <w:u w:color="000000"/>
        </w:rPr>
        <w:t>)</w:t>
      </w:r>
      <w:r w:rsidR="00894A4F" w:rsidRPr="00D42740">
        <w:rPr>
          <w:rFonts w:ascii="Times New Roman" w:hAnsi="Times New Roman" w:cs="Times New Roman"/>
          <w:color w:val="000000"/>
          <w:u w:color="000000"/>
        </w:rPr>
        <w:t xml:space="preserve">. </w:t>
      </w:r>
      <w:r w:rsidR="009A528B" w:rsidRPr="00D42740">
        <w:rPr>
          <w:rFonts w:ascii="Times New Roman" w:hAnsi="Times New Roman" w:cs="Times New Roman"/>
          <w:color w:val="000000"/>
          <w:u w:color="000000"/>
        </w:rPr>
        <w:t xml:space="preserve">These </w:t>
      </w:r>
      <w:r w:rsidR="00924359" w:rsidRPr="00D42740">
        <w:rPr>
          <w:rFonts w:ascii="Times New Roman" w:hAnsi="Times New Roman" w:cs="Times New Roman"/>
          <w:color w:val="000000"/>
          <w:u w:color="000000"/>
        </w:rPr>
        <w:t xml:space="preserve">authigenic </w:t>
      </w:r>
      <w:del w:id="669" w:author="Anttila  Eliel Simpson" w:date="2024-07-16T11:25:00Z">
        <w:r w:rsidR="00924359" w:rsidRPr="00D42740" w:rsidDel="00E61DA3">
          <w:rPr>
            <w:rFonts w:ascii="Times New Roman" w:hAnsi="Times New Roman" w:cs="Times New Roman"/>
            <w:color w:val="000000"/>
            <w:u w:color="000000"/>
          </w:rPr>
          <w:delText xml:space="preserve">phosphate </w:delText>
        </w:r>
      </w:del>
      <w:ins w:id="670" w:author="Anttila  Eliel Simpson" w:date="2024-07-16T11:25:00Z">
        <w:r w:rsidR="00E61DA3">
          <w:rPr>
            <w:rFonts w:ascii="Times New Roman" w:hAnsi="Times New Roman" w:cs="Times New Roman"/>
            <w:color w:val="000000"/>
            <w:u w:color="000000"/>
          </w:rPr>
          <w:t xml:space="preserve">CFA </w:t>
        </w:r>
      </w:ins>
      <w:r w:rsidR="00924359" w:rsidRPr="00D42740">
        <w:rPr>
          <w:rFonts w:ascii="Times New Roman" w:hAnsi="Times New Roman" w:cs="Times New Roman"/>
          <w:color w:val="000000"/>
          <w:u w:color="000000"/>
        </w:rPr>
        <w:t>nodules</w:t>
      </w:r>
      <w:r w:rsidR="009A528B" w:rsidRPr="00D42740">
        <w:rPr>
          <w:rFonts w:ascii="Times New Roman" w:hAnsi="Times New Roman" w:cs="Times New Roman"/>
          <w:color w:val="000000"/>
          <w:u w:color="000000"/>
        </w:rPr>
        <w:t xml:space="preserve"> or lamina</w:t>
      </w:r>
      <w:r w:rsidR="00924359" w:rsidRPr="00D42740">
        <w:rPr>
          <w:rFonts w:ascii="Times New Roman" w:hAnsi="Times New Roman" w:cs="Times New Roman"/>
          <w:color w:val="000000"/>
          <w:u w:color="000000"/>
        </w:rPr>
        <w:t xml:space="preserve"> are less susceptible to removal during winnowing than fine sediment or organic material</w:t>
      </w:r>
      <w:r w:rsidR="009A528B" w:rsidRPr="00D42740">
        <w:rPr>
          <w:rFonts w:ascii="Times New Roman" w:hAnsi="Times New Roman" w:cs="Times New Roman"/>
          <w:color w:val="000000"/>
          <w:u w:color="000000"/>
        </w:rPr>
        <w:t>, resulting</w:t>
      </w:r>
      <w:r w:rsidR="00924359" w:rsidRPr="00D42740">
        <w:rPr>
          <w:rFonts w:ascii="Times New Roman" w:hAnsi="Times New Roman" w:cs="Times New Roman"/>
          <w:color w:val="000000"/>
          <w:u w:color="000000"/>
        </w:rPr>
        <w:t xml:space="preserve"> in the</w:t>
      </w:r>
      <w:r w:rsidR="00D10BB2"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 xml:space="preserve">relative immobility and </w:t>
      </w:r>
      <w:r w:rsidR="00D10BB2" w:rsidRPr="00D42740">
        <w:rPr>
          <w:rFonts w:ascii="Times New Roman" w:hAnsi="Times New Roman" w:cs="Times New Roman"/>
          <w:color w:val="000000"/>
          <w:u w:color="000000"/>
        </w:rPr>
        <w:t>eventual</w:t>
      </w:r>
      <w:r w:rsidR="00924359" w:rsidRPr="00D42740">
        <w:rPr>
          <w:rFonts w:ascii="Times New Roman" w:hAnsi="Times New Roman" w:cs="Times New Roman"/>
          <w:color w:val="000000"/>
          <w:u w:color="000000"/>
        </w:rPr>
        <w:t xml:space="preserve"> reburial of</w:t>
      </w:r>
      <w:r w:rsidR="00F41B92" w:rsidRPr="00D42740">
        <w:rPr>
          <w:rFonts w:ascii="Times New Roman" w:hAnsi="Times New Roman" w:cs="Times New Roman"/>
          <w:color w:val="000000"/>
          <w:u w:color="000000"/>
        </w:rPr>
        <w:t xml:space="preserve"> authigenic phosphatic</w:t>
      </w:r>
      <w:r w:rsidR="00924359" w:rsidRPr="00D42740">
        <w:rPr>
          <w:rFonts w:ascii="Times New Roman" w:hAnsi="Times New Roman" w:cs="Times New Roman"/>
          <w:color w:val="000000"/>
          <w:u w:color="000000"/>
        </w:rPr>
        <w:t xml:space="preserve"> material that</w:t>
      </w:r>
      <w:r w:rsidR="00601BD7" w:rsidRPr="00D42740">
        <w:rPr>
          <w:rFonts w:ascii="Times New Roman" w:hAnsi="Times New Roman" w:cs="Times New Roman"/>
          <w:color w:val="000000"/>
          <w:u w:color="000000"/>
        </w:rPr>
        <w:t xml:space="preserve"> can:</w:t>
      </w:r>
      <w:r w:rsidR="00924359"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a) serve</w:t>
      </w:r>
      <w:r w:rsidR="00924359" w:rsidRPr="00D42740">
        <w:rPr>
          <w:rFonts w:ascii="Times New Roman" w:hAnsi="Times New Roman" w:cs="Times New Roman"/>
          <w:color w:val="000000"/>
          <w:u w:color="000000"/>
        </w:rPr>
        <w:t xml:space="preserve"> as a</w:t>
      </w:r>
      <w:r w:rsidR="00D10BB2" w:rsidRPr="00D42740">
        <w:rPr>
          <w:rFonts w:ascii="Times New Roman" w:hAnsi="Times New Roman" w:cs="Times New Roman"/>
          <w:color w:val="000000"/>
          <w:u w:color="000000"/>
        </w:rPr>
        <w:t>n ideal nucleation</w:t>
      </w:r>
      <w:r w:rsidR="00924359" w:rsidRPr="00D42740">
        <w:rPr>
          <w:rFonts w:ascii="Times New Roman" w:hAnsi="Times New Roman" w:cs="Times New Roman"/>
          <w:color w:val="000000"/>
          <w:u w:color="000000"/>
        </w:rPr>
        <w:t xml:space="preserve"> substrate for future authigenic </w:t>
      </w:r>
      <w:del w:id="671" w:author="Anttila  Eliel Simpson" w:date="2024-07-16T11:25:00Z">
        <w:r w:rsidR="00894A4F" w:rsidRPr="00D42740" w:rsidDel="00E61DA3">
          <w:rPr>
            <w:rFonts w:ascii="Times New Roman" w:hAnsi="Times New Roman" w:cs="Times New Roman"/>
            <w:color w:val="000000"/>
            <w:u w:color="000000"/>
          </w:rPr>
          <w:delText xml:space="preserve">or diagenetic </w:delText>
        </w:r>
        <w:r w:rsidR="00924359" w:rsidRPr="00D42740" w:rsidDel="00E61DA3">
          <w:rPr>
            <w:rFonts w:ascii="Times New Roman" w:hAnsi="Times New Roman" w:cs="Times New Roman"/>
            <w:color w:val="000000"/>
            <w:u w:color="000000"/>
          </w:rPr>
          <w:delText xml:space="preserve">phosphate </w:delText>
        </w:r>
      </w:del>
      <w:r w:rsidR="00924359" w:rsidRPr="00D42740">
        <w:rPr>
          <w:rFonts w:ascii="Times New Roman" w:hAnsi="Times New Roman" w:cs="Times New Roman"/>
          <w:color w:val="000000"/>
          <w:u w:color="000000"/>
        </w:rPr>
        <w:t>precipitation</w:t>
      </w:r>
      <w:r w:rsidR="00F41B92" w:rsidRPr="00D42740">
        <w:rPr>
          <w:rFonts w:ascii="Times New Roman" w:hAnsi="Times New Roman" w:cs="Times New Roman"/>
          <w:color w:val="000000"/>
          <w:u w:color="000000"/>
        </w:rPr>
        <w:t xml:space="preserve"> (Van </w:t>
      </w:r>
      <w:proofErr w:type="spellStart"/>
      <w:r w:rsidR="00F41B92" w:rsidRPr="00D42740">
        <w:rPr>
          <w:rFonts w:ascii="Times New Roman" w:hAnsi="Times New Roman" w:cs="Times New Roman"/>
          <w:color w:val="000000"/>
          <w:u w:color="000000"/>
        </w:rPr>
        <w:t>Cappellen</w:t>
      </w:r>
      <w:proofErr w:type="spellEnd"/>
      <w:r w:rsidR="009F68E0">
        <w:rPr>
          <w:rFonts w:ascii="Times New Roman" w:hAnsi="Times New Roman" w:cs="Times New Roman"/>
          <w:color w:val="000000"/>
          <w:u w:color="000000"/>
        </w:rPr>
        <w:t xml:space="preserve"> et al.</w:t>
      </w:r>
      <w:r w:rsidR="00F41B92" w:rsidRPr="00D42740">
        <w:rPr>
          <w:rFonts w:ascii="Times New Roman" w:hAnsi="Times New Roman" w:cs="Times New Roman"/>
          <w:color w:val="000000"/>
          <w:u w:color="000000"/>
        </w:rPr>
        <w:t>, 1993)</w:t>
      </w:r>
      <w:r w:rsidR="00924359" w:rsidRPr="00D42740">
        <w:rPr>
          <w:rFonts w:ascii="Times New Roman" w:hAnsi="Times New Roman" w:cs="Times New Roman"/>
          <w:color w:val="000000"/>
          <w:u w:color="000000"/>
        </w:rPr>
        <w:t>,</w:t>
      </w:r>
      <w:r w:rsidR="007F6A98" w:rsidRPr="00D42740">
        <w:rPr>
          <w:rFonts w:ascii="Times New Roman" w:hAnsi="Times New Roman" w:cs="Times New Roman"/>
          <w:color w:val="000000"/>
          <w:u w:color="000000"/>
        </w:rPr>
        <w:t xml:space="preserve"> and</w:t>
      </w:r>
      <w:r w:rsidR="00601BD7" w:rsidRPr="00D42740">
        <w:rPr>
          <w:rFonts w:ascii="Times New Roman" w:hAnsi="Times New Roman" w:cs="Times New Roman"/>
          <w:color w:val="000000"/>
          <w:u w:color="000000"/>
        </w:rPr>
        <w:t>;</w:t>
      </w:r>
      <w:r w:rsidR="007F6A98"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 xml:space="preserve">b) create low porosity/permeability layers that </w:t>
      </w:r>
      <w:r w:rsidR="007F6A98" w:rsidRPr="00D42740">
        <w:rPr>
          <w:rFonts w:ascii="Times New Roman" w:hAnsi="Times New Roman" w:cs="Times New Roman"/>
          <w:color w:val="000000"/>
          <w:u w:color="000000"/>
        </w:rPr>
        <w:t xml:space="preserve">further </w:t>
      </w:r>
      <w:r w:rsidR="00F41B92" w:rsidRPr="00D42740">
        <w:rPr>
          <w:rFonts w:ascii="Times New Roman" w:hAnsi="Times New Roman" w:cs="Times New Roman"/>
          <w:color w:val="000000"/>
          <w:u w:color="000000"/>
        </w:rPr>
        <w:t xml:space="preserve">concentrate pore-water phosphate (e.g. </w:t>
      </w:r>
      <w:proofErr w:type="spellStart"/>
      <w:r w:rsidR="00F41B92" w:rsidRPr="00D42740">
        <w:rPr>
          <w:rFonts w:ascii="Times New Roman" w:hAnsi="Times New Roman" w:cs="Times New Roman"/>
          <w:color w:val="000000"/>
          <w:u w:color="000000"/>
        </w:rPr>
        <w:t>Föllmi</w:t>
      </w:r>
      <w:proofErr w:type="spellEnd"/>
      <w:r w:rsidR="00B444DC" w:rsidRPr="00D42740">
        <w:rPr>
          <w:rFonts w:ascii="Times New Roman" w:hAnsi="Times New Roman" w:cs="Times New Roman"/>
          <w:color w:val="000000"/>
          <w:u w:color="000000"/>
        </w:rPr>
        <w:t xml:space="preserve"> et al., 2005</w:t>
      </w:r>
      <w:r w:rsidR="00F41B92" w:rsidRPr="00D42740">
        <w:rPr>
          <w:rFonts w:ascii="Times New Roman" w:hAnsi="Times New Roman" w:cs="Times New Roman"/>
          <w:color w:val="000000"/>
          <w:u w:color="000000"/>
        </w:rPr>
        <w:t>)</w:t>
      </w:r>
      <w:r w:rsidR="007F6A98" w:rsidRPr="00D42740">
        <w:rPr>
          <w:rFonts w:ascii="Times New Roman" w:hAnsi="Times New Roman" w:cs="Times New Roman"/>
          <w:color w:val="000000"/>
          <w:u w:color="000000"/>
        </w:rPr>
        <w:t>.</w:t>
      </w:r>
    </w:p>
    <w:p w14:paraId="07D6CC2D" w14:textId="57BDD5D7" w:rsidR="00213324" w:rsidRDefault="00894A4F" w:rsidP="00D42740">
      <w:pPr>
        <w:autoSpaceDE w:val="0"/>
        <w:autoSpaceDN w:val="0"/>
        <w:adjustRightInd w:val="0"/>
        <w:spacing w:line="360" w:lineRule="auto"/>
        <w:rPr>
          <w:ins w:id="672" w:author="Anttila  Eliel Simpson" w:date="2024-07-15T18:57:00Z"/>
          <w:rFonts w:ascii="Times New Roman" w:hAnsi="Times New Roman" w:cs="Times New Roman"/>
          <w:color w:val="000000"/>
          <w:u w:color="000000"/>
        </w:rPr>
      </w:pPr>
      <w:r w:rsidRPr="00D42740">
        <w:rPr>
          <w:rFonts w:ascii="Times New Roman" w:hAnsi="Times New Roman" w:cs="Times New Roman"/>
          <w:color w:val="000000"/>
          <w:u w:color="000000"/>
        </w:rPr>
        <w:lastRenderedPageBreak/>
        <w:tab/>
      </w:r>
      <w:r w:rsidR="00975EFC" w:rsidRPr="00D42740">
        <w:rPr>
          <w:rFonts w:ascii="Times New Roman" w:hAnsi="Times New Roman" w:cs="Times New Roman"/>
          <w:color w:val="000000"/>
          <w:u w:color="000000"/>
        </w:rPr>
        <w:t>In this model, the</w:t>
      </w:r>
      <w:r w:rsidR="00622931" w:rsidRPr="00D42740">
        <w:rPr>
          <w:rFonts w:ascii="Times New Roman" w:hAnsi="Times New Roman" w:cs="Times New Roman"/>
          <w:color w:val="000000"/>
          <w:u w:color="000000"/>
        </w:rPr>
        <w:t xml:space="preserve"> most critical factors governing </w:t>
      </w:r>
      <w:proofErr w:type="spellStart"/>
      <w:r w:rsidR="00622931" w:rsidRPr="00D42740">
        <w:rPr>
          <w:rFonts w:ascii="Times New Roman" w:hAnsi="Times New Roman" w:cs="Times New Roman"/>
          <w:color w:val="000000"/>
          <w:u w:color="000000"/>
        </w:rPr>
        <w:t>phosphogenesis</w:t>
      </w:r>
      <w:proofErr w:type="spellEnd"/>
      <w:r w:rsidR="00622931" w:rsidRPr="00D42740">
        <w:rPr>
          <w:rFonts w:ascii="Times New Roman" w:hAnsi="Times New Roman" w:cs="Times New Roman"/>
          <w:color w:val="000000"/>
          <w:u w:color="000000"/>
        </w:rPr>
        <w:t xml:space="preserve"> are</w:t>
      </w:r>
      <w:r w:rsidR="00601BD7" w:rsidRPr="00D42740">
        <w:rPr>
          <w:rFonts w:ascii="Times New Roman" w:hAnsi="Times New Roman" w:cs="Times New Roman"/>
          <w:color w:val="000000"/>
          <w:u w:color="000000"/>
        </w:rPr>
        <w:t>:</w:t>
      </w:r>
      <w:r w:rsidR="00622931" w:rsidRPr="00D42740">
        <w:rPr>
          <w:rFonts w:ascii="Times New Roman" w:hAnsi="Times New Roman" w:cs="Times New Roman"/>
          <w:color w:val="000000"/>
          <w:u w:color="000000"/>
        </w:rPr>
        <w:t xml:space="preserve"> </w:t>
      </w:r>
      <w:proofErr w:type="spellStart"/>
      <w:ins w:id="673" w:author="Anttila  Eliel Simpson" w:date="2024-07-12T16:06:00Z">
        <w:r w:rsidR="004C735A">
          <w:rPr>
            <w:rFonts w:ascii="Times New Roman" w:hAnsi="Times New Roman" w:cs="Times New Roman"/>
            <w:color w:val="000000"/>
            <w:u w:color="000000"/>
          </w:rPr>
          <w:t>i</w:t>
        </w:r>
      </w:ins>
      <w:proofErr w:type="spellEnd"/>
      <w:del w:id="674" w:author="Anttila  Eliel Simpson" w:date="2024-07-12T16:06:00Z">
        <w:r w:rsidR="00605203" w:rsidRPr="00D42740" w:rsidDel="004C735A">
          <w:rPr>
            <w:rFonts w:ascii="Times New Roman" w:hAnsi="Times New Roman" w:cs="Times New Roman"/>
            <w:color w:val="000000"/>
            <w:u w:color="000000"/>
          </w:rPr>
          <w:delText>1</w:delText>
        </w:r>
      </w:del>
      <w:r w:rsidR="00605203" w:rsidRPr="00D42740">
        <w:rPr>
          <w:rFonts w:ascii="Times New Roman" w:hAnsi="Times New Roman" w:cs="Times New Roman"/>
          <w:color w:val="000000"/>
          <w:u w:color="000000"/>
        </w:rPr>
        <w:t xml:space="preserve">) </w:t>
      </w:r>
      <w:r w:rsidR="00622931" w:rsidRPr="00D42740">
        <w:rPr>
          <w:rFonts w:ascii="Times New Roman" w:hAnsi="Times New Roman" w:cs="Times New Roman"/>
          <w:color w:val="000000"/>
          <w:u w:color="000000"/>
        </w:rPr>
        <w:t xml:space="preserve">the prevalence and abundance of </w:t>
      </w:r>
      <w:r w:rsidR="007F6A98" w:rsidRPr="00D42740">
        <w:rPr>
          <w:rFonts w:ascii="Times New Roman" w:hAnsi="Times New Roman" w:cs="Times New Roman"/>
          <w:color w:val="000000"/>
          <w:u w:color="000000"/>
        </w:rPr>
        <w:t xml:space="preserve">shuttling </w:t>
      </w:r>
      <w:r w:rsidR="00622931" w:rsidRPr="00D42740">
        <w:rPr>
          <w:rFonts w:ascii="Times New Roman" w:hAnsi="Times New Roman" w:cs="Times New Roman"/>
          <w:color w:val="000000"/>
          <w:u w:color="000000"/>
        </w:rPr>
        <w:t>mechanisms (e.g. organic material and</w:t>
      </w:r>
      <w:ins w:id="675" w:author="Anttila  Eliel Simpson" w:date="2024-07-15T14:27:00Z">
        <w:r w:rsidR="00D46CC9">
          <w:rPr>
            <w:rFonts w:ascii="Times New Roman" w:hAnsi="Times New Roman" w:cs="Times New Roman"/>
            <w:color w:val="000000"/>
            <w:u w:color="000000"/>
          </w:rPr>
          <w:t>/or</w:t>
        </w:r>
      </w:ins>
      <w:r w:rsidR="00622931" w:rsidRPr="00D42740">
        <w:rPr>
          <w:rFonts w:ascii="Times New Roman" w:hAnsi="Times New Roman" w:cs="Times New Roman"/>
          <w:color w:val="000000"/>
          <w:u w:color="000000"/>
        </w:rPr>
        <w:t xml:space="preserve"> redox-sensitive mineral</w:t>
      </w:r>
      <w:ins w:id="676" w:author="Anttila  Eliel Simpson" w:date="2024-07-15T14:28:00Z">
        <w:r w:rsidR="00D46CC9">
          <w:rPr>
            <w:rFonts w:ascii="Times New Roman" w:hAnsi="Times New Roman" w:cs="Times New Roman"/>
            <w:color w:val="000000"/>
            <w:u w:color="000000"/>
          </w:rPr>
          <w:t>s</w:t>
        </w:r>
      </w:ins>
      <w:del w:id="677" w:author="Anttila  Eliel Simpson" w:date="2024-07-15T14:28:00Z">
        <w:r w:rsidR="00622931" w:rsidRPr="00D42740" w:rsidDel="00D46CC9">
          <w:rPr>
            <w:rFonts w:ascii="Times New Roman" w:hAnsi="Times New Roman" w:cs="Times New Roman"/>
            <w:color w:val="000000"/>
            <w:u w:color="000000"/>
          </w:rPr>
          <w:delText>s</w:delText>
        </w:r>
      </w:del>
      <w:r w:rsidR="00622931" w:rsidRPr="00D42740">
        <w:rPr>
          <w:rFonts w:ascii="Times New Roman" w:hAnsi="Times New Roman" w:cs="Times New Roman"/>
          <w:color w:val="000000"/>
          <w:u w:color="000000"/>
        </w:rPr>
        <w:t xml:space="preserve">) to </w:t>
      </w:r>
      <w:r w:rsidR="007F6A98" w:rsidRPr="00D42740">
        <w:rPr>
          <w:rFonts w:ascii="Times New Roman" w:hAnsi="Times New Roman" w:cs="Times New Roman"/>
          <w:color w:val="000000"/>
          <w:u w:color="000000"/>
        </w:rPr>
        <w:t>efficiently transfer</w:t>
      </w:r>
      <w:r w:rsidR="00622931" w:rsidRPr="00D42740">
        <w:rPr>
          <w:rFonts w:ascii="Times New Roman" w:hAnsi="Times New Roman" w:cs="Times New Roman"/>
          <w:color w:val="000000"/>
          <w:u w:color="000000"/>
        </w:rPr>
        <w:t xml:space="preserve"> phosphate to or across the sediment-water-interface</w:t>
      </w:r>
      <w:r w:rsidR="00605203" w:rsidRPr="00D42740">
        <w:rPr>
          <w:rFonts w:ascii="Times New Roman" w:hAnsi="Times New Roman" w:cs="Times New Roman"/>
          <w:color w:val="000000"/>
          <w:u w:color="000000"/>
        </w:rPr>
        <w:t xml:space="preserve">, </w:t>
      </w:r>
      <w:proofErr w:type="gramStart"/>
      <w:r w:rsidR="00622931" w:rsidRPr="00D42740">
        <w:rPr>
          <w:rFonts w:ascii="Times New Roman" w:hAnsi="Times New Roman" w:cs="Times New Roman"/>
          <w:color w:val="000000"/>
          <w:u w:color="000000"/>
        </w:rPr>
        <w:t>and</w:t>
      </w:r>
      <w:r w:rsidR="00601BD7" w:rsidRPr="00D42740">
        <w:rPr>
          <w:rFonts w:ascii="Times New Roman" w:hAnsi="Times New Roman" w:cs="Times New Roman"/>
          <w:color w:val="000000"/>
          <w:u w:color="000000"/>
        </w:rPr>
        <w:t>;</w:t>
      </w:r>
      <w:proofErr w:type="gramEnd"/>
      <w:r w:rsidR="00622931" w:rsidRPr="00D42740">
        <w:rPr>
          <w:rFonts w:ascii="Times New Roman" w:hAnsi="Times New Roman" w:cs="Times New Roman"/>
          <w:color w:val="000000"/>
          <w:u w:color="000000"/>
        </w:rPr>
        <w:t xml:space="preserve"> </w:t>
      </w:r>
      <w:ins w:id="678" w:author="Anttila  Eliel Simpson" w:date="2024-07-12T16:06:00Z">
        <w:r w:rsidR="004C735A">
          <w:rPr>
            <w:rFonts w:ascii="Times New Roman" w:hAnsi="Times New Roman" w:cs="Times New Roman"/>
            <w:color w:val="000000"/>
            <w:u w:color="000000"/>
          </w:rPr>
          <w:t>ii</w:t>
        </w:r>
      </w:ins>
      <w:del w:id="679" w:author="Anttila  Eliel Simpson" w:date="2024-07-12T16:06:00Z">
        <w:r w:rsidR="00605203" w:rsidRPr="00D42740" w:rsidDel="004C735A">
          <w:rPr>
            <w:rFonts w:ascii="Times New Roman" w:hAnsi="Times New Roman" w:cs="Times New Roman"/>
            <w:color w:val="000000"/>
            <w:u w:color="000000"/>
          </w:rPr>
          <w:delText>2</w:delText>
        </w:r>
      </w:del>
      <w:r w:rsidR="00605203" w:rsidRPr="00D42740">
        <w:rPr>
          <w:rFonts w:ascii="Times New Roman" w:hAnsi="Times New Roman" w:cs="Times New Roman"/>
          <w:color w:val="000000"/>
          <w:u w:color="000000"/>
        </w:rPr>
        <w:t xml:space="preserve">) </w:t>
      </w:r>
      <w:r w:rsidR="00622931" w:rsidRPr="00D42740">
        <w:rPr>
          <w:rFonts w:ascii="Times New Roman" w:hAnsi="Times New Roman" w:cs="Times New Roman"/>
          <w:color w:val="000000"/>
          <w:u w:color="000000"/>
        </w:rPr>
        <w:t>the effectiveness of the local depositional environment in modulating phosphate release, retention, and precipitation in the sediment</w:t>
      </w:r>
      <w:del w:id="680" w:author="Anttila  Eliel Simpson" w:date="2024-07-15T18:30:00Z">
        <w:r w:rsidR="00622931" w:rsidRPr="00D42740" w:rsidDel="00867CE9">
          <w:rPr>
            <w:rFonts w:ascii="Times New Roman" w:hAnsi="Times New Roman" w:cs="Times New Roman"/>
            <w:color w:val="000000"/>
            <w:u w:color="000000"/>
          </w:rPr>
          <w:delText xml:space="preserve"> column</w:delText>
        </w:r>
      </w:del>
      <w:r w:rsidR="00622931" w:rsidRPr="00D42740">
        <w:rPr>
          <w:rFonts w:ascii="Times New Roman" w:hAnsi="Times New Roman" w:cs="Times New Roman"/>
          <w:color w:val="000000"/>
          <w:u w:color="000000"/>
        </w:rPr>
        <w:t xml:space="preserve">. We </w:t>
      </w:r>
      <w:r w:rsidR="00912DFB" w:rsidRPr="00D42740">
        <w:rPr>
          <w:rFonts w:ascii="Times New Roman" w:hAnsi="Times New Roman" w:cs="Times New Roman"/>
          <w:color w:val="000000"/>
          <w:u w:color="000000"/>
        </w:rPr>
        <w:t xml:space="preserve">propose </w:t>
      </w:r>
      <w:r w:rsidR="00622931" w:rsidRPr="00D42740">
        <w:rPr>
          <w:rFonts w:ascii="Times New Roman" w:hAnsi="Times New Roman" w:cs="Times New Roman"/>
          <w:color w:val="000000"/>
          <w:u w:color="000000"/>
        </w:rPr>
        <w:t>that changes associated with these factors, rather than changes in gross marine phosphate abundance, are responsible for the</w:t>
      </w:r>
      <w:r w:rsidR="00B444DC" w:rsidRPr="00D42740">
        <w:rPr>
          <w:rFonts w:ascii="Times New Roman" w:hAnsi="Times New Roman" w:cs="Times New Roman"/>
          <w:color w:val="000000"/>
          <w:u w:color="000000"/>
        </w:rPr>
        <w:t xml:space="preserve"> global</w:t>
      </w:r>
      <w:r w:rsidR="00622931" w:rsidRPr="00D42740">
        <w:rPr>
          <w:rFonts w:ascii="Times New Roman" w:hAnsi="Times New Roman" w:cs="Times New Roman"/>
          <w:color w:val="000000"/>
          <w:u w:color="000000"/>
        </w:rPr>
        <w:t xml:space="preserve"> </w:t>
      </w:r>
      <w:r w:rsidR="00605203" w:rsidRPr="00D42740">
        <w:rPr>
          <w:rFonts w:ascii="Times New Roman" w:hAnsi="Times New Roman" w:cs="Times New Roman"/>
          <w:color w:val="000000"/>
          <w:u w:color="000000"/>
        </w:rPr>
        <w:t xml:space="preserve">Ediacaran-Cambrian </w:t>
      </w:r>
      <w:r w:rsidR="00622931" w:rsidRPr="00D42740">
        <w:rPr>
          <w:rFonts w:ascii="Times New Roman" w:hAnsi="Times New Roman" w:cs="Times New Roman"/>
          <w:color w:val="000000"/>
          <w:u w:color="000000"/>
        </w:rPr>
        <w:t xml:space="preserve">increase in </w:t>
      </w:r>
      <w:proofErr w:type="spellStart"/>
      <w:r w:rsidR="00622931" w:rsidRPr="00D42740">
        <w:rPr>
          <w:rFonts w:ascii="Times New Roman" w:hAnsi="Times New Roman" w:cs="Times New Roman"/>
          <w:color w:val="000000"/>
          <w:u w:color="000000"/>
        </w:rPr>
        <w:t>phosphogenesis</w:t>
      </w:r>
      <w:proofErr w:type="spellEnd"/>
      <w:r w:rsidR="00605203" w:rsidRPr="00D42740">
        <w:rPr>
          <w:rFonts w:ascii="Times New Roman" w:hAnsi="Times New Roman" w:cs="Times New Roman"/>
          <w:color w:val="000000"/>
          <w:u w:color="000000"/>
        </w:rPr>
        <w:t xml:space="preserve">. Phosphorus concentrations in marine shales </w:t>
      </w:r>
      <w:r w:rsidR="000F2730" w:rsidRPr="00D42740">
        <w:rPr>
          <w:rFonts w:ascii="Times New Roman" w:hAnsi="Times New Roman" w:cs="Times New Roman"/>
          <w:color w:val="000000"/>
          <w:u w:color="000000"/>
        </w:rPr>
        <w:t>indicate</w:t>
      </w:r>
      <w:r w:rsidR="00605203" w:rsidRPr="00D42740">
        <w:rPr>
          <w:rFonts w:ascii="Times New Roman" w:hAnsi="Times New Roman" w:cs="Times New Roman"/>
          <w:color w:val="000000"/>
          <w:u w:color="000000"/>
        </w:rPr>
        <w:t xml:space="preserve"> that </w:t>
      </w:r>
      <w:r w:rsidR="00622931" w:rsidRPr="00D42740">
        <w:rPr>
          <w:rFonts w:ascii="Times New Roman" w:hAnsi="Times New Roman" w:cs="Times New Roman"/>
          <w:color w:val="000000"/>
          <w:u w:color="000000"/>
        </w:rPr>
        <w:t>marine phosphate abundance</w:t>
      </w:r>
      <w:r w:rsidR="00605203" w:rsidRPr="00D42740">
        <w:rPr>
          <w:rFonts w:ascii="Times New Roman" w:hAnsi="Times New Roman" w:cs="Times New Roman"/>
          <w:color w:val="000000"/>
          <w:u w:color="000000"/>
        </w:rPr>
        <w:t xml:space="preserve"> was elevated to near-Phanerozoic levels by the </w:t>
      </w:r>
      <w:proofErr w:type="spellStart"/>
      <w:r w:rsidR="00605203" w:rsidRPr="00D42740">
        <w:rPr>
          <w:rFonts w:ascii="Times New Roman" w:hAnsi="Times New Roman" w:cs="Times New Roman"/>
          <w:color w:val="000000"/>
          <w:u w:color="000000"/>
        </w:rPr>
        <w:t>Tonian</w:t>
      </w:r>
      <w:proofErr w:type="spellEnd"/>
      <w:r w:rsidR="00605203" w:rsidRPr="00D42740">
        <w:rPr>
          <w:rFonts w:ascii="Times New Roman" w:hAnsi="Times New Roman" w:cs="Times New Roman"/>
          <w:color w:val="000000"/>
          <w:u w:color="000000"/>
        </w:rPr>
        <w:t xml:space="preserve"> (</w:t>
      </w:r>
      <w:proofErr w:type="spellStart"/>
      <w:r w:rsidR="00605203" w:rsidRPr="00D42740">
        <w:rPr>
          <w:rFonts w:ascii="Times New Roman" w:hAnsi="Times New Roman" w:cs="Times New Roman"/>
          <w:color w:val="000000"/>
          <w:u w:color="000000"/>
        </w:rPr>
        <w:t>Planavsky</w:t>
      </w:r>
      <w:proofErr w:type="spellEnd"/>
      <w:r w:rsidR="00605203" w:rsidRPr="00D42740">
        <w:rPr>
          <w:rFonts w:ascii="Times New Roman" w:hAnsi="Times New Roman" w:cs="Times New Roman"/>
          <w:color w:val="000000"/>
          <w:u w:color="000000"/>
        </w:rPr>
        <w:t xml:space="preserve"> et al., 202</w:t>
      </w:r>
      <w:r w:rsidR="004C374C">
        <w:rPr>
          <w:rFonts w:ascii="Times New Roman" w:hAnsi="Times New Roman" w:cs="Times New Roman"/>
          <w:color w:val="000000"/>
          <w:u w:color="000000"/>
        </w:rPr>
        <w:t>3</w:t>
      </w:r>
      <w:r w:rsidR="00605203" w:rsidRPr="00D42740">
        <w:rPr>
          <w:rFonts w:ascii="Times New Roman" w:hAnsi="Times New Roman" w:cs="Times New Roman"/>
          <w:color w:val="000000"/>
          <w:u w:color="000000"/>
        </w:rPr>
        <w:t>)</w:t>
      </w:r>
      <w:r w:rsidR="003E6D7B" w:rsidRPr="00D42740">
        <w:rPr>
          <w:rFonts w:ascii="Times New Roman" w:hAnsi="Times New Roman" w:cs="Times New Roman"/>
          <w:color w:val="000000"/>
          <w:u w:color="000000"/>
        </w:rPr>
        <w:t>, with shallow marine carbonates also recording elevated levels of marine phosphate in the early Neoproterozoic (</w:t>
      </w:r>
      <w:proofErr w:type="spellStart"/>
      <w:r w:rsidR="003E6D7B" w:rsidRPr="00D42740">
        <w:rPr>
          <w:rFonts w:ascii="Times New Roman" w:hAnsi="Times New Roman" w:cs="Times New Roman"/>
          <w:color w:val="000000"/>
          <w:u w:color="000000"/>
        </w:rPr>
        <w:t>Roest</w:t>
      </w:r>
      <w:proofErr w:type="spellEnd"/>
      <w:r w:rsidR="003E6D7B" w:rsidRPr="00D42740">
        <w:rPr>
          <w:rFonts w:ascii="Times New Roman" w:hAnsi="Times New Roman" w:cs="Times New Roman"/>
          <w:color w:val="000000"/>
          <w:u w:color="000000"/>
        </w:rPr>
        <w:t>-Ellis et al., 2023)</w:t>
      </w:r>
      <w:r w:rsidR="00605203" w:rsidRPr="00D42740">
        <w:rPr>
          <w:rFonts w:ascii="Times New Roman" w:hAnsi="Times New Roman" w:cs="Times New Roman"/>
          <w:color w:val="000000"/>
          <w:u w:color="000000"/>
        </w:rPr>
        <w:t xml:space="preserve">. </w:t>
      </w:r>
      <w:r w:rsidR="003A3435" w:rsidRPr="00D42740">
        <w:rPr>
          <w:rFonts w:ascii="Times New Roman" w:hAnsi="Times New Roman" w:cs="Times New Roman"/>
          <w:color w:val="000000"/>
          <w:u w:color="000000"/>
        </w:rPr>
        <w:t xml:space="preserve">As such, the relative dearth of </w:t>
      </w:r>
      <w:proofErr w:type="spellStart"/>
      <w:r w:rsidR="003A3435" w:rsidRPr="00D42740">
        <w:rPr>
          <w:rFonts w:ascii="Times New Roman" w:hAnsi="Times New Roman" w:cs="Times New Roman"/>
          <w:color w:val="000000"/>
          <w:u w:color="000000"/>
        </w:rPr>
        <w:t>Tonian</w:t>
      </w:r>
      <w:proofErr w:type="spellEnd"/>
      <w:r w:rsidR="003A3435" w:rsidRPr="00D42740">
        <w:rPr>
          <w:rFonts w:ascii="Times New Roman" w:hAnsi="Times New Roman" w:cs="Times New Roman"/>
          <w:color w:val="000000"/>
          <w:u w:color="000000"/>
        </w:rPr>
        <w:t xml:space="preserve"> and Cryogenian phosphorites and the </w:t>
      </w:r>
      <w:ins w:id="681" w:author="Anttila  Eliel Simpson" w:date="2024-07-15T15:59:00Z">
        <w:r w:rsidR="008245DE">
          <w:rPr>
            <w:rFonts w:ascii="Times New Roman" w:hAnsi="Times New Roman" w:cs="Times New Roman"/>
            <w:color w:val="000000"/>
            <w:u w:color="000000"/>
          </w:rPr>
          <w:t xml:space="preserve">apparent </w:t>
        </w:r>
      </w:ins>
      <w:r w:rsidR="003A3435" w:rsidRPr="00D42740">
        <w:rPr>
          <w:rFonts w:ascii="Times New Roman" w:hAnsi="Times New Roman" w:cs="Times New Roman"/>
          <w:color w:val="000000"/>
          <w:u w:color="000000"/>
        </w:rPr>
        <w:t xml:space="preserve">Ediacaran-Cambrian increase in </w:t>
      </w:r>
      <w:proofErr w:type="spellStart"/>
      <w:r w:rsidR="003A3435" w:rsidRPr="00D42740">
        <w:rPr>
          <w:rFonts w:ascii="Times New Roman" w:hAnsi="Times New Roman" w:cs="Times New Roman"/>
          <w:color w:val="000000"/>
          <w:u w:color="000000"/>
        </w:rPr>
        <w:t>phosphogenesis</w:t>
      </w:r>
      <w:proofErr w:type="spellEnd"/>
      <w:r w:rsidR="003A3435" w:rsidRPr="00D42740">
        <w:rPr>
          <w:rFonts w:ascii="Times New Roman" w:hAnsi="Times New Roman" w:cs="Times New Roman"/>
          <w:color w:val="000000"/>
          <w:u w:color="000000"/>
        </w:rPr>
        <w:t xml:space="preserve"> </w:t>
      </w:r>
      <w:r w:rsidR="00605203" w:rsidRPr="00D42740">
        <w:rPr>
          <w:rFonts w:ascii="Times New Roman" w:hAnsi="Times New Roman" w:cs="Times New Roman"/>
          <w:color w:val="000000"/>
          <w:u w:color="000000"/>
        </w:rPr>
        <w:t>may instead</w:t>
      </w:r>
      <w:r w:rsidR="003A3435" w:rsidRPr="00D42740">
        <w:rPr>
          <w:rFonts w:ascii="Times New Roman" w:hAnsi="Times New Roman" w:cs="Times New Roman"/>
          <w:color w:val="000000"/>
          <w:u w:color="000000"/>
        </w:rPr>
        <w:t xml:space="preserve"> reflect a change that affect</w:t>
      </w:r>
      <w:r w:rsidR="00605203" w:rsidRPr="00D42740">
        <w:rPr>
          <w:rFonts w:ascii="Times New Roman" w:hAnsi="Times New Roman" w:cs="Times New Roman"/>
          <w:color w:val="000000"/>
          <w:u w:color="000000"/>
        </w:rPr>
        <w:t>ed</w:t>
      </w:r>
      <w:r w:rsidR="003A3435" w:rsidRPr="00D42740">
        <w:rPr>
          <w:rFonts w:ascii="Times New Roman" w:hAnsi="Times New Roman" w:cs="Times New Roman"/>
          <w:color w:val="000000"/>
          <w:u w:color="000000"/>
        </w:rPr>
        <w:t xml:space="preserve"> the mechanism or locus </w:t>
      </w:r>
      <w:r w:rsidR="00605203" w:rsidRPr="00D42740">
        <w:rPr>
          <w:rFonts w:ascii="Times New Roman" w:hAnsi="Times New Roman" w:cs="Times New Roman"/>
          <w:color w:val="000000"/>
          <w:u w:color="000000"/>
        </w:rPr>
        <w:t xml:space="preserve">of </w:t>
      </w:r>
      <w:ins w:id="682" w:author="Anttila  Eliel Simpson" w:date="2024-07-15T10:02:00Z">
        <w:r w:rsidR="00C778C2">
          <w:rPr>
            <w:rFonts w:ascii="Times New Roman" w:hAnsi="Times New Roman" w:cs="Times New Roman"/>
            <w:color w:val="000000"/>
            <w:u w:color="000000"/>
          </w:rPr>
          <w:t xml:space="preserve">authigenic </w:t>
        </w:r>
      </w:ins>
      <w:r w:rsidR="00605203" w:rsidRPr="00D42740">
        <w:rPr>
          <w:rFonts w:ascii="Times New Roman" w:hAnsi="Times New Roman" w:cs="Times New Roman"/>
          <w:color w:val="000000"/>
          <w:u w:color="000000"/>
        </w:rPr>
        <w:t>phosphate accumulation</w:t>
      </w:r>
      <w:del w:id="683" w:author="Anttila  Eliel Simpson" w:date="2024-07-15T16:00:00Z">
        <w:r w:rsidR="00912DFB" w:rsidRPr="00D42740" w:rsidDel="008245DE">
          <w:rPr>
            <w:rFonts w:ascii="Times New Roman" w:hAnsi="Times New Roman" w:cs="Times New Roman"/>
            <w:color w:val="000000"/>
            <w:u w:color="000000"/>
          </w:rPr>
          <w:delText xml:space="preserve"> in marine sediments</w:delText>
        </w:r>
      </w:del>
      <w:r w:rsidR="003A3435" w:rsidRPr="00D42740">
        <w:rPr>
          <w:rFonts w:ascii="Times New Roman" w:hAnsi="Times New Roman" w:cs="Times New Roman"/>
          <w:color w:val="000000"/>
          <w:u w:color="000000"/>
        </w:rPr>
        <w:t>.</w:t>
      </w:r>
      <w:r w:rsidR="00605203" w:rsidRPr="00D42740">
        <w:rPr>
          <w:rFonts w:ascii="Times New Roman" w:hAnsi="Times New Roman" w:cs="Times New Roman"/>
          <w:color w:val="000000"/>
          <w:u w:color="000000"/>
        </w:rPr>
        <w:t xml:space="preserve"> </w:t>
      </w:r>
    </w:p>
    <w:p w14:paraId="39D35EEF" w14:textId="2A76670E" w:rsidR="009641EC" w:rsidRPr="00D42740" w:rsidDel="00D92EC9" w:rsidRDefault="00D92EC9">
      <w:pPr>
        <w:autoSpaceDE w:val="0"/>
        <w:autoSpaceDN w:val="0"/>
        <w:adjustRightInd w:val="0"/>
        <w:spacing w:line="360" w:lineRule="auto"/>
        <w:rPr>
          <w:del w:id="684" w:author="Anttila  Eliel Simpson" w:date="2024-07-16T09:22:00Z"/>
          <w:rFonts w:ascii="Times New Roman" w:hAnsi="Times New Roman" w:cs="Times New Roman"/>
          <w:color w:val="000000"/>
          <w:u w:color="000000"/>
        </w:rPr>
      </w:pPr>
      <w:ins w:id="685" w:author="Anttila  Eliel Simpson" w:date="2024-07-16T09:22:00Z">
        <w:r>
          <w:rPr>
            <w:rFonts w:ascii="Times New Roman" w:hAnsi="Times New Roman" w:cs="Times New Roman"/>
            <w:color w:val="000000"/>
            <w:u w:color="000000"/>
          </w:rPr>
          <w:tab/>
        </w:r>
      </w:ins>
    </w:p>
    <w:p w14:paraId="513D1390" w14:textId="77777777" w:rsidR="00990308" w:rsidRDefault="00605203" w:rsidP="008F4F46">
      <w:pPr>
        <w:autoSpaceDE w:val="0"/>
        <w:autoSpaceDN w:val="0"/>
        <w:adjustRightInd w:val="0"/>
        <w:spacing w:line="360" w:lineRule="auto"/>
        <w:rPr>
          <w:ins w:id="686" w:author="Anttila  Eliel Simpson" w:date="2024-07-16T11:57:00Z"/>
          <w:rFonts w:ascii="Times New Roman" w:hAnsi="Times New Roman" w:cs="Times New Roman"/>
          <w:color w:val="000000"/>
          <w:u w:color="000000"/>
        </w:rPr>
      </w:pPr>
      <w:r w:rsidRPr="00D42740">
        <w:rPr>
          <w:rFonts w:ascii="Times New Roman" w:hAnsi="Times New Roman" w:cs="Times New Roman"/>
          <w:color w:val="000000"/>
          <w:u w:color="000000"/>
        </w:rPr>
        <w:t xml:space="preserve">One </w:t>
      </w:r>
      <w:del w:id="687" w:author="Anttila  Eliel Simpson" w:date="2024-07-15T11:09:00Z">
        <w:r w:rsidRPr="00D42740" w:rsidDel="00F06E50">
          <w:rPr>
            <w:rFonts w:ascii="Times New Roman" w:hAnsi="Times New Roman" w:cs="Times New Roman"/>
            <w:color w:val="000000"/>
            <w:u w:color="000000"/>
          </w:rPr>
          <w:delText xml:space="preserve">potential </w:delText>
        </w:r>
      </w:del>
      <w:r w:rsidRPr="00D42740">
        <w:rPr>
          <w:rFonts w:ascii="Times New Roman" w:hAnsi="Times New Roman" w:cs="Times New Roman"/>
          <w:color w:val="000000"/>
          <w:u w:color="000000"/>
        </w:rPr>
        <w:t xml:space="preserve">such change is the increase in </w:t>
      </w:r>
      <w:r w:rsidR="007F6A98" w:rsidRPr="00D42740">
        <w:rPr>
          <w:rFonts w:ascii="Times New Roman" w:hAnsi="Times New Roman" w:cs="Times New Roman"/>
          <w:color w:val="000000"/>
          <w:u w:color="000000"/>
        </w:rPr>
        <w:t xml:space="preserve">the </w:t>
      </w:r>
      <w:r w:rsidRPr="00D42740">
        <w:rPr>
          <w:rFonts w:ascii="Times New Roman" w:hAnsi="Times New Roman" w:cs="Times New Roman"/>
          <w:color w:val="000000"/>
          <w:u w:color="000000"/>
        </w:rPr>
        <w:t xml:space="preserve">oxidative potential in Earth’s surface environments </w:t>
      </w:r>
      <w:r w:rsidR="00F31A16" w:rsidRPr="00D42740">
        <w:rPr>
          <w:rFonts w:ascii="Times New Roman" w:hAnsi="Times New Roman" w:cs="Times New Roman"/>
          <w:color w:val="000000"/>
          <w:u w:color="000000"/>
        </w:rPr>
        <w:t>following</w:t>
      </w:r>
      <w:r w:rsidRPr="00D42740">
        <w:rPr>
          <w:rFonts w:ascii="Times New Roman" w:hAnsi="Times New Roman" w:cs="Times New Roman"/>
          <w:color w:val="000000"/>
          <w:u w:color="000000"/>
        </w:rPr>
        <w:t xml:space="preserve"> </w:t>
      </w:r>
      <w:r w:rsidR="00C22DDD" w:rsidRPr="00D42740">
        <w:rPr>
          <w:rFonts w:ascii="Times New Roman" w:hAnsi="Times New Roman" w:cs="Times New Roman"/>
          <w:color w:val="000000"/>
          <w:u w:color="000000"/>
        </w:rPr>
        <w:t>the Cryogenian Snowball Earth events, which were associated with a return of iron formation</w:t>
      </w:r>
      <w:r w:rsidR="0014513A" w:rsidRPr="00D42740">
        <w:rPr>
          <w:rFonts w:ascii="Times New Roman" w:hAnsi="Times New Roman" w:cs="Times New Roman"/>
          <w:color w:val="000000"/>
          <w:u w:color="000000"/>
        </w:rPr>
        <w:t>s</w:t>
      </w:r>
      <w:r w:rsidR="00C22DDD" w:rsidRPr="00D42740">
        <w:rPr>
          <w:rFonts w:ascii="Times New Roman" w:hAnsi="Times New Roman" w:cs="Times New Roman"/>
          <w:color w:val="000000"/>
          <w:u w:color="000000"/>
        </w:rPr>
        <w:t xml:space="preserve"> in the geological record (Cox et al., 2013) and a crash in seawater sulfate (Hurtgen et al., 2002). </w:t>
      </w:r>
      <w:r w:rsidR="00EC76DF" w:rsidRPr="00D42740">
        <w:rPr>
          <w:rFonts w:ascii="Times New Roman" w:hAnsi="Times New Roman" w:cs="Times New Roman"/>
          <w:color w:val="000000"/>
          <w:u w:color="000000"/>
        </w:rPr>
        <w:t xml:space="preserve">We suggest that the Ediacaran-Cambrian increase in </w:t>
      </w:r>
      <w:proofErr w:type="spellStart"/>
      <w:r w:rsidR="00EC76DF" w:rsidRPr="00D42740">
        <w:rPr>
          <w:rFonts w:ascii="Times New Roman" w:hAnsi="Times New Roman" w:cs="Times New Roman"/>
          <w:color w:val="000000"/>
          <w:u w:color="000000"/>
        </w:rPr>
        <w:t>phosphogenesis</w:t>
      </w:r>
      <w:proofErr w:type="spellEnd"/>
      <w:r w:rsidR="00213324" w:rsidRPr="00D42740">
        <w:rPr>
          <w:rFonts w:ascii="Times New Roman" w:hAnsi="Times New Roman" w:cs="Times New Roman"/>
          <w:color w:val="000000"/>
          <w:u w:color="000000"/>
        </w:rPr>
        <w:t xml:space="preserve"> </w:t>
      </w:r>
      <w:r w:rsidR="00EC76DF" w:rsidRPr="00D42740">
        <w:rPr>
          <w:rFonts w:ascii="Times New Roman" w:hAnsi="Times New Roman" w:cs="Times New Roman"/>
          <w:color w:val="000000"/>
          <w:u w:color="000000"/>
        </w:rPr>
        <w:t>reflects</w:t>
      </w:r>
      <w:r w:rsidR="00213324" w:rsidRPr="00D42740">
        <w:rPr>
          <w:rFonts w:ascii="Times New Roman" w:hAnsi="Times New Roman" w:cs="Times New Roman"/>
          <w:color w:val="000000"/>
          <w:u w:color="000000"/>
        </w:rPr>
        <w:t xml:space="preserve"> the opening of a </w:t>
      </w:r>
      <w:proofErr w:type="spellStart"/>
      <w:r w:rsidR="00213324" w:rsidRPr="00D42740">
        <w:rPr>
          <w:rFonts w:ascii="Times New Roman" w:hAnsi="Times New Roman" w:cs="Times New Roman"/>
          <w:color w:val="000000"/>
          <w:u w:color="000000"/>
        </w:rPr>
        <w:t>taphonomic</w:t>
      </w:r>
      <w:proofErr w:type="spellEnd"/>
      <w:r w:rsidR="00213324" w:rsidRPr="00D42740">
        <w:rPr>
          <w:rFonts w:ascii="Times New Roman" w:hAnsi="Times New Roman" w:cs="Times New Roman"/>
          <w:color w:val="000000"/>
          <w:u w:color="000000"/>
        </w:rPr>
        <w:t xml:space="preserve"> window</w:t>
      </w:r>
      <w:ins w:id="688" w:author="Anttila  Eliel Simpson" w:date="2024-07-15T16:00:00Z">
        <w:r w:rsidR="008245DE">
          <w:rPr>
            <w:rFonts w:ascii="Times New Roman" w:hAnsi="Times New Roman" w:cs="Times New Roman"/>
            <w:color w:val="000000"/>
            <w:u w:color="000000"/>
          </w:rPr>
          <w:t>,</w:t>
        </w:r>
      </w:ins>
      <w:ins w:id="689" w:author="Anttila  Eliel Simpson" w:date="2024-07-12T17:07:00Z">
        <w:r w:rsidR="00C14808">
          <w:rPr>
            <w:rFonts w:ascii="Times New Roman" w:hAnsi="Times New Roman" w:cs="Times New Roman"/>
            <w:color w:val="000000"/>
            <w:u w:color="000000"/>
          </w:rPr>
          <w:t xml:space="preserve"> </w:t>
        </w:r>
      </w:ins>
      <w:del w:id="690" w:author="Anttila  Eliel Simpson" w:date="2024-07-12T17:07:00Z">
        <w:r w:rsidR="00EC76DF" w:rsidRPr="00D42740" w:rsidDel="00C14808">
          <w:rPr>
            <w:rFonts w:ascii="Times New Roman" w:hAnsi="Times New Roman" w:cs="Times New Roman"/>
            <w:color w:val="000000"/>
            <w:u w:color="000000"/>
          </w:rPr>
          <w:delText xml:space="preserve">, </w:delText>
        </w:r>
      </w:del>
      <w:del w:id="691" w:author="Anttila  Eliel Simpson" w:date="2024-07-15T16:33:00Z">
        <w:r w:rsidR="00EC76DF" w:rsidRPr="00D42740" w:rsidDel="001C4E7A">
          <w:rPr>
            <w:rFonts w:ascii="Times New Roman" w:hAnsi="Times New Roman" w:cs="Times New Roman"/>
            <w:color w:val="000000"/>
            <w:u w:color="000000"/>
          </w:rPr>
          <w:delText>in</w:delText>
        </w:r>
      </w:del>
      <w:ins w:id="692" w:author="Anttila  Eliel Simpson" w:date="2024-07-15T16:33:00Z">
        <w:r w:rsidR="001C4E7A">
          <w:rPr>
            <w:rFonts w:ascii="Times New Roman" w:hAnsi="Times New Roman" w:cs="Times New Roman"/>
            <w:color w:val="000000"/>
            <w:u w:color="000000"/>
          </w:rPr>
          <w:t>during</w:t>
        </w:r>
      </w:ins>
      <w:r w:rsidR="00EC76DF" w:rsidRPr="00D42740">
        <w:rPr>
          <w:rFonts w:ascii="Times New Roman" w:hAnsi="Times New Roman" w:cs="Times New Roman"/>
          <w:color w:val="000000"/>
          <w:u w:color="000000"/>
        </w:rPr>
        <w:t xml:space="preserve"> which</w:t>
      </w:r>
      <w:ins w:id="693" w:author="Anttila  Eliel Simpson" w:date="2024-07-12T17:05:00Z">
        <w:r w:rsidR="00C14808">
          <w:rPr>
            <w:rFonts w:ascii="Times New Roman" w:hAnsi="Times New Roman" w:cs="Times New Roman"/>
            <w:color w:val="000000"/>
            <w:u w:color="000000"/>
          </w:rPr>
          <w:t xml:space="preserve"> </w:t>
        </w:r>
      </w:ins>
      <w:ins w:id="694" w:author="Anttila  Eliel Simpson" w:date="2024-07-12T17:38:00Z">
        <w:r w:rsidR="004000AC">
          <w:rPr>
            <w:rFonts w:ascii="Times New Roman" w:hAnsi="Times New Roman" w:cs="Times New Roman"/>
            <w:color w:val="000000"/>
            <w:u w:color="000000"/>
          </w:rPr>
          <w:t xml:space="preserve">redox </w:t>
        </w:r>
      </w:ins>
      <w:ins w:id="695" w:author="Anttila  Eliel Simpson" w:date="2024-07-12T17:05:00Z">
        <w:r w:rsidR="00C14808">
          <w:rPr>
            <w:rFonts w:ascii="Times New Roman" w:hAnsi="Times New Roman" w:cs="Times New Roman"/>
            <w:color w:val="000000"/>
            <w:u w:color="000000"/>
          </w:rPr>
          <w:t>conditions conducive to</w:t>
        </w:r>
      </w:ins>
      <w:ins w:id="696" w:author="Anttila  Eliel Simpson" w:date="2024-07-12T17:06:00Z">
        <w:r w:rsidR="00C14808">
          <w:rPr>
            <w:rFonts w:ascii="Times New Roman" w:hAnsi="Times New Roman" w:cs="Times New Roman"/>
            <w:color w:val="000000"/>
            <w:u w:color="000000"/>
          </w:rPr>
          <w:t xml:space="preserve"> </w:t>
        </w:r>
        <w:proofErr w:type="spellStart"/>
        <w:r w:rsidR="00C14808">
          <w:rPr>
            <w:rFonts w:ascii="Times New Roman" w:hAnsi="Times New Roman" w:cs="Times New Roman"/>
            <w:color w:val="000000"/>
            <w:u w:color="000000"/>
          </w:rPr>
          <w:t>phosphogenesis</w:t>
        </w:r>
        <w:proofErr w:type="spellEnd"/>
        <w:r w:rsidR="00C14808">
          <w:rPr>
            <w:rFonts w:ascii="Times New Roman" w:hAnsi="Times New Roman" w:cs="Times New Roman"/>
            <w:color w:val="000000"/>
            <w:u w:color="000000"/>
          </w:rPr>
          <w:t xml:space="preserve"> </w:t>
        </w:r>
      </w:ins>
      <w:ins w:id="697" w:author="Anttila  Eliel Simpson" w:date="2024-07-15T15:19:00Z">
        <w:r w:rsidR="00D66AB3">
          <w:rPr>
            <w:rFonts w:ascii="Times New Roman" w:hAnsi="Times New Roman" w:cs="Times New Roman"/>
            <w:color w:val="000000"/>
            <w:u w:color="000000"/>
          </w:rPr>
          <w:t>expanded into</w:t>
        </w:r>
      </w:ins>
      <w:ins w:id="698" w:author="Anttila  Eliel Simpson" w:date="2024-07-12T17:06:00Z">
        <w:r w:rsidR="00C14808">
          <w:rPr>
            <w:rFonts w:ascii="Times New Roman" w:hAnsi="Times New Roman" w:cs="Times New Roman"/>
            <w:color w:val="000000"/>
            <w:u w:color="000000"/>
          </w:rPr>
          <w:t xml:space="preserve"> </w:t>
        </w:r>
      </w:ins>
      <w:ins w:id="699" w:author="Anttila  Eliel Simpson" w:date="2024-07-15T16:33:00Z">
        <w:r w:rsidR="001C4E7A">
          <w:rPr>
            <w:rFonts w:ascii="Times New Roman" w:hAnsi="Times New Roman" w:cs="Times New Roman"/>
            <w:color w:val="000000"/>
            <w:u w:color="000000"/>
          </w:rPr>
          <w:t xml:space="preserve">deeper </w:t>
        </w:r>
      </w:ins>
      <w:ins w:id="700" w:author="Anttila  Eliel Simpson" w:date="2024-07-12T17:06:00Z">
        <w:r w:rsidR="00C14808">
          <w:rPr>
            <w:rFonts w:ascii="Times New Roman" w:hAnsi="Times New Roman" w:cs="Times New Roman"/>
            <w:color w:val="000000"/>
            <w:u w:color="000000"/>
          </w:rPr>
          <w:t>marginal marine settings</w:t>
        </w:r>
      </w:ins>
      <w:ins w:id="701" w:author="Anttila  Eliel Simpson" w:date="2024-07-15T18:04:00Z">
        <w:r w:rsidR="003D6BA7">
          <w:rPr>
            <w:rFonts w:ascii="Times New Roman" w:hAnsi="Times New Roman" w:cs="Times New Roman"/>
            <w:color w:val="000000"/>
            <w:u w:color="000000"/>
          </w:rPr>
          <w:t xml:space="preserve"> (</w:t>
        </w:r>
      </w:ins>
      <w:ins w:id="702" w:author="Anttila  Eliel Simpson" w:date="2024-07-16T09:23:00Z">
        <w:r w:rsidR="00D92EC9" w:rsidRPr="00D92EC9">
          <w:rPr>
            <w:rFonts w:ascii="Times New Roman" w:hAnsi="Times New Roman" w:cs="Times New Roman"/>
            <w:color w:val="000000"/>
            <w:highlight w:val="yellow"/>
            <w:u w:color="000000"/>
            <w:rPrChange w:id="703" w:author="Anttila  Eliel Simpson" w:date="2024-07-16T09:25:00Z">
              <w:rPr>
                <w:rFonts w:ascii="Times New Roman" w:hAnsi="Times New Roman" w:cs="Times New Roman"/>
                <w:color w:val="000000"/>
                <w:u w:color="000000"/>
              </w:rPr>
            </w:rPrChange>
          </w:rPr>
          <w:t xml:space="preserve">e.g. </w:t>
        </w:r>
      </w:ins>
      <w:ins w:id="704" w:author="Anttila  Eliel Simpson" w:date="2024-07-15T18:04:00Z">
        <w:r w:rsidR="003D6BA7" w:rsidRPr="00D92EC9">
          <w:rPr>
            <w:rFonts w:ascii="Times New Roman" w:hAnsi="Times New Roman" w:cs="Times New Roman"/>
            <w:color w:val="000000"/>
            <w:highlight w:val="yellow"/>
            <w:u w:color="000000"/>
            <w:rPrChange w:id="705" w:author="Anttila  Eliel Simpson" w:date="2024-07-16T09:25:00Z">
              <w:rPr>
                <w:rFonts w:ascii="Times New Roman" w:hAnsi="Times New Roman" w:cs="Times New Roman"/>
                <w:color w:val="000000"/>
                <w:u w:color="000000"/>
              </w:rPr>
            </w:rPrChange>
          </w:rPr>
          <w:t>Z</w:t>
        </w:r>
      </w:ins>
      <w:ins w:id="706" w:author="Anttila  Eliel Simpson" w:date="2024-07-15T18:05:00Z">
        <w:r w:rsidR="003D6BA7" w:rsidRPr="00D92EC9">
          <w:rPr>
            <w:rFonts w:ascii="Times New Roman" w:hAnsi="Times New Roman" w:cs="Times New Roman"/>
            <w:color w:val="000000"/>
            <w:highlight w:val="yellow"/>
            <w:u w:color="000000"/>
            <w:rPrChange w:id="707" w:author="Anttila  Eliel Simpson" w:date="2024-07-16T09:25:00Z">
              <w:rPr>
                <w:rFonts w:ascii="Times New Roman" w:hAnsi="Times New Roman" w:cs="Times New Roman"/>
                <w:color w:val="000000"/>
                <w:u w:color="000000"/>
              </w:rPr>
            </w:rPrChange>
          </w:rPr>
          <w:t>hang et al., 2019</w:t>
        </w:r>
        <w:r w:rsidR="003D6BA7">
          <w:rPr>
            <w:rFonts w:ascii="Times New Roman" w:hAnsi="Times New Roman" w:cs="Times New Roman"/>
            <w:color w:val="000000"/>
            <w:u w:color="000000"/>
          </w:rPr>
          <w:t>, and references therein)</w:t>
        </w:r>
      </w:ins>
      <w:ins w:id="708" w:author="Anttila  Eliel Simpson" w:date="2024-07-15T17:35:00Z">
        <w:r w:rsidR="00AA4072">
          <w:rPr>
            <w:rFonts w:ascii="Times New Roman" w:hAnsi="Times New Roman" w:cs="Times New Roman"/>
            <w:color w:val="000000"/>
            <w:u w:color="000000"/>
          </w:rPr>
          <w:t>.</w:t>
        </w:r>
      </w:ins>
      <w:ins w:id="709" w:author="Anttila  Eliel Simpson" w:date="2024-07-15T15:56:00Z">
        <w:r w:rsidR="00D84435">
          <w:rPr>
            <w:rFonts w:ascii="Times New Roman" w:hAnsi="Times New Roman" w:cs="Times New Roman"/>
            <w:color w:val="000000"/>
            <w:u w:color="000000"/>
          </w:rPr>
          <w:t xml:space="preserve"> </w:t>
        </w:r>
      </w:ins>
      <w:ins w:id="710" w:author="Anttila  Eliel Simpson" w:date="2024-07-15T17:35:00Z">
        <w:r w:rsidR="00AA4072">
          <w:rPr>
            <w:rFonts w:ascii="Times New Roman" w:hAnsi="Times New Roman" w:cs="Times New Roman"/>
            <w:color w:val="000000"/>
            <w:u w:color="000000"/>
          </w:rPr>
          <w:t>T</w:t>
        </w:r>
      </w:ins>
      <w:ins w:id="711" w:author="Anttila  Eliel Simpson" w:date="2024-07-15T15:26:00Z">
        <w:r w:rsidR="00A30E70">
          <w:rPr>
            <w:rFonts w:ascii="Times New Roman" w:hAnsi="Times New Roman" w:cs="Times New Roman"/>
            <w:color w:val="000000"/>
            <w:u w:color="000000"/>
          </w:rPr>
          <w:t>hese</w:t>
        </w:r>
      </w:ins>
      <w:ins w:id="712" w:author="Anttila  Eliel Simpson" w:date="2024-07-15T15:27:00Z">
        <w:r w:rsidR="00A30E70">
          <w:rPr>
            <w:rFonts w:ascii="Times New Roman" w:hAnsi="Times New Roman" w:cs="Times New Roman"/>
            <w:color w:val="000000"/>
            <w:u w:color="000000"/>
          </w:rPr>
          <w:t xml:space="preserve"> depositional</w:t>
        </w:r>
      </w:ins>
      <w:ins w:id="713" w:author="Anttila  Eliel Simpson" w:date="2024-07-15T15:26:00Z">
        <w:r w:rsidR="00A30E70">
          <w:rPr>
            <w:rFonts w:ascii="Times New Roman" w:hAnsi="Times New Roman" w:cs="Times New Roman"/>
            <w:color w:val="000000"/>
            <w:u w:color="000000"/>
          </w:rPr>
          <w:t xml:space="preserve"> environments </w:t>
        </w:r>
      </w:ins>
      <w:ins w:id="714" w:author="Anttila  Eliel Simpson" w:date="2024-07-16T09:43:00Z">
        <w:r w:rsidR="00E55C7C">
          <w:rPr>
            <w:rFonts w:ascii="Times New Roman" w:hAnsi="Times New Roman" w:cs="Times New Roman"/>
            <w:color w:val="000000"/>
            <w:u w:color="000000"/>
          </w:rPr>
          <w:t xml:space="preserve">may be more </w:t>
        </w:r>
      </w:ins>
      <w:ins w:id="715" w:author="Anttila  Eliel Simpson" w:date="2024-07-12T17:49:00Z">
        <w:r w:rsidR="00A70C53">
          <w:rPr>
            <w:rFonts w:ascii="Times New Roman" w:hAnsi="Times New Roman" w:cs="Times New Roman"/>
            <w:color w:val="000000"/>
            <w:u w:color="000000"/>
          </w:rPr>
          <w:t xml:space="preserve">likely to </w:t>
        </w:r>
      </w:ins>
      <w:ins w:id="716" w:author="Anttila  Eliel Simpson" w:date="2024-07-12T17:50:00Z">
        <w:r w:rsidR="00A70C53">
          <w:rPr>
            <w:rFonts w:ascii="Times New Roman" w:hAnsi="Times New Roman" w:cs="Times New Roman"/>
            <w:color w:val="000000"/>
            <w:u w:color="000000"/>
          </w:rPr>
          <w:t xml:space="preserve">be preserved in the stratigraphic record than </w:t>
        </w:r>
      </w:ins>
      <w:ins w:id="717" w:author="Anttila  Eliel Simpson" w:date="2024-07-15T11:06:00Z">
        <w:r w:rsidR="00F06E50">
          <w:rPr>
            <w:rFonts w:ascii="Times New Roman" w:hAnsi="Times New Roman" w:cs="Times New Roman"/>
            <w:color w:val="000000"/>
            <w:u w:color="000000"/>
          </w:rPr>
          <w:t xml:space="preserve">the </w:t>
        </w:r>
      </w:ins>
      <w:ins w:id="718" w:author="Anttila  Eliel Simpson" w:date="2024-07-15T18:28:00Z">
        <w:r w:rsidR="00867CE9">
          <w:rPr>
            <w:rFonts w:ascii="Times New Roman" w:hAnsi="Times New Roman" w:cs="Times New Roman"/>
            <w:color w:val="000000"/>
            <w:u w:color="000000"/>
          </w:rPr>
          <w:t>proximal</w:t>
        </w:r>
      </w:ins>
      <w:ins w:id="719" w:author="Anttila  Eliel Simpson" w:date="2024-07-16T09:43:00Z">
        <w:r w:rsidR="00E55C7C">
          <w:rPr>
            <w:rFonts w:ascii="Times New Roman" w:hAnsi="Times New Roman" w:cs="Times New Roman"/>
            <w:color w:val="000000"/>
            <w:u w:color="000000"/>
          </w:rPr>
          <w:t xml:space="preserve">, </w:t>
        </w:r>
        <w:proofErr w:type="spellStart"/>
        <w:r w:rsidR="00E55C7C">
          <w:rPr>
            <w:rFonts w:ascii="Times New Roman" w:hAnsi="Times New Roman" w:cs="Times New Roman"/>
            <w:color w:val="000000"/>
            <w:u w:color="000000"/>
          </w:rPr>
          <w:t>peritidal</w:t>
        </w:r>
        <w:proofErr w:type="spellEnd"/>
        <w:r w:rsidR="00E55C7C">
          <w:rPr>
            <w:rFonts w:ascii="Times New Roman" w:hAnsi="Times New Roman" w:cs="Times New Roman"/>
            <w:color w:val="000000"/>
            <w:u w:color="000000"/>
          </w:rPr>
          <w:t xml:space="preserve"> </w:t>
        </w:r>
      </w:ins>
      <w:ins w:id="720" w:author="Anttila  Eliel Simpson" w:date="2024-07-15T18:33:00Z">
        <w:r w:rsidR="00867CE9">
          <w:rPr>
            <w:rFonts w:ascii="Times New Roman" w:hAnsi="Times New Roman" w:cs="Times New Roman"/>
            <w:color w:val="000000"/>
            <w:u w:color="000000"/>
          </w:rPr>
          <w:t xml:space="preserve">depozones </w:t>
        </w:r>
      </w:ins>
      <w:ins w:id="721" w:author="Anttila  Eliel Simpson" w:date="2024-07-15T11:07:00Z">
        <w:r w:rsidR="00F06E50">
          <w:rPr>
            <w:rFonts w:ascii="Times New Roman" w:hAnsi="Times New Roman" w:cs="Times New Roman"/>
            <w:color w:val="000000"/>
            <w:u w:color="000000"/>
          </w:rPr>
          <w:t xml:space="preserve">that hosted </w:t>
        </w:r>
      </w:ins>
      <w:proofErr w:type="spellStart"/>
      <w:ins w:id="722" w:author="Anttila  Eliel Simpson" w:date="2024-07-15T11:08:00Z">
        <w:r w:rsidR="00F06E50">
          <w:rPr>
            <w:rFonts w:ascii="Times New Roman" w:hAnsi="Times New Roman" w:cs="Times New Roman"/>
            <w:color w:val="000000"/>
            <w:u w:color="000000"/>
          </w:rPr>
          <w:t>phosphogenesis</w:t>
        </w:r>
        <w:proofErr w:type="spellEnd"/>
        <w:r w:rsidR="00F06E50">
          <w:rPr>
            <w:rFonts w:ascii="Times New Roman" w:hAnsi="Times New Roman" w:cs="Times New Roman"/>
            <w:color w:val="000000"/>
            <w:u w:color="000000"/>
          </w:rPr>
          <w:t xml:space="preserve"> during periods with lower oxidative potential</w:t>
        </w:r>
      </w:ins>
      <w:ins w:id="723" w:author="Anttila  Eliel Simpson" w:date="2024-07-16T09:24:00Z">
        <w:r w:rsidR="00D92EC9">
          <w:rPr>
            <w:rFonts w:ascii="Times New Roman" w:hAnsi="Times New Roman" w:cs="Times New Roman"/>
            <w:color w:val="000000"/>
            <w:u w:color="000000"/>
          </w:rPr>
          <w:t xml:space="preserve"> </w:t>
        </w:r>
      </w:ins>
      <w:ins w:id="724" w:author="Anttila  Eliel Simpson" w:date="2024-07-16T09:25:00Z">
        <w:r w:rsidR="00D92EC9">
          <w:rPr>
            <w:rFonts w:ascii="Times New Roman" w:hAnsi="Times New Roman" w:cs="Times New Roman"/>
            <w:color w:val="000000"/>
            <w:u w:color="000000"/>
          </w:rPr>
          <w:t>(</w:t>
        </w:r>
        <w:r w:rsidR="00D92EC9" w:rsidRPr="00D92EC9">
          <w:rPr>
            <w:rFonts w:ascii="Times New Roman" w:hAnsi="Times New Roman" w:cs="Times New Roman"/>
            <w:color w:val="000000"/>
            <w:highlight w:val="yellow"/>
            <w:u w:color="000000"/>
            <w:rPrChange w:id="725" w:author="Anttila  Eliel Simpson" w:date="2024-07-16T09:27:00Z">
              <w:rPr>
                <w:rFonts w:ascii="Times New Roman" w:hAnsi="Times New Roman" w:cs="Times New Roman"/>
                <w:color w:val="000000"/>
                <w:u w:color="000000"/>
              </w:rPr>
            </w:rPrChange>
          </w:rPr>
          <w:t>Nelson et al., 2010</w:t>
        </w:r>
        <w:r w:rsidR="00D92EC9">
          <w:rPr>
            <w:rFonts w:ascii="Times New Roman" w:hAnsi="Times New Roman" w:cs="Times New Roman"/>
            <w:color w:val="000000"/>
            <w:u w:color="000000"/>
          </w:rPr>
          <w:t>)</w:t>
        </w:r>
      </w:ins>
      <w:ins w:id="726" w:author="Anttila  Eliel Simpson" w:date="2024-07-15T17:47:00Z">
        <w:r w:rsidR="00EB0F4C">
          <w:rPr>
            <w:rFonts w:ascii="Times New Roman" w:hAnsi="Times New Roman" w:cs="Times New Roman"/>
            <w:color w:val="000000"/>
            <w:u w:color="000000"/>
          </w:rPr>
          <w:t>, resulting in an apparent increase in the abundance of phosphorites in the rock record</w:t>
        </w:r>
      </w:ins>
      <w:ins w:id="727" w:author="Anttila  Eliel Simpson" w:date="2024-07-15T18:53:00Z">
        <w:r w:rsidR="00350C3A">
          <w:rPr>
            <w:rFonts w:ascii="Times New Roman" w:hAnsi="Times New Roman" w:cs="Times New Roman"/>
            <w:color w:val="000000"/>
            <w:u w:color="000000"/>
          </w:rPr>
          <w:t xml:space="preserve"> across the Neoproterozoic-Phanerozoic transition</w:t>
        </w:r>
      </w:ins>
      <w:ins w:id="728" w:author="Anttila  Eliel Simpson" w:date="2024-07-12T17:50:00Z">
        <w:r w:rsidR="00A70C53" w:rsidRPr="00A30E70">
          <w:rPr>
            <w:rFonts w:ascii="Times New Roman" w:hAnsi="Times New Roman" w:cs="Times New Roman"/>
            <w:color w:val="000000"/>
            <w:u w:color="000000"/>
          </w:rPr>
          <w:t>.</w:t>
        </w:r>
      </w:ins>
      <w:ins w:id="729" w:author="Anttila  Eliel Simpson" w:date="2024-07-12T17:07:00Z">
        <w:r w:rsidR="00C14808">
          <w:rPr>
            <w:rFonts w:ascii="Times New Roman" w:hAnsi="Times New Roman" w:cs="Times New Roman"/>
            <w:color w:val="000000"/>
            <w:u w:color="000000"/>
          </w:rPr>
          <w:t xml:space="preserve"> </w:t>
        </w:r>
      </w:ins>
      <w:del w:id="730" w:author="Anttila  Eliel Simpson" w:date="2024-07-12T17:07:00Z">
        <w:r w:rsidR="00FA7379" w:rsidRPr="00D42740" w:rsidDel="00C14808">
          <w:rPr>
            <w:rFonts w:ascii="Times New Roman" w:hAnsi="Times New Roman" w:cs="Times New Roman"/>
            <w:color w:val="000000"/>
            <w:u w:color="000000"/>
          </w:rPr>
          <w:delText xml:space="preserve"> </w:delText>
        </w:r>
      </w:del>
      <w:ins w:id="731" w:author="Anttila  Eliel Simpson" w:date="2024-07-12T17:08:00Z">
        <w:r w:rsidR="00C14808">
          <w:rPr>
            <w:rFonts w:ascii="Times New Roman" w:hAnsi="Times New Roman" w:cs="Times New Roman"/>
            <w:color w:val="000000"/>
            <w:u w:color="000000"/>
          </w:rPr>
          <w:t>In this scenario, a</w:t>
        </w:r>
      </w:ins>
      <w:del w:id="732" w:author="Anttila  Eliel Simpson" w:date="2024-07-12T17:08:00Z">
        <w:r w:rsidR="00FA7379" w:rsidRPr="00D42740" w:rsidDel="00C14808">
          <w:rPr>
            <w:rFonts w:ascii="Times New Roman" w:hAnsi="Times New Roman" w:cs="Times New Roman"/>
            <w:color w:val="000000"/>
            <w:u w:color="000000"/>
          </w:rPr>
          <w:delText>a</w:delText>
        </w:r>
      </w:del>
      <w:r w:rsidR="00FA7379" w:rsidRPr="00D42740">
        <w:rPr>
          <w:rFonts w:ascii="Times New Roman" w:hAnsi="Times New Roman" w:cs="Times New Roman"/>
          <w:color w:val="000000"/>
          <w:u w:color="000000"/>
        </w:rPr>
        <w:t>n</w:t>
      </w:r>
      <w:r w:rsidR="00213324" w:rsidRPr="00D42740">
        <w:rPr>
          <w:rFonts w:ascii="Times New Roman" w:hAnsi="Times New Roman" w:cs="Times New Roman"/>
          <w:color w:val="000000"/>
          <w:u w:color="000000"/>
        </w:rPr>
        <w:t xml:space="preserve"> increase in </w:t>
      </w:r>
      <w:r w:rsidR="00213324" w:rsidRPr="00D42740">
        <w:rPr>
          <w:rFonts w:ascii="Times New Roman" w:hAnsi="Times New Roman" w:cs="Times New Roman"/>
          <w:i/>
          <w:iCs/>
          <w:color w:val="000000"/>
          <w:u w:color="000000"/>
        </w:rPr>
        <w:t>p</w:t>
      </w:r>
      <w:r w:rsidR="00213324" w:rsidRPr="00D42740">
        <w:rPr>
          <w:rFonts w:ascii="Times New Roman" w:hAnsi="Times New Roman" w:cs="Times New Roman"/>
          <w:color w:val="000000"/>
          <w:u w:color="000000"/>
        </w:rPr>
        <w:t>O</w:t>
      </w:r>
      <w:r w:rsidR="00213324" w:rsidRPr="00D42740">
        <w:rPr>
          <w:rFonts w:ascii="Times New Roman" w:hAnsi="Times New Roman" w:cs="Times New Roman"/>
          <w:color w:val="000000"/>
          <w:u w:color="000000"/>
          <w:vertAlign w:val="subscript"/>
        </w:rPr>
        <w:t>2</w:t>
      </w:r>
      <w:r w:rsidR="00213324" w:rsidRPr="00D42740">
        <w:rPr>
          <w:rFonts w:ascii="Times New Roman" w:hAnsi="Times New Roman" w:cs="Times New Roman"/>
          <w:color w:val="000000"/>
          <w:u w:color="000000"/>
        </w:rPr>
        <w:t xml:space="preserve"> increased </w:t>
      </w:r>
      <w:r w:rsidR="006C301F" w:rsidRPr="00D42740">
        <w:rPr>
          <w:rFonts w:ascii="Times New Roman" w:hAnsi="Times New Roman" w:cs="Times New Roman"/>
          <w:color w:val="000000"/>
          <w:u w:color="000000"/>
        </w:rPr>
        <w:t xml:space="preserve">terrestrial </w:t>
      </w:r>
      <w:r w:rsidR="00213324" w:rsidRPr="00D42740">
        <w:rPr>
          <w:rFonts w:ascii="Times New Roman" w:hAnsi="Times New Roman" w:cs="Times New Roman"/>
          <w:color w:val="000000"/>
          <w:u w:color="000000"/>
        </w:rPr>
        <w:t xml:space="preserve">sulfide oxidation </w:t>
      </w:r>
      <w:r w:rsidR="006C301F" w:rsidRPr="00D42740">
        <w:rPr>
          <w:rFonts w:ascii="Times New Roman" w:hAnsi="Times New Roman" w:cs="Times New Roman"/>
          <w:color w:val="000000"/>
          <w:u w:color="000000"/>
        </w:rPr>
        <w:t>and the delivery of sulfate</w:t>
      </w:r>
      <w:r w:rsidR="00EC76DF" w:rsidRPr="00D42740">
        <w:rPr>
          <w:rFonts w:ascii="Times New Roman" w:hAnsi="Times New Roman" w:cs="Times New Roman"/>
          <w:color w:val="000000"/>
          <w:u w:color="000000"/>
        </w:rPr>
        <w:t xml:space="preserve"> to the oceans</w:t>
      </w:r>
      <w:r w:rsidR="00C27934" w:rsidRPr="00D42740">
        <w:rPr>
          <w:rFonts w:ascii="Times New Roman" w:hAnsi="Times New Roman" w:cs="Times New Roman"/>
          <w:color w:val="000000"/>
          <w:u w:color="000000"/>
        </w:rPr>
        <w:t xml:space="preserve"> (Lyons and Gill, 201</w:t>
      </w:r>
      <w:r w:rsidR="004C374C">
        <w:rPr>
          <w:rFonts w:ascii="Times New Roman" w:hAnsi="Times New Roman" w:cs="Times New Roman"/>
          <w:color w:val="000000"/>
          <w:u w:color="000000"/>
        </w:rPr>
        <w:t>0</w:t>
      </w:r>
      <w:r w:rsidR="00C27934" w:rsidRPr="00D42740">
        <w:rPr>
          <w:rFonts w:ascii="Times New Roman" w:hAnsi="Times New Roman" w:cs="Times New Roman"/>
          <w:color w:val="000000"/>
          <w:u w:color="000000"/>
        </w:rPr>
        <w:t>)</w:t>
      </w:r>
      <w:ins w:id="733" w:author="Anttila  Eliel Simpson" w:date="2024-07-12T16:22:00Z">
        <w:r w:rsidR="00E36BCC">
          <w:rPr>
            <w:rFonts w:ascii="Times New Roman" w:hAnsi="Times New Roman" w:cs="Times New Roman"/>
            <w:color w:val="000000"/>
            <w:u w:color="000000"/>
          </w:rPr>
          <w:t xml:space="preserve">, providing </w:t>
        </w:r>
      </w:ins>
      <w:del w:id="734" w:author="Anttila  Eliel Simpson" w:date="2024-07-12T16:22:00Z">
        <w:r w:rsidR="006C301F" w:rsidRPr="00D42740" w:rsidDel="00E36BCC">
          <w:rPr>
            <w:rFonts w:ascii="Times New Roman" w:hAnsi="Times New Roman" w:cs="Times New Roman"/>
            <w:color w:val="000000"/>
            <w:u w:color="000000"/>
          </w:rPr>
          <w:delText xml:space="preserve">. This would have provided </w:delText>
        </w:r>
      </w:del>
      <w:r w:rsidR="006C301F" w:rsidRPr="00D42740">
        <w:rPr>
          <w:rFonts w:ascii="Times New Roman" w:hAnsi="Times New Roman" w:cs="Times New Roman"/>
          <w:color w:val="000000"/>
          <w:u w:color="000000"/>
        </w:rPr>
        <w:t>fuel for enhanced sulfate reduction of organic matter</w:t>
      </w:r>
      <w:r w:rsidR="00BD63D9" w:rsidRPr="00D42740">
        <w:rPr>
          <w:rFonts w:ascii="Times New Roman" w:hAnsi="Times New Roman" w:cs="Times New Roman"/>
          <w:color w:val="000000"/>
          <w:u w:color="000000"/>
        </w:rPr>
        <w:t xml:space="preserve"> (</w:t>
      </w:r>
      <w:r w:rsidR="00C27934" w:rsidRPr="00D42740">
        <w:rPr>
          <w:rFonts w:ascii="Times New Roman" w:hAnsi="Times New Roman" w:cs="Times New Roman"/>
          <w:color w:val="000000"/>
          <w:u w:color="000000"/>
        </w:rPr>
        <w:t>Berner, 1977</w:t>
      </w:r>
      <w:r w:rsidR="002368AE">
        <w:rPr>
          <w:rFonts w:ascii="Times New Roman" w:hAnsi="Times New Roman" w:cs="Times New Roman"/>
          <w:color w:val="000000"/>
          <w:u w:color="000000"/>
        </w:rPr>
        <w:t xml:space="preserve">; </w:t>
      </w:r>
      <w:proofErr w:type="spellStart"/>
      <w:ins w:id="735" w:author="Anttila  Eliel Simpson" w:date="2024-07-09T17:03:00Z">
        <w:r w:rsidR="00DB1719">
          <w:rPr>
            <w:rFonts w:ascii="Times New Roman" w:hAnsi="Times New Roman" w:cs="Times New Roman"/>
            <w:color w:val="000000"/>
            <w:u w:color="000000"/>
          </w:rPr>
          <w:t>Kipp</w:t>
        </w:r>
        <w:proofErr w:type="spellEnd"/>
        <w:r w:rsidR="00DB1719">
          <w:rPr>
            <w:rFonts w:ascii="Times New Roman" w:hAnsi="Times New Roman" w:cs="Times New Roman"/>
            <w:color w:val="000000"/>
            <w:u w:color="000000"/>
          </w:rPr>
          <w:t xml:space="preserve"> and </w:t>
        </w:r>
        <w:proofErr w:type="spellStart"/>
        <w:r w:rsidR="00DB1719">
          <w:rPr>
            <w:rFonts w:ascii="Times New Roman" w:hAnsi="Times New Roman" w:cs="Times New Roman"/>
            <w:color w:val="000000"/>
            <w:u w:color="000000"/>
          </w:rPr>
          <w:t>Stueken</w:t>
        </w:r>
      </w:ins>
      <w:proofErr w:type="spellEnd"/>
      <w:ins w:id="736" w:author="Anttila  Eliel Simpson" w:date="2024-07-15T10:03:00Z">
        <w:r w:rsidR="00C778C2">
          <w:rPr>
            <w:rFonts w:ascii="Times New Roman" w:hAnsi="Times New Roman" w:cs="Times New Roman"/>
            <w:color w:val="000000"/>
            <w:u w:color="000000"/>
          </w:rPr>
          <w:t xml:space="preserve">, </w:t>
        </w:r>
      </w:ins>
      <w:ins w:id="737" w:author="Anttila  Eliel Simpson" w:date="2024-07-09T17:03:00Z">
        <w:r w:rsidR="00DB1719">
          <w:rPr>
            <w:rFonts w:ascii="Times New Roman" w:hAnsi="Times New Roman" w:cs="Times New Roman"/>
            <w:color w:val="000000"/>
            <w:u w:color="000000"/>
          </w:rPr>
          <w:t xml:space="preserve">2017; </w:t>
        </w:r>
      </w:ins>
      <w:r w:rsidR="002368AE">
        <w:rPr>
          <w:rFonts w:ascii="Times New Roman" w:hAnsi="Times New Roman" w:cs="Times New Roman"/>
          <w:color w:val="000000"/>
          <w:u w:color="000000"/>
        </w:rPr>
        <w:t>Cui et al., 2017</w:t>
      </w:r>
      <w:r w:rsidR="00E84789">
        <w:rPr>
          <w:rFonts w:ascii="Times New Roman" w:hAnsi="Times New Roman" w:cs="Times New Roman"/>
          <w:color w:val="000000"/>
          <w:u w:color="000000"/>
        </w:rPr>
        <w:t xml:space="preserve">; </w:t>
      </w:r>
      <w:proofErr w:type="spellStart"/>
      <w:ins w:id="738" w:author="Anttila  Eliel Simpson" w:date="2024-07-09T17:03:00Z">
        <w:r w:rsidR="00DB1719">
          <w:rPr>
            <w:rFonts w:ascii="Times New Roman" w:hAnsi="Times New Roman" w:cs="Times New Roman"/>
            <w:color w:val="000000"/>
            <w:u w:color="000000"/>
          </w:rPr>
          <w:t>L</w:t>
        </w:r>
      </w:ins>
      <w:ins w:id="739" w:author="Anttila  Eliel Simpson" w:date="2024-07-09T17:04:00Z">
        <w:r w:rsidR="00DB1719">
          <w:rPr>
            <w:rFonts w:ascii="Times New Roman" w:hAnsi="Times New Roman" w:cs="Times New Roman"/>
            <w:color w:val="000000"/>
            <w:u w:color="000000"/>
          </w:rPr>
          <w:t>aakso</w:t>
        </w:r>
        <w:proofErr w:type="spellEnd"/>
        <w:r w:rsidR="00DB1719">
          <w:rPr>
            <w:rFonts w:ascii="Times New Roman" w:hAnsi="Times New Roman" w:cs="Times New Roman"/>
            <w:color w:val="000000"/>
            <w:u w:color="000000"/>
          </w:rPr>
          <w:t xml:space="preserve"> et al., 2020; </w:t>
        </w:r>
      </w:ins>
      <w:r w:rsidR="00E84789">
        <w:rPr>
          <w:rFonts w:ascii="Times New Roman" w:hAnsi="Times New Roman" w:cs="Times New Roman"/>
          <w:color w:val="000000"/>
          <w:u w:color="000000"/>
        </w:rPr>
        <w:t>Dodd et al., 2023</w:t>
      </w:r>
      <w:r w:rsidR="00C27934" w:rsidRPr="00D42740">
        <w:rPr>
          <w:rFonts w:ascii="Times New Roman" w:hAnsi="Times New Roman" w:cs="Times New Roman"/>
          <w:color w:val="000000"/>
          <w:u w:color="000000"/>
        </w:rPr>
        <w:t>)</w:t>
      </w:r>
      <w:r w:rsidR="006C301F" w:rsidRPr="00D42740">
        <w:rPr>
          <w:rFonts w:ascii="Times New Roman" w:hAnsi="Times New Roman" w:cs="Times New Roman"/>
          <w:color w:val="000000"/>
          <w:u w:color="000000"/>
        </w:rPr>
        <w:t>, and increas</w:t>
      </w:r>
      <w:ins w:id="740" w:author="Anttila  Eliel Simpson" w:date="2024-07-12T16:24:00Z">
        <w:r w:rsidR="00E36BCC">
          <w:rPr>
            <w:rFonts w:ascii="Times New Roman" w:hAnsi="Times New Roman" w:cs="Times New Roman"/>
            <w:color w:val="000000"/>
            <w:u w:color="000000"/>
          </w:rPr>
          <w:t>ing</w:t>
        </w:r>
      </w:ins>
      <w:del w:id="741" w:author="Anttila  Eliel Simpson" w:date="2024-07-12T16:24:00Z">
        <w:r w:rsidR="006C301F" w:rsidRPr="00D42740" w:rsidDel="00E36BCC">
          <w:rPr>
            <w:rFonts w:ascii="Times New Roman" w:hAnsi="Times New Roman" w:cs="Times New Roman"/>
            <w:color w:val="000000"/>
            <w:u w:color="000000"/>
          </w:rPr>
          <w:delText>ed</w:delText>
        </w:r>
      </w:del>
      <w:r w:rsidR="006C301F" w:rsidRPr="00D42740">
        <w:rPr>
          <w:rFonts w:ascii="Times New Roman" w:hAnsi="Times New Roman" w:cs="Times New Roman"/>
          <w:color w:val="000000"/>
          <w:u w:color="000000"/>
        </w:rPr>
        <w:t xml:space="preserve"> the potential for </w:t>
      </w:r>
      <w:del w:id="742" w:author="Anttila  Eliel Simpson" w:date="2024-07-12T16:25:00Z">
        <w:r w:rsidR="006C301F" w:rsidRPr="00D42740" w:rsidDel="00FA0EEB">
          <w:rPr>
            <w:rFonts w:ascii="Times New Roman" w:hAnsi="Times New Roman" w:cs="Times New Roman"/>
            <w:color w:val="000000"/>
            <w:u w:color="000000"/>
          </w:rPr>
          <w:delText xml:space="preserve">labile </w:delText>
        </w:r>
      </w:del>
      <w:r w:rsidR="006C301F" w:rsidRPr="00D42740">
        <w:rPr>
          <w:rFonts w:ascii="Times New Roman" w:hAnsi="Times New Roman" w:cs="Times New Roman"/>
          <w:color w:val="000000"/>
          <w:u w:color="000000"/>
        </w:rPr>
        <w:t>phosphate</w:t>
      </w:r>
      <w:ins w:id="743" w:author="Anttila  Eliel Simpson" w:date="2024-07-12T16:25:00Z">
        <w:r w:rsidR="00FA0EEB">
          <w:rPr>
            <w:rFonts w:ascii="Times New Roman" w:hAnsi="Times New Roman" w:cs="Times New Roman"/>
            <w:color w:val="000000"/>
            <w:u w:color="000000"/>
          </w:rPr>
          <w:t xml:space="preserve"> mobilization</w:t>
        </w:r>
      </w:ins>
      <w:ins w:id="744" w:author="Anttila  Eliel Simpson" w:date="2024-07-12T16:57:00Z">
        <w:r w:rsidR="00F46704">
          <w:rPr>
            <w:rFonts w:ascii="Times New Roman" w:hAnsi="Times New Roman" w:cs="Times New Roman"/>
            <w:color w:val="000000"/>
            <w:u w:color="000000"/>
          </w:rPr>
          <w:t xml:space="preserve"> and shuttling</w:t>
        </w:r>
      </w:ins>
      <w:ins w:id="745" w:author="Anttila  Eliel Simpson" w:date="2024-07-15T14:42:00Z">
        <w:r w:rsidR="002B4A88">
          <w:rPr>
            <w:rFonts w:ascii="Times New Roman" w:hAnsi="Times New Roman" w:cs="Times New Roman"/>
            <w:color w:val="000000"/>
            <w:u w:color="000000"/>
          </w:rPr>
          <w:t xml:space="preserve"> across the sediment-water inte</w:t>
        </w:r>
      </w:ins>
      <w:ins w:id="746" w:author="Anttila  Eliel Simpson" w:date="2024-07-15T14:44:00Z">
        <w:r w:rsidR="002B4A88">
          <w:rPr>
            <w:rFonts w:ascii="Times New Roman" w:hAnsi="Times New Roman" w:cs="Times New Roman"/>
            <w:color w:val="000000"/>
            <w:u w:color="000000"/>
          </w:rPr>
          <w:t>r</w:t>
        </w:r>
      </w:ins>
      <w:ins w:id="747" w:author="Anttila  Eliel Simpson" w:date="2024-07-15T14:42:00Z">
        <w:r w:rsidR="002B4A88">
          <w:rPr>
            <w:rFonts w:ascii="Times New Roman" w:hAnsi="Times New Roman" w:cs="Times New Roman"/>
            <w:color w:val="000000"/>
            <w:u w:color="000000"/>
          </w:rPr>
          <w:t>face</w:t>
        </w:r>
      </w:ins>
      <w:r w:rsidR="006C301F" w:rsidRPr="00D42740">
        <w:rPr>
          <w:rFonts w:ascii="Times New Roman" w:hAnsi="Times New Roman" w:cs="Times New Roman"/>
          <w:color w:val="000000"/>
          <w:u w:color="000000"/>
        </w:rPr>
        <w:t xml:space="preserve"> in </w:t>
      </w:r>
      <w:del w:id="748" w:author="Anttila  Eliel Simpson" w:date="2024-07-15T15:47:00Z">
        <w:r w:rsidR="006C301F" w:rsidRPr="00D42740" w:rsidDel="00D84435">
          <w:rPr>
            <w:rFonts w:ascii="Times New Roman" w:hAnsi="Times New Roman" w:cs="Times New Roman"/>
            <w:color w:val="000000"/>
            <w:u w:color="000000"/>
          </w:rPr>
          <w:delText>marginal marine environments.</w:delText>
        </w:r>
      </w:del>
      <w:ins w:id="749" w:author="Anttila  Eliel Simpson" w:date="2024-07-15T15:48:00Z">
        <w:r w:rsidR="00D84435">
          <w:rPr>
            <w:rFonts w:ascii="Times New Roman" w:hAnsi="Times New Roman" w:cs="Times New Roman"/>
            <w:color w:val="000000"/>
            <w:u w:color="000000"/>
          </w:rPr>
          <w:t>marginal</w:t>
        </w:r>
      </w:ins>
      <w:ins w:id="750" w:author="Anttila  Eliel Simpson" w:date="2024-07-15T15:47:00Z">
        <w:r w:rsidR="00D84435">
          <w:rPr>
            <w:rFonts w:ascii="Times New Roman" w:hAnsi="Times New Roman" w:cs="Times New Roman"/>
            <w:color w:val="000000"/>
            <w:u w:color="000000"/>
          </w:rPr>
          <w:t xml:space="preserve"> marine depozones.</w:t>
        </w:r>
      </w:ins>
      <w:ins w:id="751" w:author="Anttila  Eliel Simpson" w:date="2024-07-15T15:54:00Z">
        <w:r w:rsidR="00D84435">
          <w:rPr>
            <w:rFonts w:ascii="Times New Roman" w:hAnsi="Times New Roman" w:cs="Times New Roman"/>
            <w:color w:val="000000"/>
            <w:u w:color="000000"/>
          </w:rPr>
          <w:t xml:space="preserve"> </w:t>
        </w:r>
      </w:ins>
    </w:p>
    <w:p w14:paraId="48F03653" w14:textId="3D40E855" w:rsidR="00F31A16" w:rsidRPr="00D42740" w:rsidRDefault="003D6BA7" w:rsidP="00990308">
      <w:pPr>
        <w:autoSpaceDE w:val="0"/>
        <w:autoSpaceDN w:val="0"/>
        <w:adjustRightInd w:val="0"/>
        <w:spacing w:line="360" w:lineRule="auto"/>
        <w:ind w:firstLine="720"/>
        <w:rPr>
          <w:rFonts w:ascii="Times New Roman" w:hAnsi="Times New Roman" w:cs="Times New Roman"/>
          <w:color w:val="000000"/>
          <w:u w:color="000000"/>
        </w:rPr>
      </w:pPr>
      <w:ins w:id="752" w:author="Anttila  Eliel Simpson" w:date="2024-07-15T18:02:00Z">
        <w:r>
          <w:rPr>
            <w:rFonts w:ascii="Times New Roman" w:hAnsi="Times New Roman" w:cs="Times New Roman"/>
            <w:color w:val="000000"/>
            <w:u w:color="000000"/>
          </w:rPr>
          <w:t>Although</w:t>
        </w:r>
      </w:ins>
      <w:ins w:id="753" w:author="Anttila  Eliel Simpson" w:date="2024-07-15T17:56:00Z">
        <w:r>
          <w:rPr>
            <w:rFonts w:ascii="Times New Roman" w:hAnsi="Times New Roman" w:cs="Times New Roman"/>
            <w:color w:val="000000"/>
            <w:u w:color="000000"/>
          </w:rPr>
          <w:t xml:space="preserve"> the</w:t>
        </w:r>
      </w:ins>
      <w:ins w:id="754" w:author="Anttila  Eliel Simpson" w:date="2024-07-15T17:54:00Z">
        <w:r w:rsidR="00EB0F4C">
          <w:rPr>
            <w:rFonts w:ascii="Times New Roman" w:hAnsi="Times New Roman" w:cs="Times New Roman"/>
            <w:color w:val="000000"/>
            <w:u w:color="000000"/>
          </w:rPr>
          <w:t xml:space="preserve"> establishment of requisite redox potential</w:t>
        </w:r>
      </w:ins>
      <w:ins w:id="755" w:author="Anttila  Eliel Simpson" w:date="2024-07-15T17:59:00Z">
        <w:r>
          <w:rPr>
            <w:rFonts w:ascii="Times New Roman" w:hAnsi="Times New Roman" w:cs="Times New Roman"/>
            <w:color w:val="000000"/>
            <w:u w:color="000000"/>
          </w:rPr>
          <w:t>s</w:t>
        </w:r>
      </w:ins>
      <w:ins w:id="756" w:author="Anttila  Eliel Simpson" w:date="2024-07-15T17:54:00Z">
        <w:r w:rsidR="00EB0F4C">
          <w:rPr>
            <w:rFonts w:ascii="Times New Roman" w:hAnsi="Times New Roman" w:cs="Times New Roman"/>
            <w:color w:val="000000"/>
            <w:u w:color="000000"/>
          </w:rPr>
          <w:t xml:space="preserve"> in </w:t>
        </w:r>
      </w:ins>
      <w:ins w:id="757" w:author="Anttila  Eliel Simpson" w:date="2024-07-15T17:55:00Z">
        <w:r w:rsidR="00EB0F4C">
          <w:rPr>
            <w:rFonts w:ascii="Times New Roman" w:hAnsi="Times New Roman" w:cs="Times New Roman"/>
            <w:color w:val="000000"/>
            <w:u w:color="000000"/>
          </w:rPr>
          <w:t>progressively deeper environments</w:t>
        </w:r>
      </w:ins>
      <w:ins w:id="758" w:author="Anttila  Eliel Simpson" w:date="2024-07-15T17:56:00Z">
        <w:r>
          <w:rPr>
            <w:rFonts w:ascii="Times New Roman" w:hAnsi="Times New Roman" w:cs="Times New Roman"/>
            <w:color w:val="000000"/>
            <w:u w:color="000000"/>
          </w:rPr>
          <w:t xml:space="preserve"> set the stage for </w:t>
        </w:r>
        <w:proofErr w:type="spellStart"/>
        <w:r>
          <w:rPr>
            <w:rFonts w:ascii="Times New Roman" w:hAnsi="Times New Roman" w:cs="Times New Roman"/>
            <w:color w:val="000000"/>
            <w:u w:color="000000"/>
          </w:rPr>
          <w:t>phosphogenesis</w:t>
        </w:r>
      </w:ins>
      <w:proofErr w:type="spellEnd"/>
      <w:ins w:id="759" w:author="Anttila  Eliel Simpson" w:date="2024-07-15T17:59:00Z">
        <w:r>
          <w:rPr>
            <w:rFonts w:ascii="Times New Roman" w:hAnsi="Times New Roman" w:cs="Times New Roman"/>
            <w:color w:val="000000"/>
            <w:u w:color="000000"/>
          </w:rPr>
          <w:t xml:space="preserve"> to occur</w:t>
        </w:r>
      </w:ins>
      <w:ins w:id="760" w:author="Anttila  Eliel Simpson" w:date="2024-07-16T09:28:00Z">
        <w:r w:rsidR="00D92EC9">
          <w:rPr>
            <w:rFonts w:ascii="Times New Roman" w:hAnsi="Times New Roman" w:cs="Times New Roman"/>
            <w:color w:val="000000"/>
            <w:u w:color="000000"/>
          </w:rPr>
          <w:t xml:space="preserve"> within marginal marine settings</w:t>
        </w:r>
      </w:ins>
      <w:ins w:id="761" w:author="Anttila  Eliel Simpson" w:date="2024-07-15T17:55:00Z">
        <w:r w:rsidR="00EB0F4C">
          <w:rPr>
            <w:rFonts w:ascii="Times New Roman" w:hAnsi="Times New Roman" w:cs="Times New Roman"/>
            <w:color w:val="000000"/>
            <w:u w:color="000000"/>
          </w:rPr>
          <w:t>,</w:t>
        </w:r>
      </w:ins>
      <w:ins w:id="762" w:author="Anttila  Eliel Simpson" w:date="2024-07-15T15:54:00Z">
        <w:r w:rsidR="00D84435">
          <w:rPr>
            <w:rFonts w:ascii="Times New Roman" w:hAnsi="Times New Roman" w:cs="Times New Roman"/>
            <w:color w:val="000000"/>
            <w:u w:color="000000"/>
          </w:rPr>
          <w:t xml:space="preserve"> </w:t>
        </w:r>
      </w:ins>
      <w:ins w:id="763" w:author="Anttila  Eliel Simpson" w:date="2024-07-15T16:06:00Z">
        <w:r w:rsidR="008245DE">
          <w:rPr>
            <w:rFonts w:ascii="Times New Roman" w:hAnsi="Times New Roman" w:cs="Times New Roman"/>
            <w:color w:val="000000"/>
            <w:u w:color="000000"/>
          </w:rPr>
          <w:t>the locus</w:t>
        </w:r>
      </w:ins>
      <w:ins w:id="764" w:author="Anttila  Eliel Simpson" w:date="2024-07-15T16:19:00Z">
        <w:r w:rsidR="00525D78">
          <w:rPr>
            <w:rFonts w:ascii="Times New Roman" w:hAnsi="Times New Roman" w:cs="Times New Roman"/>
            <w:color w:val="000000"/>
            <w:u w:color="000000"/>
          </w:rPr>
          <w:t xml:space="preserve">, timing, </w:t>
        </w:r>
      </w:ins>
      <w:ins w:id="765" w:author="Anttila  Eliel Simpson" w:date="2024-07-15T16:06:00Z">
        <w:r w:rsidR="008245DE">
          <w:rPr>
            <w:rFonts w:ascii="Times New Roman" w:hAnsi="Times New Roman" w:cs="Times New Roman"/>
            <w:color w:val="000000"/>
            <w:u w:color="000000"/>
          </w:rPr>
          <w:t xml:space="preserve">and style of </w:t>
        </w:r>
      </w:ins>
      <w:ins w:id="766" w:author="Anttila  Eliel Simpson" w:date="2024-07-15T17:56:00Z">
        <w:r>
          <w:rPr>
            <w:rFonts w:ascii="Times New Roman" w:hAnsi="Times New Roman" w:cs="Times New Roman"/>
            <w:color w:val="000000"/>
            <w:u w:color="000000"/>
          </w:rPr>
          <w:t>a</w:t>
        </w:r>
      </w:ins>
      <w:ins w:id="767" w:author="Anttila  Eliel Simpson" w:date="2024-07-15T17:57:00Z">
        <w:r>
          <w:rPr>
            <w:rFonts w:ascii="Times New Roman" w:hAnsi="Times New Roman" w:cs="Times New Roman"/>
            <w:color w:val="000000"/>
            <w:u w:color="000000"/>
          </w:rPr>
          <w:t>uthigenic phosphate accumulation</w:t>
        </w:r>
      </w:ins>
      <w:ins w:id="768" w:author="Anttila  Eliel Simpson" w:date="2024-07-15T18:42:00Z">
        <w:r w:rsidR="00660209">
          <w:rPr>
            <w:rFonts w:ascii="Times New Roman" w:hAnsi="Times New Roman" w:cs="Times New Roman"/>
            <w:color w:val="000000"/>
            <w:u w:color="000000"/>
          </w:rPr>
          <w:t xml:space="preserve"> in Ediacaran-Cambri</w:t>
        </w:r>
      </w:ins>
      <w:ins w:id="769" w:author="Anttila  Eliel Simpson" w:date="2024-07-15T18:43:00Z">
        <w:r w:rsidR="00660209">
          <w:rPr>
            <w:rFonts w:ascii="Times New Roman" w:hAnsi="Times New Roman" w:cs="Times New Roman"/>
            <w:color w:val="000000"/>
            <w:u w:color="000000"/>
          </w:rPr>
          <w:t xml:space="preserve">an </w:t>
        </w:r>
        <w:r w:rsidR="00660209">
          <w:rPr>
            <w:rFonts w:ascii="Times New Roman" w:hAnsi="Times New Roman" w:cs="Times New Roman"/>
            <w:color w:val="000000"/>
            <w:u w:color="000000"/>
          </w:rPr>
          <w:lastRenderedPageBreak/>
          <w:t>phosphorites</w:t>
        </w:r>
      </w:ins>
      <w:ins w:id="770" w:author="Anttila  Eliel Simpson" w:date="2024-07-15T16:06:00Z">
        <w:r w:rsidR="008245DE">
          <w:rPr>
            <w:rFonts w:ascii="Times New Roman" w:hAnsi="Times New Roman" w:cs="Times New Roman"/>
            <w:color w:val="000000"/>
            <w:u w:color="000000"/>
          </w:rPr>
          <w:t xml:space="preserve"> </w:t>
        </w:r>
      </w:ins>
      <w:ins w:id="771" w:author="Anttila  Eliel Simpson" w:date="2024-07-15T16:34:00Z">
        <w:r w:rsidR="001C4E7A">
          <w:rPr>
            <w:rFonts w:ascii="Times New Roman" w:hAnsi="Times New Roman" w:cs="Times New Roman"/>
            <w:color w:val="000000"/>
            <w:u w:color="000000"/>
          </w:rPr>
          <w:t>wa</w:t>
        </w:r>
      </w:ins>
      <w:ins w:id="772" w:author="Anttila  Eliel Simpson" w:date="2024-07-15T16:26:00Z">
        <w:r w:rsidR="00525D78">
          <w:rPr>
            <w:rFonts w:ascii="Times New Roman" w:hAnsi="Times New Roman" w:cs="Times New Roman"/>
            <w:color w:val="000000"/>
            <w:u w:color="000000"/>
          </w:rPr>
          <w:t>s</w:t>
        </w:r>
      </w:ins>
      <w:ins w:id="773" w:author="Anttila  Eliel Simpson" w:date="2024-07-15T16:06:00Z">
        <w:r w:rsidR="008245DE">
          <w:rPr>
            <w:rFonts w:ascii="Times New Roman" w:hAnsi="Times New Roman" w:cs="Times New Roman"/>
            <w:color w:val="000000"/>
            <w:u w:color="000000"/>
          </w:rPr>
          <w:t xml:space="preserve"> </w:t>
        </w:r>
      </w:ins>
      <w:ins w:id="774" w:author="Anttila  Eliel Simpson" w:date="2024-07-15T16:12:00Z">
        <w:r w:rsidR="0079161D">
          <w:rPr>
            <w:rFonts w:ascii="Times New Roman" w:hAnsi="Times New Roman" w:cs="Times New Roman"/>
            <w:color w:val="000000"/>
            <w:u w:color="000000"/>
          </w:rPr>
          <w:t xml:space="preserve">ultimately </w:t>
        </w:r>
      </w:ins>
      <w:ins w:id="775" w:author="Anttila  Eliel Simpson" w:date="2024-07-15T16:06:00Z">
        <w:r w:rsidR="008245DE">
          <w:rPr>
            <w:rFonts w:ascii="Times New Roman" w:hAnsi="Times New Roman" w:cs="Times New Roman"/>
            <w:color w:val="000000"/>
            <w:u w:color="000000"/>
          </w:rPr>
          <w:t>determined by</w:t>
        </w:r>
      </w:ins>
      <w:ins w:id="776" w:author="Anttila  Eliel Simpson" w:date="2024-07-15T17:55:00Z">
        <w:r w:rsidR="00EB0F4C">
          <w:rPr>
            <w:rFonts w:ascii="Times New Roman" w:hAnsi="Times New Roman" w:cs="Times New Roman"/>
            <w:color w:val="000000"/>
            <w:u w:color="000000"/>
          </w:rPr>
          <w:t xml:space="preserve"> </w:t>
        </w:r>
      </w:ins>
      <w:ins w:id="777" w:author="Anttila  Eliel Simpson" w:date="2024-07-15T16:06:00Z">
        <w:r w:rsidR="008245DE">
          <w:rPr>
            <w:rFonts w:ascii="Times New Roman" w:hAnsi="Times New Roman" w:cs="Times New Roman"/>
            <w:color w:val="000000"/>
            <w:u w:color="000000"/>
          </w:rPr>
          <w:t>local</w:t>
        </w:r>
      </w:ins>
      <w:ins w:id="778" w:author="Anttila  Eliel Simpson" w:date="2024-07-15T17:25:00Z">
        <w:r w:rsidR="00BB1A3D">
          <w:rPr>
            <w:rFonts w:ascii="Times New Roman" w:hAnsi="Times New Roman" w:cs="Times New Roman"/>
            <w:color w:val="000000"/>
            <w:u w:color="000000"/>
          </w:rPr>
          <w:t>, depozone-dependent</w:t>
        </w:r>
      </w:ins>
      <w:ins w:id="779" w:author="Anttila  Eliel Simpson" w:date="2024-07-15T18:00:00Z">
        <w:r>
          <w:rPr>
            <w:rFonts w:ascii="Times New Roman" w:hAnsi="Times New Roman" w:cs="Times New Roman"/>
            <w:color w:val="000000"/>
            <w:u w:color="000000"/>
          </w:rPr>
          <w:t xml:space="preserve"> </w:t>
        </w:r>
      </w:ins>
      <w:ins w:id="780" w:author="Anttila  Eliel Simpson" w:date="2024-07-15T16:06:00Z">
        <w:r w:rsidR="008245DE">
          <w:rPr>
            <w:rFonts w:ascii="Times New Roman" w:hAnsi="Times New Roman" w:cs="Times New Roman"/>
            <w:color w:val="000000"/>
            <w:u w:color="000000"/>
          </w:rPr>
          <w:t>sedimentological</w:t>
        </w:r>
        <w:r w:rsidR="0079161D">
          <w:rPr>
            <w:rFonts w:ascii="Times New Roman" w:hAnsi="Times New Roman" w:cs="Times New Roman"/>
            <w:color w:val="000000"/>
            <w:u w:color="000000"/>
          </w:rPr>
          <w:t xml:space="preserve"> </w:t>
        </w:r>
      </w:ins>
      <w:ins w:id="781" w:author="Anttila  Eliel Simpson" w:date="2024-07-16T09:35:00Z">
        <w:r w:rsidR="00B0141A">
          <w:rPr>
            <w:rFonts w:ascii="Times New Roman" w:hAnsi="Times New Roman" w:cs="Times New Roman"/>
            <w:color w:val="000000"/>
            <w:u w:color="000000"/>
          </w:rPr>
          <w:t xml:space="preserve">and putative </w:t>
        </w:r>
      </w:ins>
      <w:proofErr w:type="gramStart"/>
      <w:ins w:id="782" w:author="Anttila  Eliel Simpson" w:date="2024-07-15T16:42:00Z">
        <w:r w:rsidR="00F53EB9">
          <w:rPr>
            <w:rFonts w:ascii="Times New Roman" w:hAnsi="Times New Roman" w:cs="Times New Roman"/>
            <w:color w:val="000000"/>
            <w:u w:color="000000"/>
          </w:rPr>
          <w:t>biologically-mediated</w:t>
        </w:r>
      </w:ins>
      <w:proofErr w:type="gramEnd"/>
      <w:ins w:id="783" w:author="Anttila  Eliel Simpson" w:date="2024-07-15T16:58:00Z">
        <w:r w:rsidR="00634862">
          <w:rPr>
            <w:rFonts w:ascii="Times New Roman" w:hAnsi="Times New Roman" w:cs="Times New Roman"/>
            <w:color w:val="000000"/>
            <w:u w:color="000000"/>
          </w:rPr>
          <w:t xml:space="preserve"> </w:t>
        </w:r>
      </w:ins>
      <w:ins w:id="784" w:author="Anttila  Eliel Simpson" w:date="2024-07-16T12:03:00Z">
        <w:r w:rsidR="00086C29">
          <w:rPr>
            <w:rFonts w:ascii="Times New Roman" w:hAnsi="Times New Roman" w:cs="Times New Roman"/>
            <w:color w:val="000000"/>
            <w:u w:color="000000"/>
          </w:rPr>
          <w:t>conditions</w:t>
        </w:r>
      </w:ins>
      <w:ins w:id="785" w:author="Anttila  Eliel Simpson" w:date="2024-07-15T18:00:00Z">
        <w:r>
          <w:rPr>
            <w:rFonts w:ascii="Times New Roman" w:hAnsi="Times New Roman" w:cs="Times New Roman"/>
            <w:color w:val="000000"/>
            <w:u w:color="000000"/>
          </w:rPr>
          <w:t xml:space="preserve">. The </w:t>
        </w:r>
      </w:ins>
      <w:ins w:id="786" w:author="Anttila  Eliel Simpson" w:date="2024-07-15T18:01:00Z">
        <w:r>
          <w:rPr>
            <w:rFonts w:ascii="Times New Roman" w:hAnsi="Times New Roman" w:cs="Times New Roman"/>
            <w:color w:val="000000"/>
            <w:u w:color="000000"/>
          </w:rPr>
          <w:t>driving role</w:t>
        </w:r>
      </w:ins>
      <w:ins w:id="787" w:author="Anttila  Eliel Simpson" w:date="2024-07-15T18:00:00Z">
        <w:r>
          <w:rPr>
            <w:rFonts w:ascii="Times New Roman" w:hAnsi="Times New Roman" w:cs="Times New Roman"/>
            <w:color w:val="000000"/>
            <w:u w:color="000000"/>
          </w:rPr>
          <w:t xml:space="preserve"> of these local controls i</w:t>
        </w:r>
      </w:ins>
      <w:ins w:id="788" w:author="Anttila  Eliel Simpson" w:date="2024-07-15T16:11:00Z">
        <w:r w:rsidR="0079161D">
          <w:rPr>
            <w:rFonts w:ascii="Times New Roman" w:hAnsi="Times New Roman" w:cs="Times New Roman"/>
            <w:color w:val="000000"/>
            <w:u w:color="000000"/>
          </w:rPr>
          <w:t>s</w:t>
        </w:r>
      </w:ins>
      <w:ins w:id="789" w:author="Anttila  Eliel Simpson" w:date="2024-07-15T16:08:00Z">
        <w:r w:rsidR="0079161D">
          <w:rPr>
            <w:rFonts w:ascii="Times New Roman" w:hAnsi="Times New Roman" w:cs="Times New Roman"/>
            <w:color w:val="000000"/>
            <w:u w:color="000000"/>
          </w:rPr>
          <w:t xml:space="preserve"> underscored by the </w:t>
        </w:r>
      </w:ins>
      <w:del w:id="790" w:author="Anttila  Eliel Simpson" w:date="2024-07-12T16:31:00Z">
        <w:r w:rsidR="006C301F" w:rsidRPr="00D42740" w:rsidDel="00FA0EEB">
          <w:rPr>
            <w:rFonts w:ascii="Times New Roman" w:hAnsi="Times New Roman" w:cs="Times New Roman"/>
            <w:color w:val="000000"/>
            <w:u w:color="000000"/>
          </w:rPr>
          <w:delText xml:space="preserve"> </w:delText>
        </w:r>
      </w:del>
      <w:del w:id="791" w:author="Anttila  Eliel Simpson" w:date="2024-07-12T17:42:00Z">
        <w:r w:rsidR="00912DFB" w:rsidRPr="00D42740" w:rsidDel="004000AC">
          <w:rPr>
            <w:rFonts w:ascii="Times New Roman" w:hAnsi="Times New Roman" w:cs="Times New Roman"/>
            <w:color w:val="000000"/>
            <w:u w:color="000000"/>
          </w:rPr>
          <w:delText>The</w:delText>
        </w:r>
      </w:del>
      <w:del w:id="792" w:author="Anttila  Eliel Simpson" w:date="2024-07-15T09:38:00Z">
        <w:r w:rsidR="00912DFB" w:rsidRPr="00D42740" w:rsidDel="0001342D">
          <w:rPr>
            <w:rFonts w:ascii="Times New Roman" w:hAnsi="Times New Roman" w:cs="Times New Roman"/>
            <w:color w:val="000000"/>
            <w:u w:color="000000"/>
          </w:rPr>
          <w:delText xml:space="preserve"> </w:delText>
        </w:r>
      </w:del>
      <w:r w:rsidR="00912DFB" w:rsidRPr="00D42740">
        <w:rPr>
          <w:rFonts w:ascii="Times New Roman" w:hAnsi="Times New Roman" w:cs="Times New Roman"/>
          <w:color w:val="000000"/>
          <w:u w:color="000000"/>
        </w:rPr>
        <w:t xml:space="preserve">diachroneity of Ediacaran-Cambrian </w:t>
      </w:r>
      <w:del w:id="793" w:author="Anttila  Eliel Simpson" w:date="2024-07-15T11:05:00Z">
        <w:r w:rsidR="00912DFB" w:rsidRPr="00D42740" w:rsidDel="000545A9">
          <w:rPr>
            <w:rFonts w:ascii="Times New Roman" w:hAnsi="Times New Roman" w:cs="Times New Roman"/>
            <w:color w:val="000000"/>
            <w:u w:color="000000"/>
          </w:rPr>
          <w:delText>phosphogenesis</w:delText>
        </w:r>
        <w:r w:rsidR="00361998" w:rsidRPr="00D42740" w:rsidDel="000545A9">
          <w:rPr>
            <w:rFonts w:ascii="Times New Roman" w:hAnsi="Times New Roman" w:cs="Times New Roman"/>
            <w:color w:val="000000"/>
            <w:u w:color="000000"/>
          </w:rPr>
          <w:delText xml:space="preserve"> </w:delText>
        </w:r>
      </w:del>
      <w:ins w:id="794" w:author="Anttila  Eliel Simpson" w:date="2024-07-15T18:43:00Z">
        <w:r w:rsidR="002A33F9">
          <w:rPr>
            <w:rFonts w:ascii="Times New Roman" w:hAnsi="Times New Roman" w:cs="Times New Roman"/>
            <w:color w:val="000000"/>
            <w:u w:color="000000"/>
          </w:rPr>
          <w:t>phosphorites</w:t>
        </w:r>
      </w:ins>
      <w:ins w:id="795" w:author="Anttila  Eliel Simpson" w:date="2024-07-15T14:52:00Z">
        <w:r w:rsidR="002B4A88">
          <w:rPr>
            <w:rFonts w:ascii="Times New Roman" w:hAnsi="Times New Roman" w:cs="Times New Roman"/>
            <w:color w:val="000000"/>
            <w:u w:color="000000"/>
          </w:rPr>
          <w:t xml:space="preserve"> across nearly 130 My</w:t>
        </w:r>
      </w:ins>
      <w:ins w:id="796" w:author="Anttila  Eliel Simpson" w:date="2024-07-15T11:05:00Z">
        <w:r w:rsidR="000545A9" w:rsidRPr="00D42740">
          <w:rPr>
            <w:rFonts w:ascii="Times New Roman" w:hAnsi="Times New Roman" w:cs="Times New Roman"/>
            <w:color w:val="000000"/>
            <w:u w:color="000000"/>
          </w:rPr>
          <w:t xml:space="preserve"> </w:t>
        </w:r>
      </w:ins>
      <w:r w:rsidR="00361998" w:rsidRPr="00D42740">
        <w:rPr>
          <w:rFonts w:ascii="Times New Roman" w:hAnsi="Times New Roman" w:cs="Times New Roman"/>
          <w:color w:val="000000"/>
          <w:u w:color="000000"/>
        </w:rPr>
        <w:t>(</w:t>
      </w:r>
      <w:r w:rsidR="00FF32E8">
        <w:rPr>
          <w:rFonts w:ascii="Times New Roman" w:hAnsi="Times New Roman" w:cs="Times New Roman"/>
          <w:color w:val="000000"/>
          <w:u w:color="000000"/>
        </w:rPr>
        <w:t>f</w:t>
      </w:r>
      <w:r w:rsidR="00361998"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361998" w:rsidRPr="00D42740">
        <w:rPr>
          <w:rFonts w:ascii="Times New Roman" w:hAnsi="Times New Roman" w:cs="Times New Roman"/>
          <w:color w:val="000000"/>
          <w:u w:color="000000"/>
        </w:rPr>
        <w:t>)</w:t>
      </w:r>
      <w:ins w:id="797" w:author="Anttila  Eliel Simpson" w:date="2024-07-12T17:54:00Z">
        <w:r w:rsidR="00D404C4">
          <w:rPr>
            <w:rFonts w:ascii="Times New Roman" w:hAnsi="Times New Roman" w:cs="Times New Roman"/>
            <w:color w:val="000000"/>
            <w:u w:color="000000"/>
          </w:rPr>
          <w:t>.</w:t>
        </w:r>
      </w:ins>
      <w:ins w:id="798" w:author="Anttila  Eliel Simpson" w:date="2024-07-16T09:32:00Z">
        <w:r w:rsidR="00B0141A">
          <w:rPr>
            <w:rFonts w:ascii="Times New Roman" w:hAnsi="Times New Roman" w:cs="Times New Roman"/>
            <w:color w:val="000000"/>
            <w:u w:color="000000"/>
          </w:rPr>
          <w:t xml:space="preserve"> </w:t>
        </w:r>
      </w:ins>
      <w:ins w:id="799" w:author="Anttila  Eliel Simpson" w:date="2024-07-16T11:47:00Z">
        <w:r w:rsidR="008F4F46">
          <w:rPr>
            <w:rFonts w:ascii="Times New Roman" w:hAnsi="Times New Roman" w:cs="Times New Roman"/>
            <w:color w:val="000000"/>
            <w:u w:color="000000"/>
          </w:rPr>
          <w:t>Despite their dispersion in both time and space, all w</w:t>
        </w:r>
      </w:ins>
      <w:ins w:id="800" w:author="Anttila  Eliel Simpson" w:date="2024-07-16T09:33:00Z">
        <w:r w:rsidR="00B0141A">
          <w:rPr>
            <w:rFonts w:ascii="Times New Roman" w:hAnsi="Times New Roman" w:cs="Times New Roman"/>
            <w:color w:val="000000"/>
            <w:u w:color="000000"/>
          </w:rPr>
          <w:t>ell-described Ediacaran-Cambrian</w:t>
        </w:r>
      </w:ins>
      <w:ins w:id="801" w:author="Anttila  Eliel Simpson" w:date="2024-07-16T11:46:00Z">
        <w:r w:rsidR="008F4F46">
          <w:rPr>
            <w:rFonts w:ascii="Times New Roman" w:hAnsi="Times New Roman" w:cs="Times New Roman"/>
            <w:color w:val="000000"/>
            <w:u w:color="000000"/>
          </w:rPr>
          <w:t xml:space="preserve"> phosphorites</w:t>
        </w:r>
      </w:ins>
      <w:ins w:id="802" w:author="Anttila  Eliel Simpson" w:date="2024-07-16T11:48:00Z">
        <w:r w:rsidR="008F4F46">
          <w:rPr>
            <w:rFonts w:ascii="Times New Roman" w:hAnsi="Times New Roman" w:cs="Times New Roman"/>
            <w:color w:val="000000"/>
            <w:u w:color="000000"/>
          </w:rPr>
          <w:t xml:space="preserve"> summarized in figure 14</w:t>
        </w:r>
      </w:ins>
      <w:ins w:id="803" w:author="Anttila  Eliel Simpson" w:date="2024-07-16T11:46:00Z">
        <w:r w:rsidR="008F4F46">
          <w:rPr>
            <w:rFonts w:ascii="Times New Roman" w:hAnsi="Times New Roman" w:cs="Times New Roman"/>
            <w:color w:val="000000"/>
            <w:u w:color="000000"/>
          </w:rPr>
          <w:t xml:space="preserve"> host sedimentological evidence for </w:t>
        </w:r>
      </w:ins>
      <w:proofErr w:type="gramStart"/>
      <w:ins w:id="804" w:author="Anttila  Eliel Simpson" w:date="2024-07-16T11:59:00Z">
        <w:r w:rsidR="00990308">
          <w:rPr>
            <w:rFonts w:ascii="Times New Roman" w:hAnsi="Times New Roman" w:cs="Times New Roman"/>
            <w:color w:val="000000"/>
            <w:u w:color="000000"/>
          </w:rPr>
          <w:t>intermittently-</w:t>
        </w:r>
      </w:ins>
      <w:ins w:id="805" w:author="Anttila  Eliel Simpson" w:date="2024-07-16T11:46:00Z">
        <w:r w:rsidR="008F4F46">
          <w:rPr>
            <w:rFonts w:ascii="Times New Roman" w:hAnsi="Times New Roman" w:cs="Times New Roman"/>
            <w:color w:val="000000"/>
            <w:u w:color="000000"/>
          </w:rPr>
          <w:t>energetic</w:t>
        </w:r>
        <w:proofErr w:type="gramEnd"/>
        <w:r w:rsidR="008F4F46">
          <w:rPr>
            <w:rFonts w:ascii="Times New Roman" w:hAnsi="Times New Roman" w:cs="Times New Roman"/>
            <w:color w:val="000000"/>
            <w:u w:color="000000"/>
          </w:rPr>
          <w:t xml:space="preserve"> depositional conditions</w:t>
        </w:r>
      </w:ins>
      <w:ins w:id="806" w:author="Anttila  Eliel Simpson" w:date="2024-07-16T11:50:00Z">
        <w:r w:rsidR="008F4F46">
          <w:rPr>
            <w:rFonts w:ascii="Times New Roman" w:hAnsi="Times New Roman" w:cs="Times New Roman"/>
            <w:color w:val="000000"/>
            <w:u w:color="000000"/>
          </w:rPr>
          <w:t xml:space="preserve">, </w:t>
        </w:r>
      </w:ins>
      <w:ins w:id="807" w:author="Anttila  Eliel Simpson" w:date="2024-07-16T11:49:00Z">
        <w:r w:rsidR="008F4F46">
          <w:rPr>
            <w:rFonts w:ascii="Times New Roman" w:hAnsi="Times New Roman" w:cs="Times New Roman"/>
            <w:color w:val="000000"/>
            <w:u w:color="000000"/>
          </w:rPr>
          <w:t xml:space="preserve">sedimentary </w:t>
        </w:r>
      </w:ins>
      <w:ins w:id="808" w:author="Anttila  Eliel Simpson" w:date="2024-07-16T11:46:00Z">
        <w:r w:rsidR="008F4F46">
          <w:rPr>
            <w:rFonts w:ascii="Times New Roman" w:hAnsi="Times New Roman" w:cs="Times New Roman"/>
            <w:color w:val="000000"/>
            <w:u w:color="000000"/>
          </w:rPr>
          <w:t>reworking,</w:t>
        </w:r>
      </w:ins>
      <w:ins w:id="809" w:author="Anttila  Eliel Simpson" w:date="2024-07-16T11:50:00Z">
        <w:r w:rsidR="008F4F46">
          <w:rPr>
            <w:rFonts w:ascii="Times New Roman" w:hAnsi="Times New Roman" w:cs="Times New Roman"/>
            <w:color w:val="000000"/>
            <w:u w:color="000000"/>
          </w:rPr>
          <w:t xml:space="preserve"> and localized condensation</w:t>
        </w:r>
      </w:ins>
      <w:ins w:id="810" w:author="Anttila  Eliel Simpson" w:date="2024-07-16T11:51:00Z">
        <w:r w:rsidR="008F4F46">
          <w:rPr>
            <w:rFonts w:ascii="Times New Roman" w:hAnsi="Times New Roman" w:cs="Times New Roman"/>
            <w:color w:val="000000"/>
            <w:u w:color="000000"/>
          </w:rPr>
          <w:t>. As</w:t>
        </w:r>
      </w:ins>
      <w:ins w:id="811" w:author="Anttila  Eliel Simpson" w:date="2024-07-16T11:57:00Z">
        <w:r w:rsidR="00990308">
          <w:rPr>
            <w:rFonts w:ascii="Times New Roman" w:hAnsi="Times New Roman" w:cs="Times New Roman"/>
            <w:color w:val="000000"/>
            <w:u w:color="000000"/>
          </w:rPr>
          <w:t xml:space="preserve"> we demonstrate above, and as</w:t>
        </w:r>
      </w:ins>
      <w:ins w:id="812" w:author="Anttila  Eliel Simpson" w:date="2024-07-16T11:51:00Z">
        <w:r w:rsidR="008F4F46">
          <w:rPr>
            <w:rFonts w:ascii="Times New Roman" w:hAnsi="Times New Roman" w:cs="Times New Roman"/>
            <w:color w:val="000000"/>
            <w:u w:color="000000"/>
          </w:rPr>
          <w:t xml:space="preserve"> may have been the case for</w:t>
        </w:r>
        <w:r w:rsidR="00484997">
          <w:rPr>
            <w:rFonts w:ascii="Times New Roman" w:hAnsi="Times New Roman" w:cs="Times New Roman"/>
            <w:color w:val="000000"/>
            <w:u w:color="000000"/>
          </w:rPr>
          <w:t xml:space="preserve"> other </w:t>
        </w:r>
      </w:ins>
      <w:ins w:id="813" w:author="Anttila  Eliel Simpson" w:date="2024-07-16T11:52:00Z">
        <w:r w:rsidR="00484997">
          <w:rPr>
            <w:rFonts w:ascii="Times New Roman" w:hAnsi="Times New Roman" w:cs="Times New Roman"/>
            <w:color w:val="000000"/>
            <w:u w:color="000000"/>
          </w:rPr>
          <w:t xml:space="preserve">Ediacaran-Cambrian </w:t>
        </w:r>
      </w:ins>
      <w:ins w:id="814" w:author="Anttila  Eliel Simpson" w:date="2024-07-16T11:51:00Z">
        <w:r w:rsidR="00484997">
          <w:rPr>
            <w:rFonts w:ascii="Times New Roman" w:hAnsi="Times New Roman" w:cs="Times New Roman"/>
            <w:color w:val="000000"/>
            <w:u w:color="000000"/>
          </w:rPr>
          <w:t>foreland basin phosphorite</w:t>
        </w:r>
      </w:ins>
      <w:ins w:id="815" w:author="Anttila  Eliel Simpson" w:date="2024-07-16T11:52:00Z">
        <w:r w:rsidR="00484997">
          <w:rPr>
            <w:rFonts w:ascii="Times New Roman" w:hAnsi="Times New Roman" w:cs="Times New Roman"/>
            <w:color w:val="000000"/>
            <w:u w:color="000000"/>
          </w:rPr>
          <w:t xml:space="preserve">s, the </w:t>
        </w:r>
        <w:proofErr w:type="spellStart"/>
        <w:r w:rsidR="00484997">
          <w:rPr>
            <w:rFonts w:ascii="Times New Roman" w:hAnsi="Times New Roman" w:cs="Times New Roman"/>
            <w:color w:val="000000"/>
            <w:u w:color="000000"/>
          </w:rPr>
          <w:t>phosphogenic</w:t>
        </w:r>
        <w:proofErr w:type="spellEnd"/>
        <w:r w:rsidR="00484997">
          <w:rPr>
            <w:rFonts w:ascii="Times New Roman" w:hAnsi="Times New Roman" w:cs="Times New Roman"/>
            <w:color w:val="000000"/>
            <w:u w:color="000000"/>
          </w:rPr>
          <w:t xml:space="preserve"> environments </w:t>
        </w:r>
      </w:ins>
      <w:ins w:id="816" w:author="Anttila  Eliel Simpson" w:date="2024-07-16T11:53:00Z">
        <w:r w:rsidR="00484997">
          <w:rPr>
            <w:rFonts w:ascii="Times New Roman" w:hAnsi="Times New Roman" w:cs="Times New Roman"/>
            <w:color w:val="000000"/>
            <w:u w:color="000000"/>
          </w:rPr>
          <w:t xml:space="preserve">in </w:t>
        </w:r>
      </w:ins>
      <w:ins w:id="817" w:author="Anttila  Eliel Simpson" w:date="2024-07-16T11:52:00Z">
        <w:r w:rsidR="00484997">
          <w:rPr>
            <w:rFonts w:ascii="Times New Roman" w:hAnsi="Times New Roman" w:cs="Times New Roman"/>
            <w:color w:val="000000"/>
            <w:u w:color="000000"/>
          </w:rPr>
          <w:t xml:space="preserve">the </w:t>
        </w:r>
        <w:proofErr w:type="spellStart"/>
        <w:r w:rsidR="00484997">
          <w:rPr>
            <w:rFonts w:ascii="Times New Roman" w:hAnsi="Times New Roman" w:cs="Times New Roman"/>
            <w:color w:val="000000"/>
            <w:u w:color="000000"/>
          </w:rPr>
          <w:t>Khuvsgul</w:t>
        </w:r>
        <w:proofErr w:type="spellEnd"/>
        <w:r w:rsidR="00484997">
          <w:rPr>
            <w:rFonts w:ascii="Times New Roman" w:hAnsi="Times New Roman" w:cs="Times New Roman"/>
            <w:color w:val="000000"/>
            <w:u w:color="000000"/>
          </w:rPr>
          <w:t xml:space="preserve"> and </w:t>
        </w:r>
        <w:proofErr w:type="spellStart"/>
        <w:r w:rsidR="00484997">
          <w:rPr>
            <w:rFonts w:ascii="Times New Roman" w:hAnsi="Times New Roman" w:cs="Times New Roman"/>
            <w:color w:val="000000"/>
            <w:u w:color="000000"/>
          </w:rPr>
          <w:t>Zavkhan</w:t>
        </w:r>
      </w:ins>
      <w:proofErr w:type="spellEnd"/>
      <w:ins w:id="818" w:author="Anttila  Eliel Simpson" w:date="2024-07-16T11:53:00Z">
        <w:r w:rsidR="00484997">
          <w:rPr>
            <w:rFonts w:ascii="Times New Roman" w:hAnsi="Times New Roman" w:cs="Times New Roman"/>
            <w:color w:val="000000"/>
            <w:u w:color="000000"/>
          </w:rPr>
          <w:t xml:space="preserve"> basins were </w:t>
        </w:r>
      </w:ins>
      <w:ins w:id="819" w:author="Anttila  Eliel Simpson" w:date="2024-07-16T11:57:00Z">
        <w:r w:rsidR="00990308">
          <w:rPr>
            <w:rFonts w:ascii="Times New Roman" w:hAnsi="Times New Roman" w:cs="Times New Roman"/>
            <w:color w:val="000000"/>
            <w:u w:color="000000"/>
          </w:rPr>
          <w:t xml:space="preserve">directly </w:t>
        </w:r>
      </w:ins>
      <w:ins w:id="820" w:author="Anttila  Eliel Simpson" w:date="2024-07-16T11:53:00Z">
        <w:r w:rsidR="00484997">
          <w:rPr>
            <w:rFonts w:ascii="Times New Roman" w:hAnsi="Times New Roman" w:cs="Times New Roman"/>
            <w:color w:val="000000"/>
            <w:u w:color="000000"/>
          </w:rPr>
          <w:t>modulated</w:t>
        </w:r>
      </w:ins>
      <w:ins w:id="821" w:author="Anttila  Eliel Simpson" w:date="2024-07-16T12:01:00Z">
        <w:r w:rsidR="000A07C0">
          <w:rPr>
            <w:rFonts w:ascii="Times New Roman" w:hAnsi="Times New Roman" w:cs="Times New Roman"/>
            <w:color w:val="000000"/>
            <w:u w:color="000000"/>
          </w:rPr>
          <w:t xml:space="preserve"> </w:t>
        </w:r>
      </w:ins>
      <w:ins w:id="822" w:author="Anttila  Eliel Simpson" w:date="2024-07-16T11:53:00Z">
        <w:r w:rsidR="00484997">
          <w:rPr>
            <w:rFonts w:ascii="Times New Roman" w:hAnsi="Times New Roman" w:cs="Times New Roman"/>
            <w:color w:val="000000"/>
            <w:u w:color="000000"/>
          </w:rPr>
          <w:t>by local tectonic processes</w:t>
        </w:r>
      </w:ins>
      <w:ins w:id="823" w:author="Anttila  Eliel Simpson" w:date="2024-07-16T12:01:00Z">
        <w:r w:rsidR="000A07C0">
          <w:rPr>
            <w:rFonts w:ascii="Times New Roman" w:hAnsi="Times New Roman" w:cs="Times New Roman"/>
            <w:color w:val="000000"/>
            <w:u w:color="000000"/>
          </w:rPr>
          <w:t xml:space="preserve"> through the generation of topography</w:t>
        </w:r>
      </w:ins>
      <w:ins w:id="824" w:author="Anttila  Eliel Simpson" w:date="2024-07-16T11:53:00Z">
        <w:r w:rsidR="00484997">
          <w:rPr>
            <w:rFonts w:ascii="Times New Roman" w:hAnsi="Times New Roman" w:cs="Times New Roman"/>
            <w:color w:val="000000"/>
            <w:u w:color="000000"/>
          </w:rPr>
          <w:t xml:space="preserve">. </w:t>
        </w:r>
      </w:ins>
      <w:del w:id="825" w:author="Anttila  Eliel Simpson" w:date="2024-07-12T16:30:00Z">
        <w:r w:rsidR="00912DFB" w:rsidRPr="00D42740" w:rsidDel="00FA0EEB">
          <w:rPr>
            <w:rFonts w:ascii="Times New Roman" w:hAnsi="Times New Roman" w:cs="Times New Roman"/>
            <w:color w:val="000000"/>
            <w:u w:color="000000"/>
          </w:rPr>
          <w:delText xml:space="preserve">, </w:delText>
        </w:r>
      </w:del>
      <w:del w:id="826" w:author="Anttila  Eliel Simpson" w:date="2024-07-12T17:43:00Z">
        <w:r w:rsidR="00912DFB" w:rsidRPr="00D42740" w:rsidDel="004000AC">
          <w:rPr>
            <w:rFonts w:ascii="Times New Roman" w:hAnsi="Times New Roman" w:cs="Times New Roman"/>
            <w:color w:val="000000"/>
            <w:u w:color="000000"/>
          </w:rPr>
          <w:delText>as well as the observation that m</w:delText>
        </w:r>
        <w:r w:rsidR="00BD63D9" w:rsidRPr="00D42740" w:rsidDel="004000AC">
          <w:rPr>
            <w:rFonts w:ascii="Times New Roman" w:hAnsi="Times New Roman" w:cs="Times New Roman"/>
            <w:color w:val="000000"/>
            <w:u w:color="000000"/>
          </w:rPr>
          <w:delText xml:space="preserve">any of these </w:delText>
        </w:r>
        <w:r w:rsidR="00912DFB" w:rsidRPr="00D42740" w:rsidDel="004000AC">
          <w:rPr>
            <w:rFonts w:ascii="Times New Roman" w:hAnsi="Times New Roman" w:cs="Times New Roman"/>
            <w:color w:val="000000"/>
            <w:u w:color="000000"/>
          </w:rPr>
          <w:delText>Ediacaran-Cambrian phosphorites were deposited into foreland basin</w:delText>
        </w:r>
        <w:r w:rsidR="00FA7379" w:rsidRPr="00D42740" w:rsidDel="004000AC">
          <w:rPr>
            <w:rFonts w:ascii="Times New Roman" w:hAnsi="Times New Roman" w:cs="Times New Roman"/>
            <w:color w:val="000000"/>
            <w:u w:color="000000"/>
          </w:rPr>
          <w:delText>s</w:delText>
        </w:r>
        <w:r w:rsidR="00912DFB" w:rsidRPr="00D42740" w:rsidDel="004000AC">
          <w:rPr>
            <w:rFonts w:ascii="Times New Roman" w:hAnsi="Times New Roman" w:cs="Times New Roman"/>
            <w:color w:val="000000"/>
            <w:u w:color="000000"/>
          </w:rPr>
          <w:delText xml:space="preserve">, </w:delText>
        </w:r>
        <w:r w:rsidR="00FA7379" w:rsidRPr="00D42740" w:rsidDel="004000AC">
          <w:rPr>
            <w:rFonts w:ascii="Times New Roman" w:hAnsi="Times New Roman" w:cs="Times New Roman"/>
            <w:color w:val="000000"/>
            <w:u w:color="000000"/>
          </w:rPr>
          <w:delText>also implicates</w:delText>
        </w:r>
        <w:r w:rsidR="00912DFB" w:rsidRPr="00D42740" w:rsidDel="004000AC">
          <w:rPr>
            <w:rFonts w:ascii="Times New Roman" w:hAnsi="Times New Roman" w:cs="Times New Roman"/>
            <w:color w:val="000000"/>
            <w:u w:color="000000"/>
          </w:rPr>
          <w:delText xml:space="preserve"> the role of tectonically-mediated depositional setting, rather than changes in marine phosphate abundance, in driving phosphogenesis.</w:delText>
        </w:r>
      </w:del>
    </w:p>
    <w:p w14:paraId="7266E358" w14:textId="77777777" w:rsidR="007E41F5" w:rsidRPr="00D42740" w:rsidRDefault="007E41F5" w:rsidP="00D42740">
      <w:pPr>
        <w:autoSpaceDE w:val="0"/>
        <w:autoSpaceDN w:val="0"/>
        <w:adjustRightInd w:val="0"/>
        <w:spacing w:line="360" w:lineRule="auto"/>
        <w:ind w:firstLine="720"/>
        <w:rPr>
          <w:rFonts w:ascii="Times New Roman" w:hAnsi="Times New Roman" w:cs="Times New Roman"/>
          <w:color w:val="000000"/>
          <w:u w:color="000000"/>
        </w:rPr>
      </w:pPr>
    </w:p>
    <w:p w14:paraId="609D1D67" w14:textId="4A1838BF" w:rsidR="00E614B7" w:rsidRPr="00E35C55" w:rsidRDefault="00DE355E"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B24F41" w:rsidRPr="00E35C55">
        <w:rPr>
          <w:rFonts w:ascii="Times New Roman" w:hAnsi="Times New Roman" w:cs="Times New Roman"/>
          <w:b/>
          <w:bCs/>
          <w:i/>
          <w:iCs/>
          <w:color w:val="000000"/>
          <w:u w:color="000000"/>
        </w:rPr>
        <w:t>.</w:t>
      </w:r>
      <w:r w:rsidR="009F2347" w:rsidRPr="00E35C55">
        <w:rPr>
          <w:rFonts w:ascii="Times New Roman" w:hAnsi="Times New Roman" w:cs="Times New Roman"/>
          <w:b/>
          <w:bCs/>
          <w:i/>
          <w:iCs/>
          <w:color w:val="000000"/>
          <w:u w:color="000000"/>
        </w:rPr>
        <w:t>8</w:t>
      </w:r>
      <w:r w:rsidRPr="00E35C55">
        <w:rPr>
          <w:rFonts w:ascii="Times New Roman" w:hAnsi="Times New Roman" w:cs="Times New Roman"/>
          <w:b/>
          <w:bCs/>
          <w:i/>
          <w:iCs/>
          <w:color w:val="000000"/>
          <w:u w:color="000000"/>
        </w:rPr>
        <w:t xml:space="preserve"> </w:t>
      </w:r>
      <w:proofErr w:type="spellStart"/>
      <w:r w:rsidR="007F1237" w:rsidRPr="00E35C55">
        <w:rPr>
          <w:rFonts w:ascii="Times New Roman" w:hAnsi="Times New Roman" w:cs="Times New Roman"/>
          <w:b/>
          <w:bCs/>
          <w:i/>
          <w:iCs/>
          <w:color w:val="000000"/>
          <w:u w:color="000000"/>
        </w:rPr>
        <w:t>Acanthomorphs</w:t>
      </w:r>
      <w:proofErr w:type="spellEnd"/>
      <w:r w:rsidR="007F1237" w:rsidRPr="00E35C55">
        <w:rPr>
          <w:rFonts w:ascii="Times New Roman" w:hAnsi="Times New Roman" w:cs="Times New Roman"/>
          <w:b/>
          <w:bCs/>
          <w:i/>
          <w:iCs/>
          <w:color w:val="000000"/>
          <w:u w:color="000000"/>
        </w:rPr>
        <w:t xml:space="preserve"> of the </w:t>
      </w:r>
      <w:proofErr w:type="spellStart"/>
      <w:r w:rsidR="007F1237" w:rsidRPr="00E35C55">
        <w:rPr>
          <w:rFonts w:ascii="Times New Roman" w:hAnsi="Times New Roman" w:cs="Times New Roman"/>
          <w:b/>
          <w:bCs/>
          <w:i/>
          <w:iCs/>
          <w:color w:val="000000"/>
          <w:u w:color="000000"/>
        </w:rPr>
        <w:t>Kheseen</w:t>
      </w:r>
      <w:proofErr w:type="spellEnd"/>
      <w:r w:rsidR="007F1237" w:rsidRPr="00E35C55">
        <w:rPr>
          <w:rFonts w:ascii="Times New Roman" w:hAnsi="Times New Roman" w:cs="Times New Roman"/>
          <w:b/>
          <w:bCs/>
          <w:i/>
          <w:iCs/>
          <w:color w:val="000000"/>
          <w:u w:color="000000"/>
        </w:rPr>
        <w:t xml:space="preserve"> </w:t>
      </w:r>
      <w:r w:rsidR="00742619" w:rsidRPr="00E35C55">
        <w:rPr>
          <w:rFonts w:ascii="Times New Roman" w:hAnsi="Times New Roman" w:cs="Times New Roman"/>
          <w:b/>
          <w:bCs/>
          <w:i/>
          <w:iCs/>
          <w:color w:val="000000"/>
          <w:u w:color="000000"/>
        </w:rPr>
        <w:t>Fm</w:t>
      </w:r>
      <w:r w:rsidR="007F1237" w:rsidRPr="00E35C55">
        <w:rPr>
          <w:rFonts w:ascii="Times New Roman" w:hAnsi="Times New Roman" w:cs="Times New Roman"/>
          <w:b/>
          <w:bCs/>
          <w:i/>
          <w:iCs/>
          <w:color w:val="000000"/>
          <w:u w:color="000000"/>
        </w:rPr>
        <w:t xml:space="preserve">: </w:t>
      </w:r>
      <w:r w:rsidR="00647C6A" w:rsidRPr="00E35C55">
        <w:rPr>
          <w:rFonts w:ascii="Times New Roman" w:hAnsi="Times New Roman" w:cs="Times New Roman"/>
          <w:b/>
          <w:bCs/>
          <w:i/>
          <w:iCs/>
          <w:color w:val="000000"/>
          <w:u w:color="000000"/>
        </w:rPr>
        <w:t>a long-lived biota</w:t>
      </w:r>
    </w:p>
    <w:p w14:paraId="4512F8DF" w14:textId="18226F9D" w:rsidR="00E30D7C" w:rsidRPr="00E35C55" w:rsidRDefault="00E30D7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007514A7" w:rsidRPr="00E35C55">
        <w:rPr>
          <w:rFonts w:ascii="Times New Roman" w:hAnsi="Times New Roman" w:cs="Times New Roman"/>
          <w:color w:val="000000"/>
          <w:u w:color="000000"/>
        </w:rPr>
        <w:t>Microfossils</w:t>
      </w:r>
      <w:r w:rsidR="007F7D97" w:rsidRPr="00E35C55">
        <w:rPr>
          <w:rFonts w:ascii="Times New Roman" w:hAnsi="Times New Roman" w:cs="Times New Roman"/>
          <w:color w:val="000000"/>
          <w:u w:color="000000"/>
        </w:rPr>
        <w:t xml:space="preserve">, </w:t>
      </w:r>
      <w:r w:rsidR="007514A7" w:rsidRPr="00E35C55">
        <w:rPr>
          <w:rFonts w:ascii="Times New Roman" w:hAnsi="Times New Roman" w:cs="Times New Roman"/>
          <w:color w:val="000000"/>
          <w:u w:color="000000"/>
        </w:rPr>
        <w:t>includ</w:t>
      </w:r>
      <w:r w:rsidR="007F7D97" w:rsidRPr="00E35C55">
        <w:rPr>
          <w:rFonts w:ascii="Times New Roman" w:hAnsi="Times New Roman" w:cs="Times New Roman"/>
          <w:color w:val="000000"/>
          <w:u w:color="000000"/>
        </w:rPr>
        <w:t>ing</w:t>
      </w:r>
      <w:r w:rsidR="007514A7" w:rsidRPr="00E35C55">
        <w:rPr>
          <w:rFonts w:ascii="Times New Roman" w:hAnsi="Times New Roman" w:cs="Times New Roman"/>
          <w:color w:val="000000"/>
          <w:u w:color="000000"/>
        </w:rPr>
        <w:t xml:space="preserve"> </w:t>
      </w:r>
      <w:proofErr w:type="spellStart"/>
      <w:r w:rsidR="007514A7" w:rsidRPr="00E35C55">
        <w:rPr>
          <w:rFonts w:ascii="Times New Roman" w:hAnsi="Times New Roman" w:cs="Times New Roman"/>
          <w:color w:val="000000"/>
          <w:u w:color="000000"/>
        </w:rPr>
        <w:t>Doushantuo</w:t>
      </w:r>
      <w:proofErr w:type="spellEnd"/>
      <w:r w:rsidR="007514A7" w:rsidRPr="00E35C55">
        <w:rPr>
          <w:rFonts w:ascii="Times New Roman" w:hAnsi="Times New Roman" w:cs="Times New Roman"/>
          <w:color w:val="000000"/>
          <w:u w:color="000000"/>
        </w:rPr>
        <w:t>-</w:t>
      </w:r>
      <w:proofErr w:type="spellStart"/>
      <w:r w:rsidR="007514A7" w:rsidRPr="00E35C55">
        <w:rPr>
          <w:rFonts w:ascii="Times New Roman" w:hAnsi="Times New Roman" w:cs="Times New Roman"/>
          <w:color w:val="000000"/>
          <w:u w:color="000000"/>
        </w:rPr>
        <w:t>Pertatataka</w:t>
      </w:r>
      <w:proofErr w:type="spellEnd"/>
      <w:r w:rsidR="007514A7" w:rsidRPr="00E35C55">
        <w:rPr>
          <w:rFonts w:ascii="Times New Roman" w:hAnsi="Times New Roman" w:cs="Times New Roman"/>
          <w:color w:val="000000"/>
          <w:u w:color="000000"/>
        </w:rPr>
        <w:t xml:space="preserve">-Type </w:t>
      </w:r>
      <w:proofErr w:type="spellStart"/>
      <w:r w:rsidR="007514A7" w:rsidRPr="00E35C55">
        <w:rPr>
          <w:rFonts w:ascii="Times New Roman" w:hAnsi="Times New Roman" w:cs="Times New Roman"/>
          <w:color w:val="000000"/>
          <w:u w:color="000000"/>
        </w:rPr>
        <w:t>acanthomorph</w:t>
      </w:r>
      <w:r w:rsidR="007F7D97" w:rsidRPr="00E35C55">
        <w:rPr>
          <w:rFonts w:ascii="Times New Roman" w:hAnsi="Times New Roman" w:cs="Times New Roman"/>
          <w:color w:val="000000"/>
          <w:u w:color="000000"/>
        </w:rPr>
        <w:t>ic</w:t>
      </w:r>
      <w:proofErr w:type="spellEnd"/>
      <w:r w:rsidR="007F7D97" w:rsidRPr="00E35C55">
        <w:rPr>
          <w:rFonts w:ascii="Times New Roman" w:hAnsi="Times New Roman" w:cs="Times New Roman"/>
          <w:color w:val="000000"/>
          <w:u w:color="000000"/>
        </w:rPr>
        <w:t xml:space="preserve"> </w:t>
      </w:r>
      <w:proofErr w:type="spellStart"/>
      <w:r w:rsidR="007F7D97" w:rsidRPr="00E35C55">
        <w:rPr>
          <w:rFonts w:ascii="Times New Roman" w:hAnsi="Times New Roman" w:cs="Times New Roman"/>
          <w:color w:val="000000"/>
          <w:u w:color="000000"/>
        </w:rPr>
        <w:t>acritarchs</w:t>
      </w:r>
      <w:proofErr w:type="spellEnd"/>
      <w:r w:rsidR="007514A7" w:rsidRPr="00E35C55">
        <w:rPr>
          <w:rFonts w:ascii="Times New Roman" w:hAnsi="Times New Roman" w:cs="Times New Roman"/>
          <w:color w:val="000000"/>
          <w:u w:color="000000"/>
        </w:rPr>
        <w:t xml:space="preserve">, </w:t>
      </w:r>
      <w:r w:rsidR="00E03663" w:rsidRPr="00E35C55">
        <w:rPr>
          <w:rFonts w:ascii="Times New Roman" w:hAnsi="Times New Roman" w:cs="Times New Roman"/>
          <w:color w:val="000000"/>
          <w:u w:color="000000"/>
        </w:rPr>
        <w:t>are found within</w:t>
      </w:r>
      <w:r w:rsidR="007514A7" w:rsidRPr="00E35C55">
        <w:rPr>
          <w:rFonts w:ascii="Times New Roman" w:hAnsi="Times New Roman" w:cs="Times New Roman"/>
          <w:color w:val="000000"/>
          <w:u w:color="000000"/>
        </w:rPr>
        <w:t xml:space="preserve"> reworked phosphorites </w:t>
      </w:r>
      <w:r w:rsidR="007F7D97" w:rsidRPr="00E35C55">
        <w:rPr>
          <w:rFonts w:ascii="Times New Roman" w:hAnsi="Times New Roman" w:cs="Times New Roman"/>
          <w:color w:val="000000"/>
          <w:u w:color="000000"/>
        </w:rPr>
        <w:t xml:space="preserve">of the </w:t>
      </w:r>
      <w:proofErr w:type="spellStart"/>
      <w:r w:rsidR="007F7D97" w:rsidRPr="00E35C55">
        <w:rPr>
          <w:rFonts w:ascii="Times New Roman" w:hAnsi="Times New Roman" w:cs="Times New Roman"/>
          <w:color w:val="000000"/>
          <w:u w:color="000000"/>
        </w:rPr>
        <w:t>Kheseen</w:t>
      </w:r>
      <w:proofErr w:type="spellEnd"/>
      <w:r w:rsidR="007F7D9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514A7" w:rsidRPr="00E35C55">
        <w:rPr>
          <w:rFonts w:ascii="Times New Roman" w:hAnsi="Times New Roman" w:cs="Times New Roman"/>
          <w:color w:val="000000"/>
          <w:u w:color="000000"/>
        </w:rPr>
        <w:t xml:space="preserve"> the easternmost </w:t>
      </w:r>
      <w:proofErr w:type="spellStart"/>
      <w:r w:rsidR="007514A7" w:rsidRPr="00E35C55">
        <w:rPr>
          <w:rFonts w:ascii="Times New Roman" w:hAnsi="Times New Roman" w:cs="Times New Roman"/>
          <w:color w:val="000000"/>
          <w:u w:color="000000"/>
        </w:rPr>
        <w:t>Khoridol</w:t>
      </w:r>
      <w:proofErr w:type="spellEnd"/>
      <w:r w:rsidR="007514A7" w:rsidRPr="00E35C55">
        <w:rPr>
          <w:rFonts w:ascii="Times New Roman" w:hAnsi="Times New Roman" w:cs="Times New Roman"/>
          <w:color w:val="000000"/>
          <w:u w:color="000000"/>
        </w:rPr>
        <w:t xml:space="preserve"> </w:t>
      </w:r>
      <w:proofErr w:type="spellStart"/>
      <w:r w:rsidR="007514A7" w:rsidRPr="00E35C55">
        <w:rPr>
          <w:rFonts w:ascii="Times New Roman" w:hAnsi="Times New Roman" w:cs="Times New Roman"/>
          <w:color w:val="000000"/>
          <w:u w:color="000000"/>
        </w:rPr>
        <w:t>Saridag</w:t>
      </w:r>
      <w:proofErr w:type="spellEnd"/>
      <w:r w:rsidR="007514A7" w:rsidRPr="00E35C55">
        <w:rPr>
          <w:rFonts w:ascii="Times New Roman" w:hAnsi="Times New Roman" w:cs="Times New Roman"/>
          <w:color w:val="000000"/>
          <w:u w:color="000000"/>
        </w:rPr>
        <w:t xml:space="preserve"> Range (</w:t>
      </w:r>
      <w:r w:rsidR="006025CF" w:rsidRPr="00E35C55">
        <w:rPr>
          <w:rFonts w:ascii="Times New Roman" w:hAnsi="Times New Roman" w:cs="Times New Roman"/>
          <w:color w:val="000000"/>
          <w:u w:color="000000"/>
        </w:rPr>
        <w:t>Anderson et al., 2017; 2019; location</w:t>
      </w:r>
      <w:r w:rsidR="00FF32E8">
        <w:rPr>
          <w:rFonts w:ascii="Times New Roman" w:hAnsi="Times New Roman" w:cs="Times New Roman"/>
          <w:color w:val="000000"/>
          <w:u w:color="000000"/>
        </w:rPr>
        <w:t>s</w:t>
      </w:r>
      <w:r w:rsidR="006025CF" w:rsidRPr="00E35C55">
        <w:rPr>
          <w:rFonts w:ascii="Times New Roman" w:hAnsi="Times New Roman" w:cs="Times New Roman"/>
          <w:color w:val="000000"/>
          <w:u w:color="000000"/>
        </w:rPr>
        <w:t xml:space="preserve"> in </w:t>
      </w:r>
      <w:r w:rsidR="00FF32E8">
        <w:rPr>
          <w:rFonts w:ascii="Times New Roman" w:hAnsi="Times New Roman" w:cs="Times New Roman"/>
          <w:color w:val="000000"/>
          <w:u w:color="000000"/>
        </w:rPr>
        <w:t>f</w:t>
      </w:r>
      <w:r w:rsidR="007514A7" w:rsidRPr="00E35C55">
        <w:rPr>
          <w:rFonts w:ascii="Times New Roman" w:hAnsi="Times New Roman" w:cs="Times New Roman"/>
          <w:color w:val="000000"/>
          <w:u w:color="000000"/>
        </w:rPr>
        <w:t>ig</w:t>
      </w:r>
      <w:r w:rsidR="00FF32E8">
        <w:rPr>
          <w:rFonts w:ascii="Times New Roman" w:hAnsi="Times New Roman" w:cs="Times New Roman"/>
          <w:color w:val="000000"/>
          <w:u w:color="000000"/>
        </w:rPr>
        <w:t>.</w:t>
      </w:r>
      <w:r w:rsidR="007514A7" w:rsidRPr="00E35C55">
        <w:rPr>
          <w:rFonts w:ascii="Times New Roman" w:hAnsi="Times New Roman" w:cs="Times New Roman"/>
          <w:color w:val="000000"/>
          <w:u w:color="000000"/>
        </w:rPr>
        <w:t xml:space="preserve"> </w:t>
      </w:r>
      <w:r w:rsidR="00B444E0" w:rsidRPr="00E35C55">
        <w:rPr>
          <w:rFonts w:ascii="Times New Roman" w:hAnsi="Times New Roman" w:cs="Times New Roman"/>
          <w:color w:val="000000"/>
          <w:u w:color="000000"/>
        </w:rPr>
        <w:t>3</w:t>
      </w:r>
      <w:ins w:id="827" w:author="Anttila  Eliel Simpson" w:date="2024-07-15T14:27:00Z">
        <w:r w:rsidR="00D46CC9">
          <w:rPr>
            <w:rFonts w:ascii="Times New Roman" w:hAnsi="Times New Roman" w:cs="Times New Roman"/>
            <w:color w:val="000000"/>
            <w:u w:color="000000"/>
          </w:rPr>
          <w:t>,</w:t>
        </w:r>
      </w:ins>
      <w:r w:rsidR="00B444E0" w:rsidRPr="00E35C55">
        <w:rPr>
          <w:rFonts w:ascii="Times New Roman" w:hAnsi="Times New Roman" w:cs="Times New Roman"/>
          <w:color w:val="000000"/>
          <w:u w:color="000000"/>
        </w:rPr>
        <w:t xml:space="preserve"> </w:t>
      </w:r>
      <w:r w:rsidR="006025CF" w:rsidRPr="00E35C55">
        <w:rPr>
          <w:rFonts w:ascii="Times New Roman" w:hAnsi="Times New Roman" w:cs="Times New Roman"/>
          <w:color w:val="000000"/>
          <w:u w:color="000000"/>
        </w:rPr>
        <w:t>and</w:t>
      </w:r>
      <w:r w:rsidR="00910FDE" w:rsidRPr="00E35C55">
        <w:rPr>
          <w:rFonts w:ascii="Times New Roman" w:hAnsi="Times New Roman" w:cs="Times New Roman"/>
          <w:color w:val="000000"/>
          <w:u w:color="000000"/>
        </w:rPr>
        <w:t xml:space="preserve"> stratigraphic position in</w:t>
      </w:r>
      <w:r w:rsidR="006025CF"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fig.</w:t>
      </w:r>
      <w:r w:rsidR="006025CF" w:rsidRPr="00E35C55">
        <w:rPr>
          <w:rFonts w:ascii="Times New Roman" w:hAnsi="Times New Roman" w:cs="Times New Roman"/>
          <w:color w:val="000000"/>
          <w:u w:color="000000"/>
        </w:rPr>
        <w:t xml:space="preserve"> </w:t>
      </w:r>
      <w:r w:rsidR="00B444E0" w:rsidRPr="00E35C55">
        <w:rPr>
          <w:rFonts w:ascii="Times New Roman" w:hAnsi="Times New Roman" w:cs="Times New Roman"/>
          <w:color w:val="000000"/>
          <w:u w:color="000000"/>
        </w:rPr>
        <w:t>1</w:t>
      </w:r>
      <w:r w:rsidR="00FF32E8">
        <w:rPr>
          <w:rFonts w:ascii="Times New Roman" w:hAnsi="Times New Roman" w:cs="Times New Roman"/>
          <w:color w:val="000000"/>
          <w:u w:color="000000"/>
        </w:rPr>
        <w:t>1</w:t>
      </w:r>
      <w:r w:rsidR="00B444E0" w:rsidRPr="00E35C55">
        <w:rPr>
          <w:rFonts w:ascii="Times New Roman" w:hAnsi="Times New Roman" w:cs="Times New Roman"/>
          <w:color w:val="000000"/>
          <w:u w:color="000000"/>
        </w:rPr>
        <w:t>A</w:t>
      </w:r>
      <w:r w:rsidR="007514A7" w:rsidRPr="00E35C55">
        <w:rPr>
          <w:rFonts w:ascii="Times New Roman" w:hAnsi="Times New Roman" w:cs="Times New Roman"/>
          <w:color w:val="000000"/>
          <w:u w:color="000000"/>
        </w:rPr>
        <w:t xml:space="preserve">). </w:t>
      </w:r>
      <w:proofErr w:type="spellStart"/>
      <w:r w:rsidR="007F7D97" w:rsidRPr="00E35C55">
        <w:rPr>
          <w:rFonts w:ascii="Times New Roman" w:hAnsi="Times New Roman" w:cs="Times New Roman"/>
          <w:color w:val="000000"/>
          <w:u w:color="000000"/>
        </w:rPr>
        <w:t>Doushantuo</w:t>
      </w:r>
      <w:proofErr w:type="spellEnd"/>
      <w:r w:rsidR="007F7D97" w:rsidRPr="00E35C55">
        <w:rPr>
          <w:rFonts w:ascii="Times New Roman" w:hAnsi="Times New Roman" w:cs="Times New Roman"/>
          <w:color w:val="000000"/>
          <w:u w:color="000000"/>
        </w:rPr>
        <w:t>-</w:t>
      </w:r>
      <w:proofErr w:type="spellStart"/>
      <w:r w:rsidR="007F7D97" w:rsidRPr="00E35C55">
        <w:rPr>
          <w:rFonts w:ascii="Times New Roman" w:hAnsi="Times New Roman" w:cs="Times New Roman"/>
          <w:color w:val="000000"/>
          <w:u w:color="000000"/>
        </w:rPr>
        <w:t>Pertatataka</w:t>
      </w:r>
      <w:proofErr w:type="spellEnd"/>
      <w:r w:rsidR="007F7D97" w:rsidRPr="00E35C55">
        <w:rPr>
          <w:rFonts w:ascii="Times New Roman" w:hAnsi="Times New Roman" w:cs="Times New Roman"/>
          <w:color w:val="000000"/>
          <w:u w:color="000000"/>
        </w:rPr>
        <w:t xml:space="preserve">-Type </w:t>
      </w:r>
      <w:proofErr w:type="spellStart"/>
      <w:r w:rsidR="007F7D97" w:rsidRPr="00E35C55">
        <w:rPr>
          <w:rFonts w:ascii="Times New Roman" w:hAnsi="Times New Roman" w:cs="Times New Roman"/>
          <w:color w:val="000000"/>
          <w:u w:color="000000"/>
        </w:rPr>
        <w:t>acanthomorphs</w:t>
      </w:r>
      <w:proofErr w:type="spellEnd"/>
      <w:r w:rsidR="007F7D97" w:rsidRPr="00E35C55">
        <w:rPr>
          <w:rFonts w:ascii="Times New Roman" w:hAnsi="Times New Roman" w:cs="Times New Roman"/>
          <w:color w:val="000000"/>
          <w:u w:color="000000"/>
        </w:rPr>
        <w:t xml:space="preserve"> were </w:t>
      </w:r>
      <w:r w:rsidR="00DE1BD7" w:rsidRPr="00E35C55">
        <w:rPr>
          <w:rFonts w:ascii="Times New Roman" w:hAnsi="Times New Roman" w:cs="Times New Roman"/>
          <w:color w:val="000000"/>
          <w:u w:color="000000"/>
        </w:rPr>
        <w:t>a cosmopolitan organism in the Ediacaran (Cohen and Macdonald, 2015)</w:t>
      </w:r>
      <w:r w:rsidR="00911D65" w:rsidRPr="00E35C55">
        <w:rPr>
          <w:rFonts w:ascii="Times New Roman" w:hAnsi="Times New Roman" w:cs="Times New Roman"/>
          <w:color w:val="000000"/>
          <w:u w:color="000000"/>
        </w:rPr>
        <w:t xml:space="preserve"> that appeared soon after the terminal Cryogenian (McFadden et al., 2009)</w:t>
      </w:r>
      <w:r w:rsidR="00DE1BD7" w:rsidRPr="00E35C55">
        <w:rPr>
          <w:rFonts w:ascii="Times New Roman" w:hAnsi="Times New Roman" w:cs="Times New Roman"/>
          <w:color w:val="000000"/>
          <w:u w:color="000000"/>
        </w:rPr>
        <w:t>, and have been hypothesized (Xiao et al., 2014), albeit controversially (Cunningham et al., 2017)</w:t>
      </w:r>
      <w:r w:rsidR="00E9436B" w:rsidRPr="00E35C55">
        <w:rPr>
          <w:rFonts w:ascii="Times New Roman" w:hAnsi="Times New Roman" w:cs="Times New Roman"/>
          <w:color w:val="000000"/>
          <w:u w:color="000000"/>
        </w:rPr>
        <w:t>,</w:t>
      </w:r>
      <w:r w:rsidR="00DE1BD7" w:rsidRPr="00E35C55">
        <w:rPr>
          <w:rFonts w:ascii="Times New Roman" w:hAnsi="Times New Roman" w:cs="Times New Roman"/>
          <w:color w:val="000000"/>
          <w:u w:color="000000"/>
        </w:rPr>
        <w:t xml:space="preserve"> to represent early animal embryos. </w:t>
      </w:r>
      <w:proofErr w:type="spellStart"/>
      <w:r w:rsidR="007403BE" w:rsidRPr="00E35C55">
        <w:rPr>
          <w:rFonts w:ascii="Times New Roman" w:hAnsi="Times New Roman" w:cs="Times New Roman"/>
          <w:color w:val="000000"/>
          <w:u w:color="000000"/>
        </w:rPr>
        <w:t>Doushantuo</w:t>
      </w:r>
      <w:proofErr w:type="spellEnd"/>
      <w:r w:rsidR="007403BE" w:rsidRPr="00E35C55">
        <w:rPr>
          <w:rFonts w:ascii="Times New Roman" w:hAnsi="Times New Roman" w:cs="Times New Roman"/>
          <w:color w:val="000000"/>
          <w:u w:color="000000"/>
        </w:rPr>
        <w:t>-</w:t>
      </w:r>
      <w:proofErr w:type="spellStart"/>
      <w:r w:rsidR="007403BE" w:rsidRPr="00E35C55">
        <w:rPr>
          <w:rFonts w:ascii="Times New Roman" w:hAnsi="Times New Roman" w:cs="Times New Roman"/>
          <w:color w:val="000000"/>
          <w:u w:color="000000"/>
        </w:rPr>
        <w:t>Pertataka</w:t>
      </w:r>
      <w:proofErr w:type="spellEnd"/>
      <w:r w:rsidR="007403BE" w:rsidRPr="00E35C55">
        <w:rPr>
          <w:rFonts w:ascii="Times New Roman" w:hAnsi="Times New Roman" w:cs="Times New Roman"/>
          <w:color w:val="000000"/>
          <w:u w:color="000000"/>
        </w:rPr>
        <w:t xml:space="preserve">-Type </w:t>
      </w:r>
      <w:proofErr w:type="spellStart"/>
      <w:r w:rsidR="007403BE" w:rsidRPr="00E35C55">
        <w:rPr>
          <w:rFonts w:ascii="Times New Roman" w:hAnsi="Times New Roman" w:cs="Times New Roman"/>
          <w:color w:val="000000"/>
          <w:u w:color="000000"/>
        </w:rPr>
        <w:t>a</w:t>
      </w:r>
      <w:r w:rsidR="008C7E3D" w:rsidRPr="00E35C55">
        <w:rPr>
          <w:rFonts w:ascii="Times New Roman" w:hAnsi="Times New Roman" w:cs="Times New Roman"/>
          <w:color w:val="000000"/>
          <w:u w:color="000000"/>
        </w:rPr>
        <w:t>canthomorphic</w:t>
      </w:r>
      <w:proofErr w:type="spellEnd"/>
      <w:r w:rsidR="008C7E3D" w:rsidRPr="00E35C55">
        <w:rPr>
          <w:rFonts w:ascii="Times New Roman" w:hAnsi="Times New Roman" w:cs="Times New Roman"/>
          <w:color w:val="000000"/>
          <w:u w:color="000000"/>
        </w:rPr>
        <w:t xml:space="preserve"> </w:t>
      </w:r>
      <w:proofErr w:type="spellStart"/>
      <w:r w:rsidR="008C7E3D" w:rsidRPr="00E35C55">
        <w:rPr>
          <w:rFonts w:ascii="Times New Roman" w:hAnsi="Times New Roman" w:cs="Times New Roman"/>
          <w:color w:val="000000"/>
          <w:u w:color="000000"/>
        </w:rPr>
        <w:t>acritarchs</w:t>
      </w:r>
      <w:proofErr w:type="spellEnd"/>
      <w:r w:rsidR="008C7E3D" w:rsidRPr="00E35C55">
        <w:rPr>
          <w:rFonts w:ascii="Times New Roman" w:hAnsi="Times New Roman" w:cs="Times New Roman"/>
          <w:color w:val="000000"/>
          <w:u w:color="000000"/>
        </w:rPr>
        <w:t xml:space="preserve"> were initially thought to</w:t>
      </w:r>
      <w:r w:rsidR="007403BE" w:rsidRPr="00E35C55">
        <w:rPr>
          <w:rFonts w:ascii="Times New Roman" w:hAnsi="Times New Roman" w:cs="Times New Roman"/>
          <w:color w:val="000000"/>
          <w:u w:color="000000"/>
        </w:rPr>
        <w:t xml:space="preserve"> </w:t>
      </w:r>
      <w:r w:rsidR="002B1D85" w:rsidRPr="00E35C55">
        <w:rPr>
          <w:rFonts w:ascii="Times New Roman" w:hAnsi="Times New Roman" w:cs="Times New Roman"/>
          <w:color w:val="000000"/>
          <w:u w:color="000000"/>
        </w:rPr>
        <w:t xml:space="preserve">disappear from the fossil record prior to or during the </w:t>
      </w:r>
      <w:proofErr w:type="spellStart"/>
      <w:r w:rsidR="007403BE" w:rsidRPr="00E35C55">
        <w:rPr>
          <w:rFonts w:ascii="Times New Roman" w:hAnsi="Times New Roman" w:cs="Times New Roman"/>
          <w:color w:val="000000"/>
          <w:u w:color="000000"/>
        </w:rPr>
        <w:t>Shuram</w:t>
      </w:r>
      <w:proofErr w:type="spellEnd"/>
      <w:r w:rsidR="007403BE" w:rsidRPr="00E35C55">
        <w:rPr>
          <w:rFonts w:ascii="Times New Roman" w:hAnsi="Times New Roman" w:cs="Times New Roman"/>
          <w:color w:val="000000"/>
          <w:u w:color="000000"/>
        </w:rPr>
        <w:t xml:space="preserve"> carbon isotope excursion</w:t>
      </w:r>
      <w:r w:rsidR="002B1D85" w:rsidRPr="00E35C55">
        <w:rPr>
          <w:rFonts w:ascii="Times New Roman" w:hAnsi="Times New Roman" w:cs="Times New Roman"/>
          <w:color w:val="000000"/>
          <w:u w:color="000000"/>
        </w:rPr>
        <w:t xml:space="preserve"> </w:t>
      </w:r>
      <w:r w:rsidR="007403BE" w:rsidRPr="00E35C55">
        <w:rPr>
          <w:rFonts w:ascii="Times New Roman" w:hAnsi="Times New Roman" w:cs="Times New Roman"/>
          <w:color w:val="000000"/>
          <w:u w:color="000000"/>
        </w:rPr>
        <w:t>(Zhou et al., 2017)</w:t>
      </w:r>
      <w:r w:rsidR="002B1D85" w:rsidRPr="00E35C55">
        <w:rPr>
          <w:rFonts w:ascii="Times New Roman" w:hAnsi="Times New Roman" w:cs="Times New Roman"/>
          <w:color w:val="000000"/>
          <w:u w:color="000000"/>
        </w:rPr>
        <w:t xml:space="preserve">, a </w:t>
      </w:r>
      <w:proofErr w:type="gramStart"/>
      <w:r w:rsidR="002B1D85" w:rsidRPr="00E35C55">
        <w:rPr>
          <w:rFonts w:ascii="Times New Roman" w:hAnsi="Times New Roman" w:cs="Times New Roman"/>
          <w:color w:val="000000"/>
          <w:u w:color="000000"/>
        </w:rPr>
        <w:t>globally-synchronous</w:t>
      </w:r>
      <w:proofErr w:type="gramEnd"/>
      <w:r w:rsidR="002B1D85" w:rsidRPr="00E35C55">
        <w:rPr>
          <w:rFonts w:ascii="Times New Roman" w:hAnsi="Times New Roman" w:cs="Times New Roman"/>
          <w:color w:val="000000"/>
          <w:u w:color="000000"/>
        </w:rPr>
        <w:t xml:space="preserve"> phenomenon that occurred between 574 and 567 Ma (Rooney et al., 2020)</w:t>
      </w:r>
      <w:r w:rsidR="007403BE" w:rsidRPr="00E35C55">
        <w:rPr>
          <w:rFonts w:ascii="Times New Roman" w:hAnsi="Times New Roman" w:cs="Times New Roman"/>
          <w:color w:val="000000"/>
          <w:u w:color="000000"/>
        </w:rPr>
        <w:t xml:space="preserve">. </w:t>
      </w:r>
      <w:r w:rsidR="002B1D85" w:rsidRPr="00E35C55">
        <w:rPr>
          <w:rFonts w:ascii="Times New Roman" w:hAnsi="Times New Roman" w:cs="Times New Roman"/>
          <w:color w:val="000000"/>
          <w:u w:color="000000"/>
        </w:rPr>
        <w:t xml:space="preserve">However, discoveries of </w:t>
      </w:r>
      <w:proofErr w:type="spellStart"/>
      <w:r w:rsidR="00911D65" w:rsidRPr="00E35C55">
        <w:rPr>
          <w:rFonts w:ascii="Times New Roman" w:hAnsi="Times New Roman" w:cs="Times New Roman"/>
          <w:color w:val="000000"/>
          <w:u w:color="000000"/>
        </w:rPr>
        <w:t>acanthomorphic</w:t>
      </w:r>
      <w:proofErr w:type="spellEnd"/>
      <w:r w:rsidR="00911D65" w:rsidRPr="00E35C55">
        <w:rPr>
          <w:rFonts w:ascii="Times New Roman" w:hAnsi="Times New Roman" w:cs="Times New Roman"/>
          <w:color w:val="000000"/>
          <w:u w:color="000000"/>
        </w:rPr>
        <w:t xml:space="preserve"> </w:t>
      </w:r>
      <w:proofErr w:type="spellStart"/>
      <w:r w:rsidR="00911D65" w:rsidRPr="00E35C55">
        <w:rPr>
          <w:rFonts w:ascii="Times New Roman" w:hAnsi="Times New Roman" w:cs="Times New Roman"/>
          <w:color w:val="000000"/>
          <w:u w:color="000000"/>
        </w:rPr>
        <w:t>achritarchs</w:t>
      </w:r>
      <w:proofErr w:type="spellEnd"/>
      <w:r w:rsidR="00911D65" w:rsidRPr="00E35C55">
        <w:rPr>
          <w:rFonts w:ascii="Times New Roman" w:hAnsi="Times New Roman" w:cs="Times New Roman"/>
          <w:color w:val="000000"/>
          <w:u w:color="000000"/>
        </w:rPr>
        <w:t xml:space="preserve"> in putatively late-Ediacaran strata (</w:t>
      </w:r>
      <w:proofErr w:type="spellStart"/>
      <w:r w:rsidR="00911D65" w:rsidRPr="00E35C55">
        <w:rPr>
          <w:rFonts w:ascii="Times New Roman" w:hAnsi="Times New Roman" w:cs="Times New Roman"/>
          <w:color w:val="000000"/>
          <w:u w:color="000000"/>
        </w:rPr>
        <w:t>Golubkova</w:t>
      </w:r>
      <w:proofErr w:type="spellEnd"/>
      <w:r w:rsidR="00911D65" w:rsidRPr="00E35C55">
        <w:rPr>
          <w:rFonts w:ascii="Times New Roman" w:hAnsi="Times New Roman" w:cs="Times New Roman"/>
          <w:color w:val="000000"/>
          <w:u w:color="000000"/>
        </w:rPr>
        <w:t xml:space="preserve"> et al., 2015; Ouyang et al., 2017; Anderson et al., 2017) refuted this idea, with the occurrence </w:t>
      </w:r>
      <w:r w:rsidR="00647C6A" w:rsidRPr="00E35C55">
        <w:rPr>
          <w:rFonts w:ascii="Times New Roman" w:hAnsi="Times New Roman" w:cs="Times New Roman"/>
          <w:color w:val="000000"/>
          <w:u w:color="000000"/>
        </w:rPr>
        <w:t xml:space="preserve">of </w:t>
      </w:r>
      <w:proofErr w:type="spellStart"/>
      <w:r w:rsidR="00647C6A" w:rsidRPr="00E35C55">
        <w:rPr>
          <w:rFonts w:ascii="Times New Roman" w:hAnsi="Times New Roman" w:cs="Times New Roman"/>
          <w:color w:val="000000"/>
          <w:u w:color="000000"/>
        </w:rPr>
        <w:t>acanthomorphic</w:t>
      </w:r>
      <w:proofErr w:type="spellEnd"/>
      <w:r w:rsidR="00647C6A" w:rsidRPr="00E35C55">
        <w:rPr>
          <w:rFonts w:ascii="Times New Roman" w:hAnsi="Times New Roman" w:cs="Times New Roman"/>
          <w:color w:val="000000"/>
          <w:u w:color="000000"/>
        </w:rPr>
        <w:t xml:space="preserve"> </w:t>
      </w:r>
      <w:proofErr w:type="spellStart"/>
      <w:r w:rsidR="00647C6A" w:rsidRPr="00E35C55">
        <w:rPr>
          <w:rFonts w:ascii="Times New Roman" w:hAnsi="Times New Roman" w:cs="Times New Roman"/>
          <w:color w:val="000000"/>
          <w:u w:color="000000"/>
        </w:rPr>
        <w:t>acritarchs</w:t>
      </w:r>
      <w:proofErr w:type="spellEnd"/>
      <w:r w:rsidR="00647C6A" w:rsidRPr="00E35C55">
        <w:rPr>
          <w:rFonts w:ascii="Times New Roman" w:hAnsi="Times New Roman" w:cs="Times New Roman"/>
          <w:color w:val="000000"/>
          <w:u w:color="000000"/>
        </w:rPr>
        <w:t xml:space="preserve"> in </w:t>
      </w:r>
      <w:r w:rsidR="00292DF9" w:rsidRPr="00E35C55">
        <w:rPr>
          <w:rFonts w:ascii="Times New Roman" w:hAnsi="Times New Roman" w:cs="Times New Roman"/>
          <w:color w:val="000000"/>
          <w:u w:color="000000"/>
        </w:rPr>
        <w:t xml:space="preserve">late Ediacaran and </w:t>
      </w:r>
      <w:r w:rsidR="00647C6A" w:rsidRPr="00E35C55">
        <w:rPr>
          <w:rFonts w:ascii="Times New Roman" w:hAnsi="Times New Roman" w:cs="Times New Roman"/>
          <w:color w:val="000000"/>
          <w:u w:color="000000"/>
        </w:rPr>
        <w:t>basal Cambrian</w:t>
      </w:r>
      <w:r w:rsidR="00911D65" w:rsidRPr="00E35C55">
        <w:rPr>
          <w:rFonts w:ascii="Times New Roman" w:hAnsi="Times New Roman" w:cs="Times New Roman"/>
          <w:color w:val="000000"/>
          <w:u w:color="000000"/>
        </w:rPr>
        <w:t xml:space="preserve"> (544-530 Ma) </w:t>
      </w:r>
      <w:r w:rsidR="00647C6A" w:rsidRPr="00E35C55">
        <w:rPr>
          <w:rFonts w:ascii="Times New Roman" w:hAnsi="Times New Roman" w:cs="Times New Roman"/>
          <w:color w:val="000000"/>
          <w:u w:color="000000"/>
        </w:rPr>
        <w:t xml:space="preserve">strata of the </w:t>
      </w:r>
      <w:proofErr w:type="spellStart"/>
      <w:r w:rsidR="00647C6A" w:rsidRPr="00E35C55">
        <w:rPr>
          <w:rFonts w:ascii="Times New Roman" w:hAnsi="Times New Roman" w:cs="Times New Roman"/>
          <w:color w:val="000000"/>
          <w:u w:color="000000"/>
        </w:rPr>
        <w:t>Oppokun</w:t>
      </w:r>
      <w:proofErr w:type="spellEnd"/>
      <w:r w:rsidR="00647C6A"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647C6A" w:rsidRPr="00E35C55">
        <w:rPr>
          <w:rFonts w:ascii="Times New Roman" w:hAnsi="Times New Roman" w:cs="Times New Roman"/>
          <w:color w:val="000000"/>
          <w:u w:color="000000"/>
        </w:rPr>
        <w:t xml:space="preserve"> of northern Siberia</w:t>
      </w:r>
      <w:r w:rsidR="00911D65" w:rsidRPr="00E35C55">
        <w:rPr>
          <w:rFonts w:ascii="Times New Roman" w:hAnsi="Times New Roman" w:cs="Times New Roman"/>
          <w:color w:val="000000"/>
          <w:u w:color="000000"/>
        </w:rPr>
        <w:t xml:space="preserve"> </w:t>
      </w:r>
      <w:r w:rsidR="00647C6A" w:rsidRPr="00E35C55">
        <w:rPr>
          <w:rFonts w:ascii="Times New Roman" w:hAnsi="Times New Roman" w:cs="Times New Roman"/>
          <w:color w:val="000000"/>
          <w:u w:color="000000"/>
        </w:rPr>
        <w:t>(</w:t>
      </w:r>
      <w:proofErr w:type="spellStart"/>
      <w:r w:rsidR="00647C6A" w:rsidRPr="00E35C55">
        <w:rPr>
          <w:rFonts w:ascii="Times New Roman" w:hAnsi="Times New Roman" w:cs="Times New Roman"/>
          <w:color w:val="000000"/>
          <w:u w:color="000000"/>
        </w:rPr>
        <w:t>Grazhdankin</w:t>
      </w:r>
      <w:proofErr w:type="spellEnd"/>
      <w:r w:rsidR="00647C6A" w:rsidRPr="00E35C55">
        <w:rPr>
          <w:rFonts w:ascii="Times New Roman" w:hAnsi="Times New Roman" w:cs="Times New Roman"/>
          <w:color w:val="000000"/>
          <w:u w:color="000000"/>
        </w:rPr>
        <w:t xml:space="preserve"> et al., 2020)</w:t>
      </w:r>
      <w:r w:rsidR="00911D65" w:rsidRPr="00E35C55">
        <w:rPr>
          <w:rFonts w:ascii="Times New Roman" w:hAnsi="Times New Roman" w:cs="Times New Roman"/>
          <w:color w:val="000000"/>
          <w:u w:color="000000"/>
        </w:rPr>
        <w:t xml:space="preserve"> confirming</w:t>
      </w:r>
      <w:r w:rsidR="008C7E3D" w:rsidRPr="00E35C55">
        <w:rPr>
          <w:rFonts w:ascii="Times New Roman" w:hAnsi="Times New Roman" w:cs="Times New Roman"/>
          <w:color w:val="000000"/>
          <w:u w:color="000000"/>
        </w:rPr>
        <w:t xml:space="preserve"> the long-lived nature of these taxa</w:t>
      </w:r>
      <w:r w:rsidR="00B819D8"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819D8" w:rsidRPr="00E35C55">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B819D8" w:rsidRPr="00E35C55">
        <w:rPr>
          <w:rFonts w:ascii="Times New Roman" w:hAnsi="Times New Roman" w:cs="Times New Roman"/>
          <w:color w:val="000000"/>
          <w:u w:color="000000"/>
        </w:rPr>
        <w:t>)</w:t>
      </w:r>
      <w:r w:rsidR="008C7E3D" w:rsidRPr="00E35C55">
        <w:rPr>
          <w:rFonts w:ascii="Times New Roman" w:hAnsi="Times New Roman" w:cs="Times New Roman"/>
          <w:color w:val="000000"/>
          <w:u w:color="000000"/>
        </w:rPr>
        <w:t xml:space="preserve">. </w:t>
      </w:r>
      <w:r w:rsidR="00911D65" w:rsidRPr="00E35C55">
        <w:rPr>
          <w:rFonts w:ascii="Times New Roman" w:hAnsi="Times New Roman" w:cs="Times New Roman"/>
          <w:color w:val="000000"/>
          <w:u w:color="000000"/>
        </w:rPr>
        <w:t xml:space="preserve">Our new chronostratigraphic model revises the age of the </w:t>
      </w:r>
      <w:proofErr w:type="spellStart"/>
      <w:r w:rsidR="00911D65" w:rsidRPr="00E35C55">
        <w:rPr>
          <w:rFonts w:ascii="Times New Roman" w:hAnsi="Times New Roman" w:cs="Times New Roman"/>
          <w:color w:val="000000"/>
          <w:u w:color="000000"/>
        </w:rPr>
        <w:t>Kheseen</w:t>
      </w:r>
      <w:proofErr w:type="spellEnd"/>
      <w:r w:rsidR="00911D6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911D65" w:rsidRPr="00E35C55">
        <w:rPr>
          <w:rFonts w:ascii="Times New Roman" w:hAnsi="Times New Roman" w:cs="Times New Roman"/>
          <w:color w:val="000000"/>
          <w:u w:color="000000"/>
        </w:rPr>
        <w:t xml:space="preserve"> fossil assemblage described by Anderson et al. (2019) to be </w:t>
      </w:r>
      <w:r w:rsidR="00FA7379" w:rsidRPr="00E35C55">
        <w:rPr>
          <w:rFonts w:ascii="Times New Roman" w:hAnsi="Times New Roman" w:cs="Times New Roman"/>
          <w:color w:val="000000"/>
          <w:u w:color="000000"/>
        </w:rPr>
        <w:t>within the recovery of the BACE</w:t>
      </w:r>
      <w:r w:rsidR="007C4BD3" w:rsidRPr="00E35C55">
        <w:rPr>
          <w:rFonts w:ascii="Times New Roman" w:hAnsi="Times New Roman" w:cs="Times New Roman"/>
          <w:color w:val="000000"/>
          <w:u w:color="000000"/>
        </w:rPr>
        <w:t xml:space="preserve"> and prior to excursion 2p (</w:t>
      </w:r>
      <w:r w:rsidR="00FF32E8">
        <w:rPr>
          <w:rFonts w:ascii="Times New Roman" w:hAnsi="Times New Roman" w:cs="Times New Roman"/>
          <w:color w:val="000000"/>
          <w:u w:color="000000"/>
        </w:rPr>
        <w:t>fig</w:t>
      </w:r>
      <w:r w:rsidR="00FF32E8" w:rsidRPr="00E35C5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1</w:t>
      </w:r>
      <w:r w:rsidR="00FF32E8">
        <w:rPr>
          <w:rFonts w:ascii="Times New Roman" w:hAnsi="Times New Roman" w:cs="Times New Roman"/>
          <w:color w:val="000000"/>
          <w:u w:color="000000"/>
        </w:rPr>
        <w:t>1</w:t>
      </w:r>
      <w:r w:rsidR="007C4BD3" w:rsidRPr="00E35C55">
        <w:rPr>
          <w:rFonts w:ascii="Times New Roman" w:hAnsi="Times New Roman" w:cs="Times New Roman"/>
          <w:color w:val="000000"/>
          <w:u w:color="000000"/>
        </w:rPr>
        <w:t>A-B), constraining the ages of this interval to</w:t>
      </w:r>
      <w:r w:rsidR="00FA7379" w:rsidRPr="00E35C55">
        <w:rPr>
          <w:rFonts w:ascii="Times New Roman" w:hAnsi="Times New Roman" w:cs="Times New Roman"/>
          <w:color w:val="000000"/>
          <w:u w:color="000000"/>
        </w:rPr>
        <w:t xml:space="preserve"> between ~</w:t>
      </w:r>
      <w:r w:rsidR="00FF784B" w:rsidRPr="00E35C55">
        <w:rPr>
          <w:rFonts w:ascii="Times New Roman" w:hAnsi="Times New Roman" w:cs="Times New Roman"/>
          <w:color w:val="000000"/>
          <w:u w:color="000000"/>
        </w:rPr>
        <w:t>53</w:t>
      </w:r>
      <w:r w:rsidR="007C4BD3" w:rsidRPr="00E35C55">
        <w:rPr>
          <w:rFonts w:ascii="Times New Roman" w:hAnsi="Times New Roman" w:cs="Times New Roman"/>
          <w:color w:val="000000"/>
          <w:u w:color="000000"/>
        </w:rPr>
        <w:t>3</w:t>
      </w:r>
      <w:r w:rsidR="00FA7379" w:rsidRPr="00E35C55">
        <w:rPr>
          <w:rFonts w:ascii="Times New Roman" w:hAnsi="Times New Roman" w:cs="Times New Roman"/>
          <w:color w:val="000000"/>
          <w:u w:color="000000"/>
        </w:rPr>
        <w:t>-53</w:t>
      </w:r>
      <w:r w:rsidR="007C4BD3" w:rsidRPr="00E35C55">
        <w:rPr>
          <w:rFonts w:ascii="Times New Roman" w:hAnsi="Times New Roman" w:cs="Times New Roman"/>
          <w:color w:val="000000"/>
          <w:u w:color="000000"/>
        </w:rPr>
        <w:t>1</w:t>
      </w:r>
      <w:r w:rsidR="00FF784B" w:rsidRPr="00E35C55">
        <w:rPr>
          <w:rFonts w:ascii="Times New Roman" w:hAnsi="Times New Roman" w:cs="Times New Roman"/>
          <w:color w:val="000000"/>
          <w:u w:color="000000"/>
        </w:rPr>
        <w:t xml:space="preserve"> Ma</w:t>
      </w:r>
      <w:r w:rsidR="007C2ED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 xml:space="preserve">and </w:t>
      </w:r>
      <w:r w:rsidR="00FF784B" w:rsidRPr="00E35C55">
        <w:rPr>
          <w:rFonts w:ascii="Times New Roman" w:hAnsi="Times New Roman" w:cs="Times New Roman"/>
          <w:color w:val="000000"/>
          <w:u w:color="000000"/>
        </w:rPr>
        <w:t xml:space="preserve">making this assemblage </w:t>
      </w:r>
      <w:r w:rsidR="008833F5" w:rsidRPr="00E35C55">
        <w:rPr>
          <w:rFonts w:ascii="Times New Roman" w:hAnsi="Times New Roman" w:cs="Times New Roman"/>
          <w:color w:val="000000"/>
          <w:u w:color="000000"/>
        </w:rPr>
        <w:t xml:space="preserve">one of </w:t>
      </w:r>
      <w:r w:rsidR="00FF784B" w:rsidRPr="00E35C55">
        <w:rPr>
          <w:rFonts w:ascii="Times New Roman" w:hAnsi="Times New Roman" w:cs="Times New Roman"/>
          <w:color w:val="000000"/>
          <w:u w:color="000000"/>
        </w:rPr>
        <w:t xml:space="preserve">the youngest known phosphatized </w:t>
      </w:r>
      <w:proofErr w:type="spellStart"/>
      <w:r w:rsidR="00FF784B" w:rsidRPr="00E35C55">
        <w:rPr>
          <w:rFonts w:ascii="Times New Roman" w:hAnsi="Times New Roman" w:cs="Times New Roman"/>
          <w:color w:val="000000"/>
          <w:u w:color="000000"/>
        </w:rPr>
        <w:t>Doushantuo</w:t>
      </w:r>
      <w:proofErr w:type="spellEnd"/>
      <w:r w:rsidR="00FF784B" w:rsidRPr="00E35C55">
        <w:rPr>
          <w:rFonts w:ascii="Times New Roman" w:hAnsi="Times New Roman" w:cs="Times New Roman"/>
          <w:color w:val="000000"/>
          <w:u w:color="000000"/>
        </w:rPr>
        <w:t>-</w:t>
      </w:r>
      <w:proofErr w:type="spellStart"/>
      <w:r w:rsidR="00FF784B" w:rsidRPr="00E35C55">
        <w:rPr>
          <w:rFonts w:ascii="Times New Roman" w:hAnsi="Times New Roman" w:cs="Times New Roman"/>
          <w:color w:val="000000"/>
          <w:u w:color="000000"/>
        </w:rPr>
        <w:t>Pertatataka</w:t>
      </w:r>
      <w:proofErr w:type="spellEnd"/>
      <w:r w:rsidR="00FF784B" w:rsidRPr="00E35C55">
        <w:rPr>
          <w:rFonts w:ascii="Times New Roman" w:hAnsi="Times New Roman" w:cs="Times New Roman"/>
          <w:color w:val="000000"/>
          <w:u w:color="000000"/>
        </w:rPr>
        <w:t>-Type fossil localit</w:t>
      </w:r>
      <w:r w:rsidR="008833F5" w:rsidRPr="00E35C55">
        <w:rPr>
          <w:rFonts w:ascii="Times New Roman" w:hAnsi="Times New Roman" w:cs="Times New Roman"/>
          <w:color w:val="000000"/>
          <w:u w:color="000000"/>
        </w:rPr>
        <w:t>ies</w:t>
      </w:r>
      <w:r w:rsidR="00F0460D" w:rsidRPr="00E35C55">
        <w:rPr>
          <w:rFonts w:ascii="Times New Roman" w:hAnsi="Times New Roman" w:cs="Times New Roman"/>
          <w:color w:val="000000"/>
          <w:u w:color="000000"/>
        </w:rPr>
        <w:t xml:space="preserve"> in the world</w:t>
      </w:r>
      <w:r w:rsidR="008833F5"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8833F5" w:rsidRPr="00E35C55">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8833F5" w:rsidRPr="00E35C55">
        <w:rPr>
          <w:rFonts w:ascii="Times New Roman" w:hAnsi="Times New Roman" w:cs="Times New Roman"/>
          <w:color w:val="000000"/>
          <w:u w:color="000000"/>
        </w:rPr>
        <w:t>)</w:t>
      </w:r>
      <w:r w:rsidR="00F0460D" w:rsidRPr="00E35C55">
        <w:rPr>
          <w:rFonts w:ascii="Times New Roman" w:hAnsi="Times New Roman" w:cs="Times New Roman"/>
          <w:color w:val="000000"/>
          <w:u w:color="000000"/>
        </w:rPr>
        <w:t>.</w:t>
      </w:r>
      <w:r w:rsidR="00FF784B" w:rsidRPr="00E35C55">
        <w:rPr>
          <w:rFonts w:ascii="Times New Roman" w:hAnsi="Times New Roman" w:cs="Times New Roman"/>
          <w:color w:val="000000"/>
          <w:u w:color="000000"/>
        </w:rPr>
        <w:t xml:space="preserve"> </w:t>
      </w:r>
      <w:r w:rsidR="00EA45D3" w:rsidRPr="00E35C55">
        <w:rPr>
          <w:rFonts w:ascii="Times New Roman" w:hAnsi="Times New Roman" w:cs="Times New Roman"/>
          <w:color w:val="000000"/>
          <w:u w:color="000000"/>
        </w:rPr>
        <w:t xml:space="preserve">Moreover, this age constraint </w:t>
      </w:r>
      <w:r w:rsidR="00C42BB6" w:rsidRPr="00E35C55">
        <w:rPr>
          <w:rFonts w:ascii="Times New Roman" w:hAnsi="Times New Roman" w:cs="Times New Roman"/>
          <w:color w:val="000000"/>
          <w:u w:color="000000"/>
        </w:rPr>
        <w:t>demonstrates that</w:t>
      </w:r>
      <w:r w:rsidR="00EA45D3" w:rsidRPr="00E35C55">
        <w:rPr>
          <w:rFonts w:ascii="Times New Roman" w:hAnsi="Times New Roman" w:cs="Times New Roman"/>
          <w:color w:val="000000"/>
          <w:u w:color="000000"/>
        </w:rPr>
        <w:t xml:space="preserve"> </w:t>
      </w:r>
      <w:proofErr w:type="spellStart"/>
      <w:r w:rsidR="00EA45D3" w:rsidRPr="00E35C55">
        <w:rPr>
          <w:rFonts w:ascii="Times New Roman" w:hAnsi="Times New Roman" w:cs="Times New Roman"/>
          <w:color w:val="000000"/>
          <w:u w:color="000000"/>
        </w:rPr>
        <w:t>Doushantuo</w:t>
      </w:r>
      <w:proofErr w:type="spellEnd"/>
      <w:r w:rsidR="00EA45D3" w:rsidRPr="00E35C55">
        <w:rPr>
          <w:rFonts w:ascii="Times New Roman" w:hAnsi="Times New Roman" w:cs="Times New Roman"/>
          <w:color w:val="000000"/>
          <w:u w:color="000000"/>
        </w:rPr>
        <w:t>-</w:t>
      </w:r>
      <w:proofErr w:type="spellStart"/>
      <w:r w:rsidR="00EA45D3" w:rsidRPr="00E35C55">
        <w:rPr>
          <w:rFonts w:ascii="Times New Roman" w:hAnsi="Times New Roman" w:cs="Times New Roman"/>
          <w:color w:val="000000"/>
          <w:u w:color="000000"/>
        </w:rPr>
        <w:lastRenderedPageBreak/>
        <w:t>Pertatataka</w:t>
      </w:r>
      <w:proofErr w:type="spellEnd"/>
      <w:r w:rsidR="00C42BB6" w:rsidRPr="00E35C55">
        <w:rPr>
          <w:rFonts w:ascii="Times New Roman" w:hAnsi="Times New Roman" w:cs="Times New Roman"/>
          <w:color w:val="000000"/>
          <w:u w:color="000000"/>
        </w:rPr>
        <w:t>-</w:t>
      </w:r>
      <w:r w:rsidR="00EA45D3" w:rsidRPr="00E35C55">
        <w:rPr>
          <w:rFonts w:ascii="Times New Roman" w:hAnsi="Times New Roman" w:cs="Times New Roman"/>
          <w:color w:val="000000"/>
          <w:u w:color="000000"/>
        </w:rPr>
        <w:t>type assemblages</w:t>
      </w:r>
      <w:r w:rsidR="00C42BB6" w:rsidRPr="00E35C55">
        <w:rPr>
          <w:rFonts w:ascii="Times New Roman" w:hAnsi="Times New Roman" w:cs="Times New Roman"/>
          <w:color w:val="000000"/>
          <w:u w:color="000000"/>
        </w:rPr>
        <w:t xml:space="preserve"> occurred, at localities around the globe, across a span of</w:t>
      </w:r>
      <w:r w:rsidR="00EA45D3" w:rsidRPr="00E35C55">
        <w:rPr>
          <w:rFonts w:ascii="Times New Roman" w:hAnsi="Times New Roman" w:cs="Times New Roman"/>
          <w:color w:val="000000"/>
          <w:u w:color="000000"/>
        </w:rPr>
        <w:t xml:space="preserve"> more than </w:t>
      </w:r>
      <w:r w:rsidR="00C42BB6" w:rsidRPr="00E35C55">
        <w:rPr>
          <w:rFonts w:ascii="Times New Roman" w:hAnsi="Times New Roman" w:cs="Times New Roman"/>
          <w:color w:val="000000"/>
          <w:u w:color="000000"/>
        </w:rPr>
        <w:t>90 million years</w:t>
      </w:r>
      <w:r w:rsidR="008833F5" w:rsidRPr="00E35C55">
        <w:rPr>
          <w:rFonts w:ascii="Times New Roman" w:hAnsi="Times New Roman" w:cs="Times New Roman"/>
          <w:color w:val="000000"/>
          <w:u w:color="000000"/>
        </w:rPr>
        <w:t xml:space="preserve">. </w:t>
      </w:r>
    </w:p>
    <w:p w14:paraId="6DE7D2B7" w14:textId="602CB378" w:rsidR="001D26E9" w:rsidRPr="00E35C55" w:rsidRDefault="001D26E9" w:rsidP="00D42740">
      <w:pPr>
        <w:spacing w:line="360" w:lineRule="auto"/>
        <w:rPr>
          <w:rFonts w:ascii="Times New Roman" w:hAnsi="Times New Roman" w:cs="Times New Roman"/>
          <w:color w:val="000000"/>
          <w:u w:color="000000"/>
        </w:rPr>
      </w:pPr>
    </w:p>
    <w:p w14:paraId="2DEDF95B" w14:textId="3BC5A655" w:rsidR="001D26E9" w:rsidRPr="00E35C55" w:rsidRDefault="001D26E9" w:rsidP="00D42740">
      <w:pPr>
        <w:spacing w:line="360" w:lineRule="auto"/>
        <w:rPr>
          <w:rFonts w:ascii="Times New Roman" w:hAnsi="Times New Roman" w:cs="Times New Roman"/>
          <w:b/>
          <w:bCs/>
          <w:color w:val="000000"/>
          <w:u w:val="single" w:color="000000"/>
        </w:rPr>
      </w:pPr>
      <w:r w:rsidRPr="00E35C55">
        <w:rPr>
          <w:rFonts w:ascii="Times New Roman" w:hAnsi="Times New Roman" w:cs="Times New Roman"/>
          <w:b/>
          <w:bCs/>
          <w:color w:val="000000"/>
          <w:u w:val="single" w:color="000000"/>
        </w:rPr>
        <w:t>6. CONCLUSIONS</w:t>
      </w:r>
    </w:p>
    <w:p w14:paraId="625EBFB9" w14:textId="3FC693FE" w:rsidR="00E732D3" w:rsidRPr="00E35C55" w:rsidRDefault="00234087">
      <w:pPr>
        <w:spacing w:line="360" w:lineRule="auto"/>
        <w:ind w:firstLine="720"/>
        <w:rPr>
          <w:rFonts w:ascii="Times New Roman" w:hAnsi="Times New Roman" w:cs="Times New Roman"/>
          <w:color w:val="000000"/>
          <w:u w:color="000000"/>
        </w:rPr>
        <w:pPrChange w:id="828" w:author="Anttila  Eliel Simpson" w:date="2024-07-12T16:14:00Z">
          <w:pPr>
            <w:spacing w:line="360" w:lineRule="auto"/>
          </w:pPr>
        </w:pPrChange>
      </w:pPr>
      <w:r w:rsidRPr="00E35C55">
        <w:rPr>
          <w:rFonts w:ascii="Times New Roman" w:hAnsi="Times New Roman" w:cs="Times New Roman"/>
          <w:color w:val="000000"/>
          <w:u w:color="000000"/>
        </w:rPr>
        <w:t xml:space="preserve">New geological mapping, </w:t>
      </w:r>
      <w:proofErr w:type="spellStart"/>
      <w:r w:rsidRPr="00E35C55">
        <w:rPr>
          <w:rFonts w:ascii="Times New Roman" w:hAnsi="Times New Roman" w:cs="Times New Roman"/>
          <w:color w:val="000000"/>
          <w:u w:color="000000"/>
        </w:rPr>
        <w:t>chemostratigraphy</w:t>
      </w:r>
      <w:proofErr w:type="spellEnd"/>
      <w:r w:rsidRPr="00E35C55">
        <w:rPr>
          <w:rFonts w:ascii="Times New Roman" w:hAnsi="Times New Roman" w:cs="Times New Roman"/>
          <w:color w:val="000000"/>
          <w:u w:color="000000"/>
        </w:rPr>
        <w:t xml:space="preserve">, biostratigraphy, and U-Pb zircon geochronology inform a new age and tectonic model for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was deposited into a series of stacked basins that developed along the western margin of the Tuva-Mongolia </w:t>
      </w:r>
      <w:r w:rsidR="00824908" w:rsidRPr="00E35C55">
        <w:rPr>
          <w:rFonts w:ascii="Times New Roman" w:hAnsi="Times New Roman" w:cs="Times New Roman"/>
          <w:color w:val="000000"/>
          <w:u w:color="000000"/>
        </w:rPr>
        <w:t>Terrane</w:t>
      </w:r>
      <w:r w:rsidRPr="00E35C55">
        <w:rPr>
          <w:rFonts w:ascii="Times New Roman" w:hAnsi="Times New Roman" w:cs="Times New Roman"/>
          <w:color w:val="000000"/>
          <w:u w:color="000000"/>
        </w:rPr>
        <w:t xml:space="preserve">. The </w:t>
      </w:r>
      <w:r w:rsidR="00A10C6E" w:rsidRPr="00E35C55">
        <w:rPr>
          <w:rFonts w:ascii="Times New Roman" w:hAnsi="Times New Roman" w:cs="Times New Roman"/>
          <w:color w:val="000000"/>
          <w:u w:color="000000"/>
        </w:rPr>
        <w:t xml:space="preserve">Cryogenian </w:t>
      </w:r>
      <w:proofErr w:type="spellStart"/>
      <w:r w:rsidR="00A10C6E" w:rsidRPr="00E35C55">
        <w:rPr>
          <w:rFonts w:ascii="Times New Roman" w:hAnsi="Times New Roman" w:cs="Times New Roman"/>
          <w:color w:val="000000"/>
          <w:u w:color="000000"/>
        </w:rPr>
        <w:t>Ongolog</w:t>
      </w:r>
      <w:proofErr w:type="spellEnd"/>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Bakh</w:t>
      </w:r>
      <w:proofErr w:type="spellEnd"/>
      <w:r w:rsidR="00A10C6E" w:rsidRPr="00E35C55">
        <w:rPr>
          <w:rFonts w:ascii="Times New Roman" w:hAnsi="Times New Roman" w:cs="Times New Roman"/>
          <w:color w:val="000000"/>
          <w:u w:color="000000"/>
        </w:rPr>
        <w:t xml:space="preserve">, Shar, and basal Ediacaran </w:t>
      </w:r>
      <w:del w:id="829" w:author="Anttila  Eliel Simpson" w:date="2024-07-12T10:48:00Z">
        <w:r w:rsidR="00A10C6E" w:rsidRPr="00E35C55" w:rsidDel="003D21AE">
          <w:rPr>
            <w:rFonts w:ascii="Times New Roman" w:hAnsi="Times New Roman" w:cs="Times New Roman"/>
            <w:color w:val="000000"/>
            <w:u w:color="000000"/>
          </w:rPr>
          <w:delText>Khirvisteg</w:delText>
        </w:r>
      </w:del>
      <w:proofErr w:type="spellStart"/>
      <w:ins w:id="830" w:author="Anttila  Eliel Simpson" w:date="2024-07-12T10:48:00Z">
        <w:r w:rsidR="003D21AE">
          <w:rPr>
            <w:rFonts w:ascii="Times New Roman" w:hAnsi="Times New Roman" w:cs="Times New Roman"/>
            <w:color w:val="000000"/>
            <w:u w:color="000000"/>
          </w:rPr>
          <w:t>Khirvesteg</w:t>
        </w:r>
      </w:ins>
      <w:proofErr w:type="spellEnd"/>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Fms</w:t>
      </w:r>
      <w:proofErr w:type="spellEnd"/>
      <w:r w:rsidR="00A10C6E" w:rsidRPr="00E35C55">
        <w:rPr>
          <w:rFonts w:ascii="Times New Roman" w:hAnsi="Times New Roman" w:cs="Times New Roman"/>
          <w:color w:val="000000"/>
          <w:u w:color="000000"/>
        </w:rPr>
        <w:t xml:space="preserve"> were deposited along a passive margin, prior to a prolonged depositional hiatus in the middle and late Ediacaran.</w:t>
      </w:r>
      <w:r w:rsidR="00C20A7D" w:rsidRPr="00E35C5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 xml:space="preserve">Phosphorites </w:t>
      </w:r>
      <w:r w:rsidR="00A10C6E" w:rsidRPr="00E35C55">
        <w:rPr>
          <w:rFonts w:ascii="Times New Roman" w:hAnsi="Times New Roman" w:cs="Times New Roman"/>
          <w:color w:val="000000"/>
          <w:u w:color="000000"/>
        </w:rPr>
        <w:t xml:space="preserve">of the </w:t>
      </w:r>
      <w:del w:id="831" w:author="Anttila  Eliel Simpson" w:date="2024-07-09T13:21:00Z">
        <w:r w:rsidR="00A10C6E" w:rsidRPr="00E35C55" w:rsidDel="006D377A">
          <w:rPr>
            <w:rFonts w:ascii="Times New Roman" w:hAnsi="Times New Roman" w:cs="Times New Roman"/>
            <w:color w:val="000000"/>
            <w:u w:color="000000"/>
          </w:rPr>
          <w:delText xml:space="preserve">fossiliferous </w:delText>
        </w:r>
      </w:del>
      <w:proofErr w:type="spellStart"/>
      <w:r w:rsidR="00A10C6E" w:rsidRPr="00E35C55">
        <w:rPr>
          <w:rFonts w:ascii="Times New Roman" w:hAnsi="Times New Roman" w:cs="Times New Roman"/>
          <w:color w:val="000000"/>
          <w:u w:color="000000"/>
        </w:rPr>
        <w:t>Kheseen</w:t>
      </w:r>
      <w:proofErr w:type="spellEnd"/>
      <w:r w:rsidR="00A10C6E" w:rsidRPr="00E35C55">
        <w:rPr>
          <w:rFonts w:ascii="Times New Roman" w:hAnsi="Times New Roman" w:cs="Times New Roman"/>
          <w:color w:val="000000"/>
          <w:u w:color="000000"/>
        </w:rPr>
        <w:t xml:space="preserve"> Fm</w:t>
      </w:r>
      <w:ins w:id="832" w:author="Anttila  Eliel Simpson" w:date="2024-07-09T13:21:00Z">
        <w:r w:rsidR="006D377A">
          <w:rPr>
            <w:rFonts w:ascii="Times New Roman" w:hAnsi="Times New Roman" w:cs="Times New Roman"/>
            <w:color w:val="000000"/>
            <w:u w:color="000000"/>
          </w:rPr>
          <w:t xml:space="preserve">, which host a </w:t>
        </w:r>
        <w:proofErr w:type="spellStart"/>
        <w:r w:rsidR="006D377A">
          <w:rPr>
            <w:rFonts w:ascii="Times New Roman" w:hAnsi="Times New Roman" w:cs="Times New Roman"/>
            <w:color w:val="000000"/>
            <w:u w:color="000000"/>
          </w:rPr>
          <w:t>Doushantuo</w:t>
        </w:r>
        <w:proofErr w:type="spellEnd"/>
        <w:r w:rsidR="006D377A">
          <w:rPr>
            <w:rFonts w:ascii="Times New Roman" w:hAnsi="Times New Roman" w:cs="Times New Roman"/>
            <w:color w:val="000000"/>
            <w:u w:color="000000"/>
          </w:rPr>
          <w:t>-</w:t>
        </w:r>
        <w:proofErr w:type="spellStart"/>
        <w:r w:rsidR="006D377A">
          <w:rPr>
            <w:rFonts w:ascii="Times New Roman" w:hAnsi="Times New Roman" w:cs="Times New Roman"/>
            <w:color w:val="000000"/>
            <w:u w:color="000000"/>
          </w:rPr>
          <w:t>Pertatataka</w:t>
        </w:r>
        <w:proofErr w:type="spellEnd"/>
        <w:r w:rsidR="006D377A">
          <w:rPr>
            <w:rFonts w:ascii="Times New Roman" w:hAnsi="Times New Roman" w:cs="Times New Roman"/>
            <w:color w:val="000000"/>
            <w:u w:color="000000"/>
          </w:rPr>
          <w:t>-</w:t>
        </w:r>
      </w:ins>
      <w:ins w:id="833" w:author="Anttila  Eliel Simpson" w:date="2024-07-09T13:22:00Z">
        <w:r w:rsidR="006D377A">
          <w:rPr>
            <w:rFonts w:ascii="Times New Roman" w:hAnsi="Times New Roman" w:cs="Times New Roman"/>
            <w:color w:val="000000"/>
            <w:u w:color="000000"/>
          </w:rPr>
          <w:t>Type microfossil assemblage,</w:t>
        </w:r>
      </w:ins>
      <w:r w:rsidR="00A10C6E" w:rsidRPr="00E35C55">
        <w:rPr>
          <w:rFonts w:ascii="Times New Roman" w:hAnsi="Times New Roman" w:cs="Times New Roman"/>
          <w:color w:val="000000"/>
          <w:u w:color="000000"/>
        </w:rPr>
        <w:t xml:space="preserve"> were deposited into a nascent pro</w:t>
      </w:r>
      <w:ins w:id="834" w:author="Anttila  Eliel Simpson" w:date="2024-07-12T15:36:00Z">
        <w:r w:rsidR="000569E4">
          <w:rPr>
            <w:rFonts w:ascii="Times New Roman" w:hAnsi="Times New Roman" w:cs="Times New Roman"/>
            <w:color w:val="000000"/>
            <w:u w:color="000000"/>
          </w:rPr>
          <w:t>-</w:t>
        </w:r>
      </w:ins>
      <w:r w:rsidR="00A10C6E" w:rsidRPr="00E35C55">
        <w:rPr>
          <w:rFonts w:ascii="Times New Roman" w:hAnsi="Times New Roman" w:cs="Times New Roman"/>
          <w:color w:val="000000"/>
          <w:u w:color="000000"/>
        </w:rPr>
        <w:t>foreland basin</w:t>
      </w:r>
      <w:r w:rsidR="00824908" w:rsidRPr="00E35C55">
        <w:rPr>
          <w:rFonts w:ascii="Times New Roman" w:hAnsi="Times New Roman" w:cs="Times New Roman"/>
          <w:color w:val="000000"/>
          <w:u w:color="000000"/>
        </w:rPr>
        <w:t xml:space="preserve"> associated with the </w:t>
      </w:r>
      <w:proofErr w:type="spellStart"/>
      <w:r w:rsidR="00824908" w:rsidRPr="00E35C55">
        <w:rPr>
          <w:rFonts w:ascii="Times New Roman" w:hAnsi="Times New Roman" w:cs="Times New Roman"/>
          <w:color w:val="000000"/>
          <w:u w:color="000000"/>
        </w:rPr>
        <w:t>Agardag</w:t>
      </w:r>
      <w:proofErr w:type="spellEnd"/>
      <w:r w:rsidR="00824908" w:rsidRPr="00E35C55">
        <w:rPr>
          <w:rFonts w:ascii="Times New Roman" w:hAnsi="Times New Roman" w:cs="Times New Roman"/>
          <w:color w:val="000000"/>
          <w:u w:color="000000"/>
        </w:rPr>
        <w:t xml:space="preserve"> arc</w:t>
      </w:r>
      <w:r w:rsidR="007C4BD3" w:rsidRPr="00E35C55">
        <w:rPr>
          <w:rFonts w:ascii="Times New Roman" w:hAnsi="Times New Roman" w:cs="Times New Roman"/>
          <w:color w:val="000000"/>
          <w:u w:color="000000"/>
        </w:rPr>
        <w:t xml:space="preserve"> ca. 534 and 531 Ma</w:t>
      </w:r>
      <w:ins w:id="835" w:author="Anttila  Eliel Simpson" w:date="2024-07-09T13:20:00Z">
        <w:r w:rsidR="006D377A">
          <w:rPr>
            <w:rFonts w:ascii="Times New Roman" w:hAnsi="Times New Roman" w:cs="Times New Roman"/>
            <w:color w:val="000000"/>
            <w:u w:color="000000"/>
          </w:rPr>
          <w:t xml:space="preserve">. </w:t>
        </w:r>
      </w:ins>
      <w:del w:id="836" w:author="Anttila  Eliel Simpson" w:date="2024-07-09T13:19:00Z">
        <w:r w:rsidR="00824908" w:rsidRPr="00E35C55" w:rsidDel="006D377A">
          <w:rPr>
            <w:rFonts w:ascii="Times New Roman" w:hAnsi="Times New Roman" w:cs="Times New Roman"/>
            <w:color w:val="000000"/>
            <w:u w:color="000000"/>
          </w:rPr>
          <w:delText>;</w:delText>
        </w:r>
      </w:del>
      <w:del w:id="837" w:author="Anttila  Eliel Simpson" w:date="2024-07-09T13:20:00Z">
        <w:r w:rsidR="00935BE1" w:rsidRPr="00E35C55" w:rsidDel="006D377A">
          <w:rPr>
            <w:rFonts w:ascii="Times New Roman" w:hAnsi="Times New Roman" w:cs="Times New Roman"/>
            <w:color w:val="000000"/>
            <w:u w:color="000000"/>
          </w:rPr>
          <w:delText xml:space="preserve"> this age model provides</w:delText>
        </w:r>
      </w:del>
      <w:del w:id="838" w:author="Anttila  Eliel Simpson" w:date="2024-07-09T13:21:00Z">
        <w:r w:rsidR="00935BE1" w:rsidRPr="00E35C55" w:rsidDel="006D377A">
          <w:rPr>
            <w:rFonts w:ascii="Times New Roman" w:hAnsi="Times New Roman" w:cs="Times New Roman"/>
            <w:color w:val="000000"/>
            <w:u w:color="000000"/>
          </w:rPr>
          <w:delText xml:space="preserve"> </w:delText>
        </w:r>
      </w:del>
      <w:del w:id="839" w:author="Anttila  Eliel Simpson" w:date="2024-07-09T13:22:00Z">
        <w:r w:rsidR="00935BE1" w:rsidRPr="00E35C55" w:rsidDel="006D377A">
          <w:rPr>
            <w:rFonts w:ascii="Times New Roman" w:hAnsi="Times New Roman" w:cs="Times New Roman"/>
            <w:color w:val="000000"/>
            <w:u w:color="000000"/>
          </w:rPr>
          <w:delText>new constraints on the Doushantuo-Pertatataka-Type assemblage hosted within the Kheseen Fm</w:delText>
        </w:r>
        <w:r w:rsidR="00A10C6E" w:rsidRPr="00E35C55" w:rsidDel="006D377A">
          <w:rPr>
            <w:rFonts w:ascii="Times New Roman" w:hAnsi="Times New Roman" w:cs="Times New Roman"/>
            <w:color w:val="000000"/>
            <w:u w:color="000000"/>
          </w:rPr>
          <w:delText xml:space="preserve">. </w:delText>
        </w:r>
      </w:del>
      <w:proofErr w:type="spellStart"/>
      <w:r w:rsidR="00A10C6E" w:rsidRPr="00E35C55">
        <w:rPr>
          <w:rFonts w:ascii="Times New Roman" w:hAnsi="Times New Roman" w:cs="Times New Roman"/>
          <w:color w:val="000000"/>
          <w:u w:color="000000"/>
        </w:rPr>
        <w:t>Wildflysch</w:t>
      </w:r>
      <w:proofErr w:type="spellEnd"/>
      <w:r w:rsidR="00421F4E" w:rsidRPr="00E35C55">
        <w:rPr>
          <w:rFonts w:ascii="Times New Roman" w:hAnsi="Times New Roman" w:cs="Times New Roman"/>
          <w:color w:val="000000"/>
          <w:u w:color="000000"/>
        </w:rPr>
        <w:t xml:space="preserve"> deposition</w:t>
      </w:r>
      <w:r w:rsidR="00A10C6E" w:rsidRPr="00E35C55">
        <w:rPr>
          <w:rFonts w:ascii="Times New Roman" w:hAnsi="Times New Roman" w:cs="Times New Roman"/>
          <w:color w:val="000000"/>
          <w:u w:color="000000"/>
        </w:rPr>
        <w:t xml:space="preserve"> and several putative exposure surfaces observed around the basin </w:t>
      </w:r>
      <w:r w:rsidR="00824908" w:rsidRPr="00E35C55">
        <w:rPr>
          <w:rFonts w:ascii="Times New Roman" w:hAnsi="Times New Roman" w:cs="Times New Roman"/>
          <w:color w:val="000000"/>
          <w:u w:color="000000"/>
        </w:rPr>
        <w:t xml:space="preserve">at the top of the </w:t>
      </w:r>
      <w:proofErr w:type="spellStart"/>
      <w:r w:rsidR="00824908" w:rsidRPr="00E35C55">
        <w:rPr>
          <w:rFonts w:ascii="Times New Roman" w:hAnsi="Times New Roman" w:cs="Times New Roman"/>
          <w:color w:val="000000"/>
          <w:u w:color="000000"/>
        </w:rPr>
        <w:t>Kheseen</w:t>
      </w:r>
      <w:proofErr w:type="spellEnd"/>
      <w:r w:rsidR="00824908" w:rsidRPr="00E35C55">
        <w:rPr>
          <w:rFonts w:ascii="Times New Roman" w:hAnsi="Times New Roman" w:cs="Times New Roman"/>
          <w:color w:val="000000"/>
          <w:u w:color="000000"/>
        </w:rPr>
        <w:t xml:space="preserve"> Fm record</w:t>
      </w:r>
      <w:r w:rsidR="00A10C6E" w:rsidRPr="00E35C55">
        <w:rPr>
          <w:rFonts w:ascii="Times New Roman" w:hAnsi="Times New Roman" w:cs="Times New Roman"/>
          <w:color w:val="000000"/>
          <w:u w:color="000000"/>
        </w:rPr>
        <w:t xml:space="preserve"> slab breakoff, foreland inversion, and a </w:t>
      </w:r>
      <w:r w:rsidR="004F6AD2" w:rsidRPr="00E35C55">
        <w:rPr>
          <w:rFonts w:ascii="Times New Roman" w:hAnsi="Times New Roman" w:cs="Times New Roman"/>
          <w:i/>
          <w:iCs/>
          <w:color w:val="000000"/>
          <w:u w:color="000000"/>
        </w:rPr>
        <w:t>ca.</w:t>
      </w:r>
      <w:r w:rsidR="004F6AD2" w:rsidRPr="00E35C55">
        <w:rPr>
          <w:rFonts w:ascii="Times New Roman" w:hAnsi="Times New Roman" w:cs="Times New Roman"/>
          <w:color w:val="000000"/>
          <w:u w:color="000000"/>
        </w:rPr>
        <w:t xml:space="preserve"> 525 Ma </w:t>
      </w:r>
      <w:r w:rsidR="00A10C6E" w:rsidRPr="00E35C55">
        <w:rPr>
          <w:rFonts w:ascii="Times New Roman" w:hAnsi="Times New Roman" w:cs="Times New Roman"/>
          <w:color w:val="000000"/>
          <w:u w:color="000000"/>
        </w:rPr>
        <w:t>reversal in subduction polarity, prior to the deposition of the</w:t>
      </w:r>
      <w:r w:rsidR="00824908" w:rsidRPr="00E35C55">
        <w:rPr>
          <w:rFonts w:ascii="Times New Roman" w:hAnsi="Times New Roman" w:cs="Times New Roman"/>
          <w:color w:val="000000"/>
          <w:u w:color="000000"/>
        </w:rPr>
        <w:t xml:space="preserve"> ~523-518 Ma</w:t>
      </w:r>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Erkhelnuur</w:t>
      </w:r>
      <w:proofErr w:type="spellEnd"/>
      <w:r w:rsidR="00A10C6E" w:rsidRPr="00E35C55">
        <w:rPr>
          <w:rFonts w:ascii="Times New Roman" w:hAnsi="Times New Roman" w:cs="Times New Roman"/>
          <w:color w:val="000000"/>
          <w:u w:color="000000"/>
        </w:rPr>
        <w:t xml:space="preserve"> Fm in a </w:t>
      </w:r>
      <w:proofErr w:type="spellStart"/>
      <w:r w:rsidR="00A10C6E" w:rsidRPr="00E35C55">
        <w:rPr>
          <w:rFonts w:ascii="Times New Roman" w:hAnsi="Times New Roman" w:cs="Times New Roman"/>
          <w:color w:val="000000"/>
          <w:u w:color="000000"/>
        </w:rPr>
        <w:t>retroarc</w:t>
      </w:r>
      <w:proofErr w:type="spellEnd"/>
      <w:r w:rsidR="00A10C6E" w:rsidRPr="00E35C55">
        <w:rPr>
          <w:rFonts w:ascii="Times New Roman" w:hAnsi="Times New Roman" w:cs="Times New Roman"/>
          <w:color w:val="000000"/>
          <w:u w:color="000000"/>
        </w:rPr>
        <w:t xml:space="preserve"> foreland</w:t>
      </w:r>
      <w:r w:rsidR="00824908" w:rsidRPr="00E35C55">
        <w:rPr>
          <w:rFonts w:ascii="Times New Roman" w:hAnsi="Times New Roman" w:cs="Times New Roman"/>
          <w:color w:val="000000"/>
          <w:u w:color="000000"/>
        </w:rPr>
        <w:t xml:space="preserve">. Collision along the western outboard margin of the </w:t>
      </w:r>
      <w:proofErr w:type="spellStart"/>
      <w:r w:rsidR="00421F4E" w:rsidRPr="00E35C55">
        <w:rPr>
          <w:rFonts w:ascii="Times New Roman" w:hAnsi="Times New Roman" w:cs="Times New Roman"/>
          <w:color w:val="000000"/>
          <w:u w:color="000000"/>
        </w:rPr>
        <w:t>Ikh</w:t>
      </w:r>
      <w:proofErr w:type="spellEnd"/>
      <w:r w:rsidR="00421F4E" w:rsidRPr="00E35C55">
        <w:rPr>
          <w:rFonts w:ascii="Times New Roman" w:hAnsi="Times New Roman" w:cs="Times New Roman"/>
          <w:color w:val="000000"/>
          <w:u w:color="000000"/>
        </w:rPr>
        <w:t xml:space="preserve">-Mongol </w:t>
      </w:r>
      <w:r w:rsidR="00824908" w:rsidRPr="00E35C55">
        <w:rPr>
          <w:rFonts w:ascii="Times New Roman" w:hAnsi="Times New Roman" w:cs="Times New Roman"/>
          <w:color w:val="000000"/>
          <w:u w:color="000000"/>
        </w:rPr>
        <w:t xml:space="preserve">arc resulted in uplift and the emplacement of the </w:t>
      </w:r>
      <w:proofErr w:type="spellStart"/>
      <w:r w:rsidR="00824908" w:rsidRPr="00E35C55">
        <w:rPr>
          <w:rFonts w:ascii="Times New Roman" w:hAnsi="Times New Roman" w:cs="Times New Roman"/>
          <w:color w:val="000000"/>
          <w:u w:color="000000"/>
        </w:rPr>
        <w:t>Ukhaatolgoi</w:t>
      </w:r>
      <w:proofErr w:type="spellEnd"/>
      <w:r w:rsidR="00824908" w:rsidRPr="00E35C55">
        <w:rPr>
          <w:rFonts w:ascii="Times New Roman" w:hAnsi="Times New Roman" w:cs="Times New Roman"/>
          <w:color w:val="000000"/>
          <w:u w:color="000000"/>
        </w:rPr>
        <w:t xml:space="preserve"> Fm flysch, which directly preceded the emplacement of </w:t>
      </w:r>
      <w:del w:id="840" w:author="Anttila  Eliel Simpson" w:date="2024-07-17T16:16:00Z">
        <w:r w:rsidR="00824908" w:rsidRPr="00E35C55" w:rsidDel="00F61F31">
          <w:rPr>
            <w:rFonts w:ascii="Times New Roman" w:hAnsi="Times New Roman" w:cs="Times New Roman"/>
            <w:color w:val="000000"/>
            <w:u w:color="000000"/>
          </w:rPr>
          <w:delText xml:space="preserve">syn-collisional </w:delText>
        </w:r>
      </w:del>
      <w:r w:rsidR="00824908" w:rsidRPr="00E35C55">
        <w:rPr>
          <w:rFonts w:ascii="Times New Roman" w:hAnsi="Times New Roman" w:cs="Times New Roman"/>
          <w:color w:val="000000"/>
          <w:u w:color="000000"/>
        </w:rPr>
        <w:t xml:space="preserve">granodiorites on the </w:t>
      </w:r>
      <w:proofErr w:type="spellStart"/>
      <w:r w:rsidR="00824908" w:rsidRPr="00E35C55">
        <w:rPr>
          <w:rFonts w:ascii="Times New Roman" w:hAnsi="Times New Roman" w:cs="Times New Roman"/>
          <w:color w:val="000000"/>
          <w:u w:color="000000"/>
        </w:rPr>
        <w:t>autocthonous</w:t>
      </w:r>
      <w:proofErr w:type="spellEnd"/>
      <w:r w:rsidR="00824908" w:rsidRPr="00E35C55">
        <w:rPr>
          <w:rFonts w:ascii="Times New Roman" w:hAnsi="Times New Roman" w:cs="Times New Roman"/>
          <w:color w:val="000000"/>
          <w:u w:color="000000"/>
        </w:rPr>
        <w:t xml:space="preserve"> TMT. These folded intrusive</w:t>
      </w:r>
      <w:r w:rsidR="0003522A" w:rsidRPr="00E35C55">
        <w:rPr>
          <w:rFonts w:ascii="Times New Roman" w:hAnsi="Times New Roman" w:cs="Times New Roman"/>
          <w:color w:val="000000"/>
          <w:u w:color="000000"/>
        </w:rPr>
        <w:t xml:space="preserve"> rock</w:t>
      </w:r>
      <w:r w:rsidR="00824908" w:rsidRPr="00E35C55">
        <w:rPr>
          <w:rFonts w:ascii="Times New Roman" w:hAnsi="Times New Roman" w:cs="Times New Roman"/>
          <w:color w:val="000000"/>
          <w:u w:color="000000"/>
        </w:rPr>
        <w:t>s</w:t>
      </w:r>
      <w:r w:rsidR="00E732D3" w:rsidRPr="00E35C55">
        <w:rPr>
          <w:rFonts w:ascii="Times New Roman" w:hAnsi="Times New Roman" w:cs="Times New Roman"/>
          <w:color w:val="000000"/>
          <w:u w:color="000000"/>
        </w:rPr>
        <w:t xml:space="preserve"> constrain the age of </w:t>
      </w:r>
      <w:r w:rsidR="00AA039C">
        <w:rPr>
          <w:rFonts w:ascii="Times New Roman" w:hAnsi="Times New Roman" w:cs="Times New Roman"/>
          <w:color w:val="000000"/>
          <w:u w:color="000000"/>
        </w:rPr>
        <w:t>north</w:t>
      </w:r>
      <w:r w:rsidR="00E732D3" w:rsidRPr="00E35C55">
        <w:rPr>
          <w:rFonts w:ascii="Times New Roman" w:hAnsi="Times New Roman" w:cs="Times New Roman"/>
          <w:color w:val="000000"/>
          <w:u w:color="000000"/>
        </w:rPr>
        <w:t>-</w:t>
      </w:r>
      <w:r w:rsidR="00AA039C">
        <w:rPr>
          <w:rFonts w:ascii="Times New Roman" w:hAnsi="Times New Roman" w:cs="Times New Roman"/>
          <w:color w:val="000000"/>
          <w:u w:color="000000"/>
        </w:rPr>
        <w:t>south</w:t>
      </w:r>
      <w:r w:rsidR="00E732D3" w:rsidRPr="00E35C55">
        <w:rPr>
          <w:rFonts w:ascii="Times New Roman" w:hAnsi="Times New Roman" w:cs="Times New Roman"/>
          <w:color w:val="000000"/>
          <w:u w:color="000000"/>
        </w:rPr>
        <w:t xml:space="preserve"> trending structures in the </w:t>
      </w:r>
      <w:proofErr w:type="spellStart"/>
      <w:r w:rsidR="00E732D3" w:rsidRPr="00E35C55">
        <w:rPr>
          <w:rFonts w:ascii="Times New Roman" w:hAnsi="Times New Roman" w:cs="Times New Roman"/>
          <w:color w:val="000000"/>
          <w:u w:color="000000"/>
        </w:rPr>
        <w:t>Khuvsgul</w:t>
      </w:r>
      <w:proofErr w:type="spellEnd"/>
      <w:r w:rsidR="00E732D3" w:rsidRPr="00E35C55">
        <w:rPr>
          <w:rFonts w:ascii="Times New Roman" w:hAnsi="Times New Roman" w:cs="Times New Roman"/>
          <w:color w:val="000000"/>
          <w:u w:color="000000"/>
        </w:rPr>
        <w:t xml:space="preserve"> region to </w:t>
      </w:r>
      <w:r w:rsidR="00E732D3" w:rsidRPr="00E35C55">
        <w:rPr>
          <w:rFonts w:ascii="Times New Roman" w:hAnsi="Times New Roman" w:cs="Times New Roman"/>
          <w:i/>
          <w:iCs/>
          <w:color w:val="000000"/>
          <w:u w:color="000000"/>
        </w:rPr>
        <w:t>c</w:t>
      </w:r>
      <w:r w:rsidR="0003522A" w:rsidRPr="00E35C55">
        <w:rPr>
          <w:rFonts w:ascii="Times New Roman" w:hAnsi="Times New Roman" w:cs="Times New Roman"/>
          <w:i/>
          <w:iCs/>
          <w:color w:val="000000"/>
          <w:u w:color="000000"/>
        </w:rPr>
        <w:t>a.</w:t>
      </w:r>
      <w:r w:rsidR="00E732D3" w:rsidRPr="00E35C55">
        <w:rPr>
          <w:rFonts w:ascii="Times New Roman" w:hAnsi="Times New Roman" w:cs="Times New Roman"/>
          <w:i/>
          <w:iCs/>
          <w:color w:val="000000"/>
          <w:u w:color="000000"/>
        </w:rPr>
        <w:t xml:space="preserve"> </w:t>
      </w:r>
      <w:r w:rsidR="00E732D3" w:rsidRPr="00E35C55">
        <w:rPr>
          <w:rFonts w:ascii="Times New Roman" w:hAnsi="Times New Roman" w:cs="Times New Roman"/>
          <w:color w:val="000000"/>
          <w:u w:color="000000"/>
        </w:rPr>
        <w:t xml:space="preserve">504 Ma, while a second set of </w:t>
      </w:r>
      <w:r w:rsidR="00D42740">
        <w:rPr>
          <w:rFonts w:ascii="Times New Roman" w:hAnsi="Times New Roman" w:cs="Times New Roman"/>
          <w:color w:val="000000"/>
          <w:u w:color="000000"/>
        </w:rPr>
        <w:t>north-northeast</w:t>
      </w:r>
      <w:r w:rsidR="00AA039C">
        <w:rPr>
          <w:rFonts w:ascii="Times New Roman" w:hAnsi="Times New Roman" w:cs="Times New Roman"/>
          <w:color w:val="000000"/>
          <w:u w:color="000000"/>
        </w:rPr>
        <w:t xml:space="preserve"> </w:t>
      </w:r>
      <w:r w:rsidR="00E732D3" w:rsidRPr="00E35C55">
        <w:rPr>
          <w:rFonts w:ascii="Times New Roman" w:hAnsi="Times New Roman" w:cs="Times New Roman"/>
          <w:color w:val="000000"/>
          <w:u w:color="000000"/>
        </w:rPr>
        <w:t>-</w:t>
      </w:r>
      <w:r w:rsidR="00AA039C">
        <w:rPr>
          <w:rFonts w:ascii="Times New Roman" w:hAnsi="Times New Roman" w:cs="Times New Roman"/>
          <w:color w:val="000000"/>
          <w:u w:color="000000"/>
        </w:rPr>
        <w:t xml:space="preserve"> </w:t>
      </w:r>
      <w:r w:rsidR="00D42740">
        <w:rPr>
          <w:rFonts w:ascii="Times New Roman" w:hAnsi="Times New Roman" w:cs="Times New Roman"/>
          <w:color w:val="000000"/>
          <w:u w:color="000000"/>
        </w:rPr>
        <w:t>south-southwest</w:t>
      </w:r>
      <w:r w:rsidR="00E732D3" w:rsidRPr="00E35C55">
        <w:rPr>
          <w:rFonts w:ascii="Times New Roman" w:hAnsi="Times New Roman" w:cs="Times New Roman"/>
          <w:color w:val="000000"/>
          <w:u w:color="000000"/>
        </w:rPr>
        <w:t xml:space="preserve"> trending structures and fabrics indicates collision </w:t>
      </w:r>
      <w:r w:rsidR="00421F4E" w:rsidRPr="00E35C55">
        <w:rPr>
          <w:rFonts w:ascii="Times New Roman" w:hAnsi="Times New Roman" w:cs="Times New Roman"/>
          <w:color w:val="000000"/>
          <w:u w:color="000000"/>
        </w:rPr>
        <w:t xml:space="preserve">of </w:t>
      </w:r>
      <w:r w:rsidR="00E732D3" w:rsidRPr="00E35C55">
        <w:rPr>
          <w:rFonts w:ascii="Times New Roman" w:hAnsi="Times New Roman" w:cs="Times New Roman"/>
          <w:color w:val="000000"/>
          <w:u w:color="000000"/>
        </w:rPr>
        <w:t xml:space="preserve">the TMT with southern Siberia prior to 448 Ma. </w:t>
      </w:r>
    </w:p>
    <w:p w14:paraId="380C6F9A" w14:textId="1C4D1B2F" w:rsidR="00E732D3" w:rsidRDefault="00E732D3" w:rsidP="00D42740">
      <w:pPr>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new age and tectonic model outlined above strengthens ties between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ins w:id="841" w:author="Anttila  Eliel Simpson" w:date="2024-07-09T13:23:00Z">
        <w:r w:rsidR="006D377A">
          <w:rPr>
            <w:rFonts w:ascii="Times New Roman" w:hAnsi="Times New Roman" w:cs="Times New Roman"/>
            <w:color w:val="000000"/>
            <w:u w:color="000000"/>
          </w:rPr>
          <w:t xml:space="preserve"> of the TMT</w:t>
        </w:r>
      </w:ins>
      <w:r w:rsidRPr="00E35C55">
        <w:rPr>
          <w:rFonts w:ascii="Times New Roman" w:hAnsi="Times New Roman" w:cs="Times New Roman"/>
          <w:color w:val="000000"/>
          <w:u w:color="000000"/>
        </w:rPr>
        <w:t xml:space="preserve"> and the Tsagaan </w:t>
      </w:r>
      <w:proofErr w:type="spellStart"/>
      <w:r w:rsidRPr="00E35C55">
        <w:rPr>
          <w:rFonts w:ascii="Times New Roman" w:hAnsi="Times New Roman" w:cs="Times New Roman"/>
          <w:color w:val="000000"/>
          <w:u w:color="000000"/>
        </w:rPr>
        <w:t>Oloom</w:t>
      </w:r>
      <w:proofErr w:type="spellEnd"/>
      <w:r w:rsidRPr="00E35C55">
        <w:rPr>
          <w:rFonts w:ascii="Times New Roman" w:hAnsi="Times New Roman" w:cs="Times New Roman"/>
          <w:color w:val="000000"/>
          <w:u w:color="000000"/>
        </w:rPr>
        <w:t xml:space="preserve"> Group of the </w:t>
      </w:r>
      <w:proofErr w:type="spellStart"/>
      <w:proofErr w:type="gram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w:t>
      </w:r>
      <w:r w:rsidR="00AA039C">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w:t>
      </w:r>
      <w:proofErr w:type="gramEnd"/>
      <w:r w:rsidRPr="00E35C55">
        <w:rPr>
          <w:rFonts w:ascii="Times New Roman" w:hAnsi="Times New Roman" w:cs="Times New Roman"/>
          <w:color w:val="000000"/>
          <w:u w:color="000000"/>
        </w:rPr>
        <w:t xml:space="preserve"> supports the notion of a shared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margin throughout the Neoproterozoic and Cambrian. The model also demonstrates that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occurred synchronously along this </w:t>
      </w:r>
      <w:r w:rsidR="00935BE1" w:rsidRPr="00E35C55">
        <w:rPr>
          <w:rFonts w:ascii="Times New Roman" w:hAnsi="Times New Roman" w:cs="Times New Roman"/>
          <w:color w:val="000000"/>
          <w:u w:color="000000"/>
        </w:rPr>
        <w:t xml:space="preserve">composite </w:t>
      </w:r>
      <w:r w:rsidRPr="00E35C55">
        <w:rPr>
          <w:rFonts w:ascii="Times New Roman" w:hAnsi="Times New Roman" w:cs="Times New Roman"/>
          <w:color w:val="000000"/>
          <w:u w:color="000000"/>
        </w:rPr>
        <w:t xml:space="preserve">margin in the </w:t>
      </w:r>
      <w:proofErr w:type="spellStart"/>
      <w:r w:rsidRPr="00E35C55">
        <w:rPr>
          <w:rFonts w:ascii="Times New Roman" w:hAnsi="Times New Roman" w:cs="Times New Roman"/>
          <w:color w:val="000000"/>
          <w:u w:color="000000"/>
        </w:rPr>
        <w:t>Terreneuvian</w:t>
      </w:r>
      <w:proofErr w:type="spellEnd"/>
      <w:r w:rsidRPr="00E35C55">
        <w:rPr>
          <w:rFonts w:ascii="Times New Roman" w:hAnsi="Times New Roman" w:cs="Times New Roman"/>
          <w:color w:val="000000"/>
          <w:u w:color="000000"/>
        </w:rPr>
        <w:t xml:space="preserve">, albeit with different </w:t>
      </w:r>
      <w:proofErr w:type="spellStart"/>
      <w:r w:rsidRPr="00E35C55">
        <w:rPr>
          <w:rFonts w:ascii="Times New Roman" w:hAnsi="Times New Roman" w:cs="Times New Roman"/>
          <w:color w:val="000000"/>
          <w:u w:color="000000"/>
        </w:rPr>
        <w:t>phosphogenic</w:t>
      </w:r>
      <w:proofErr w:type="spellEnd"/>
      <w:r w:rsidRPr="00E35C55">
        <w:rPr>
          <w:rFonts w:ascii="Times New Roman" w:hAnsi="Times New Roman" w:cs="Times New Roman"/>
          <w:color w:val="000000"/>
          <w:u w:color="000000"/>
        </w:rPr>
        <w:t xml:space="preserve"> styles: abundant siliciclastic input resulted in relatively diffuse phosphate mineralization on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 while sediment starvation and winnowing processes drove the deposition of </w:t>
      </w:r>
      <w:proofErr w:type="gramStart"/>
      <w:r w:rsidRPr="00E35C55">
        <w:rPr>
          <w:rFonts w:ascii="Times New Roman" w:hAnsi="Times New Roman" w:cs="Times New Roman"/>
          <w:color w:val="000000"/>
          <w:u w:color="000000"/>
        </w:rPr>
        <w:t>highly-concentrated</w:t>
      </w:r>
      <w:proofErr w:type="gramEnd"/>
      <w:r w:rsidRPr="00E35C55">
        <w:rPr>
          <w:rFonts w:ascii="Times New Roman" w:hAnsi="Times New Roman" w:cs="Times New Roman"/>
          <w:color w:val="000000"/>
          <w:u w:color="000000"/>
        </w:rPr>
        <w:t xml:space="preserve"> phosphate deposits in the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Fm</w:t>
      </w:r>
      <w:r w:rsidR="001A2320" w:rsidRPr="00E35C55">
        <w:rPr>
          <w:rFonts w:ascii="Times New Roman" w:hAnsi="Times New Roman" w:cs="Times New Roman"/>
          <w:color w:val="000000"/>
          <w:u w:color="000000"/>
        </w:rPr>
        <w:t xml:space="preserve"> of the </w:t>
      </w:r>
      <w:proofErr w:type="spellStart"/>
      <w:r w:rsidR="001A2320" w:rsidRPr="00E35C55">
        <w:rPr>
          <w:rFonts w:ascii="Times New Roman" w:hAnsi="Times New Roman" w:cs="Times New Roman"/>
          <w:color w:val="000000"/>
          <w:u w:color="000000"/>
        </w:rPr>
        <w:t>Khuvsgul</w:t>
      </w:r>
      <w:proofErr w:type="spellEnd"/>
      <w:r w:rsidR="001A2320" w:rsidRPr="00E35C55">
        <w:rPr>
          <w:rFonts w:ascii="Times New Roman" w:hAnsi="Times New Roman" w:cs="Times New Roman"/>
          <w:color w:val="000000"/>
          <w:u w:color="000000"/>
        </w:rPr>
        <w:t xml:space="preserve"> Group</w:t>
      </w:r>
      <w:r w:rsidRPr="00E35C55">
        <w:rPr>
          <w:rFonts w:ascii="Times New Roman" w:hAnsi="Times New Roman" w:cs="Times New Roman"/>
          <w:color w:val="000000"/>
          <w:u w:color="000000"/>
        </w:rPr>
        <w:t xml:space="preserve">. </w:t>
      </w:r>
      <w:del w:id="842" w:author="Anttila  Eliel Simpson" w:date="2024-07-09T13:24:00Z">
        <w:r w:rsidR="001A2320" w:rsidRPr="00E35C55" w:rsidDel="006D377A">
          <w:rPr>
            <w:rFonts w:ascii="Times New Roman" w:hAnsi="Times New Roman" w:cs="Times New Roman"/>
            <w:color w:val="000000"/>
            <w:u w:color="000000"/>
          </w:rPr>
          <w:delText>Similar to other younger</w:delText>
        </w:r>
      </w:del>
      <w:ins w:id="843" w:author="Anttila  Eliel Simpson" w:date="2024-07-09T13:24:00Z">
        <w:r w:rsidR="006D377A">
          <w:rPr>
            <w:rFonts w:ascii="Times New Roman" w:hAnsi="Times New Roman" w:cs="Times New Roman"/>
            <w:color w:val="000000"/>
            <w:u w:color="000000"/>
          </w:rPr>
          <w:t>As has been demonstrated for younger</w:t>
        </w:r>
      </w:ins>
      <w:r w:rsidR="001A2320" w:rsidRPr="00E35C55">
        <w:rPr>
          <w:rFonts w:ascii="Times New Roman" w:hAnsi="Times New Roman" w:cs="Times New Roman"/>
          <w:color w:val="000000"/>
          <w:u w:color="000000"/>
        </w:rPr>
        <w:t xml:space="preserve"> Phanerozoic phosphorites, </w:t>
      </w:r>
      <w:ins w:id="844" w:author="Anttila  Eliel Simpson" w:date="2024-07-12T16:44:00Z">
        <w:r w:rsidR="003F396F">
          <w:rPr>
            <w:rFonts w:ascii="Times New Roman" w:hAnsi="Times New Roman" w:cs="Times New Roman"/>
            <w:color w:val="000000"/>
            <w:u w:color="000000"/>
          </w:rPr>
          <w:t xml:space="preserve">the locus and style of </w:t>
        </w:r>
      </w:ins>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w:t>
      </w:r>
      <w:r w:rsidR="00935BE1" w:rsidRPr="00E35C55">
        <w:rPr>
          <w:rFonts w:ascii="Times New Roman" w:hAnsi="Times New Roman" w:cs="Times New Roman"/>
          <w:color w:val="000000"/>
          <w:u w:color="000000"/>
        </w:rPr>
        <w:t>along the TMT-</w:t>
      </w:r>
      <w:proofErr w:type="spellStart"/>
      <w:r w:rsidR="00935BE1" w:rsidRPr="00E35C55">
        <w:rPr>
          <w:rFonts w:ascii="Times New Roman" w:hAnsi="Times New Roman" w:cs="Times New Roman"/>
          <w:color w:val="000000"/>
          <w:u w:color="000000"/>
        </w:rPr>
        <w:t>Zavkhan</w:t>
      </w:r>
      <w:proofErr w:type="spellEnd"/>
      <w:r w:rsidR="00935BE1" w:rsidRPr="00E35C55">
        <w:rPr>
          <w:rFonts w:ascii="Times New Roman" w:hAnsi="Times New Roman" w:cs="Times New Roman"/>
          <w:color w:val="000000"/>
          <w:u w:color="000000"/>
        </w:rPr>
        <w:t xml:space="preserve"> margin </w:t>
      </w:r>
      <w:r w:rsidR="001A2320" w:rsidRPr="00E35C55">
        <w:rPr>
          <w:rFonts w:ascii="Times New Roman" w:hAnsi="Times New Roman" w:cs="Times New Roman"/>
          <w:color w:val="000000"/>
          <w:u w:color="000000"/>
        </w:rPr>
        <w:t xml:space="preserve">was tectonically modulated, with primary </w:t>
      </w:r>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occurring in shallow, energetic depozones putatively associated with the eastward migration of </w:t>
      </w:r>
      <w:del w:id="845" w:author="Anttila  Eliel Simpson" w:date="2024-07-09T13:25:00Z">
        <w:r w:rsidR="001A2320" w:rsidRPr="00E35C55" w:rsidDel="006D377A">
          <w:rPr>
            <w:rFonts w:ascii="Times New Roman" w:hAnsi="Times New Roman" w:cs="Times New Roman"/>
            <w:color w:val="000000"/>
            <w:u w:color="000000"/>
          </w:rPr>
          <w:delText>a</w:delText>
        </w:r>
      </w:del>
      <w:ins w:id="846" w:author="Anttila  Eliel Simpson" w:date="2024-07-09T13:25:00Z">
        <w:r w:rsidR="006D377A">
          <w:rPr>
            <w:rFonts w:ascii="Times New Roman" w:hAnsi="Times New Roman" w:cs="Times New Roman"/>
            <w:color w:val="000000"/>
            <w:u w:color="000000"/>
          </w:rPr>
          <w:t>the</w:t>
        </w:r>
      </w:ins>
      <w:del w:id="847" w:author="Anttila  Eliel Simpson" w:date="2024-07-09T13:25:00Z">
        <w:r w:rsidR="001A2320" w:rsidRPr="00E35C55" w:rsidDel="006D377A">
          <w:rPr>
            <w:rFonts w:ascii="Times New Roman" w:hAnsi="Times New Roman" w:cs="Times New Roman"/>
            <w:color w:val="000000"/>
            <w:u w:color="000000"/>
          </w:rPr>
          <w:delText xml:space="preserve"> </w:delText>
        </w:r>
      </w:del>
      <w:ins w:id="848" w:author="Anttila  Eliel Simpson" w:date="2024-07-09T13:25:00Z">
        <w:r w:rsidR="006D377A" w:rsidRPr="00E35C55">
          <w:rPr>
            <w:rFonts w:ascii="Times New Roman" w:hAnsi="Times New Roman" w:cs="Times New Roman"/>
            <w:color w:val="000000"/>
            <w:u w:color="000000"/>
          </w:rPr>
          <w:t xml:space="preserve"> </w:t>
        </w:r>
      </w:ins>
      <w:r w:rsidR="001A2320" w:rsidRPr="00E35C55">
        <w:rPr>
          <w:rFonts w:ascii="Times New Roman" w:hAnsi="Times New Roman" w:cs="Times New Roman"/>
          <w:color w:val="000000"/>
          <w:u w:color="000000"/>
        </w:rPr>
        <w:t>forebulge</w:t>
      </w:r>
      <w:ins w:id="849" w:author="Anttila  Eliel Simpson" w:date="2024-07-09T13:25:00Z">
        <w:r w:rsidR="006D377A">
          <w:rPr>
            <w:rFonts w:ascii="Times New Roman" w:hAnsi="Times New Roman" w:cs="Times New Roman"/>
            <w:color w:val="000000"/>
            <w:u w:color="000000"/>
          </w:rPr>
          <w:t xml:space="preserve"> of the </w:t>
        </w:r>
      </w:ins>
      <w:proofErr w:type="spellStart"/>
      <w:ins w:id="850" w:author="Anttila  Eliel Simpson" w:date="2024-07-12T16:45:00Z">
        <w:r w:rsidR="0083533B">
          <w:rPr>
            <w:rFonts w:ascii="Times New Roman" w:hAnsi="Times New Roman" w:cs="Times New Roman"/>
            <w:color w:val="000000"/>
            <w:u w:color="000000"/>
          </w:rPr>
          <w:t>Ikh</w:t>
        </w:r>
        <w:proofErr w:type="spellEnd"/>
        <w:r w:rsidR="0083533B">
          <w:rPr>
            <w:rFonts w:ascii="Times New Roman" w:hAnsi="Times New Roman" w:cs="Times New Roman"/>
            <w:color w:val="000000"/>
            <w:u w:color="000000"/>
          </w:rPr>
          <w:t xml:space="preserve">-Mongol </w:t>
        </w:r>
        <w:r w:rsidR="0083533B">
          <w:rPr>
            <w:rFonts w:ascii="Times New Roman" w:hAnsi="Times New Roman" w:cs="Times New Roman"/>
            <w:color w:val="000000"/>
            <w:u w:color="000000"/>
          </w:rPr>
          <w:lastRenderedPageBreak/>
          <w:t>Arc pro-</w:t>
        </w:r>
      </w:ins>
      <w:ins w:id="851" w:author="Anttila  Eliel Simpson" w:date="2024-07-09T13:25:00Z">
        <w:r w:rsidR="006D377A">
          <w:rPr>
            <w:rFonts w:ascii="Times New Roman" w:hAnsi="Times New Roman" w:cs="Times New Roman"/>
            <w:color w:val="000000"/>
            <w:u w:color="000000"/>
          </w:rPr>
          <w:t>foreland</w:t>
        </w:r>
      </w:ins>
      <w:r w:rsidR="001A2320" w:rsidRPr="00E35C55">
        <w:rPr>
          <w:rFonts w:ascii="Times New Roman" w:hAnsi="Times New Roman" w:cs="Times New Roman"/>
          <w:color w:val="000000"/>
          <w:u w:color="000000"/>
        </w:rPr>
        <w:t xml:space="preserve">. To this end, we suggest that the increase in Ediacaran-Cambrian </w:t>
      </w:r>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reflects the </w:t>
      </w:r>
      <w:del w:id="852" w:author="Anttila  Eliel Simpson" w:date="2024-07-16T11:44:00Z">
        <w:r w:rsidR="001A2320" w:rsidRPr="00E35C55" w:rsidDel="008F4F46">
          <w:rPr>
            <w:rFonts w:ascii="Times New Roman" w:hAnsi="Times New Roman" w:cs="Times New Roman"/>
            <w:color w:val="000000"/>
            <w:u w:color="000000"/>
          </w:rPr>
          <w:delText xml:space="preserve">redox-driven </w:delText>
        </w:r>
      </w:del>
      <w:r w:rsidR="001A2320" w:rsidRPr="00E35C55">
        <w:rPr>
          <w:rFonts w:ascii="Times New Roman" w:hAnsi="Times New Roman" w:cs="Times New Roman"/>
          <w:color w:val="000000"/>
          <w:u w:color="000000"/>
        </w:rPr>
        <w:t xml:space="preserve">taphonomy of a </w:t>
      </w:r>
      <w:ins w:id="853" w:author="Anttila  Eliel Simpson" w:date="2024-07-16T11:45:00Z">
        <w:r w:rsidR="008F4F46">
          <w:rPr>
            <w:rFonts w:ascii="Times New Roman" w:hAnsi="Times New Roman" w:cs="Times New Roman"/>
            <w:color w:val="000000"/>
            <w:u w:color="000000"/>
          </w:rPr>
          <w:t xml:space="preserve">redox-dependent </w:t>
        </w:r>
      </w:ins>
      <w:del w:id="854" w:author="Anttila  Eliel Simpson" w:date="2024-07-15T18:26:00Z">
        <w:r w:rsidR="001A2320" w:rsidRPr="00E35C55" w:rsidDel="00F2162F">
          <w:rPr>
            <w:rFonts w:ascii="Times New Roman" w:hAnsi="Times New Roman" w:cs="Times New Roman"/>
            <w:color w:val="000000"/>
            <w:u w:color="000000"/>
          </w:rPr>
          <w:delText xml:space="preserve">tectonically-mediated </w:delText>
        </w:r>
      </w:del>
      <w:r w:rsidR="001A2320" w:rsidRPr="00E35C55">
        <w:rPr>
          <w:rFonts w:ascii="Times New Roman" w:hAnsi="Times New Roman" w:cs="Times New Roman"/>
          <w:color w:val="000000"/>
          <w:u w:color="000000"/>
        </w:rPr>
        <w:t>depositional process</w:t>
      </w:r>
      <w:r w:rsidR="00935BE1" w:rsidRPr="00E35C55">
        <w:rPr>
          <w:rFonts w:ascii="Times New Roman" w:hAnsi="Times New Roman" w:cs="Times New Roman"/>
          <w:color w:val="000000"/>
          <w:u w:color="000000"/>
        </w:rPr>
        <w:t xml:space="preserve">, rather than a shift in global marine phosphate abundance: an increase in marine sulfate concentrations in the wake of the Cryogenian may have allowed microbial sulfate reduction (and redox conditions favorable to </w:t>
      </w:r>
      <w:proofErr w:type="spellStart"/>
      <w:r w:rsidR="00935BE1" w:rsidRPr="00E35C55">
        <w:rPr>
          <w:rFonts w:ascii="Times New Roman" w:hAnsi="Times New Roman" w:cs="Times New Roman"/>
          <w:color w:val="000000"/>
          <w:u w:color="000000"/>
        </w:rPr>
        <w:t>phosphogenesis</w:t>
      </w:r>
      <w:proofErr w:type="spellEnd"/>
      <w:r w:rsidR="00935BE1" w:rsidRPr="00E35C55">
        <w:rPr>
          <w:rFonts w:ascii="Times New Roman" w:hAnsi="Times New Roman" w:cs="Times New Roman"/>
          <w:color w:val="000000"/>
          <w:u w:color="000000"/>
        </w:rPr>
        <w:t>) to expand</w:t>
      </w:r>
      <w:r w:rsidR="001A2320" w:rsidRPr="00E35C55">
        <w:rPr>
          <w:rFonts w:ascii="Times New Roman" w:hAnsi="Times New Roman" w:cs="Times New Roman"/>
          <w:color w:val="000000"/>
          <w:u w:color="000000"/>
        </w:rPr>
        <w:t xml:space="preserve"> </w:t>
      </w:r>
      <w:r w:rsidR="00935BE1" w:rsidRPr="00E35C55">
        <w:rPr>
          <w:rFonts w:ascii="Times New Roman" w:hAnsi="Times New Roman" w:cs="Times New Roman"/>
          <w:color w:val="000000"/>
          <w:u w:color="000000"/>
        </w:rPr>
        <w:t xml:space="preserve">into marginal marine environments that are likely to be preserved in the rock record. </w:t>
      </w:r>
    </w:p>
    <w:p w14:paraId="409B9F24" w14:textId="5E45905F" w:rsidR="006C5BBB" w:rsidRDefault="006C5BBB" w:rsidP="00D42740">
      <w:pPr>
        <w:spacing w:line="360" w:lineRule="auto"/>
        <w:rPr>
          <w:rFonts w:ascii="Times New Roman" w:hAnsi="Times New Roman" w:cs="Times New Roman"/>
          <w:color w:val="000000"/>
          <w:u w:color="000000"/>
        </w:rPr>
      </w:pPr>
    </w:p>
    <w:p w14:paraId="2DC0709E" w14:textId="7286DD5A" w:rsidR="006C5BBB" w:rsidRDefault="006C5BBB" w:rsidP="00D42740">
      <w:pPr>
        <w:spacing w:line="360" w:lineRule="auto"/>
        <w:rPr>
          <w:rFonts w:ascii="Times New Roman" w:hAnsi="Times New Roman" w:cs="Times New Roman"/>
          <w:color w:val="000000"/>
          <w:u w:color="000000"/>
        </w:rPr>
      </w:pPr>
    </w:p>
    <w:p w14:paraId="0164ED84" w14:textId="77777777" w:rsidR="006C5BBB" w:rsidRDefault="006C5BBB" w:rsidP="006C5BBB">
      <w:pPr>
        <w:pStyle w:val="ListParagraph"/>
        <w:spacing w:line="360" w:lineRule="auto"/>
        <w:jc w:val="center"/>
      </w:pPr>
      <w:r>
        <w:t>*  *  *</w:t>
      </w:r>
    </w:p>
    <w:p w14:paraId="3AE6B6D6" w14:textId="77777777" w:rsidR="006C5BBB" w:rsidRPr="00E35C55" w:rsidRDefault="006C5BBB" w:rsidP="006C5BBB">
      <w:pPr>
        <w:spacing w:line="360" w:lineRule="auto"/>
        <w:jc w:val="center"/>
        <w:rPr>
          <w:rFonts w:ascii="Times New Roman" w:hAnsi="Times New Roman" w:cs="Times New Roman"/>
          <w:color w:val="000000"/>
          <w:u w:color="000000"/>
        </w:rPr>
      </w:pPr>
    </w:p>
    <w:p w14:paraId="55203E22" w14:textId="412BFAA1" w:rsidR="00757CE3" w:rsidRDefault="00757CE3" w:rsidP="00757CE3">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w:t>
      </w:r>
      <w:r w:rsidR="001D21C1">
        <w:rPr>
          <w:rFonts w:ascii="Times New Roman" w:hAnsi="Times New Roman" w:cs="Times New Roman"/>
          <w:b/>
          <w:bCs/>
          <w:color w:val="000000"/>
          <w:u w:color="000000"/>
        </w:rPr>
        <w:t>CKNOWLEDGEMENTS</w:t>
      </w:r>
    </w:p>
    <w:p w14:paraId="01E74955" w14:textId="609E556C" w:rsidR="006A72FF" w:rsidDel="00D21C37" w:rsidRDefault="006A72FF" w:rsidP="00757CE3">
      <w:pPr>
        <w:autoSpaceDE w:val="0"/>
        <w:autoSpaceDN w:val="0"/>
        <w:adjustRightInd w:val="0"/>
        <w:spacing w:line="360" w:lineRule="auto"/>
        <w:rPr>
          <w:del w:id="855" w:author="Anttila  Eliel Simpson" w:date="2024-07-16T12:06:00Z"/>
          <w:rFonts w:ascii="Times New Roman" w:hAnsi="Times New Roman" w:cs="Times New Roman"/>
          <w:color w:val="000000"/>
          <w:u w:color="000000"/>
        </w:rPr>
      </w:pPr>
      <w:r>
        <w:rPr>
          <w:rFonts w:ascii="Times New Roman" w:hAnsi="Times New Roman" w:cs="Times New Roman"/>
          <w:color w:val="000000"/>
          <w:u w:color="000000"/>
        </w:rPr>
        <w:t>This work was supported by</w:t>
      </w:r>
      <w:r w:rsidR="00FF5CAF">
        <w:rPr>
          <w:rFonts w:ascii="Times New Roman" w:hAnsi="Times New Roman" w:cs="Times New Roman"/>
          <w:color w:val="000000"/>
          <w:u w:color="000000"/>
        </w:rPr>
        <w:t xml:space="preserve"> the National Science Foundation (NSF) Frontier Research in Earth Science (FRES) Grant FRES1925990 and </w:t>
      </w:r>
      <w:r>
        <w:rPr>
          <w:rFonts w:ascii="Times New Roman" w:hAnsi="Times New Roman" w:cs="Times New Roman"/>
          <w:color w:val="000000"/>
          <w:u w:color="000000"/>
        </w:rPr>
        <w:t xml:space="preserve">the National Aeronautics and Space Administration (NASA) </w:t>
      </w:r>
      <w:proofErr w:type="spellStart"/>
      <w:r>
        <w:rPr>
          <w:rFonts w:ascii="Times New Roman" w:hAnsi="Times New Roman" w:cs="Times New Roman"/>
          <w:color w:val="000000"/>
          <w:u w:color="000000"/>
        </w:rPr>
        <w:t>Massachusets</w:t>
      </w:r>
      <w:proofErr w:type="spellEnd"/>
      <w:r>
        <w:rPr>
          <w:rFonts w:ascii="Times New Roman" w:hAnsi="Times New Roman" w:cs="Times New Roman"/>
          <w:color w:val="000000"/>
          <w:u w:color="000000"/>
        </w:rPr>
        <w:t xml:space="preserve"> Institute of Technology (MIT) Astrobiology node NASA Geobiology grant NNH10ZDA001N-EXO</w:t>
      </w:r>
      <w:ins w:id="856" w:author="Anttila  Eliel Simpson" w:date="2024-07-09T13:27:00Z">
        <w:r w:rsidR="00197FC8">
          <w:rPr>
            <w:rFonts w:ascii="Times New Roman" w:hAnsi="Times New Roman" w:cs="Times New Roman"/>
            <w:color w:val="000000"/>
            <w:u w:color="000000"/>
          </w:rPr>
          <w:t xml:space="preserve"> to F.A. Macdonald</w:t>
        </w:r>
      </w:ins>
      <w:r>
        <w:rPr>
          <w:rFonts w:ascii="Times New Roman" w:hAnsi="Times New Roman" w:cs="Times New Roman"/>
          <w:color w:val="000000"/>
          <w:u w:color="000000"/>
        </w:rPr>
        <w:t xml:space="preserve">. E. </w:t>
      </w:r>
      <w:proofErr w:type="spellStart"/>
      <w:r>
        <w:rPr>
          <w:rFonts w:ascii="Times New Roman" w:hAnsi="Times New Roman" w:cs="Times New Roman"/>
          <w:color w:val="000000"/>
          <w:u w:color="000000"/>
        </w:rPr>
        <w:t>Anttila</w:t>
      </w:r>
      <w:proofErr w:type="spellEnd"/>
      <w:r>
        <w:rPr>
          <w:rFonts w:ascii="Times New Roman" w:hAnsi="Times New Roman" w:cs="Times New Roman"/>
          <w:color w:val="000000"/>
          <w:u w:color="000000"/>
        </w:rPr>
        <w:t xml:space="preserve"> was supported in part by </w:t>
      </w:r>
      <w:del w:id="857" w:author="Anttila  Eliel Simpson" w:date="2024-07-09T13:28:00Z">
        <w:r w:rsidDel="00197FC8">
          <w:rPr>
            <w:rFonts w:ascii="Times New Roman" w:hAnsi="Times New Roman" w:cs="Times New Roman"/>
            <w:color w:val="000000"/>
            <w:u w:color="000000"/>
          </w:rPr>
          <w:delText>a</w:delText>
        </w:r>
        <w:r w:rsidR="00506A15" w:rsidDel="00197FC8">
          <w:rPr>
            <w:rFonts w:ascii="Times New Roman" w:hAnsi="Times New Roman" w:cs="Times New Roman"/>
            <w:color w:val="000000"/>
            <w:u w:color="000000"/>
          </w:rPr>
          <w:delText>n</w:delText>
        </w:r>
        <w:r w:rsidDel="00197FC8">
          <w:rPr>
            <w:rFonts w:ascii="Times New Roman" w:hAnsi="Times New Roman" w:cs="Times New Roman"/>
            <w:color w:val="000000"/>
            <w:u w:color="000000"/>
          </w:rPr>
          <w:delText xml:space="preserve"> </w:delText>
        </w:r>
      </w:del>
      <w:r>
        <w:rPr>
          <w:rFonts w:ascii="Times New Roman" w:hAnsi="Times New Roman" w:cs="Times New Roman"/>
          <w:color w:val="000000"/>
          <w:u w:color="000000"/>
        </w:rPr>
        <w:t>NSF Graduate Research Fellowship</w:t>
      </w:r>
      <w:ins w:id="858" w:author="Anttila  Eliel Simpson" w:date="2024-07-09T13:28:00Z">
        <w:r w:rsidR="00197FC8">
          <w:rPr>
            <w:rFonts w:ascii="Times New Roman" w:hAnsi="Times New Roman" w:cs="Times New Roman"/>
            <w:color w:val="000000"/>
            <w:u w:color="000000"/>
          </w:rPr>
          <w:t xml:space="preserve"> (GRFP) 2139319</w:t>
        </w:r>
      </w:ins>
      <w:r>
        <w:rPr>
          <w:rFonts w:ascii="Times New Roman" w:hAnsi="Times New Roman" w:cs="Times New Roman"/>
          <w:color w:val="000000"/>
          <w:u w:color="000000"/>
        </w:rPr>
        <w:t xml:space="preserve">. We thank E. </w:t>
      </w:r>
      <w:proofErr w:type="spellStart"/>
      <w:r>
        <w:rPr>
          <w:rFonts w:ascii="Times New Roman" w:hAnsi="Times New Roman" w:cs="Times New Roman"/>
          <w:color w:val="000000"/>
          <w:u w:color="000000"/>
        </w:rPr>
        <w:t>Baiarsaikhan</w:t>
      </w:r>
      <w:proofErr w:type="spellEnd"/>
      <w:r>
        <w:rPr>
          <w:rFonts w:ascii="Times New Roman" w:hAnsi="Times New Roman" w:cs="Times New Roman"/>
          <w:color w:val="000000"/>
          <w:u w:color="000000"/>
        </w:rPr>
        <w:t xml:space="preserve">, E. Erdene, Sam </w:t>
      </w:r>
      <w:proofErr w:type="spellStart"/>
      <w:r>
        <w:rPr>
          <w:rFonts w:ascii="Times New Roman" w:hAnsi="Times New Roman" w:cs="Times New Roman"/>
          <w:color w:val="000000"/>
          <w:u w:color="000000"/>
        </w:rPr>
        <w:t>LoBianco</w:t>
      </w:r>
      <w:proofErr w:type="spellEnd"/>
      <w:r>
        <w:rPr>
          <w:rFonts w:ascii="Times New Roman" w:hAnsi="Times New Roman" w:cs="Times New Roman"/>
          <w:color w:val="000000"/>
          <w:u w:color="000000"/>
        </w:rPr>
        <w:t xml:space="preserve">, Peter </w:t>
      </w:r>
      <w:proofErr w:type="spellStart"/>
      <w:r>
        <w:rPr>
          <w:rFonts w:ascii="Times New Roman" w:hAnsi="Times New Roman" w:cs="Times New Roman"/>
          <w:color w:val="000000"/>
          <w:u w:color="000000"/>
        </w:rPr>
        <w:t>Otness</w:t>
      </w:r>
      <w:proofErr w:type="spellEnd"/>
      <w:r>
        <w:rPr>
          <w:rFonts w:ascii="Times New Roman" w:hAnsi="Times New Roman" w:cs="Times New Roman"/>
          <w:color w:val="000000"/>
          <w:u w:color="000000"/>
        </w:rPr>
        <w:t>, and Judy Pu for assistance</w:t>
      </w:r>
      <w:r w:rsidR="00797EB4">
        <w:rPr>
          <w:rFonts w:ascii="Times New Roman" w:hAnsi="Times New Roman" w:cs="Times New Roman"/>
          <w:color w:val="000000"/>
          <w:u w:color="000000"/>
        </w:rPr>
        <w:t>, stimulating conversations, and</w:t>
      </w:r>
      <w:r>
        <w:rPr>
          <w:rFonts w:ascii="Times New Roman" w:hAnsi="Times New Roman" w:cs="Times New Roman"/>
          <w:color w:val="000000"/>
          <w:u w:color="000000"/>
        </w:rPr>
        <w:t xml:space="preserve"> camaraderie</w:t>
      </w:r>
      <w:r w:rsidR="00797EB4">
        <w:rPr>
          <w:rFonts w:ascii="Times New Roman" w:hAnsi="Times New Roman" w:cs="Times New Roman"/>
          <w:color w:val="000000"/>
          <w:u w:color="000000"/>
        </w:rPr>
        <w:t xml:space="preserve"> in the field, and </w:t>
      </w:r>
      <w:proofErr w:type="spellStart"/>
      <w:r w:rsidR="00797EB4">
        <w:rPr>
          <w:rFonts w:ascii="Times New Roman" w:hAnsi="Times New Roman" w:cs="Times New Roman"/>
          <w:color w:val="000000"/>
          <w:u w:color="000000"/>
        </w:rPr>
        <w:t>Uyanga</w:t>
      </w:r>
      <w:proofErr w:type="spellEnd"/>
      <w:r w:rsidR="00797EB4">
        <w:rPr>
          <w:rFonts w:ascii="Times New Roman" w:hAnsi="Times New Roman" w:cs="Times New Roman"/>
          <w:color w:val="000000"/>
          <w:u w:color="000000"/>
        </w:rPr>
        <w:t xml:space="preserve"> Bold for guidance both scientifically and logistically</w:t>
      </w:r>
      <w:r>
        <w:rPr>
          <w:rFonts w:ascii="Times New Roman" w:hAnsi="Times New Roman" w:cs="Times New Roman"/>
          <w:color w:val="000000"/>
          <w:u w:color="000000"/>
        </w:rPr>
        <w:t>. We thank</w:t>
      </w:r>
      <w:del w:id="859" w:author="Anttila  Eliel Simpson" w:date="2024-07-16T12:14:00Z">
        <w:r w:rsidR="00797EB4" w:rsidDel="006471CD">
          <w:rPr>
            <w:rFonts w:ascii="Times New Roman" w:hAnsi="Times New Roman" w:cs="Times New Roman"/>
            <w:color w:val="000000"/>
            <w:u w:color="000000"/>
          </w:rPr>
          <w:delText xml:space="preserve"> </w:delText>
        </w:r>
        <w:r w:rsidDel="006471CD">
          <w:rPr>
            <w:rFonts w:ascii="Times New Roman" w:hAnsi="Times New Roman" w:cs="Times New Roman"/>
            <w:color w:val="000000"/>
            <w:u w:color="000000"/>
          </w:rPr>
          <w:delText>Batsukh Erdene,</w:delText>
        </w:r>
      </w:del>
      <w:r>
        <w:rPr>
          <w:rFonts w:ascii="Times New Roman" w:hAnsi="Times New Roman" w:cs="Times New Roman"/>
          <w:color w:val="000000"/>
          <w:u w:color="000000"/>
        </w:rPr>
        <w:t xml:space="preserve"> M. </w:t>
      </w:r>
      <w:proofErr w:type="spellStart"/>
      <w:r>
        <w:rPr>
          <w:rFonts w:ascii="Times New Roman" w:hAnsi="Times New Roman" w:cs="Times New Roman"/>
          <w:color w:val="000000"/>
          <w:u w:color="000000"/>
        </w:rPr>
        <w:t>Munkhbataar</w:t>
      </w:r>
      <w:proofErr w:type="spellEnd"/>
      <w:del w:id="860" w:author="Anttila  Eliel Simpson" w:date="2024-07-16T12:14:00Z">
        <w:r w:rsidR="00797EB4" w:rsidDel="006471CD">
          <w:rPr>
            <w:rFonts w:ascii="Times New Roman" w:hAnsi="Times New Roman" w:cs="Times New Roman"/>
            <w:color w:val="000000"/>
            <w:u w:color="000000"/>
          </w:rPr>
          <w:delText>,</w:delText>
        </w:r>
      </w:del>
      <w:r w:rsidR="00797EB4">
        <w:rPr>
          <w:rFonts w:ascii="Times New Roman" w:hAnsi="Times New Roman" w:cs="Times New Roman"/>
          <w:color w:val="000000"/>
          <w:u w:color="000000"/>
        </w:rPr>
        <w:t xml:space="preserve"> and </w:t>
      </w:r>
      <w:proofErr w:type="spellStart"/>
      <w:r w:rsidR="00797EB4">
        <w:rPr>
          <w:rFonts w:ascii="Times New Roman" w:hAnsi="Times New Roman" w:cs="Times New Roman"/>
          <w:color w:val="000000"/>
          <w:u w:color="000000"/>
        </w:rPr>
        <w:t>Ariunsanaa</w:t>
      </w:r>
      <w:proofErr w:type="spellEnd"/>
      <w:r w:rsidR="00797EB4">
        <w:rPr>
          <w:rFonts w:ascii="Times New Roman" w:hAnsi="Times New Roman" w:cs="Times New Roman"/>
          <w:color w:val="000000"/>
          <w:u w:color="000000"/>
        </w:rPr>
        <w:t xml:space="preserve"> </w:t>
      </w:r>
      <w:proofErr w:type="spellStart"/>
      <w:r w:rsidR="00797EB4">
        <w:rPr>
          <w:rFonts w:ascii="Times New Roman" w:hAnsi="Times New Roman" w:cs="Times New Roman"/>
          <w:color w:val="000000"/>
          <w:u w:color="000000"/>
        </w:rPr>
        <w:t>Dorj</w:t>
      </w:r>
      <w:proofErr w:type="spellEnd"/>
      <w:r w:rsidR="00797EB4">
        <w:rPr>
          <w:rFonts w:ascii="Times New Roman" w:hAnsi="Times New Roman" w:cs="Times New Roman"/>
          <w:color w:val="000000"/>
          <w:u w:color="000000"/>
        </w:rPr>
        <w:t xml:space="preserve"> </w:t>
      </w:r>
      <w:r>
        <w:rPr>
          <w:rFonts w:ascii="Times New Roman" w:hAnsi="Times New Roman" w:cs="Times New Roman"/>
          <w:color w:val="000000"/>
          <w:u w:color="000000"/>
        </w:rPr>
        <w:t xml:space="preserve">for logistical assistance, and the Ministry of Environment of Mongolia, and rangers and staff of the </w:t>
      </w:r>
      <w:proofErr w:type="spellStart"/>
      <w:r>
        <w:rPr>
          <w:rFonts w:ascii="Times New Roman" w:hAnsi="Times New Roman" w:cs="Times New Roman"/>
          <w:color w:val="000000"/>
          <w:u w:color="000000"/>
        </w:rPr>
        <w:t>Khuvsgul</w:t>
      </w:r>
      <w:proofErr w:type="spellEnd"/>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Nuur</w:t>
      </w:r>
      <w:proofErr w:type="spellEnd"/>
      <w:r>
        <w:rPr>
          <w:rFonts w:ascii="Times New Roman" w:hAnsi="Times New Roman" w:cs="Times New Roman"/>
          <w:color w:val="000000"/>
          <w:u w:color="000000"/>
        </w:rPr>
        <w:t xml:space="preserve"> National Park and </w:t>
      </w:r>
      <w:proofErr w:type="spellStart"/>
      <w:r>
        <w:rPr>
          <w:rFonts w:ascii="Times New Roman" w:hAnsi="Times New Roman" w:cs="Times New Roman"/>
          <w:color w:val="000000"/>
          <w:u w:color="000000"/>
        </w:rPr>
        <w:t>Khoridol</w:t>
      </w:r>
      <w:proofErr w:type="spellEnd"/>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Saaridag</w:t>
      </w:r>
      <w:proofErr w:type="spellEnd"/>
      <w:r>
        <w:rPr>
          <w:rFonts w:ascii="Times New Roman" w:hAnsi="Times New Roman" w:cs="Times New Roman"/>
          <w:color w:val="000000"/>
          <w:u w:color="000000"/>
        </w:rPr>
        <w:t xml:space="preserve"> Protected Zone for </w:t>
      </w:r>
      <w:proofErr w:type="spellStart"/>
      <w:ins w:id="861" w:author="Anttila  Eliel Simpson" w:date="2024-07-16T12:14:00Z">
        <w:r w:rsidR="006471CD">
          <w:rPr>
            <w:rFonts w:ascii="Times New Roman" w:hAnsi="Times New Roman" w:cs="Times New Roman"/>
            <w:color w:val="000000"/>
            <w:u w:color="000000"/>
          </w:rPr>
          <w:t>logistal</w:t>
        </w:r>
        <w:proofErr w:type="spellEnd"/>
        <w:r w:rsidR="006471CD">
          <w:rPr>
            <w:rFonts w:ascii="Times New Roman" w:hAnsi="Times New Roman" w:cs="Times New Roman"/>
            <w:color w:val="000000"/>
            <w:u w:color="000000"/>
          </w:rPr>
          <w:t xml:space="preserve"> assistance, </w:t>
        </w:r>
      </w:ins>
      <w:ins w:id="862" w:author="Anttila  Eliel Simpson" w:date="2024-07-09T13:26:00Z">
        <w:r w:rsidR="00645A48">
          <w:rPr>
            <w:rFonts w:ascii="Times New Roman" w:hAnsi="Times New Roman" w:cs="Times New Roman"/>
            <w:color w:val="000000"/>
            <w:u w:color="000000"/>
          </w:rPr>
          <w:t>permits</w:t>
        </w:r>
      </w:ins>
      <w:ins w:id="863" w:author="Anttila  Eliel Simpson" w:date="2024-07-16T12:14:00Z">
        <w:r w:rsidR="006471CD">
          <w:rPr>
            <w:rFonts w:ascii="Times New Roman" w:hAnsi="Times New Roman" w:cs="Times New Roman"/>
            <w:color w:val="000000"/>
            <w:u w:color="000000"/>
          </w:rPr>
          <w:t>,</w:t>
        </w:r>
      </w:ins>
      <w:ins w:id="864" w:author="Anttila  Eliel Simpson" w:date="2024-07-09T13:26:00Z">
        <w:r w:rsidR="00645A48">
          <w:rPr>
            <w:rFonts w:ascii="Times New Roman" w:hAnsi="Times New Roman" w:cs="Times New Roman"/>
            <w:color w:val="000000"/>
            <w:u w:color="000000"/>
          </w:rPr>
          <w:t xml:space="preserve"> and </w:t>
        </w:r>
      </w:ins>
      <w:r>
        <w:rPr>
          <w:rFonts w:ascii="Times New Roman" w:hAnsi="Times New Roman" w:cs="Times New Roman"/>
          <w:color w:val="000000"/>
          <w:u w:color="000000"/>
        </w:rPr>
        <w:t>access.</w:t>
      </w:r>
      <w:r w:rsidR="00797EB4">
        <w:rPr>
          <w:rFonts w:ascii="Times New Roman" w:hAnsi="Times New Roman" w:cs="Times New Roman"/>
          <w:color w:val="000000"/>
          <w:u w:color="000000"/>
        </w:rPr>
        <w:t xml:space="preserve"> We thank Galen Halverson and </w:t>
      </w:r>
      <w:proofErr w:type="spellStart"/>
      <w:r w:rsidR="00797EB4">
        <w:rPr>
          <w:rFonts w:ascii="Times New Roman" w:hAnsi="Times New Roman" w:cs="Times New Roman"/>
          <w:color w:val="000000"/>
          <w:u w:color="000000"/>
        </w:rPr>
        <w:t>Thi</w:t>
      </w:r>
      <w:proofErr w:type="spellEnd"/>
      <w:r w:rsidR="00797EB4">
        <w:rPr>
          <w:rFonts w:ascii="Times New Roman" w:hAnsi="Times New Roman" w:cs="Times New Roman"/>
          <w:color w:val="000000"/>
          <w:u w:color="000000"/>
        </w:rPr>
        <w:t xml:space="preserve"> Hao Bui for usage of the stable isotope measurement facilities at McGill University, Ted Present and John </w:t>
      </w:r>
      <w:proofErr w:type="spellStart"/>
      <w:r w:rsidR="00797EB4">
        <w:rPr>
          <w:rFonts w:ascii="Times New Roman" w:hAnsi="Times New Roman" w:cs="Times New Roman"/>
          <w:color w:val="000000"/>
          <w:u w:color="000000"/>
        </w:rPr>
        <w:t>Grotzinger</w:t>
      </w:r>
      <w:proofErr w:type="spellEnd"/>
      <w:r w:rsidR="00797EB4">
        <w:rPr>
          <w:rFonts w:ascii="Times New Roman" w:hAnsi="Times New Roman" w:cs="Times New Roman"/>
          <w:color w:val="000000"/>
          <w:u w:color="000000"/>
        </w:rPr>
        <w:t xml:space="preserve"> for usage of the </w:t>
      </w:r>
      <w:proofErr w:type="spellStart"/>
      <w:r w:rsidR="00797EB4">
        <w:rPr>
          <w:rFonts w:ascii="Times New Roman" w:hAnsi="Times New Roman" w:cs="Times New Roman"/>
          <w:color w:val="000000"/>
          <w:u w:color="000000"/>
        </w:rPr>
        <w:t>microXRF</w:t>
      </w:r>
      <w:proofErr w:type="spellEnd"/>
      <w:r w:rsidR="00797EB4">
        <w:rPr>
          <w:rFonts w:ascii="Times New Roman" w:hAnsi="Times New Roman" w:cs="Times New Roman"/>
          <w:color w:val="000000"/>
          <w:u w:color="000000"/>
        </w:rPr>
        <w:t xml:space="preserve"> at California Institute of Technology, </w:t>
      </w:r>
      <w:r w:rsidR="00D7210A">
        <w:rPr>
          <w:rFonts w:ascii="Times New Roman" w:hAnsi="Times New Roman" w:cs="Times New Roman"/>
          <w:color w:val="000000"/>
          <w:u w:color="000000"/>
        </w:rPr>
        <w:t xml:space="preserve">and </w:t>
      </w:r>
      <w:r w:rsidR="00797EB4">
        <w:rPr>
          <w:rFonts w:ascii="Times New Roman" w:hAnsi="Times New Roman" w:cs="Times New Roman"/>
          <w:color w:val="000000"/>
          <w:u w:color="000000"/>
        </w:rPr>
        <w:t xml:space="preserve">Andrew </w:t>
      </w:r>
      <w:proofErr w:type="spellStart"/>
      <w:r w:rsidR="00797EB4">
        <w:rPr>
          <w:rFonts w:ascii="Times New Roman" w:hAnsi="Times New Roman" w:cs="Times New Roman"/>
          <w:color w:val="000000"/>
          <w:u w:color="000000"/>
        </w:rPr>
        <w:t>Kylander</w:t>
      </w:r>
      <w:proofErr w:type="spellEnd"/>
      <w:r w:rsidR="00797EB4">
        <w:rPr>
          <w:rFonts w:ascii="Times New Roman" w:hAnsi="Times New Roman" w:cs="Times New Roman"/>
          <w:color w:val="000000"/>
          <w:u w:color="000000"/>
        </w:rPr>
        <w:t xml:space="preserve"> Clark</w:t>
      </w:r>
      <w:ins w:id="865" w:author="Eliel Anttila" w:date="2024-07-03T11:14:00Z">
        <w:r w:rsidR="006571FC">
          <w:rPr>
            <w:rFonts w:ascii="Times New Roman" w:hAnsi="Times New Roman" w:cs="Times New Roman"/>
            <w:color w:val="000000"/>
            <w:u w:color="000000"/>
          </w:rPr>
          <w:t xml:space="preserve"> and John Cottle</w:t>
        </w:r>
      </w:ins>
      <w:r w:rsidR="00797EB4">
        <w:rPr>
          <w:rFonts w:ascii="Times New Roman" w:hAnsi="Times New Roman" w:cs="Times New Roman"/>
          <w:color w:val="000000"/>
          <w:u w:color="000000"/>
        </w:rPr>
        <w:t xml:space="preserve"> for assistance with LA-ICPMS measurements at UC Santa Barbara</w:t>
      </w:r>
      <w:r w:rsidR="00D7210A">
        <w:rPr>
          <w:rFonts w:ascii="Times New Roman" w:hAnsi="Times New Roman" w:cs="Times New Roman"/>
          <w:color w:val="000000"/>
          <w:u w:color="000000"/>
        </w:rPr>
        <w:t xml:space="preserve">. We thank Emmy Smith for helpful </w:t>
      </w:r>
      <w:proofErr w:type="gramStart"/>
      <w:r w:rsidR="00D7210A">
        <w:rPr>
          <w:rFonts w:ascii="Times New Roman" w:hAnsi="Times New Roman" w:cs="Times New Roman"/>
          <w:color w:val="000000"/>
          <w:u w:color="000000"/>
        </w:rPr>
        <w:t>discussions</w:t>
      </w:r>
      <w:ins w:id="866" w:author="Anttila  Eliel Simpson" w:date="2024-07-16T12:06:00Z">
        <w:r w:rsidR="00D21C37">
          <w:rPr>
            <w:rFonts w:ascii="Times New Roman" w:hAnsi="Times New Roman" w:cs="Times New Roman"/>
            <w:color w:val="000000"/>
            <w:u w:color="000000"/>
          </w:rPr>
          <w:t>, and</w:t>
        </w:r>
        <w:proofErr w:type="gramEnd"/>
        <w:r w:rsidR="00D21C37">
          <w:rPr>
            <w:rFonts w:ascii="Times New Roman" w:hAnsi="Times New Roman" w:cs="Times New Roman"/>
            <w:color w:val="000000"/>
            <w:u w:color="000000"/>
          </w:rPr>
          <w:t xml:space="preserve"> thank </w:t>
        </w:r>
      </w:ins>
      <w:del w:id="867" w:author="Anttila  Eliel Simpson" w:date="2024-07-16T12:06:00Z">
        <w:r w:rsidR="00D7210A" w:rsidDel="00D21C37">
          <w:rPr>
            <w:rFonts w:ascii="Times New Roman" w:hAnsi="Times New Roman" w:cs="Times New Roman"/>
            <w:color w:val="000000"/>
            <w:u w:color="000000"/>
          </w:rPr>
          <w:delText>.</w:delText>
        </w:r>
      </w:del>
      <w:ins w:id="868" w:author="Anttila  Eliel Simpson" w:date="2024-07-16T12:04:00Z">
        <w:r w:rsidR="00D21C37">
          <w:rPr>
            <w:rFonts w:ascii="Times New Roman" w:hAnsi="Times New Roman" w:cs="Times New Roman"/>
            <w:color w:val="000000"/>
            <w:u w:color="000000"/>
          </w:rPr>
          <w:t xml:space="preserve">Michael </w:t>
        </w:r>
        <w:proofErr w:type="spellStart"/>
        <w:r w:rsidR="00D21C37">
          <w:rPr>
            <w:rFonts w:ascii="Times New Roman" w:hAnsi="Times New Roman" w:cs="Times New Roman"/>
            <w:color w:val="000000"/>
            <w:u w:color="000000"/>
          </w:rPr>
          <w:t>Kipp</w:t>
        </w:r>
        <w:proofErr w:type="spellEnd"/>
        <w:r w:rsidR="00D21C37">
          <w:rPr>
            <w:rFonts w:ascii="Times New Roman" w:hAnsi="Times New Roman" w:cs="Times New Roman"/>
            <w:color w:val="000000"/>
            <w:u w:color="000000"/>
          </w:rPr>
          <w:t xml:space="preserve"> and </w:t>
        </w:r>
      </w:ins>
      <w:ins w:id="869" w:author="Anttila  Eliel Simpson" w:date="2024-07-16T12:05:00Z">
        <w:r w:rsidR="00D21C37">
          <w:rPr>
            <w:rFonts w:ascii="Times New Roman" w:hAnsi="Times New Roman" w:cs="Times New Roman"/>
            <w:color w:val="000000"/>
            <w:u w:color="000000"/>
          </w:rPr>
          <w:t>an</w:t>
        </w:r>
      </w:ins>
      <w:ins w:id="870" w:author="Anttila  Eliel Simpson" w:date="2024-07-16T12:04:00Z">
        <w:r w:rsidR="00D21C37">
          <w:rPr>
            <w:rFonts w:ascii="Times New Roman" w:hAnsi="Times New Roman" w:cs="Times New Roman"/>
            <w:color w:val="000000"/>
            <w:u w:color="000000"/>
          </w:rPr>
          <w:t xml:space="preserve"> anonymous reviewer</w:t>
        </w:r>
      </w:ins>
      <w:ins w:id="871" w:author="Anttila  Eliel Simpson" w:date="2024-07-16T12:06:00Z">
        <w:r w:rsidR="00D21C37">
          <w:rPr>
            <w:rFonts w:ascii="Times New Roman" w:hAnsi="Times New Roman" w:cs="Times New Roman"/>
            <w:color w:val="000000"/>
            <w:u w:color="000000"/>
          </w:rPr>
          <w:t xml:space="preserve"> for salient comments that directly improved the manuscript. </w:t>
        </w:r>
      </w:ins>
      <w:ins w:id="872" w:author="Anttila  Eliel Simpson" w:date="2024-07-16T12:18:00Z">
        <w:r w:rsidR="006471CD">
          <w:rPr>
            <w:rFonts w:ascii="Times New Roman" w:hAnsi="Times New Roman" w:cs="Times New Roman"/>
            <w:color w:val="000000"/>
            <w:u w:color="000000"/>
          </w:rPr>
          <w:t>Finally, w</w:t>
        </w:r>
      </w:ins>
      <w:ins w:id="873" w:author="Anttila  Eliel Simpson" w:date="2024-07-16T12:16:00Z">
        <w:r w:rsidR="006471CD">
          <w:rPr>
            <w:rFonts w:ascii="Times New Roman" w:hAnsi="Times New Roman" w:cs="Times New Roman"/>
            <w:color w:val="000000"/>
            <w:u w:color="000000"/>
          </w:rPr>
          <w:t xml:space="preserve">e dedicate this work to the memory of </w:t>
        </w:r>
        <w:proofErr w:type="spellStart"/>
        <w:r w:rsidR="006471CD">
          <w:rPr>
            <w:rFonts w:ascii="Times New Roman" w:hAnsi="Times New Roman" w:cs="Times New Roman"/>
            <w:color w:val="000000"/>
            <w:u w:color="000000"/>
          </w:rPr>
          <w:t>Batsukh</w:t>
        </w:r>
        <w:proofErr w:type="spellEnd"/>
        <w:r w:rsidR="006471CD">
          <w:rPr>
            <w:rFonts w:ascii="Times New Roman" w:hAnsi="Times New Roman" w:cs="Times New Roman"/>
            <w:color w:val="000000"/>
            <w:u w:color="000000"/>
          </w:rPr>
          <w:t xml:space="preserve"> Erdene, one of the most </w:t>
        </w:r>
      </w:ins>
      <w:ins w:id="874" w:author="Anttila  Eliel Simpson" w:date="2024-07-16T12:12:00Z">
        <w:r w:rsidR="006471CD">
          <w:rPr>
            <w:rFonts w:ascii="Times New Roman" w:hAnsi="Times New Roman" w:cs="Times New Roman"/>
            <w:color w:val="000000"/>
            <w:u w:color="000000"/>
          </w:rPr>
          <w:t>knowledgeable,</w:t>
        </w:r>
      </w:ins>
      <w:ins w:id="875" w:author="Anttila  Eliel Simpson" w:date="2024-07-16T12:13:00Z">
        <w:r w:rsidR="006471CD">
          <w:rPr>
            <w:rFonts w:ascii="Times New Roman" w:hAnsi="Times New Roman" w:cs="Times New Roman"/>
            <w:color w:val="000000"/>
            <w:u w:color="000000"/>
          </w:rPr>
          <w:t xml:space="preserve"> </w:t>
        </w:r>
      </w:ins>
      <w:ins w:id="876" w:author="Anttila  Eliel Simpson" w:date="2024-07-16T12:15:00Z">
        <w:r w:rsidR="006471CD">
          <w:rPr>
            <w:rFonts w:ascii="Times New Roman" w:hAnsi="Times New Roman" w:cs="Times New Roman"/>
            <w:color w:val="000000"/>
            <w:u w:color="000000"/>
          </w:rPr>
          <w:t>capable,</w:t>
        </w:r>
      </w:ins>
      <w:ins w:id="877" w:author="Anttila  Eliel Simpson" w:date="2024-07-16T12:13:00Z">
        <w:r w:rsidR="006471CD">
          <w:rPr>
            <w:rFonts w:ascii="Times New Roman" w:hAnsi="Times New Roman" w:cs="Times New Roman"/>
            <w:color w:val="000000"/>
            <w:u w:color="000000"/>
          </w:rPr>
          <w:t xml:space="preserve"> steadfast</w:t>
        </w:r>
      </w:ins>
      <w:ins w:id="878" w:author="Anttila  Eliel Simpson" w:date="2024-07-16T12:15:00Z">
        <w:r w:rsidR="006471CD">
          <w:rPr>
            <w:rFonts w:ascii="Times New Roman" w:hAnsi="Times New Roman" w:cs="Times New Roman"/>
            <w:color w:val="000000"/>
            <w:u w:color="000000"/>
          </w:rPr>
          <w:t>,</w:t>
        </w:r>
      </w:ins>
      <w:ins w:id="879" w:author="Anttila  Eliel Simpson" w:date="2024-07-16T12:16:00Z">
        <w:r w:rsidR="006471CD">
          <w:rPr>
            <w:rFonts w:ascii="Times New Roman" w:hAnsi="Times New Roman" w:cs="Times New Roman"/>
            <w:color w:val="000000"/>
            <w:u w:color="000000"/>
          </w:rPr>
          <w:t xml:space="preserve"> and kind</w:t>
        </w:r>
      </w:ins>
      <w:ins w:id="880" w:author="Anttila  Eliel Simpson" w:date="2024-07-16T12:13:00Z">
        <w:r w:rsidR="006471CD">
          <w:rPr>
            <w:rFonts w:ascii="Times New Roman" w:hAnsi="Times New Roman" w:cs="Times New Roman"/>
            <w:color w:val="000000"/>
            <w:u w:color="000000"/>
          </w:rPr>
          <w:t xml:space="preserve"> </w:t>
        </w:r>
      </w:ins>
      <w:ins w:id="881" w:author="Anttila  Eliel Simpson" w:date="2024-07-16T12:17:00Z">
        <w:r w:rsidR="006471CD">
          <w:rPr>
            <w:rFonts w:ascii="Times New Roman" w:hAnsi="Times New Roman" w:cs="Times New Roman"/>
            <w:color w:val="000000"/>
            <w:u w:color="000000"/>
          </w:rPr>
          <w:t xml:space="preserve">individuals, whom we are glad to have known. </w:t>
        </w:r>
      </w:ins>
    </w:p>
    <w:p w14:paraId="0F99E54E" w14:textId="60CEF961" w:rsidR="009C3272" w:rsidRDefault="009C3272" w:rsidP="00757CE3">
      <w:pPr>
        <w:autoSpaceDE w:val="0"/>
        <w:autoSpaceDN w:val="0"/>
        <w:adjustRightInd w:val="0"/>
        <w:spacing w:line="360" w:lineRule="auto"/>
        <w:rPr>
          <w:rFonts w:ascii="Times New Roman" w:hAnsi="Times New Roman" w:cs="Times New Roman"/>
          <w:color w:val="000000"/>
          <w:u w:color="000000"/>
        </w:rPr>
      </w:pPr>
    </w:p>
    <w:p w14:paraId="7F41E82F" w14:textId="5AC07EBC" w:rsidR="009C3272" w:rsidRDefault="009C3272" w:rsidP="009C3272">
      <w:pPr>
        <w:pStyle w:val="ListParagraph"/>
        <w:spacing w:line="360" w:lineRule="auto"/>
        <w:jc w:val="center"/>
      </w:pPr>
      <w:r>
        <w:t>*  *  *</w:t>
      </w:r>
    </w:p>
    <w:p w14:paraId="25CACC5D" w14:textId="77777777" w:rsidR="00DB3773" w:rsidRDefault="00DB3773" w:rsidP="009C3272">
      <w:pPr>
        <w:pStyle w:val="ListParagraph"/>
        <w:spacing w:line="360" w:lineRule="auto"/>
        <w:jc w:val="center"/>
      </w:pPr>
    </w:p>
    <w:p w14:paraId="2827908F" w14:textId="45EEDCBB" w:rsidR="00DB3773" w:rsidRDefault="00DB3773" w:rsidP="00DB3773">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COMPETING INTEREST STATEMENT</w:t>
      </w:r>
    </w:p>
    <w:p w14:paraId="7796D429" w14:textId="3EAFD333" w:rsidR="00DB3773" w:rsidRPr="00DB3773" w:rsidRDefault="00DB3773" w:rsidP="00DB3773">
      <w:pPr>
        <w:autoSpaceDE w:val="0"/>
        <w:autoSpaceDN w:val="0"/>
        <w:adjustRightInd w:val="0"/>
        <w:spacing w:line="360" w:lineRule="auto"/>
        <w:rPr>
          <w:rFonts w:ascii="Times New Roman" w:hAnsi="Times New Roman" w:cs="Times New Roman"/>
          <w:color w:val="000000"/>
          <w:u w:color="000000"/>
        </w:rPr>
      </w:pPr>
      <w:r>
        <w:rPr>
          <w:rFonts w:ascii="Times New Roman" w:hAnsi="Times New Roman" w:cs="Times New Roman"/>
          <w:color w:val="000000"/>
          <w:u w:color="000000"/>
        </w:rPr>
        <w:lastRenderedPageBreak/>
        <w:t>The Authors declare that they have no competing interests.</w:t>
      </w:r>
    </w:p>
    <w:p w14:paraId="2AA59EFD" w14:textId="77777777" w:rsidR="00DB3773" w:rsidRDefault="00DB3773" w:rsidP="00DB3773">
      <w:pPr>
        <w:pStyle w:val="ListParagraph"/>
        <w:spacing w:line="360" w:lineRule="auto"/>
      </w:pPr>
    </w:p>
    <w:p w14:paraId="51C9BBF0" w14:textId="6FC67629" w:rsidR="00D8759F" w:rsidRDefault="00DB3773" w:rsidP="00DB3773">
      <w:pPr>
        <w:pStyle w:val="ListParagraph"/>
        <w:spacing w:line="360" w:lineRule="auto"/>
        <w:jc w:val="center"/>
      </w:pPr>
      <w:r>
        <w:t>*  *  *</w:t>
      </w:r>
    </w:p>
    <w:p w14:paraId="5C23953B" w14:textId="77777777" w:rsidR="00D8759F" w:rsidRDefault="00D8759F" w:rsidP="00D8759F">
      <w:pPr>
        <w:autoSpaceDE w:val="0"/>
        <w:autoSpaceDN w:val="0"/>
        <w:adjustRightInd w:val="0"/>
        <w:spacing w:line="360" w:lineRule="auto"/>
        <w:rPr>
          <w:rFonts w:ascii="Times New Roman" w:hAnsi="Times New Roman" w:cs="Times New Roman"/>
          <w:b/>
          <w:bCs/>
          <w:color w:val="000000"/>
          <w:u w:color="000000"/>
        </w:rPr>
      </w:pPr>
    </w:p>
    <w:p w14:paraId="5C20ED2C" w14:textId="28B7A775" w:rsidR="00D8759F" w:rsidRDefault="000B4977" w:rsidP="00D8759F">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AUTHOR CONTRIBUTIONS</w:t>
      </w:r>
    </w:p>
    <w:p w14:paraId="289FFF68" w14:textId="77777777" w:rsidR="003B0A10" w:rsidRDefault="003B0A10" w:rsidP="00D8759F">
      <w:pPr>
        <w:autoSpaceDE w:val="0"/>
        <w:autoSpaceDN w:val="0"/>
        <w:adjustRightInd w:val="0"/>
        <w:spacing w:line="360" w:lineRule="auto"/>
        <w:rPr>
          <w:rFonts w:ascii="Times New Roman" w:hAnsi="Times New Roman" w:cs="Times New Roman"/>
          <w:b/>
          <w:bCs/>
          <w:color w:val="000000"/>
          <w:u w:color="000000"/>
        </w:rPr>
      </w:pPr>
    </w:p>
    <w:p w14:paraId="2C322311" w14:textId="7D990812" w:rsidR="00D8759F" w:rsidRPr="003B0A10" w:rsidRDefault="00D8759F"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E.</w:t>
      </w:r>
      <w:r w:rsidR="000B4977" w:rsidRPr="003B0A10">
        <w:rPr>
          <w:rFonts w:ascii="Times New Roman" w:hAnsi="Times New Roman" w:cs="Times New Roman"/>
          <w:color w:val="000000"/>
          <w:u w:color="000000"/>
        </w:rPr>
        <w:t>S.C.</w:t>
      </w:r>
      <w:r w:rsidRPr="003B0A10">
        <w:rPr>
          <w:rFonts w:ascii="Times New Roman" w:hAnsi="Times New Roman" w:cs="Times New Roman"/>
          <w:color w:val="000000"/>
          <w:u w:color="000000"/>
        </w:rPr>
        <w:t xml:space="preserve"> </w:t>
      </w:r>
      <w:proofErr w:type="spellStart"/>
      <w:r w:rsidRPr="003B0A10">
        <w:rPr>
          <w:rFonts w:ascii="Times New Roman" w:hAnsi="Times New Roman" w:cs="Times New Roman"/>
          <w:color w:val="000000"/>
          <w:u w:color="000000"/>
        </w:rPr>
        <w:t>Anttila</w:t>
      </w:r>
      <w:proofErr w:type="spellEnd"/>
      <w:r w:rsidRPr="003B0A10">
        <w:rPr>
          <w:rFonts w:ascii="Times New Roman" w:hAnsi="Times New Roman" w:cs="Times New Roman"/>
          <w:color w:val="000000"/>
          <w:u w:color="000000"/>
        </w:rPr>
        <w:t xml:space="preserve">: </w:t>
      </w:r>
      <w:r w:rsidR="000B4977" w:rsidRPr="003B0A10">
        <w:rPr>
          <w:rFonts w:ascii="Times New Roman" w:hAnsi="Times New Roman" w:cs="Times New Roman"/>
          <w:i/>
          <w:iCs/>
          <w:color w:val="000000"/>
          <w:u w:color="000000"/>
        </w:rPr>
        <w:t>conceptual</w:t>
      </w:r>
      <w:r w:rsidR="006271DD" w:rsidRPr="003B0A10">
        <w:rPr>
          <w:rFonts w:ascii="Times New Roman" w:hAnsi="Times New Roman" w:cs="Times New Roman"/>
          <w:i/>
          <w:iCs/>
          <w:color w:val="000000"/>
          <w:u w:color="000000"/>
        </w:rPr>
        <w:t>ization</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field wor</w:t>
      </w:r>
      <w:r w:rsidR="006271DD">
        <w:rPr>
          <w:rFonts w:ascii="Times New Roman" w:hAnsi="Times New Roman" w:cs="Times New Roman"/>
          <w:i/>
          <w:iCs/>
          <w:color w:val="000000"/>
          <w:u w:color="000000"/>
        </w:rPr>
        <w:t>k,</w:t>
      </w:r>
      <w:r w:rsidR="006271DD" w:rsidRPr="003B0A10">
        <w:rPr>
          <w:rFonts w:ascii="Times New Roman" w:hAnsi="Times New Roman" w:cs="Times New Roman"/>
          <w:i/>
          <w:iCs/>
          <w:color w:val="000000"/>
          <w:u w:color="000000"/>
        </w:rPr>
        <w:t xml:space="preserve"> laboratory work</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analyses</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writing</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editing</w:t>
      </w:r>
      <w:r w:rsidR="006271DD">
        <w:rPr>
          <w:rFonts w:ascii="Times New Roman" w:hAnsi="Times New Roman" w:cs="Times New Roman"/>
          <w:i/>
          <w:iCs/>
          <w:color w:val="000000"/>
          <w:u w:color="000000"/>
        </w:rPr>
        <w:t>/revision</w:t>
      </w:r>
      <w:r w:rsidR="006271DD" w:rsidRPr="003B0A10">
        <w:rPr>
          <w:rFonts w:ascii="Times New Roman" w:hAnsi="Times New Roman" w:cs="Times New Roman"/>
          <w:i/>
          <w:iCs/>
          <w:color w:val="000000"/>
          <w:u w:color="000000"/>
        </w:rPr>
        <w:t>.</w:t>
      </w:r>
    </w:p>
    <w:p w14:paraId="07116515" w14:textId="4AF1F287"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F.A. Macdonald: </w:t>
      </w:r>
      <w:r w:rsidRPr="003B0A10">
        <w:rPr>
          <w:rFonts w:ascii="Times New Roman" w:hAnsi="Times New Roman" w:cs="Times New Roman"/>
          <w:i/>
          <w:iCs/>
          <w:color w:val="000000"/>
          <w:u w:color="000000"/>
        </w:rPr>
        <w:t>funding acquisition</w:t>
      </w:r>
      <w:r>
        <w:rPr>
          <w:rFonts w:ascii="Times New Roman" w:hAnsi="Times New Roman" w:cs="Times New Roman"/>
          <w:i/>
          <w:iCs/>
          <w:color w:val="000000"/>
          <w:u w:color="000000"/>
        </w:rPr>
        <w:t xml:space="preserve">, </w:t>
      </w:r>
      <w:r w:rsidRPr="003B0A10">
        <w:rPr>
          <w:rFonts w:ascii="Times New Roman" w:hAnsi="Times New Roman" w:cs="Times New Roman"/>
          <w:i/>
          <w:iCs/>
          <w:color w:val="000000"/>
          <w:u w:color="000000"/>
        </w:rPr>
        <w:t>conceptualization, editing/revision, supervision.</w:t>
      </w:r>
    </w:p>
    <w:p w14:paraId="54E1D45C" w14:textId="3EF214B0"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B. Schoene: </w:t>
      </w:r>
      <w:r w:rsidRPr="003B0A10">
        <w:rPr>
          <w:rFonts w:ascii="Times New Roman" w:hAnsi="Times New Roman" w:cs="Times New Roman"/>
          <w:i/>
          <w:iCs/>
          <w:color w:val="000000"/>
          <w:u w:color="000000"/>
        </w:rPr>
        <w:t>editing/revision, supervision.</w:t>
      </w:r>
    </w:p>
    <w:p w14:paraId="0A9512FB" w14:textId="5846EE81"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S. Gaynor: </w:t>
      </w:r>
      <w:r w:rsidRPr="003B0A10">
        <w:rPr>
          <w:rFonts w:ascii="Times New Roman" w:hAnsi="Times New Roman" w:cs="Times New Roman"/>
          <w:i/>
          <w:iCs/>
          <w:color w:val="000000"/>
          <w:u w:color="000000"/>
        </w:rPr>
        <w:t>laboratory work and analyses.</w:t>
      </w:r>
    </w:p>
    <w:p w14:paraId="54123EB7" w14:textId="1094E9E9" w:rsidR="00D70ECD" w:rsidRDefault="00D70ECD" w:rsidP="006271DD">
      <w:pPr>
        <w:spacing w:line="360" w:lineRule="auto"/>
        <w:rPr>
          <w:rFonts w:ascii="Times New Roman" w:hAnsi="Times New Roman" w:cs="Times New Roman"/>
          <w:b/>
          <w:bCs/>
          <w:color w:val="000000"/>
          <w:u w:color="000000"/>
        </w:rPr>
      </w:pPr>
    </w:p>
    <w:p w14:paraId="79FBDEBB" w14:textId="77777777" w:rsidR="003B0A10" w:rsidRDefault="003B0A10" w:rsidP="003B0A10">
      <w:pPr>
        <w:pStyle w:val="ListParagraph"/>
        <w:spacing w:line="360" w:lineRule="auto"/>
        <w:jc w:val="center"/>
      </w:pPr>
      <w:r>
        <w:t>*  *  *</w:t>
      </w:r>
    </w:p>
    <w:p w14:paraId="31414505" w14:textId="77777777" w:rsidR="00790360" w:rsidRPr="00790360" w:rsidRDefault="00790360" w:rsidP="00790360">
      <w:pPr>
        <w:spacing w:line="360" w:lineRule="auto"/>
        <w:rPr>
          <w:ins w:id="882" w:author="Anttila  Eliel Simpson" w:date="2024-07-18T16:04:00Z"/>
          <w:rFonts w:ascii="Times New Roman" w:hAnsi="Times New Roman" w:cs="Times New Roman"/>
          <w:b/>
          <w:bCs/>
          <w:color w:val="000000" w:themeColor="text1"/>
          <w:lang w:val="de-CH"/>
          <w:rPrChange w:id="883" w:author="Anttila  Eliel Simpson" w:date="2024-07-18T16:04:00Z">
            <w:rPr>
              <w:ins w:id="884" w:author="Anttila  Eliel Simpson" w:date="2024-07-18T16:04:00Z"/>
              <w:rFonts w:ascii="Times New Roman" w:hAnsi="Times New Roman" w:cs="Times New Roman"/>
              <w:b/>
              <w:bCs/>
            </w:rPr>
          </w:rPrChange>
        </w:rPr>
      </w:pPr>
      <w:ins w:id="885" w:author="Anttila  Eliel Simpson" w:date="2024-07-18T16:04:00Z">
        <w:r w:rsidRPr="00790360">
          <w:rPr>
            <w:rFonts w:ascii="Times New Roman" w:hAnsi="Times New Roman" w:cs="Times New Roman"/>
            <w:b/>
            <w:bCs/>
            <w:color w:val="000000" w:themeColor="text1"/>
            <w:lang w:val="de-CH"/>
            <w:rPrChange w:id="886" w:author="Anttila  Eliel Simpson" w:date="2024-07-18T16:04:00Z">
              <w:rPr>
                <w:rFonts w:ascii="Times New Roman" w:hAnsi="Times New Roman" w:cs="Times New Roman"/>
                <w:b/>
                <w:bCs/>
              </w:rPr>
            </w:rPrChange>
          </w:rPr>
          <w:t>REFERENCES</w:t>
        </w:r>
      </w:ins>
    </w:p>
    <w:p w14:paraId="30019321" w14:textId="77777777" w:rsidR="00790360" w:rsidRPr="006F1EC4" w:rsidRDefault="00790360" w:rsidP="00790360">
      <w:pPr>
        <w:rPr>
          <w:ins w:id="887" w:author="Anttila  Eliel Simpson" w:date="2024-07-18T16:04:00Z"/>
          <w:rFonts w:ascii="Times New Roman" w:hAnsi="Times New Roman" w:cs="Times New Roman"/>
          <w:color w:val="000000" w:themeColor="text1"/>
          <w:lang w:val="de-CH"/>
          <w:rPrChange w:id="888" w:author="Anttila  Eliel Simpson" w:date="2024-07-09T13:00:00Z">
            <w:rPr>
              <w:ins w:id="889" w:author="Anttila  Eliel Simpson" w:date="2024-07-18T16:04:00Z"/>
              <w:rFonts w:ascii="Times New Roman" w:hAnsi="Times New Roman" w:cs="Times New Roman"/>
              <w:color w:val="000000" w:themeColor="text1"/>
            </w:rPr>
          </w:rPrChange>
        </w:rPr>
      </w:pPr>
    </w:p>
    <w:p w14:paraId="47762950" w14:textId="77777777" w:rsidR="00790360" w:rsidRPr="006F1EC4" w:rsidRDefault="00790360" w:rsidP="00790360">
      <w:pPr>
        <w:rPr>
          <w:ins w:id="890" w:author="Anttila  Eliel Simpson" w:date="2024-07-18T16:04:00Z"/>
          <w:rFonts w:ascii="Times New Roman" w:eastAsia="Times New Roman" w:hAnsi="Times New Roman" w:cs="Times New Roman"/>
          <w:color w:val="000000" w:themeColor="text1"/>
        </w:rPr>
      </w:pPr>
      <w:ins w:id="891" w:author="Anttila  Eliel Simpson" w:date="2024-07-18T16:04:00Z">
        <w:r w:rsidRPr="006F1EC4">
          <w:rPr>
            <w:rFonts w:ascii="Times New Roman" w:eastAsia="Times New Roman" w:hAnsi="Times New Roman" w:cs="Times New Roman"/>
            <w:color w:val="000000" w:themeColor="text1"/>
            <w:shd w:val="clear" w:color="auto" w:fill="FFFFFF"/>
            <w:lang w:val="de-CH"/>
            <w:rPrChange w:id="892" w:author="Anttila  Eliel Simpson" w:date="2024-07-09T13:00:00Z">
              <w:rPr>
                <w:rFonts w:ascii="Times New Roman" w:eastAsia="Times New Roman" w:hAnsi="Times New Roman" w:cs="Times New Roman"/>
                <w:color w:val="000000" w:themeColor="text1"/>
                <w:shd w:val="clear" w:color="auto" w:fill="FFFFFF"/>
              </w:rPr>
            </w:rPrChange>
          </w:rPr>
          <w:t xml:space="preserve">Ahm, A. S. C., </w:t>
        </w:r>
        <w:proofErr w:type="spellStart"/>
        <w:r w:rsidRPr="006F1EC4">
          <w:rPr>
            <w:rFonts w:ascii="Times New Roman" w:eastAsia="Times New Roman" w:hAnsi="Times New Roman" w:cs="Times New Roman"/>
            <w:color w:val="000000" w:themeColor="text1"/>
            <w:shd w:val="clear" w:color="auto" w:fill="FFFFFF"/>
            <w:lang w:val="de-CH"/>
            <w:rPrChange w:id="893" w:author="Anttila  Eliel Simpson" w:date="2024-07-09T13:00:00Z">
              <w:rPr>
                <w:rFonts w:ascii="Times New Roman" w:eastAsia="Times New Roman" w:hAnsi="Times New Roman" w:cs="Times New Roman"/>
                <w:color w:val="000000" w:themeColor="text1"/>
                <w:shd w:val="clear" w:color="auto" w:fill="FFFFFF"/>
              </w:rPr>
            </w:rPrChange>
          </w:rPr>
          <w:t>Bjerrum</w:t>
        </w:r>
        <w:proofErr w:type="spellEnd"/>
        <w:r w:rsidRPr="006F1EC4">
          <w:rPr>
            <w:rFonts w:ascii="Times New Roman" w:eastAsia="Times New Roman" w:hAnsi="Times New Roman" w:cs="Times New Roman"/>
            <w:color w:val="000000" w:themeColor="text1"/>
            <w:shd w:val="clear" w:color="auto" w:fill="FFFFFF"/>
            <w:lang w:val="de-CH"/>
            <w:rPrChange w:id="894" w:author="Anttila  Eliel Simpson" w:date="2024-07-09T13:00:00Z">
              <w:rPr>
                <w:rFonts w:ascii="Times New Roman" w:eastAsia="Times New Roman" w:hAnsi="Times New Roman" w:cs="Times New Roman"/>
                <w:color w:val="000000" w:themeColor="text1"/>
                <w:shd w:val="clear" w:color="auto" w:fill="FFFFFF"/>
              </w:rPr>
            </w:rPrChange>
          </w:rPr>
          <w:t xml:space="preserve">, C. J., Blättler, C. L., </w:t>
        </w:r>
        <w:proofErr w:type="spellStart"/>
        <w:r w:rsidRPr="006F1EC4">
          <w:rPr>
            <w:rFonts w:ascii="Times New Roman" w:eastAsia="Times New Roman" w:hAnsi="Times New Roman" w:cs="Times New Roman"/>
            <w:color w:val="000000" w:themeColor="text1"/>
            <w:shd w:val="clear" w:color="auto" w:fill="FFFFFF"/>
            <w:lang w:val="de-CH"/>
            <w:rPrChange w:id="895" w:author="Anttila  Eliel Simpson" w:date="2024-07-09T13:00:00Z">
              <w:rPr>
                <w:rFonts w:ascii="Times New Roman" w:eastAsia="Times New Roman" w:hAnsi="Times New Roman" w:cs="Times New Roman"/>
                <w:color w:val="000000" w:themeColor="text1"/>
                <w:shd w:val="clear" w:color="auto" w:fill="FFFFFF"/>
              </w:rPr>
            </w:rPrChange>
          </w:rPr>
          <w:t>Swart</w:t>
        </w:r>
        <w:proofErr w:type="spellEnd"/>
        <w:r w:rsidRPr="006F1EC4">
          <w:rPr>
            <w:rFonts w:ascii="Times New Roman" w:eastAsia="Times New Roman" w:hAnsi="Times New Roman" w:cs="Times New Roman"/>
            <w:color w:val="000000" w:themeColor="text1"/>
            <w:shd w:val="clear" w:color="auto" w:fill="FFFFFF"/>
            <w:lang w:val="de-CH"/>
            <w:rPrChange w:id="896" w:author="Anttila  Eliel Simpson" w:date="2024-07-09T13:00:00Z">
              <w:rPr>
                <w:rFonts w:ascii="Times New Roman" w:eastAsia="Times New Roman" w:hAnsi="Times New Roman" w:cs="Times New Roman"/>
                <w:color w:val="000000" w:themeColor="text1"/>
                <w:shd w:val="clear" w:color="auto" w:fill="FFFFFF"/>
              </w:rPr>
            </w:rPrChange>
          </w:rPr>
          <w:t xml:space="preserve">, P. K., &amp; Higgins, J. A. (2018). </w:t>
        </w:r>
        <w:r w:rsidRPr="006F1EC4">
          <w:rPr>
            <w:rFonts w:ascii="Times New Roman" w:eastAsia="Times New Roman" w:hAnsi="Times New Roman" w:cs="Times New Roman"/>
            <w:color w:val="000000" w:themeColor="text1"/>
            <w:shd w:val="clear" w:color="auto" w:fill="FFFFFF"/>
          </w:rPr>
          <w:t>Quantifying early marine diagenesis in shallow-water carbonate sediments. </w:t>
        </w:r>
        <w:proofErr w:type="spellStart"/>
        <w:r w:rsidRPr="006F1EC4">
          <w:rPr>
            <w:rFonts w:ascii="Times New Roman" w:eastAsia="Times New Roman" w:hAnsi="Times New Roman" w:cs="Times New Roman"/>
            <w:i/>
            <w:iCs/>
            <w:color w:val="000000" w:themeColor="text1"/>
          </w:rPr>
          <w:t>Geochimica</w:t>
        </w:r>
        <w:proofErr w:type="spellEnd"/>
        <w:r w:rsidRPr="006F1EC4">
          <w:rPr>
            <w:rFonts w:ascii="Times New Roman" w:eastAsia="Times New Roman" w:hAnsi="Times New Roman" w:cs="Times New Roman"/>
            <w:i/>
            <w:iCs/>
            <w:color w:val="000000" w:themeColor="text1"/>
          </w:rPr>
          <w:t xml:space="preserve"> et </w:t>
        </w:r>
        <w:proofErr w:type="spellStart"/>
        <w:r w:rsidRPr="006F1EC4">
          <w:rPr>
            <w:rFonts w:ascii="Times New Roman" w:eastAsia="Times New Roman" w:hAnsi="Times New Roman" w:cs="Times New Roman"/>
            <w:i/>
            <w:iCs/>
            <w:color w:val="000000" w:themeColor="text1"/>
          </w:rPr>
          <w:t>Cosmochimica</w:t>
        </w:r>
        <w:proofErr w:type="spellEnd"/>
        <w:r w:rsidRPr="006F1EC4">
          <w:rPr>
            <w:rFonts w:ascii="Times New Roman" w:eastAsia="Times New Roman" w:hAnsi="Times New Roman" w:cs="Times New Roman"/>
            <w:i/>
            <w:iCs/>
            <w:color w:val="000000" w:themeColor="text1"/>
          </w:rPr>
          <w:t xml:space="preserve"> Acta</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236</w:t>
        </w:r>
        <w:r w:rsidRPr="006F1EC4">
          <w:rPr>
            <w:rFonts w:ascii="Times New Roman" w:eastAsia="Times New Roman" w:hAnsi="Times New Roman" w:cs="Times New Roman"/>
            <w:color w:val="000000" w:themeColor="text1"/>
            <w:shd w:val="clear" w:color="auto" w:fill="FFFFFF"/>
          </w:rPr>
          <w:t xml:space="preserve">, 140-159.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"https://doi.org/10.1016/j.gca.2018.02.042"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https://doi.org/10.1016/j.gca.2018.02.042</w:t>
        </w:r>
        <w:r w:rsidRPr="006F1EC4">
          <w:rPr>
            <w:rFonts w:ascii="Times New Roman" w:eastAsia="Times New Roman" w:hAnsi="Times New Roman" w:cs="Times New Roman"/>
            <w:color w:val="000000" w:themeColor="text1"/>
          </w:rPr>
          <w:fldChar w:fldCharType="end"/>
        </w:r>
      </w:ins>
    </w:p>
    <w:p w14:paraId="1B1BB11D" w14:textId="77777777" w:rsidR="00790360" w:rsidRPr="006F1EC4" w:rsidRDefault="00790360" w:rsidP="00790360">
      <w:pPr>
        <w:rPr>
          <w:ins w:id="897" w:author="Anttila  Eliel Simpson" w:date="2024-07-18T16:04:00Z"/>
          <w:rFonts w:ascii="Times New Roman" w:hAnsi="Times New Roman" w:cs="Times New Roman"/>
          <w:color w:val="000000" w:themeColor="text1"/>
          <w:shd w:val="clear" w:color="auto" w:fill="FFFFFF"/>
        </w:rPr>
      </w:pPr>
    </w:p>
    <w:p w14:paraId="10667137" w14:textId="77777777" w:rsidR="00790360" w:rsidRPr="006F1EC4" w:rsidRDefault="00790360" w:rsidP="00790360">
      <w:pPr>
        <w:rPr>
          <w:ins w:id="898" w:author="Anttila  Eliel Simpson" w:date="2024-07-18T16:04:00Z"/>
          <w:rFonts w:ascii="Times New Roman" w:hAnsi="Times New Roman" w:cs="Times New Roman"/>
          <w:color w:val="000000" w:themeColor="text1"/>
        </w:rPr>
      </w:pPr>
      <w:proofErr w:type="spellStart"/>
      <w:ins w:id="899" w:author="Anttila  Eliel Simpson" w:date="2024-07-18T16:04:00Z">
        <w:r w:rsidRPr="006F1EC4">
          <w:rPr>
            <w:rFonts w:ascii="Times New Roman" w:hAnsi="Times New Roman" w:cs="Times New Roman"/>
            <w:color w:val="000000" w:themeColor="text1"/>
            <w:shd w:val="clear" w:color="auto" w:fill="FFFFFF"/>
          </w:rPr>
          <w:t>Ahm</w:t>
        </w:r>
        <w:proofErr w:type="spellEnd"/>
        <w:r w:rsidRPr="006F1EC4">
          <w:rPr>
            <w:rFonts w:ascii="Times New Roman" w:hAnsi="Times New Roman" w:cs="Times New Roman"/>
            <w:color w:val="000000" w:themeColor="text1"/>
            <w:shd w:val="clear" w:color="auto" w:fill="FFFFFF"/>
          </w:rPr>
          <w:t xml:space="preserve">, A. S., &amp; </w:t>
        </w:r>
        <w:proofErr w:type="spellStart"/>
        <w:r w:rsidRPr="006F1EC4">
          <w:rPr>
            <w:rFonts w:ascii="Times New Roman" w:hAnsi="Times New Roman" w:cs="Times New Roman"/>
            <w:color w:val="000000" w:themeColor="text1"/>
            <w:shd w:val="clear" w:color="auto" w:fill="FFFFFF"/>
          </w:rPr>
          <w:t>Husson</w:t>
        </w:r>
        <w:proofErr w:type="spellEnd"/>
        <w:r w:rsidRPr="006F1EC4">
          <w:rPr>
            <w:rFonts w:ascii="Times New Roman" w:hAnsi="Times New Roman" w:cs="Times New Roman"/>
            <w:color w:val="000000" w:themeColor="text1"/>
            <w:shd w:val="clear" w:color="auto" w:fill="FFFFFF"/>
          </w:rPr>
          <w:t>, J. (2022). </w:t>
        </w:r>
        <w:r w:rsidRPr="006F1EC4">
          <w:rPr>
            <w:rFonts w:ascii="Times New Roman" w:hAnsi="Times New Roman" w:cs="Times New Roman"/>
            <w:i/>
            <w:iCs/>
            <w:color w:val="000000" w:themeColor="text1"/>
            <w:shd w:val="clear" w:color="auto" w:fill="FFFFFF"/>
          </w:rPr>
          <w:t xml:space="preserve">Local and Global Controls on Carbon Isotope </w:t>
        </w:r>
        <w:proofErr w:type="spellStart"/>
        <w:r w:rsidRPr="006F1EC4">
          <w:rPr>
            <w:rFonts w:ascii="Times New Roman" w:hAnsi="Times New Roman" w:cs="Times New Roman"/>
            <w:i/>
            <w:iCs/>
            <w:color w:val="000000" w:themeColor="text1"/>
            <w:shd w:val="clear" w:color="auto" w:fill="FFFFFF"/>
          </w:rPr>
          <w:t>Chemostratigraphy</w:t>
        </w:r>
        <w:proofErr w:type="spellEnd"/>
        <w:r w:rsidRPr="006F1EC4">
          <w:rPr>
            <w:rFonts w:ascii="Times New Roman" w:hAnsi="Times New Roman" w:cs="Times New Roman"/>
            <w:color w:val="000000" w:themeColor="text1"/>
            <w:shd w:val="clear" w:color="auto" w:fill="FFFFFF"/>
          </w:rPr>
          <w:t xml:space="preserve">. Cambridge University Press. </w:t>
        </w:r>
        <w:r w:rsidRPr="006F1EC4">
          <w:rPr>
            <w:rFonts w:ascii="Times New Roman" w:hAnsi="Times New Roman" w:cs="Times New Roman"/>
            <w:color w:val="000000" w:themeColor="text1"/>
            <w:bdr w:val="none" w:sz="0" w:space="0" w:color="auto" w:frame="1"/>
          </w:rPr>
          <w:fldChar w:fldCharType="begin"/>
        </w:r>
        <w:r w:rsidRPr="006F1EC4">
          <w:rPr>
            <w:rFonts w:ascii="Times New Roman" w:hAnsi="Times New Roman" w:cs="Times New Roman"/>
            <w:color w:val="000000" w:themeColor="text1"/>
            <w:bdr w:val="none" w:sz="0" w:space="0" w:color="auto" w:frame="1"/>
          </w:rPr>
          <w:instrText>HYPERLINK "https://doi.org/10.1017/9781009028882"</w:instrText>
        </w:r>
        <w:r w:rsidRPr="006F1EC4">
          <w:rPr>
            <w:rFonts w:ascii="Times New Roman" w:hAnsi="Times New Roman" w:cs="Times New Roman"/>
            <w:color w:val="000000" w:themeColor="text1"/>
            <w:bdr w:val="none" w:sz="0" w:space="0" w:color="auto" w:frame="1"/>
          </w:rPr>
        </w:r>
        <w:r w:rsidRPr="006F1EC4">
          <w:rPr>
            <w:rFonts w:ascii="Times New Roman" w:hAnsi="Times New Roman" w:cs="Times New Roman"/>
            <w:color w:val="000000" w:themeColor="text1"/>
            <w:bdr w:val="none" w:sz="0" w:space="0" w:color="auto" w:frame="1"/>
          </w:rPr>
          <w:fldChar w:fldCharType="separate"/>
        </w:r>
        <w:r w:rsidRPr="006F1EC4">
          <w:rPr>
            <w:rStyle w:val="Hyperlink"/>
            <w:rFonts w:ascii="Times New Roman" w:hAnsi="Times New Roman" w:cs="Times New Roman"/>
            <w:color w:val="000000" w:themeColor="text1"/>
            <w:u w:val="none"/>
            <w:bdr w:val="none" w:sz="0" w:space="0" w:color="auto" w:frame="1"/>
          </w:rPr>
          <w:t>https://doi.org/10.1017/9781009028882</w:t>
        </w:r>
        <w:r w:rsidRPr="006F1EC4">
          <w:rPr>
            <w:rFonts w:ascii="Times New Roman" w:hAnsi="Times New Roman" w:cs="Times New Roman"/>
            <w:color w:val="000000" w:themeColor="text1"/>
            <w:bdr w:val="none" w:sz="0" w:space="0" w:color="auto" w:frame="1"/>
          </w:rPr>
          <w:fldChar w:fldCharType="end"/>
        </w:r>
      </w:ins>
    </w:p>
    <w:p w14:paraId="45120FFD" w14:textId="77777777" w:rsidR="00790360" w:rsidRPr="006F1EC4" w:rsidRDefault="00790360" w:rsidP="00790360">
      <w:pPr>
        <w:rPr>
          <w:ins w:id="900" w:author="Anttila  Eliel Simpson" w:date="2024-07-18T16:04:00Z"/>
          <w:rFonts w:ascii="Times New Roman" w:hAnsi="Times New Roman" w:cs="Times New Roman"/>
          <w:color w:val="000000" w:themeColor="text1"/>
          <w:shd w:val="clear" w:color="auto" w:fill="FFFFFF"/>
        </w:rPr>
      </w:pPr>
    </w:p>
    <w:p w14:paraId="60FC41E9" w14:textId="77777777" w:rsidR="00790360" w:rsidRPr="006F1EC4" w:rsidRDefault="00790360" w:rsidP="00790360">
      <w:pPr>
        <w:rPr>
          <w:ins w:id="901" w:author="Anttila  Eliel Simpson" w:date="2024-07-18T16:04:00Z"/>
          <w:rFonts w:ascii="Times New Roman" w:eastAsia="Times New Roman" w:hAnsi="Times New Roman" w:cs="Times New Roman"/>
          <w:color w:val="000000" w:themeColor="text1"/>
        </w:rPr>
      </w:pPr>
      <w:ins w:id="902" w:author="Anttila  Eliel Simpson" w:date="2024-07-18T16:04:00Z">
        <w:r w:rsidRPr="006F1EC4">
          <w:rPr>
            <w:rFonts w:ascii="Times New Roman" w:eastAsia="Times New Roman" w:hAnsi="Times New Roman" w:cs="Times New Roman"/>
            <w:color w:val="000000" w:themeColor="text1"/>
            <w:shd w:val="clear" w:color="auto" w:fill="FFFFFF"/>
          </w:rPr>
          <w:t xml:space="preserve">Anderson, R. P., Macdonald, F. A., Jones, D. S., McMahon, S., &amp; Briggs, D. E. (2017).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-type microfossils from latest Ediacaran phosphorites of northern Mongolia. </w:t>
        </w:r>
        <w:r w:rsidRPr="006F1EC4">
          <w:rPr>
            <w:rFonts w:ascii="Times New Roman" w:eastAsia="Times New Roman" w:hAnsi="Times New Roman" w:cs="Times New Roman"/>
            <w:i/>
            <w:iCs/>
            <w:color w:val="000000" w:themeColor="text1"/>
          </w:rPr>
          <w:t>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45</w:t>
        </w:r>
        <w:r w:rsidRPr="006F1EC4">
          <w:rPr>
            <w:rFonts w:ascii="Times New Roman" w:eastAsia="Times New Roman" w:hAnsi="Times New Roman" w:cs="Times New Roman"/>
            <w:color w:val="000000" w:themeColor="text1"/>
            <w:shd w:val="clear" w:color="auto" w:fill="FFFFFF"/>
          </w:rPr>
          <w:t xml:space="preserve">(12), 1079-1082.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"https://doi.org/10.1130/G39576.1"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https://doi.org/10.1130/G39576.1</w:t>
        </w:r>
        <w:r w:rsidRPr="006F1EC4">
          <w:rPr>
            <w:rFonts w:ascii="Times New Roman" w:eastAsia="Times New Roman" w:hAnsi="Times New Roman" w:cs="Times New Roman"/>
            <w:color w:val="000000" w:themeColor="text1"/>
            <w:bdr w:val="none" w:sz="0" w:space="0" w:color="auto" w:frame="1"/>
          </w:rPr>
          <w:fldChar w:fldCharType="end"/>
        </w:r>
      </w:ins>
    </w:p>
    <w:p w14:paraId="48798227" w14:textId="77777777" w:rsidR="00790360" w:rsidRPr="006F1EC4" w:rsidRDefault="00790360" w:rsidP="00790360">
      <w:pPr>
        <w:rPr>
          <w:ins w:id="903" w:author="Anttila  Eliel Simpson" w:date="2024-07-18T16:04:00Z"/>
          <w:rFonts w:ascii="Times New Roman" w:hAnsi="Times New Roman" w:cs="Times New Roman"/>
          <w:color w:val="000000" w:themeColor="text1"/>
        </w:rPr>
      </w:pPr>
    </w:p>
    <w:p w14:paraId="7882EB54" w14:textId="77777777" w:rsidR="00790360" w:rsidRPr="006F1EC4" w:rsidRDefault="00790360" w:rsidP="00790360">
      <w:pPr>
        <w:rPr>
          <w:ins w:id="904" w:author="Anttila  Eliel Simpson" w:date="2024-07-18T16:04:00Z"/>
          <w:rStyle w:val="text"/>
          <w:rFonts w:ascii="Times New Roman" w:hAnsi="Times New Roman" w:cs="Times New Roman"/>
          <w:color w:val="000000" w:themeColor="text1"/>
        </w:rPr>
      </w:pPr>
      <w:ins w:id="905" w:author="Anttila  Eliel Simpson" w:date="2024-07-18T16:04:00Z">
        <w:r w:rsidRPr="006F1EC4">
          <w:rPr>
            <w:rFonts w:ascii="Times New Roman" w:eastAsia="Times New Roman" w:hAnsi="Times New Roman" w:cs="Times New Roman"/>
            <w:color w:val="000000" w:themeColor="text1"/>
            <w:shd w:val="clear" w:color="auto" w:fill="FFFFFF"/>
          </w:rPr>
          <w:t xml:space="preserve">Anderson, R. P., McMahon, S., Macdonald, F. A., Jones, D. S., &amp; Briggs, D. E. (2019). </w:t>
        </w:r>
        <w:proofErr w:type="spellStart"/>
        <w:r w:rsidRPr="006F1EC4">
          <w:rPr>
            <w:rFonts w:ascii="Times New Roman" w:eastAsia="Times New Roman" w:hAnsi="Times New Roman" w:cs="Times New Roman"/>
            <w:color w:val="000000" w:themeColor="text1"/>
            <w:shd w:val="clear" w:color="auto" w:fill="FFFFFF"/>
          </w:rPr>
          <w:t>Palaeobiology</w:t>
        </w:r>
        <w:proofErr w:type="spellEnd"/>
        <w:r w:rsidRPr="006F1EC4">
          <w:rPr>
            <w:rFonts w:ascii="Times New Roman" w:eastAsia="Times New Roman" w:hAnsi="Times New Roman" w:cs="Times New Roman"/>
            <w:color w:val="000000" w:themeColor="text1"/>
            <w:shd w:val="clear" w:color="auto" w:fill="FFFFFF"/>
          </w:rPr>
          <w:t xml:space="preserve"> of latest Ediacaran phosphorites from the upper </w:t>
        </w:r>
        <w:proofErr w:type="spellStart"/>
        <w:r w:rsidRPr="006F1EC4">
          <w:rPr>
            <w:rFonts w:ascii="Times New Roman" w:eastAsia="Times New Roman" w:hAnsi="Times New Roman" w:cs="Times New Roman"/>
            <w:color w:val="000000" w:themeColor="text1"/>
            <w:shd w:val="clear" w:color="auto" w:fill="FFFFFF"/>
          </w:rPr>
          <w:t>Khesen</w:t>
        </w:r>
        <w:proofErr w:type="spellEnd"/>
        <w:r w:rsidRPr="006F1EC4">
          <w:rPr>
            <w:rFonts w:ascii="Times New Roman" w:eastAsia="Times New Roman" w:hAnsi="Times New Roman" w:cs="Times New Roman"/>
            <w:color w:val="000000" w:themeColor="text1"/>
            <w:shd w:val="clear" w:color="auto" w:fill="FFFFFF"/>
          </w:rPr>
          <w:t xml:space="preserve"> Formation, </w:t>
        </w:r>
        <w:proofErr w:type="spellStart"/>
        <w:r w:rsidRPr="006F1EC4">
          <w:rPr>
            <w:rFonts w:ascii="Times New Roman" w:eastAsia="Times New Roman" w:hAnsi="Times New Roman" w:cs="Times New Roman"/>
            <w:color w:val="000000" w:themeColor="text1"/>
            <w:shd w:val="clear" w:color="auto" w:fill="FFFFFF"/>
          </w:rPr>
          <w:t>Khuvsgul</w:t>
        </w:r>
        <w:proofErr w:type="spellEnd"/>
        <w:r w:rsidRPr="006F1EC4">
          <w:rPr>
            <w:rFonts w:ascii="Times New Roman" w:eastAsia="Times New Roman" w:hAnsi="Times New Roman" w:cs="Times New Roman"/>
            <w:color w:val="000000" w:themeColor="text1"/>
            <w:shd w:val="clear" w:color="auto" w:fill="FFFFFF"/>
          </w:rPr>
          <w:t xml:space="preserve"> Group, northern Mongolia. </w:t>
        </w:r>
        <w:r w:rsidRPr="006F1EC4">
          <w:rPr>
            <w:rFonts w:ascii="Times New Roman" w:eastAsia="Times New Roman" w:hAnsi="Times New Roman" w:cs="Times New Roman"/>
            <w:i/>
            <w:iCs/>
            <w:color w:val="000000" w:themeColor="text1"/>
          </w:rPr>
          <w:t xml:space="preserve">Journal of Systematic </w:t>
        </w:r>
        <w:proofErr w:type="spellStart"/>
        <w:r w:rsidRPr="006F1EC4">
          <w:rPr>
            <w:rFonts w:ascii="Times New Roman" w:eastAsia="Times New Roman" w:hAnsi="Times New Roman" w:cs="Times New Roman"/>
            <w:i/>
            <w:iCs/>
            <w:color w:val="000000" w:themeColor="text1"/>
          </w:rPr>
          <w:t>Palaeontology</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17</w:t>
        </w:r>
        <w:r w:rsidRPr="006F1EC4">
          <w:rPr>
            <w:rFonts w:ascii="Times New Roman" w:eastAsia="Times New Roman" w:hAnsi="Times New Roman" w:cs="Times New Roman"/>
            <w:color w:val="000000" w:themeColor="text1"/>
            <w:shd w:val="clear" w:color="auto" w:fill="FFFFFF"/>
          </w:rPr>
          <w:t xml:space="preserve">(6), 501-532. </w:t>
        </w:r>
        <w:r w:rsidRPr="006F1EC4">
          <w:fldChar w:fldCharType="begin"/>
        </w:r>
        <w:r w:rsidRPr="006F1EC4">
          <w:rPr>
            <w:rFonts w:ascii="Times New Roman" w:hAnsi="Times New Roman" w:cs="Times New Roman"/>
            <w:color w:val="000000" w:themeColor="text1"/>
          </w:rPr>
          <w:instrText>HYPERLINK "https://doi.org/10.1080/14772019.2018.1443977"</w:instrText>
        </w:r>
        <w:r w:rsidRPr="006F1EC4">
          <w:fldChar w:fldCharType="separate"/>
        </w:r>
        <w:r w:rsidRPr="006F1EC4">
          <w:rPr>
            <w:rStyle w:val="text"/>
            <w:rFonts w:ascii="Times New Roman" w:hAnsi="Times New Roman" w:cs="Times New Roman"/>
            <w:color w:val="000000" w:themeColor="text1"/>
          </w:rPr>
          <w:t>https://doi.org/10.1080/14772019.2018.1443977</w:t>
        </w:r>
        <w:r w:rsidRPr="006F1EC4">
          <w:rPr>
            <w:rStyle w:val="text"/>
            <w:rFonts w:ascii="Times New Roman" w:hAnsi="Times New Roman" w:cs="Times New Roman"/>
            <w:color w:val="000000" w:themeColor="text1"/>
          </w:rPr>
          <w:fldChar w:fldCharType="end"/>
        </w:r>
      </w:ins>
    </w:p>
    <w:p w14:paraId="518AFB90" w14:textId="77777777" w:rsidR="00790360" w:rsidRPr="006F1EC4" w:rsidRDefault="00790360" w:rsidP="00790360">
      <w:pPr>
        <w:rPr>
          <w:ins w:id="906" w:author="Anttila  Eliel Simpson" w:date="2024-07-18T16:04:00Z"/>
          <w:rFonts w:ascii="Times New Roman" w:eastAsia="Times New Roman" w:hAnsi="Times New Roman" w:cs="Times New Roman"/>
          <w:color w:val="000000" w:themeColor="text1"/>
          <w:shd w:val="clear" w:color="auto" w:fill="FFFFFF"/>
        </w:rPr>
      </w:pPr>
    </w:p>
    <w:p w14:paraId="5BE19B80" w14:textId="77777777" w:rsidR="00790360" w:rsidRPr="006F1EC4" w:rsidRDefault="00790360" w:rsidP="00790360">
      <w:pPr>
        <w:pStyle w:val="Heading2"/>
        <w:rPr>
          <w:ins w:id="907" w:author="Anttila  Eliel Simpson" w:date="2024-07-18T16:04:00Z"/>
          <w:rStyle w:val="text"/>
          <w:b w:val="0"/>
          <w:bCs w:val="0"/>
          <w:color w:val="000000" w:themeColor="text1"/>
          <w:sz w:val="24"/>
          <w:szCs w:val="24"/>
        </w:rPr>
      </w:pPr>
      <w:proofErr w:type="spellStart"/>
      <w:ins w:id="908" w:author="Anttila  Eliel Simpson" w:date="2024-07-18T16:04:00Z">
        <w:r w:rsidRPr="00790360">
          <w:rPr>
            <w:b w:val="0"/>
            <w:bCs w:val="0"/>
            <w:color w:val="000000" w:themeColor="text1"/>
            <w:sz w:val="24"/>
            <w:szCs w:val="24"/>
            <w:shd w:val="clear" w:color="auto" w:fill="FFFFFF"/>
            <w:rPrChange w:id="909" w:author="Anttila  Eliel Simpson" w:date="2024-07-18T16:04:00Z">
              <w:rPr>
                <w:b w:val="0"/>
                <w:bCs w:val="0"/>
                <w:color w:val="000000" w:themeColor="text1"/>
                <w:sz w:val="24"/>
                <w:szCs w:val="24"/>
                <w:shd w:val="clear" w:color="auto" w:fill="FFFFFF"/>
                <w:lang w:val="it-CH"/>
              </w:rPr>
            </w:rPrChange>
          </w:rPr>
          <w:t>Anttila</w:t>
        </w:r>
        <w:proofErr w:type="spellEnd"/>
        <w:r w:rsidRPr="00790360">
          <w:rPr>
            <w:b w:val="0"/>
            <w:bCs w:val="0"/>
            <w:color w:val="000000" w:themeColor="text1"/>
            <w:sz w:val="24"/>
            <w:szCs w:val="24"/>
            <w:shd w:val="clear" w:color="auto" w:fill="FFFFFF"/>
            <w:rPrChange w:id="910" w:author="Anttila  Eliel Simpson" w:date="2024-07-18T16:04:00Z">
              <w:rPr>
                <w:b w:val="0"/>
                <w:bCs w:val="0"/>
                <w:color w:val="000000" w:themeColor="text1"/>
                <w:sz w:val="24"/>
                <w:szCs w:val="24"/>
                <w:shd w:val="clear" w:color="auto" w:fill="FFFFFF"/>
                <w:lang w:val="it-CH"/>
              </w:rPr>
            </w:rPrChange>
          </w:rPr>
          <w:t xml:space="preserve">, E. S., Macdonald, F., &amp; Bold, U. (2021). </w:t>
        </w:r>
        <w:r w:rsidRPr="006F1EC4">
          <w:rPr>
            <w:b w:val="0"/>
            <w:bCs w:val="0"/>
            <w:color w:val="000000" w:themeColor="text1"/>
            <w:sz w:val="24"/>
            <w:szCs w:val="24"/>
            <w:shd w:val="clear" w:color="auto" w:fill="FFFFFF"/>
          </w:rPr>
          <w:t xml:space="preserve">Stratigraphy of the </w:t>
        </w:r>
        <w:proofErr w:type="spellStart"/>
        <w:r w:rsidRPr="006F1EC4">
          <w:rPr>
            <w:b w:val="0"/>
            <w:bCs w:val="0"/>
            <w:color w:val="000000" w:themeColor="text1"/>
            <w:sz w:val="24"/>
            <w:szCs w:val="24"/>
            <w:shd w:val="clear" w:color="auto" w:fill="FFFFFF"/>
          </w:rPr>
          <w:t>Khuvsgul</w:t>
        </w:r>
        <w:proofErr w:type="spellEnd"/>
        <w:r w:rsidRPr="006F1EC4">
          <w:rPr>
            <w:b w:val="0"/>
            <w:bCs w:val="0"/>
            <w:color w:val="000000" w:themeColor="text1"/>
            <w:sz w:val="24"/>
            <w:szCs w:val="24"/>
            <w:shd w:val="clear" w:color="auto" w:fill="FFFFFF"/>
          </w:rPr>
          <w:t xml:space="preserve"> Group, Mongolia. </w:t>
        </w:r>
        <w:r w:rsidRPr="006F1EC4">
          <w:rPr>
            <w:b w:val="0"/>
            <w:bCs w:val="0"/>
            <w:i/>
            <w:iCs/>
            <w:color w:val="000000" w:themeColor="text1"/>
            <w:sz w:val="24"/>
            <w:szCs w:val="24"/>
          </w:rPr>
          <w:t>Mongolian Geoscientist</w:t>
        </w:r>
        <w:r w:rsidRPr="006F1EC4">
          <w:rPr>
            <w:b w:val="0"/>
            <w:bCs w:val="0"/>
            <w:color w:val="000000" w:themeColor="text1"/>
            <w:sz w:val="24"/>
            <w:szCs w:val="24"/>
            <w:shd w:val="clear" w:color="auto" w:fill="FFFFFF"/>
          </w:rPr>
          <w:t>, </w:t>
        </w:r>
        <w:r w:rsidRPr="006F1EC4">
          <w:rPr>
            <w:b w:val="0"/>
            <w:bCs w:val="0"/>
            <w:i/>
            <w:iCs/>
            <w:color w:val="000000" w:themeColor="text1"/>
            <w:sz w:val="24"/>
            <w:szCs w:val="24"/>
          </w:rPr>
          <w:t>26</w:t>
        </w:r>
        <w:r w:rsidRPr="006F1EC4">
          <w:rPr>
            <w:b w:val="0"/>
            <w:bCs w:val="0"/>
            <w:color w:val="000000" w:themeColor="text1"/>
            <w:sz w:val="24"/>
            <w:szCs w:val="24"/>
            <w:shd w:val="clear" w:color="auto" w:fill="FFFFFF"/>
          </w:rPr>
          <w:t xml:space="preserve">(52), 2-15. </w:t>
        </w:r>
        <w:r w:rsidRPr="006F1EC4">
          <w:rPr>
            <w:b w:val="0"/>
            <w:bCs w:val="0"/>
            <w:color w:val="000000" w:themeColor="text1"/>
            <w:sz w:val="24"/>
            <w:szCs w:val="24"/>
          </w:rPr>
          <w:t> </w:t>
        </w:r>
        <w:r w:rsidRPr="006F1EC4">
          <w:fldChar w:fldCharType="begin"/>
        </w:r>
        <w:r w:rsidRPr="006F1EC4">
          <w:rPr>
            <w:b w:val="0"/>
            <w:bCs w:val="0"/>
            <w:color w:val="000000" w:themeColor="text1"/>
            <w:sz w:val="24"/>
            <w:szCs w:val="24"/>
          </w:rPr>
          <w:instrText>HYPERLINK "https://doi.org/10.5564/mgs.v26i52.1516"</w:instrText>
        </w:r>
        <w:r w:rsidRPr="006F1EC4">
          <w:fldChar w:fldCharType="separate"/>
        </w:r>
        <w:r w:rsidRPr="006F1EC4">
          <w:rPr>
            <w:rStyle w:val="text"/>
            <w:b w:val="0"/>
            <w:bCs w:val="0"/>
            <w:color w:val="000000" w:themeColor="text1"/>
            <w:sz w:val="24"/>
            <w:szCs w:val="24"/>
          </w:rPr>
          <w:t>https://doi.org/10.5564/mgs.v26i52.1516</w:t>
        </w:r>
        <w:r w:rsidRPr="006F1EC4">
          <w:rPr>
            <w:rStyle w:val="text"/>
            <w:b w:val="0"/>
            <w:bCs w:val="0"/>
            <w:color w:val="000000" w:themeColor="text1"/>
            <w:sz w:val="24"/>
            <w:szCs w:val="24"/>
          </w:rPr>
          <w:fldChar w:fldCharType="end"/>
        </w:r>
      </w:ins>
    </w:p>
    <w:p w14:paraId="791775AF" w14:textId="77777777" w:rsidR="00790360" w:rsidRPr="006F1EC4" w:rsidRDefault="00790360" w:rsidP="00790360">
      <w:pPr>
        <w:rPr>
          <w:ins w:id="911" w:author="Anttila  Eliel Simpson" w:date="2024-07-18T16:04:00Z"/>
          <w:rFonts w:ascii="Times New Roman" w:hAnsi="Times New Roman" w:cs="Times New Roman"/>
          <w:color w:val="000000" w:themeColor="text1"/>
        </w:rPr>
      </w:pPr>
    </w:p>
    <w:p w14:paraId="140AA1E7" w14:textId="77777777" w:rsidR="00790360" w:rsidRPr="006F1EC4" w:rsidRDefault="00790360" w:rsidP="00790360">
      <w:pPr>
        <w:rPr>
          <w:ins w:id="912" w:author="Anttila  Eliel Simpson" w:date="2024-07-18T16:04:00Z"/>
          <w:rFonts w:ascii="Times New Roman" w:hAnsi="Times New Roman" w:cs="Times New Roman"/>
          <w:color w:val="000000" w:themeColor="text1"/>
        </w:rPr>
      </w:pPr>
      <w:proofErr w:type="spellStart"/>
      <w:ins w:id="913" w:author="Anttila  Eliel Simpson" w:date="2024-07-18T16:04:00Z">
        <w:r w:rsidRPr="006F1EC4">
          <w:rPr>
            <w:rFonts w:ascii="Times New Roman" w:hAnsi="Times New Roman" w:cs="Times New Roman"/>
            <w:color w:val="000000" w:themeColor="text1"/>
            <w:shd w:val="clear" w:color="auto" w:fill="FFFFFF"/>
          </w:rPr>
          <w:t>Anttila</w:t>
        </w:r>
        <w:proofErr w:type="spellEnd"/>
        <w:r w:rsidRPr="006F1EC4">
          <w:rPr>
            <w:rFonts w:ascii="Times New Roman" w:hAnsi="Times New Roman" w:cs="Times New Roman"/>
            <w:color w:val="000000" w:themeColor="text1"/>
            <w:shd w:val="clear" w:color="auto" w:fill="FFFFFF"/>
          </w:rPr>
          <w:t xml:space="preserve">, E. S., Macdonald, F. A., </w:t>
        </w:r>
        <w:proofErr w:type="spellStart"/>
        <w:r w:rsidRPr="006F1EC4">
          <w:rPr>
            <w:rFonts w:ascii="Times New Roman" w:hAnsi="Times New Roman" w:cs="Times New Roman"/>
            <w:color w:val="000000" w:themeColor="text1"/>
            <w:shd w:val="clear" w:color="auto" w:fill="FFFFFF"/>
          </w:rPr>
          <w:t>Szymanowski</w:t>
        </w:r>
        <w:proofErr w:type="spellEnd"/>
        <w:r w:rsidRPr="006F1EC4">
          <w:rPr>
            <w:rFonts w:ascii="Times New Roman" w:hAnsi="Times New Roman" w:cs="Times New Roman"/>
            <w:color w:val="000000" w:themeColor="text1"/>
            <w:shd w:val="clear" w:color="auto" w:fill="FFFFFF"/>
          </w:rPr>
          <w:t xml:space="preserve">, D., Schoene, B., </w:t>
        </w:r>
        <w:proofErr w:type="spellStart"/>
        <w:r w:rsidRPr="006F1EC4">
          <w:rPr>
            <w:rFonts w:ascii="Times New Roman" w:hAnsi="Times New Roman" w:cs="Times New Roman"/>
            <w:color w:val="000000" w:themeColor="text1"/>
            <w:shd w:val="clear" w:color="auto" w:fill="FFFFFF"/>
          </w:rPr>
          <w:t>Kylander</w:t>
        </w:r>
        <w:proofErr w:type="spellEnd"/>
        <w:r w:rsidRPr="006F1EC4">
          <w:rPr>
            <w:rFonts w:ascii="Times New Roman" w:hAnsi="Times New Roman" w:cs="Times New Roman"/>
            <w:color w:val="000000" w:themeColor="text1"/>
            <w:shd w:val="clear" w:color="auto" w:fill="FFFFFF"/>
          </w:rPr>
          <w:t>-Clark, A., Danhof, C., &amp; Jones, D. S. (2023). Timing and tempo of organic carbon burial in the Monterey Formation of the Santa Barbara Basin and relationships with Miocene climate. </w:t>
        </w:r>
        <w:r w:rsidRPr="006F1EC4">
          <w:rPr>
            <w:rFonts w:ascii="Times New Roman" w:hAnsi="Times New Roman" w:cs="Times New Roman"/>
            <w:i/>
            <w:iCs/>
            <w:color w:val="000000" w:themeColor="text1"/>
            <w:shd w:val="clear" w:color="auto" w:fill="FFFFFF"/>
          </w:rPr>
          <w:t>Earth and Planetary Science Letters</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620</w:t>
        </w:r>
        <w:r w:rsidRPr="006F1EC4">
          <w:rPr>
            <w:rFonts w:ascii="Times New Roman" w:hAnsi="Times New Roman" w:cs="Times New Roman"/>
            <w:color w:val="000000" w:themeColor="text1"/>
            <w:shd w:val="clear" w:color="auto" w:fill="FFFFFF"/>
          </w:rPr>
          <w:t xml:space="preserve">, 118343.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"https://doi.org/10.1016/j.epsl.2023.118343"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anchor-text"/>
            <w:rFonts w:ascii="Times New Roman" w:hAnsi="Times New Roman" w:cs="Times New Roman"/>
            <w:color w:val="000000" w:themeColor="text1"/>
          </w:rPr>
          <w:t>https://doi.org/10.1016/j.epsl.2023.118343</w:t>
        </w:r>
        <w:r w:rsidRPr="006F1EC4">
          <w:rPr>
            <w:rFonts w:ascii="Times New Roman" w:hAnsi="Times New Roman" w:cs="Times New Roman"/>
            <w:color w:val="000000" w:themeColor="text1"/>
          </w:rPr>
          <w:fldChar w:fldCharType="end"/>
        </w:r>
      </w:ins>
    </w:p>
    <w:p w14:paraId="76F1E0F9" w14:textId="77777777" w:rsidR="00790360" w:rsidRPr="006F1EC4" w:rsidRDefault="00790360" w:rsidP="00790360">
      <w:pPr>
        <w:rPr>
          <w:ins w:id="914" w:author="Anttila  Eliel Simpson" w:date="2024-07-18T16:04:00Z"/>
          <w:rFonts w:ascii="Times New Roman" w:hAnsi="Times New Roman" w:cs="Times New Roman"/>
          <w:color w:val="000000" w:themeColor="text1"/>
        </w:rPr>
      </w:pPr>
    </w:p>
    <w:p w14:paraId="3850AA4B" w14:textId="77777777" w:rsidR="00790360" w:rsidRPr="006F1EC4" w:rsidRDefault="00790360" w:rsidP="00790360">
      <w:pPr>
        <w:rPr>
          <w:ins w:id="915" w:author="Anttila  Eliel Simpson" w:date="2024-07-18T16:04:00Z"/>
          <w:rFonts w:ascii="Times New Roman" w:hAnsi="Times New Roman" w:cs="Times New Roman"/>
          <w:color w:val="000000" w:themeColor="text1"/>
          <w:lang w:val="de-CH"/>
        </w:rPr>
      </w:pPr>
      <w:ins w:id="916" w:author="Anttila  Eliel Simpson" w:date="2024-07-18T16:04:00Z">
        <w:r w:rsidRPr="006F1EC4">
          <w:rPr>
            <w:rFonts w:ascii="Times New Roman" w:hAnsi="Times New Roman" w:cs="Times New Roman"/>
            <w:color w:val="000000" w:themeColor="text1"/>
            <w:shd w:val="clear" w:color="auto" w:fill="FFFFFF"/>
            <w:lang w:val="de-CH"/>
          </w:rPr>
          <w:lastRenderedPageBreak/>
          <w:t xml:space="preserve">Arning, E. T., Birgel, D., Schulz-Vogt, H. N., </w:t>
        </w:r>
        <w:proofErr w:type="spellStart"/>
        <w:r w:rsidRPr="006F1EC4">
          <w:rPr>
            <w:rFonts w:ascii="Times New Roman" w:hAnsi="Times New Roman" w:cs="Times New Roman"/>
            <w:color w:val="000000" w:themeColor="text1"/>
            <w:shd w:val="clear" w:color="auto" w:fill="FFFFFF"/>
            <w:lang w:val="de-CH"/>
          </w:rPr>
          <w:t>Holmkvist</w:t>
        </w:r>
        <w:proofErr w:type="spellEnd"/>
        <w:r w:rsidRPr="006F1EC4">
          <w:rPr>
            <w:rFonts w:ascii="Times New Roman" w:hAnsi="Times New Roman" w:cs="Times New Roman"/>
            <w:color w:val="000000" w:themeColor="text1"/>
            <w:shd w:val="clear" w:color="auto" w:fill="FFFFFF"/>
            <w:lang w:val="de-CH"/>
          </w:rPr>
          <w:t>, L., J</w:t>
        </w:r>
        <w:r w:rsidRPr="006F1EC4">
          <w:rPr>
            <w:rFonts w:ascii="Cambria Math" w:hAnsi="Cambria Math" w:cs="Cambria Math"/>
            <w:color w:val="000000" w:themeColor="text1"/>
            <w:shd w:val="clear" w:color="auto" w:fill="FFFFFF"/>
            <w:lang w:val="de-CH"/>
          </w:rPr>
          <w:t>⊘</w:t>
        </w:r>
        <w:r w:rsidRPr="006F1EC4">
          <w:rPr>
            <w:rFonts w:ascii="Times New Roman" w:hAnsi="Times New Roman" w:cs="Times New Roman"/>
            <w:color w:val="000000" w:themeColor="text1"/>
            <w:shd w:val="clear" w:color="auto" w:fill="FFFFFF"/>
            <w:lang w:val="de-CH"/>
          </w:rPr>
          <w:t xml:space="preserve"> </w:t>
        </w:r>
        <w:proofErr w:type="spellStart"/>
        <w:r w:rsidRPr="006F1EC4">
          <w:rPr>
            <w:rFonts w:ascii="Times New Roman" w:hAnsi="Times New Roman" w:cs="Times New Roman"/>
            <w:color w:val="000000" w:themeColor="text1"/>
            <w:shd w:val="clear" w:color="auto" w:fill="FFFFFF"/>
            <w:lang w:val="de-CH"/>
          </w:rPr>
          <w:t>rgensen</w:t>
        </w:r>
        <w:proofErr w:type="spellEnd"/>
        <w:r w:rsidRPr="006F1EC4">
          <w:rPr>
            <w:rFonts w:ascii="Times New Roman" w:hAnsi="Times New Roman" w:cs="Times New Roman"/>
            <w:color w:val="000000" w:themeColor="text1"/>
            <w:shd w:val="clear" w:color="auto" w:fill="FFFFFF"/>
            <w:lang w:val="de-CH"/>
          </w:rPr>
          <w:t xml:space="preserve">, B. B., Larson, A., &amp; Peckmann, J. (2008). </w:t>
        </w:r>
        <w:r w:rsidRPr="006F1EC4">
          <w:rPr>
            <w:rFonts w:ascii="Times New Roman" w:hAnsi="Times New Roman" w:cs="Times New Roman"/>
            <w:color w:val="000000" w:themeColor="text1"/>
            <w:shd w:val="clear" w:color="auto" w:fill="FFFFFF"/>
          </w:rPr>
          <w:t xml:space="preserve">Lipid biomarker patterns of </w:t>
        </w:r>
        <w:proofErr w:type="spellStart"/>
        <w:r w:rsidRPr="006F1EC4">
          <w:rPr>
            <w:rFonts w:ascii="Times New Roman" w:hAnsi="Times New Roman" w:cs="Times New Roman"/>
            <w:color w:val="000000" w:themeColor="text1"/>
            <w:shd w:val="clear" w:color="auto" w:fill="FFFFFF"/>
          </w:rPr>
          <w:t>phosphogenic</w:t>
        </w:r>
        <w:proofErr w:type="spellEnd"/>
        <w:r w:rsidRPr="006F1EC4">
          <w:rPr>
            <w:rFonts w:ascii="Times New Roman" w:hAnsi="Times New Roman" w:cs="Times New Roman"/>
            <w:color w:val="000000" w:themeColor="text1"/>
            <w:shd w:val="clear" w:color="auto" w:fill="FFFFFF"/>
          </w:rPr>
          <w:t xml:space="preserve"> sediments from upwelling regions. </w:t>
        </w:r>
        <w:r w:rsidRPr="006F1EC4">
          <w:rPr>
            <w:rFonts w:ascii="Times New Roman" w:hAnsi="Times New Roman" w:cs="Times New Roman"/>
            <w:i/>
            <w:iCs/>
            <w:color w:val="000000" w:themeColor="text1"/>
            <w:shd w:val="clear" w:color="auto" w:fill="FFFFFF"/>
          </w:rPr>
          <w:t>Geomicrobiology Journal</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25</w:t>
        </w:r>
        <w:r w:rsidRPr="006F1EC4">
          <w:rPr>
            <w:rFonts w:ascii="Times New Roman" w:hAnsi="Times New Roman" w:cs="Times New Roman"/>
            <w:color w:val="000000" w:themeColor="text1"/>
            <w:shd w:val="clear" w:color="auto" w:fill="FFFFFF"/>
          </w:rPr>
          <w:t xml:space="preserve">(2), 69-82.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"https://doi.org/10.1080/01490450801934854"</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lang w:val="de-CH"/>
          </w:rPr>
          <w:t>https://doi.org/10.1080/01490450801934854</w:t>
        </w:r>
        <w:r w:rsidRPr="006F1EC4">
          <w:rPr>
            <w:rFonts w:ascii="Times New Roman" w:hAnsi="Times New Roman" w:cs="Times New Roman"/>
            <w:color w:val="000000" w:themeColor="text1"/>
          </w:rPr>
          <w:fldChar w:fldCharType="end"/>
        </w:r>
      </w:ins>
    </w:p>
    <w:p w14:paraId="09A1C010" w14:textId="77777777" w:rsidR="00790360" w:rsidRPr="006F1EC4" w:rsidRDefault="00790360" w:rsidP="00790360">
      <w:pPr>
        <w:rPr>
          <w:ins w:id="917" w:author="Anttila  Eliel Simpson" w:date="2024-07-18T16:04:00Z"/>
          <w:rFonts w:ascii="Times New Roman" w:hAnsi="Times New Roman" w:cs="Times New Roman"/>
          <w:color w:val="000000" w:themeColor="text1"/>
          <w:lang w:val="de-CH"/>
        </w:rPr>
      </w:pPr>
    </w:p>
    <w:p w14:paraId="1D51DDDC" w14:textId="77777777" w:rsidR="00790360" w:rsidRPr="006F1EC4" w:rsidRDefault="00790360" w:rsidP="00790360">
      <w:pPr>
        <w:rPr>
          <w:ins w:id="918" w:author="Anttila  Eliel Simpson" w:date="2024-07-18T16:04:00Z"/>
          <w:rFonts w:ascii="Times New Roman" w:hAnsi="Times New Roman" w:cs="Times New Roman"/>
          <w:color w:val="000000" w:themeColor="text1"/>
        </w:rPr>
      </w:pPr>
      <w:ins w:id="919" w:author="Anttila  Eliel Simpson" w:date="2024-07-18T16:04:00Z">
        <w:r w:rsidRPr="00790360">
          <w:rPr>
            <w:rFonts w:ascii="Times New Roman" w:hAnsi="Times New Roman" w:cs="Times New Roman"/>
            <w:color w:val="000000" w:themeColor="text1"/>
            <w:shd w:val="clear" w:color="auto" w:fill="FFFFFF"/>
            <w:lang w:val="de-CH"/>
            <w:rPrChange w:id="920" w:author="Anttila  Eliel Simpson" w:date="2024-07-18T16:04:00Z">
              <w:rPr>
                <w:rFonts w:ascii="Times New Roman" w:hAnsi="Times New Roman" w:cs="Times New Roman"/>
                <w:color w:val="000000" w:themeColor="text1"/>
                <w:shd w:val="clear" w:color="auto" w:fill="FFFFFF"/>
              </w:rPr>
            </w:rPrChange>
          </w:rPr>
          <w:t xml:space="preserve">Arning, E. T., Birgel, D., Brunner, B., &amp; Peckmann, J. (2009). </w:t>
        </w:r>
        <w:r w:rsidRPr="006F1EC4">
          <w:rPr>
            <w:rFonts w:ascii="Times New Roman" w:hAnsi="Times New Roman" w:cs="Times New Roman"/>
            <w:color w:val="000000" w:themeColor="text1"/>
            <w:shd w:val="clear" w:color="auto" w:fill="FFFFFF"/>
          </w:rPr>
          <w:t xml:space="preserve">Bacterial formation of phosphatic </w:t>
        </w:r>
        <w:proofErr w:type="spellStart"/>
        <w:r w:rsidRPr="006F1EC4">
          <w:rPr>
            <w:rFonts w:ascii="Times New Roman" w:hAnsi="Times New Roman" w:cs="Times New Roman"/>
            <w:color w:val="000000" w:themeColor="text1"/>
            <w:shd w:val="clear" w:color="auto" w:fill="FFFFFF"/>
          </w:rPr>
          <w:t>laminites</w:t>
        </w:r>
        <w:proofErr w:type="spellEnd"/>
        <w:r w:rsidRPr="006F1EC4">
          <w:rPr>
            <w:rFonts w:ascii="Times New Roman" w:hAnsi="Times New Roman" w:cs="Times New Roman"/>
            <w:color w:val="000000" w:themeColor="text1"/>
            <w:shd w:val="clear" w:color="auto" w:fill="FFFFFF"/>
          </w:rPr>
          <w:t xml:space="preserve"> off Peru. </w:t>
        </w:r>
        <w:r w:rsidRPr="006F1EC4">
          <w:rPr>
            <w:rFonts w:ascii="Times New Roman" w:hAnsi="Times New Roman" w:cs="Times New Roman"/>
            <w:i/>
            <w:iCs/>
            <w:color w:val="000000" w:themeColor="text1"/>
            <w:shd w:val="clear" w:color="auto" w:fill="FFFFFF"/>
          </w:rPr>
          <w:t>Geobiology</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7</w:t>
        </w:r>
        <w:r w:rsidRPr="006F1EC4">
          <w:rPr>
            <w:rFonts w:ascii="Times New Roman" w:hAnsi="Times New Roman" w:cs="Times New Roman"/>
            <w:color w:val="000000" w:themeColor="text1"/>
            <w:shd w:val="clear" w:color="auto" w:fill="FFFFFF"/>
          </w:rPr>
          <w:t>(3), 295-307.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"https://doi.org/10.1111/j.1472-4669.2009.00197.x"</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rPr>
          <w:t>https://doi.org/10.1111/j.1472-4669.2009.00197.x</w:t>
        </w:r>
        <w:r w:rsidRPr="006F1EC4">
          <w:rPr>
            <w:rFonts w:ascii="Times New Roman" w:hAnsi="Times New Roman" w:cs="Times New Roman"/>
            <w:color w:val="000000" w:themeColor="text1"/>
          </w:rPr>
          <w:fldChar w:fldCharType="end"/>
        </w:r>
      </w:ins>
    </w:p>
    <w:p w14:paraId="68B915AA" w14:textId="77777777" w:rsidR="00790360" w:rsidRPr="00790360" w:rsidRDefault="00790360" w:rsidP="00790360">
      <w:pPr>
        <w:rPr>
          <w:ins w:id="921" w:author="Anttila  Eliel Simpson" w:date="2024-07-18T16:04:00Z"/>
          <w:rFonts w:ascii="Times New Roman" w:hAnsi="Times New Roman" w:cs="Times New Roman"/>
          <w:color w:val="000000" w:themeColor="text1"/>
          <w:rPrChange w:id="922" w:author="Anttila  Eliel Simpson" w:date="2024-07-18T16:04:00Z">
            <w:rPr>
              <w:ins w:id="923" w:author="Anttila  Eliel Simpson" w:date="2024-07-18T16:04:00Z"/>
              <w:rFonts w:ascii="Times New Roman" w:hAnsi="Times New Roman" w:cs="Times New Roman"/>
              <w:color w:val="000000" w:themeColor="text1"/>
              <w:lang w:val="de-CH"/>
            </w:rPr>
          </w:rPrChange>
        </w:rPr>
      </w:pPr>
    </w:p>
    <w:p w14:paraId="1F81054F" w14:textId="77777777" w:rsidR="00790360" w:rsidRPr="006F1EC4" w:rsidRDefault="00790360" w:rsidP="00790360">
      <w:pPr>
        <w:rPr>
          <w:ins w:id="924" w:author="Anttila  Eliel Simpson" w:date="2024-07-18T16:04:00Z"/>
          <w:rFonts w:ascii="Times New Roman" w:hAnsi="Times New Roman" w:cs="Times New Roman"/>
          <w:color w:val="000000" w:themeColor="text1"/>
          <w:shd w:val="clear" w:color="auto" w:fill="FFFFFF"/>
        </w:rPr>
      </w:pPr>
      <w:ins w:id="925" w:author="Anttila  Eliel Simpson" w:date="2024-07-18T16:04:00Z">
        <w:r w:rsidRPr="006F1EC4">
          <w:rPr>
            <w:rFonts w:ascii="Times New Roman" w:hAnsi="Times New Roman" w:cs="Times New Roman"/>
            <w:color w:val="000000" w:themeColor="text1"/>
            <w:shd w:val="clear" w:color="auto" w:fill="FFFFFF"/>
          </w:rPr>
          <w:t xml:space="preserve">Bailey, J. V., Joye, S. B., </w:t>
        </w:r>
        <w:proofErr w:type="spellStart"/>
        <w:r w:rsidRPr="006F1EC4">
          <w:rPr>
            <w:rFonts w:ascii="Times New Roman" w:hAnsi="Times New Roman" w:cs="Times New Roman"/>
            <w:color w:val="000000" w:themeColor="text1"/>
            <w:shd w:val="clear" w:color="auto" w:fill="FFFFFF"/>
          </w:rPr>
          <w:t>Kalanetra</w:t>
        </w:r>
        <w:proofErr w:type="spellEnd"/>
        <w:r w:rsidRPr="006F1EC4">
          <w:rPr>
            <w:rFonts w:ascii="Times New Roman" w:hAnsi="Times New Roman" w:cs="Times New Roman"/>
            <w:color w:val="000000" w:themeColor="text1"/>
            <w:shd w:val="clear" w:color="auto" w:fill="FFFFFF"/>
          </w:rPr>
          <w:t xml:space="preserve">, K. M., Flood, B. E., &amp; </w:t>
        </w:r>
        <w:proofErr w:type="spellStart"/>
        <w:r w:rsidRPr="006F1EC4">
          <w:rPr>
            <w:rFonts w:ascii="Times New Roman" w:hAnsi="Times New Roman" w:cs="Times New Roman"/>
            <w:color w:val="000000" w:themeColor="text1"/>
            <w:shd w:val="clear" w:color="auto" w:fill="FFFFFF"/>
          </w:rPr>
          <w:t>Corsetti</w:t>
        </w:r>
        <w:proofErr w:type="spellEnd"/>
        <w:r w:rsidRPr="006F1EC4">
          <w:rPr>
            <w:rFonts w:ascii="Times New Roman" w:hAnsi="Times New Roman" w:cs="Times New Roman"/>
            <w:color w:val="000000" w:themeColor="text1"/>
            <w:shd w:val="clear" w:color="auto" w:fill="FFFFFF"/>
          </w:rPr>
          <w:t xml:space="preserve">, F. A. (2007). Evidence of giant </w:t>
        </w:r>
        <w:proofErr w:type="spellStart"/>
        <w:r w:rsidRPr="006F1EC4">
          <w:rPr>
            <w:rFonts w:ascii="Times New Roman" w:hAnsi="Times New Roman" w:cs="Times New Roman"/>
            <w:color w:val="000000" w:themeColor="text1"/>
            <w:shd w:val="clear" w:color="auto" w:fill="FFFFFF"/>
          </w:rPr>
          <w:t>sulphur</w:t>
        </w:r>
        <w:proofErr w:type="spellEnd"/>
        <w:r w:rsidRPr="006F1EC4">
          <w:rPr>
            <w:rFonts w:ascii="Times New Roman" w:hAnsi="Times New Roman" w:cs="Times New Roman"/>
            <w:color w:val="000000" w:themeColor="text1"/>
            <w:shd w:val="clear" w:color="auto" w:fill="FFFFFF"/>
          </w:rPr>
          <w:t xml:space="preserve"> bacteria in Neoproterozoic phosphorites. </w:t>
        </w:r>
        <w:r w:rsidRPr="006F1EC4">
          <w:rPr>
            <w:rFonts w:ascii="Times New Roman" w:hAnsi="Times New Roman" w:cs="Times New Roman"/>
            <w:i/>
            <w:iCs/>
            <w:color w:val="000000" w:themeColor="text1"/>
            <w:shd w:val="clear" w:color="auto" w:fill="FFFFFF"/>
          </w:rPr>
          <w:t>Nature</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445</w:t>
        </w:r>
        <w:r w:rsidRPr="006F1EC4">
          <w:rPr>
            <w:rFonts w:ascii="Times New Roman" w:hAnsi="Times New Roman" w:cs="Times New Roman"/>
            <w:color w:val="000000" w:themeColor="text1"/>
            <w:shd w:val="clear" w:color="auto" w:fill="FFFFFF"/>
          </w:rPr>
          <w:t xml:space="preserve">(7124), 198-201. </w:t>
        </w:r>
        <w:r w:rsidRPr="006F1EC4">
          <w:rPr>
            <w:rFonts w:ascii="Times New Roman" w:hAnsi="Times New Roman" w:cs="Times New Roman"/>
            <w:color w:val="000000" w:themeColor="text1"/>
          </w:rPr>
          <w:t>doi:10.1038/nature05457</w:t>
        </w:r>
      </w:ins>
    </w:p>
    <w:p w14:paraId="33B5666A" w14:textId="77777777" w:rsidR="00790360" w:rsidRPr="006F1EC4" w:rsidRDefault="00790360" w:rsidP="00790360">
      <w:pPr>
        <w:rPr>
          <w:ins w:id="926" w:author="Anttila  Eliel Simpson" w:date="2024-07-18T16:04:00Z"/>
          <w:rFonts w:ascii="Times New Roman" w:hAnsi="Times New Roman" w:cs="Times New Roman"/>
          <w:color w:val="000000" w:themeColor="text1"/>
        </w:rPr>
      </w:pPr>
    </w:p>
    <w:p w14:paraId="5126CB9F" w14:textId="77777777" w:rsidR="00790360" w:rsidRPr="00790360" w:rsidRDefault="00790360" w:rsidP="00790360">
      <w:pPr>
        <w:rPr>
          <w:ins w:id="927" w:author="Anttila  Eliel Simpson" w:date="2024-07-18T16:04:00Z"/>
          <w:rFonts w:ascii="Times New Roman" w:hAnsi="Times New Roman" w:cs="Times New Roman"/>
          <w:color w:val="000000" w:themeColor="text1"/>
          <w:lang w:val="it-CH"/>
          <w:rPrChange w:id="928" w:author="Anttila  Eliel Simpson" w:date="2024-07-18T16:04:00Z">
            <w:rPr>
              <w:ins w:id="929" w:author="Anttila  Eliel Simpson" w:date="2024-07-18T16:04:00Z"/>
              <w:rFonts w:ascii="Times New Roman" w:hAnsi="Times New Roman" w:cs="Times New Roman"/>
              <w:color w:val="000000" w:themeColor="text1"/>
            </w:rPr>
          </w:rPrChange>
        </w:rPr>
      </w:pPr>
      <w:ins w:id="930" w:author="Anttila  Eliel Simpson" w:date="2024-07-18T16:04:00Z">
        <w:r w:rsidRPr="006F1EC4">
          <w:rPr>
            <w:rFonts w:ascii="Times New Roman" w:hAnsi="Times New Roman" w:cs="Times New Roman"/>
            <w:color w:val="000000" w:themeColor="text1"/>
            <w:shd w:val="clear" w:color="auto" w:fill="FFFFFF"/>
          </w:rPr>
          <w:t xml:space="preserve">Bailey, J. V., </w:t>
        </w:r>
        <w:proofErr w:type="spellStart"/>
        <w:r w:rsidRPr="006F1EC4">
          <w:rPr>
            <w:rFonts w:ascii="Times New Roman" w:hAnsi="Times New Roman" w:cs="Times New Roman"/>
            <w:color w:val="000000" w:themeColor="text1"/>
            <w:shd w:val="clear" w:color="auto" w:fill="FFFFFF"/>
          </w:rPr>
          <w:t>Corsetti</w:t>
        </w:r>
        <w:proofErr w:type="spellEnd"/>
        <w:r w:rsidRPr="006F1EC4">
          <w:rPr>
            <w:rFonts w:ascii="Times New Roman" w:hAnsi="Times New Roman" w:cs="Times New Roman"/>
            <w:color w:val="000000" w:themeColor="text1"/>
            <w:shd w:val="clear" w:color="auto" w:fill="FFFFFF"/>
          </w:rPr>
          <w:t xml:space="preserve">, F. A., Greene, S. E., Crosby, C. H., Liu, P., &amp; Orphan, V. J. (2013). Filamentous sulfur bacteria preserved in modern and ancient phosphatic sediments: implications for the role of oxygen and bacteria in </w:t>
        </w:r>
        <w:proofErr w:type="spellStart"/>
        <w:r w:rsidRPr="006F1EC4">
          <w:rPr>
            <w:rFonts w:ascii="Times New Roman" w:hAnsi="Times New Roman" w:cs="Times New Roman"/>
            <w:color w:val="000000" w:themeColor="text1"/>
            <w:shd w:val="clear" w:color="auto" w:fill="FFFFFF"/>
          </w:rPr>
          <w:t>phosphogenesis</w:t>
        </w:r>
        <w:proofErr w:type="spellEnd"/>
        <w:r w:rsidRPr="006F1EC4">
          <w:rPr>
            <w:rFonts w:ascii="Times New Roman" w:hAnsi="Times New Roman" w:cs="Times New Roman"/>
            <w:color w:val="000000" w:themeColor="text1"/>
            <w:shd w:val="clear" w:color="auto" w:fill="FFFFFF"/>
          </w:rPr>
          <w:t>. </w:t>
        </w:r>
        <w:r w:rsidRPr="00790360">
          <w:rPr>
            <w:rFonts w:ascii="Times New Roman" w:hAnsi="Times New Roman" w:cs="Times New Roman"/>
            <w:i/>
            <w:iCs/>
            <w:color w:val="000000" w:themeColor="text1"/>
            <w:shd w:val="clear" w:color="auto" w:fill="FFFFFF"/>
            <w:lang w:val="it-CH"/>
            <w:rPrChange w:id="931" w:author="Anttila  Eliel Simpson" w:date="2024-07-18T16:04:00Z">
              <w:rPr>
                <w:rFonts w:ascii="Times New Roman" w:hAnsi="Times New Roman" w:cs="Times New Roman"/>
                <w:i/>
                <w:iCs/>
                <w:color w:val="000000" w:themeColor="text1"/>
                <w:shd w:val="clear" w:color="auto" w:fill="FFFFFF"/>
              </w:rPr>
            </w:rPrChange>
          </w:rPr>
          <w:t>Geobiology</w:t>
        </w:r>
        <w:r w:rsidRPr="00790360">
          <w:rPr>
            <w:rFonts w:ascii="Times New Roman" w:hAnsi="Times New Roman" w:cs="Times New Roman"/>
            <w:color w:val="000000" w:themeColor="text1"/>
            <w:shd w:val="clear" w:color="auto" w:fill="FFFFFF"/>
            <w:lang w:val="it-CH"/>
            <w:rPrChange w:id="932" w:author="Anttila  Eliel Simpson" w:date="2024-07-18T16:04:00Z">
              <w:rPr>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shd w:val="clear" w:color="auto" w:fill="FFFFFF"/>
            <w:lang w:val="it-CH"/>
            <w:rPrChange w:id="933" w:author="Anttila  Eliel Simpson" w:date="2024-07-18T16:04:00Z">
              <w:rPr>
                <w:rFonts w:ascii="Times New Roman" w:hAnsi="Times New Roman" w:cs="Times New Roman"/>
                <w:i/>
                <w:iCs/>
                <w:color w:val="000000" w:themeColor="text1"/>
                <w:shd w:val="clear" w:color="auto" w:fill="FFFFFF"/>
              </w:rPr>
            </w:rPrChange>
          </w:rPr>
          <w:t>11</w:t>
        </w:r>
        <w:r w:rsidRPr="00790360">
          <w:rPr>
            <w:rFonts w:ascii="Times New Roman" w:hAnsi="Times New Roman" w:cs="Times New Roman"/>
            <w:color w:val="000000" w:themeColor="text1"/>
            <w:shd w:val="clear" w:color="auto" w:fill="FFFFFF"/>
            <w:lang w:val="it-CH"/>
            <w:rPrChange w:id="934" w:author="Anttila  Eliel Simpson" w:date="2024-07-18T16:04:00Z">
              <w:rPr>
                <w:rFonts w:ascii="Times New Roman" w:hAnsi="Times New Roman" w:cs="Times New Roman"/>
                <w:color w:val="000000" w:themeColor="text1"/>
                <w:shd w:val="clear" w:color="auto" w:fill="FFFFFF"/>
              </w:rPr>
            </w:rPrChange>
          </w:rPr>
          <w:t xml:space="preserve">(5), 397-405. </w:t>
        </w:r>
        <w:r w:rsidRPr="006F1EC4">
          <w:rPr>
            <w:rFonts w:ascii="Times New Roman" w:hAnsi="Times New Roman" w:cs="Times New Roman"/>
            <w:color w:val="000000" w:themeColor="text1"/>
            <w:shd w:val="clear" w:color="auto" w:fill="FFFFFF"/>
            <w:lang w:val="de-CH"/>
          </w:rPr>
          <w:fldChar w:fldCharType="begin"/>
        </w:r>
        <w:r w:rsidRPr="00790360">
          <w:rPr>
            <w:rFonts w:ascii="Times New Roman" w:hAnsi="Times New Roman" w:cs="Times New Roman"/>
            <w:color w:val="000000" w:themeColor="text1"/>
            <w:shd w:val="clear" w:color="auto" w:fill="FFFFFF"/>
            <w:lang w:val="it-CH"/>
            <w:rPrChange w:id="935" w:author="Anttila  Eliel Simpson" w:date="2024-07-18T16:04:00Z">
              <w:rPr>
                <w:rFonts w:ascii="Times New Roman" w:hAnsi="Times New Roman" w:cs="Times New Roman"/>
                <w:color w:val="000000" w:themeColor="text1"/>
                <w:shd w:val="clear" w:color="auto" w:fill="FFFFFF"/>
                <w:lang w:val="de-CH"/>
              </w:rPr>
            </w:rPrChange>
          </w:rPr>
          <w:instrText>HYPERLINK "https://doi.org/10.1111/gbi.12046"</w:instrText>
        </w:r>
        <w:r w:rsidRPr="006F1EC4">
          <w:rPr>
            <w:rFonts w:ascii="Times New Roman" w:hAnsi="Times New Roman" w:cs="Times New Roman"/>
            <w:color w:val="000000" w:themeColor="text1"/>
            <w:shd w:val="clear" w:color="auto" w:fill="FFFFFF"/>
            <w:lang w:val="de-CH"/>
          </w:rPr>
        </w:r>
        <w:r w:rsidRPr="006F1EC4">
          <w:rPr>
            <w:rFonts w:ascii="Times New Roman" w:hAnsi="Times New Roman" w:cs="Times New Roman"/>
            <w:color w:val="000000" w:themeColor="text1"/>
            <w:shd w:val="clear" w:color="auto" w:fill="FFFFFF"/>
            <w:lang w:val="de-CH"/>
          </w:rPr>
          <w:fldChar w:fldCharType="separate"/>
        </w:r>
        <w:r w:rsidRPr="00790360">
          <w:rPr>
            <w:rStyle w:val="Hyperlink"/>
            <w:rFonts w:ascii="Times New Roman" w:hAnsi="Times New Roman" w:cs="Times New Roman"/>
            <w:color w:val="000000" w:themeColor="text1"/>
            <w:u w:val="none"/>
            <w:shd w:val="clear" w:color="auto" w:fill="FFFFFF"/>
            <w:lang w:val="it-CH"/>
            <w:rPrChange w:id="936" w:author="Anttila  Eliel Simpson" w:date="2024-07-18T16:04:00Z">
              <w:rPr>
                <w:rStyle w:val="Hyperlink"/>
                <w:rFonts w:ascii="Times New Roman" w:hAnsi="Times New Roman" w:cs="Times New Roman"/>
                <w:color w:val="000000" w:themeColor="text1"/>
                <w:u w:val="none"/>
                <w:shd w:val="clear" w:color="auto" w:fill="FFFFFF"/>
                <w:lang w:val="de-CH"/>
              </w:rPr>
            </w:rPrChange>
          </w:rPr>
          <w:t>https://doi.org/10.1111/gbi.12046</w:t>
        </w:r>
        <w:r w:rsidRPr="006F1EC4">
          <w:rPr>
            <w:rFonts w:ascii="Times New Roman" w:hAnsi="Times New Roman" w:cs="Times New Roman"/>
            <w:color w:val="000000" w:themeColor="text1"/>
            <w:shd w:val="clear" w:color="auto" w:fill="FFFFFF"/>
            <w:lang w:val="de-CH"/>
          </w:rPr>
          <w:fldChar w:fldCharType="end"/>
        </w:r>
      </w:ins>
    </w:p>
    <w:p w14:paraId="585E67CE" w14:textId="77777777" w:rsidR="00790360" w:rsidRPr="006F1EC4" w:rsidRDefault="00790360" w:rsidP="00790360">
      <w:pPr>
        <w:textAlignment w:val="baseline"/>
        <w:rPr>
          <w:ins w:id="937" w:author="Anttila  Eliel Simpson" w:date="2024-07-18T16:04:00Z"/>
          <w:rFonts w:ascii="Times New Roman" w:hAnsi="Times New Roman" w:cs="Times New Roman"/>
          <w:color w:val="000000" w:themeColor="text1"/>
          <w:shd w:val="clear" w:color="auto" w:fill="FFFFFF"/>
          <w:lang w:val="it-CH"/>
          <w:rPrChange w:id="938" w:author="Anttila  Eliel Simpson" w:date="2024-07-09T13:00:00Z">
            <w:rPr>
              <w:ins w:id="939" w:author="Anttila  Eliel Simpson" w:date="2024-07-18T16:04:00Z"/>
              <w:rFonts w:ascii="Times New Roman" w:hAnsi="Times New Roman" w:cs="Times New Roman"/>
              <w:color w:val="000000" w:themeColor="text1"/>
              <w:shd w:val="clear" w:color="auto" w:fill="FFFFFF"/>
            </w:rPr>
          </w:rPrChange>
        </w:rPr>
      </w:pPr>
    </w:p>
    <w:p w14:paraId="38C129E5" w14:textId="77777777" w:rsidR="00790360" w:rsidRPr="006F1EC4" w:rsidRDefault="00790360" w:rsidP="00790360">
      <w:pPr>
        <w:textAlignment w:val="baseline"/>
        <w:rPr>
          <w:ins w:id="940" w:author="Anttila  Eliel Simpson" w:date="2024-07-18T16:04:00Z"/>
          <w:rFonts w:ascii="Times New Roman" w:eastAsia="Times New Roman" w:hAnsi="Times New Roman" w:cs="Times New Roman"/>
          <w:color w:val="000000" w:themeColor="text1"/>
          <w:bdr w:val="none" w:sz="0" w:space="0" w:color="auto" w:frame="1"/>
        </w:rPr>
      </w:pPr>
      <w:ins w:id="941" w:author="Anttila  Eliel Simpson" w:date="2024-07-18T16:04:00Z">
        <w:r w:rsidRPr="006F1EC4">
          <w:rPr>
            <w:rFonts w:ascii="Times New Roman" w:eastAsia="Times New Roman" w:hAnsi="Times New Roman" w:cs="Times New Roman"/>
            <w:color w:val="000000" w:themeColor="text1"/>
            <w:shd w:val="clear" w:color="auto" w:fill="FFFFFF"/>
            <w:lang w:val="it-CH"/>
            <w:rPrChange w:id="942" w:author="Anttila  Eliel Simpson" w:date="2024-07-09T13:00:00Z">
              <w:rPr>
                <w:rFonts w:ascii="Times New Roman" w:eastAsia="Times New Roman" w:hAnsi="Times New Roman" w:cs="Times New Roman"/>
                <w:color w:val="000000" w:themeColor="text1"/>
                <w:shd w:val="clear" w:color="auto" w:fill="FFFFFF"/>
              </w:rPr>
            </w:rPrChange>
          </w:rPr>
          <w:t xml:space="preserve">Banerjee, D. M., Basu, P. C., &amp; Srivastava, N. (1980). </w:t>
        </w:r>
        <w:r w:rsidRPr="006F1EC4">
          <w:rPr>
            <w:rFonts w:ascii="Times New Roman" w:eastAsia="Times New Roman" w:hAnsi="Times New Roman" w:cs="Times New Roman"/>
            <w:color w:val="000000" w:themeColor="text1"/>
            <w:shd w:val="clear" w:color="auto" w:fill="FFFFFF"/>
          </w:rPr>
          <w:t xml:space="preserve">Petrology, mineralogy, geochemistry, and origin of the Precambrian </w:t>
        </w:r>
        <w:proofErr w:type="spellStart"/>
        <w:r w:rsidRPr="006F1EC4">
          <w:rPr>
            <w:rFonts w:ascii="Times New Roman" w:eastAsia="Times New Roman" w:hAnsi="Times New Roman" w:cs="Times New Roman"/>
            <w:color w:val="000000" w:themeColor="text1"/>
            <w:shd w:val="clear" w:color="auto" w:fill="FFFFFF"/>
          </w:rPr>
          <w:t>Aravallian</w:t>
        </w:r>
        <w:proofErr w:type="spellEnd"/>
        <w:r w:rsidRPr="006F1EC4">
          <w:rPr>
            <w:rFonts w:ascii="Times New Roman" w:eastAsia="Times New Roman" w:hAnsi="Times New Roman" w:cs="Times New Roman"/>
            <w:color w:val="000000" w:themeColor="text1"/>
            <w:shd w:val="clear" w:color="auto" w:fill="FFFFFF"/>
          </w:rPr>
          <w:t xml:space="preserve"> phosphorite deposits of Udaipur and </w:t>
        </w:r>
        <w:proofErr w:type="spellStart"/>
        <w:r w:rsidRPr="006F1EC4">
          <w:rPr>
            <w:rFonts w:ascii="Times New Roman" w:eastAsia="Times New Roman" w:hAnsi="Times New Roman" w:cs="Times New Roman"/>
            <w:color w:val="000000" w:themeColor="text1"/>
            <w:shd w:val="clear" w:color="auto" w:fill="FFFFFF"/>
          </w:rPr>
          <w:t>Jhabua</w:t>
        </w:r>
        <w:proofErr w:type="spellEnd"/>
        <w:r w:rsidRPr="006F1EC4">
          <w:rPr>
            <w:rFonts w:ascii="Times New Roman" w:eastAsia="Times New Roman" w:hAnsi="Times New Roman" w:cs="Times New Roman"/>
            <w:color w:val="000000" w:themeColor="text1"/>
            <w:shd w:val="clear" w:color="auto" w:fill="FFFFFF"/>
          </w:rPr>
          <w:t>, India. </w:t>
        </w:r>
        <w:r w:rsidRPr="006F1EC4">
          <w:rPr>
            <w:rFonts w:ascii="Times New Roman" w:eastAsia="Times New Roman" w:hAnsi="Times New Roman" w:cs="Times New Roman"/>
            <w:i/>
            <w:iCs/>
            <w:color w:val="000000" w:themeColor="text1"/>
          </w:rPr>
          <w:t>Economic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75</w:t>
        </w:r>
        <w:r w:rsidRPr="006F1EC4">
          <w:rPr>
            <w:rFonts w:ascii="Times New Roman" w:eastAsia="Times New Roman" w:hAnsi="Times New Roman" w:cs="Times New Roman"/>
            <w:color w:val="000000" w:themeColor="text1"/>
            <w:shd w:val="clear" w:color="auto" w:fill="FFFFFF"/>
          </w:rPr>
          <w:t>(8), 1181-1199.</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"https://doi.org/10.2113/gsecongeo.75.8.1181"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https://doi.org/10.2113/gsecongeo.75.8.1181</w:t>
        </w:r>
        <w:r w:rsidRPr="006F1EC4">
          <w:rPr>
            <w:rFonts w:ascii="Times New Roman" w:eastAsia="Times New Roman" w:hAnsi="Times New Roman" w:cs="Times New Roman"/>
            <w:color w:val="000000" w:themeColor="text1"/>
            <w:bdr w:val="none" w:sz="0" w:space="0" w:color="auto" w:frame="1"/>
          </w:rPr>
          <w:fldChar w:fldCharType="end"/>
        </w:r>
      </w:ins>
    </w:p>
    <w:p w14:paraId="65710AC9" w14:textId="77777777" w:rsidR="00790360" w:rsidRPr="006F1EC4" w:rsidRDefault="00790360" w:rsidP="00790360">
      <w:pPr>
        <w:textAlignment w:val="baseline"/>
        <w:rPr>
          <w:ins w:id="943" w:author="Anttila  Eliel Simpson" w:date="2024-07-18T16:04:00Z"/>
          <w:rFonts w:ascii="Times New Roman" w:eastAsia="Times New Roman" w:hAnsi="Times New Roman" w:cs="Times New Roman"/>
          <w:color w:val="000000" w:themeColor="text1"/>
          <w:bdr w:val="none" w:sz="0" w:space="0" w:color="auto" w:frame="1"/>
        </w:rPr>
      </w:pPr>
    </w:p>
    <w:p w14:paraId="3CB79DA2" w14:textId="77777777" w:rsidR="00790360" w:rsidRPr="00790360" w:rsidRDefault="00790360" w:rsidP="00790360">
      <w:pPr>
        <w:rPr>
          <w:ins w:id="944" w:author="Anttila  Eliel Simpson" w:date="2024-07-18T16:04:00Z"/>
          <w:rFonts w:ascii="Times New Roman" w:hAnsi="Times New Roman" w:cs="Times New Roman"/>
          <w:color w:val="000000" w:themeColor="text1"/>
          <w:lang w:val="it-CH"/>
          <w:rPrChange w:id="945" w:author="Anttila  Eliel Simpson" w:date="2024-07-18T16:04:00Z">
            <w:rPr>
              <w:ins w:id="946" w:author="Anttila  Eliel Simpson" w:date="2024-07-18T16:04:00Z"/>
              <w:rFonts w:ascii="Times New Roman" w:hAnsi="Times New Roman" w:cs="Times New Roman"/>
              <w:color w:val="000000" w:themeColor="text1"/>
            </w:rPr>
          </w:rPrChange>
        </w:rPr>
      </w:pPr>
      <w:proofErr w:type="spellStart"/>
      <w:ins w:id="947" w:author="Anttila  Eliel Simpson" w:date="2024-07-18T16:04:00Z">
        <w:r w:rsidRPr="00790360">
          <w:rPr>
            <w:rFonts w:ascii="Times New Roman" w:hAnsi="Times New Roman" w:cs="Times New Roman"/>
            <w:color w:val="000000" w:themeColor="text1"/>
            <w:shd w:val="clear" w:color="auto" w:fill="FFFFFF"/>
            <w:rPrChange w:id="948" w:author="Anttila  Eliel Simpson" w:date="2024-07-18T16:04:00Z">
              <w:rPr>
                <w:rFonts w:ascii="Times New Roman" w:hAnsi="Times New Roman" w:cs="Times New Roman"/>
                <w:color w:val="000000" w:themeColor="text1"/>
                <w:shd w:val="clear" w:color="auto" w:fill="FFFFFF"/>
                <w:lang w:val="de-CH"/>
              </w:rPr>
            </w:rPrChange>
          </w:rPr>
          <w:t>Barfod</w:t>
        </w:r>
        <w:proofErr w:type="spellEnd"/>
        <w:r w:rsidRPr="00790360">
          <w:rPr>
            <w:rFonts w:ascii="Times New Roman" w:hAnsi="Times New Roman" w:cs="Times New Roman"/>
            <w:color w:val="000000" w:themeColor="text1"/>
            <w:shd w:val="clear" w:color="auto" w:fill="FFFFFF"/>
            <w:rPrChange w:id="949" w:author="Anttila  Eliel Simpson" w:date="2024-07-18T16:04:00Z">
              <w:rPr>
                <w:rFonts w:ascii="Times New Roman" w:hAnsi="Times New Roman" w:cs="Times New Roman"/>
                <w:color w:val="000000" w:themeColor="text1"/>
                <w:shd w:val="clear" w:color="auto" w:fill="FFFFFF"/>
                <w:lang w:val="de-CH"/>
              </w:rPr>
            </w:rPrChange>
          </w:rPr>
          <w:t xml:space="preserve">, G. H., Vervoort, J. D., Montanez, I. P., &amp; </w:t>
        </w:r>
        <w:proofErr w:type="spellStart"/>
        <w:r w:rsidRPr="00790360">
          <w:rPr>
            <w:rFonts w:ascii="Times New Roman" w:hAnsi="Times New Roman" w:cs="Times New Roman"/>
            <w:color w:val="000000" w:themeColor="text1"/>
            <w:shd w:val="clear" w:color="auto" w:fill="FFFFFF"/>
            <w:rPrChange w:id="950" w:author="Anttila  Eliel Simpson" w:date="2024-07-18T16:04:00Z">
              <w:rPr>
                <w:rFonts w:ascii="Times New Roman" w:hAnsi="Times New Roman" w:cs="Times New Roman"/>
                <w:color w:val="000000" w:themeColor="text1"/>
                <w:shd w:val="clear" w:color="auto" w:fill="FFFFFF"/>
                <w:lang w:val="de-CH"/>
              </w:rPr>
            </w:rPrChange>
          </w:rPr>
          <w:t>Riebold</w:t>
        </w:r>
        <w:proofErr w:type="spellEnd"/>
        <w:r w:rsidRPr="00790360">
          <w:rPr>
            <w:rFonts w:ascii="Times New Roman" w:hAnsi="Times New Roman" w:cs="Times New Roman"/>
            <w:color w:val="000000" w:themeColor="text1"/>
            <w:shd w:val="clear" w:color="auto" w:fill="FFFFFF"/>
            <w:rPrChange w:id="951" w:author="Anttila  Eliel Simpson" w:date="2024-07-18T16:04:00Z">
              <w:rPr>
                <w:rFonts w:ascii="Times New Roman" w:hAnsi="Times New Roman" w:cs="Times New Roman"/>
                <w:color w:val="000000" w:themeColor="text1"/>
                <w:shd w:val="clear" w:color="auto" w:fill="FFFFFF"/>
                <w:lang w:val="de-CH"/>
              </w:rPr>
            </w:rPrChange>
          </w:rPr>
          <w:t xml:space="preserve">, S. (2004, June). </w:t>
        </w:r>
        <w:r w:rsidRPr="006F1EC4">
          <w:rPr>
            <w:rFonts w:ascii="Times New Roman" w:hAnsi="Times New Roman" w:cs="Times New Roman"/>
            <w:color w:val="000000" w:themeColor="text1"/>
            <w:shd w:val="clear" w:color="auto" w:fill="FFFFFF"/>
          </w:rPr>
          <w:t xml:space="preserve">Lu-Hf geochronology of phosphates in ancient sediments. </w:t>
        </w:r>
        <w:r w:rsidRPr="00790360">
          <w:rPr>
            <w:rFonts w:ascii="Times New Roman" w:hAnsi="Times New Roman" w:cs="Times New Roman"/>
            <w:color w:val="000000" w:themeColor="text1"/>
            <w:shd w:val="clear" w:color="auto" w:fill="FFFFFF"/>
            <w:lang w:val="it-CH"/>
            <w:rPrChange w:id="952" w:author="Anttila  Eliel Simpson" w:date="2024-07-18T16:04:00Z">
              <w:rPr>
                <w:rFonts w:ascii="Times New Roman" w:hAnsi="Times New Roman" w:cs="Times New Roman"/>
                <w:color w:val="000000" w:themeColor="text1"/>
                <w:shd w:val="clear" w:color="auto" w:fill="FFFFFF"/>
              </w:rPr>
            </w:rPrChange>
          </w:rPr>
          <w:t>In</w:t>
        </w:r>
        <w:r w:rsidRPr="00790360">
          <w:rPr>
            <w:rStyle w:val="apple-converted-space"/>
            <w:rFonts w:ascii="Times New Roman" w:hAnsi="Times New Roman" w:cs="Times New Roman"/>
            <w:color w:val="000000" w:themeColor="text1"/>
            <w:shd w:val="clear" w:color="auto" w:fill="FFFFFF"/>
            <w:lang w:val="it-CH"/>
            <w:rPrChange w:id="953" w:author="Anttila  Eliel Simpson" w:date="2024-07-18T16:04:00Z">
              <w:rPr>
                <w:rStyle w:val="apple-converted-space"/>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lang w:val="it-CH"/>
            <w:rPrChange w:id="954" w:author="Anttila  Eliel Simpson" w:date="2024-07-18T16:04:00Z">
              <w:rPr>
                <w:rFonts w:ascii="Times New Roman" w:hAnsi="Times New Roman" w:cs="Times New Roman"/>
                <w:i/>
                <w:iCs/>
                <w:color w:val="000000" w:themeColor="text1"/>
              </w:rPr>
            </w:rPrChange>
          </w:rPr>
          <w:t>GEOCHIMICA ET COSMOCHIMICA ACTA</w:t>
        </w:r>
        <w:r w:rsidRPr="00790360">
          <w:rPr>
            <w:rStyle w:val="apple-converted-space"/>
            <w:rFonts w:ascii="Times New Roman" w:hAnsi="Times New Roman" w:cs="Times New Roman"/>
            <w:color w:val="000000" w:themeColor="text1"/>
            <w:shd w:val="clear" w:color="auto" w:fill="FFFFFF"/>
            <w:lang w:val="it-CH"/>
            <w:rPrChange w:id="955" w:author="Anttila  Eliel Simpson" w:date="2024-07-18T16:04:00Z">
              <w:rPr>
                <w:rStyle w:val="apple-converted-space"/>
                <w:rFonts w:ascii="Times New Roman" w:hAnsi="Times New Roman" w:cs="Times New Roman"/>
                <w:color w:val="000000" w:themeColor="text1"/>
                <w:shd w:val="clear" w:color="auto" w:fill="FFFFFF"/>
              </w:rPr>
            </w:rPrChange>
          </w:rPr>
          <w:t> </w:t>
        </w:r>
        <w:r w:rsidRPr="00790360">
          <w:rPr>
            <w:rFonts w:ascii="Times New Roman" w:hAnsi="Times New Roman" w:cs="Times New Roman"/>
            <w:color w:val="000000" w:themeColor="text1"/>
            <w:shd w:val="clear" w:color="auto" w:fill="FFFFFF"/>
            <w:lang w:val="it-CH"/>
            <w:rPrChange w:id="956" w:author="Anttila  Eliel Simpson" w:date="2024-07-18T16:04:00Z">
              <w:rPr>
                <w:rFonts w:ascii="Times New Roman" w:hAnsi="Times New Roman" w:cs="Times New Roman"/>
                <w:color w:val="000000" w:themeColor="text1"/>
                <w:shd w:val="clear" w:color="auto" w:fill="FFFFFF"/>
              </w:rPr>
            </w:rPrChange>
          </w:rPr>
          <w:t xml:space="preserve">(Vol. 68, No. 11, pp. A336-A336). </w:t>
        </w:r>
      </w:ins>
    </w:p>
    <w:p w14:paraId="6B2716CE" w14:textId="77777777" w:rsidR="00790360" w:rsidRPr="00790360" w:rsidRDefault="00790360" w:rsidP="00790360">
      <w:pPr>
        <w:textAlignment w:val="baseline"/>
        <w:rPr>
          <w:ins w:id="957" w:author="Anttila  Eliel Simpson" w:date="2024-07-18T16:04:00Z"/>
          <w:rFonts w:ascii="Times New Roman" w:hAnsi="Times New Roman" w:cs="Times New Roman"/>
          <w:color w:val="000000" w:themeColor="text1"/>
          <w:lang w:val="it-CH"/>
          <w:rPrChange w:id="958" w:author="Anttila  Eliel Simpson" w:date="2024-07-18T16:04:00Z">
            <w:rPr>
              <w:ins w:id="959" w:author="Anttila  Eliel Simpson" w:date="2024-07-18T16:04:00Z"/>
              <w:rFonts w:ascii="Times New Roman" w:hAnsi="Times New Roman" w:cs="Times New Roman"/>
              <w:color w:val="000000" w:themeColor="text1"/>
            </w:rPr>
          </w:rPrChange>
        </w:rPr>
      </w:pPr>
    </w:p>
    <w:p w14:paraId="55A2DD90" w14:textId="77777777" w:rsidR="00790360" w:rsidRPr="00790360" w:rsidRDefault="00790360" w:rsidP="00790360">
      <w:pPr>
        <w:rPr>
          <w:ins w:id="960" w:author="Anttila  Eliel Simpson" w:date="2024-07-18T16:04:00Z"/>
          <w:rFonts w:ascii="Times New Roman" w:hAnsi="Times New Roman" w:cs="Times New Roman"/>
          <w:color w:val="000000" w:themeColor="text1"/>
          <w:lang w:val="de-CH"/>
          <w:rPrChange w:id="961" w:author="Anttila  Eliel Simpson" w:date="2024-07-18T16:04:00Z">
            <w:rPr>
              <w:ins w:id="962" w:author="Anttila  Eliel Simpson" w:date="2024-07-18T16:04:00Z"/>
              <w:rFonts w:ascii="Times New Roman" w:hAnsi="Times New Roman" w:cs="Times New Roman"/>
              <w:color w:val="000000" w:themeColor="text1"/>
            </w:rPr>
          </w:rPrChange>
        </w:rPr>
      </w:pPr>
      <w:ins w:id="963" w:author="Anttila  Eliel Simpson" w:date="2024-07-18T16:04:00Z">
        <w:r w:rsidRPr="00790360">
          <w:rPr>
            <w:rFonts w:ascii="Times New Roman" w:hAnsi="Times New Roman" w:cs="Times New Roman"/>
            <w:color w:val="000000" w:themeColor="text1"/>
            <w:shd w:val="clear" w:color="auto" w:fill="FFFFFF"/>
            <w:lang w:val="de-CH"/>
            <w:rPrChange w:id="964" w:author="Anttila  Eliel Simpson" w:date="2024-07-18T16:04:00Z">
              <w:rPr>
                <w:rFonts w:ascii="Times New Roman" w:hAnsi="Times New Roman" w:cs="Times New Roman"/>
                <w:color w:val="000000" w:themeColor="text1"/>
                <w:shd w:val="clear" w:color="auto" w:fill="FFFFFF"/>
              </w:rPr>
            </w:rPrChange>
          </w:rPr>
          <w:t xml:space="preserve">Baturin, G. N., &amp; </w:t>
        </w:r>
        <w:proofErr w:type="spellStart"/>
        <w:r w:rsidRPr="00790360">
          <w:rPr>
            <w:rFonts w:ascii="Times New Roman" w:hAnsi="Times New Roman" w:cs="Times New Roman"/>
            <w:color w:val="000000" w:themeColor="text1"/>
            <w:shd w:val="clear" w:color="auto" w:fill="FFFFFF"/>
            <w:lang w:val="de-CH"/>
            <w:rPrChange w:id="965" w:author="Anttila  Eliel Simpson" w:date="2024-07-18T16:04:00Z">
              <w:rPr>
                <w:rFonts w:ascii="Times New Roman" w:hAnsi="Times New Roman" w:cs="Times New Roman"/>
                <w:color w:val="000000" w:themeColor="text1"/>
                <w:shd w:val="clear" w:color="auto" w:fill="FFFFFF"/>
              </w:rPr>
            </w:rPrChange>
          </w:rPr>
          <w:t>Bezrukov</w:t>
        </w:r>
        <w:proofErr w:type="spellEnd"/>
        <w:r w:rsidRPr="00790360">
          <w:rPr>
            <w:rFonts w:ascii="Times New Roman" w:hAnsi="Times New Roman" w:cs="Times New Roman"/>
            <w:color w:val="000000" w:themeColor="text1"/>
            <w:shd w:val="clear" w:color="auto" w:fill="FFFFFF"/>
            <w:lang w:val="de-CH"/>
            <w:rPrChange w:id="966" w:author="Anttila  Eliel Simpson" w:date="2024-07-18T16:04:00Z">
              <w:rPr>
                <w:rFonts w:ascii="Times New Roman" w:hAnsi="Times New Roman" w:cs="Times New Roman"/>
                <w:color w:val="000000" w:themeColor="text1"/>
                <w:shd w:val="clear" w:color="auto" w:fill="FFFFFF"/>
              </w:rPr>
            </w:rPrChange>
          </w:rPr>
          <w:t xml:space="preserve">, P. L. (1979). </w:t>
        </w:r>
        <w:r w:rsidRPr="006F1EC4">
          <w:rPr>
            <w:rFonts w:ascii="Times New Roman" w:hAnsi="Times New Roman" w:cs="Times New Roman"/>
            <w:color w:val="000000" w:themeColor="text1"/>
            <w:shd w:val="clear" w:color="auto" w:fill="FFFFFF"/>
          </w:rPr>
          <w:t>Phosphorites on the sea floor and their origin.</w:t>
        </w:r>
        <w:r w:rsidRPr="006F1EC4">
          <w:rPr>
            <w:rStyle w:val="apple-converted-space"/>
            <w:rFonts w:ascii="Times New Roman" w:hAnsi="Times New Roman" w:cs="Times New Roman"/>
            <w:color w:val="000000" w:themeColor="text1"/>
            <w:shd w:val="clear" w:color="auto" w:fill="FFFFFF"/>
          </w:rPr>
          <w:t> </w:t>
        </w:r>
        <w:r w:rsidRPr="00790360">
          <w:rPr>
            <w:rFonts w:ascii="Times New Roman" w:hAnsi="Times New Roman" w:cs="Times New Roman"/>
            <w:i/>
            <w:iCs/>
            <w:color w:val="000000" w:themeColor="text1"/>
            <w:lang w:val="de-CH"/>
            <w:rPrChange w:id="967" w:author="Anttila  Eliel Simpson" w:date="2024-07-18T16:04:00Z">
              <w:rPr>
                <w:rFonts w:ascii="Times New Roman" w:hAnsi="Times New Roman" w:cs="Times New Roman"/>
                <w:i/>
                <w:iCs/>
                <w:color w:val="000000" w:themeColor="text1"/>
              </w:rPr>
            </w:rPrChange>
          </w:rPr>
          <w:t xml:space="preserve">Marine </w:t>
        </w:r>
        <w:proofErr w:type="spellStart"/>
        <w:r w:rsidRPr="00790360">
          <w:rPr>
            <w:rFonts w:ascii="Times New Roman" w:hAnsi="Times New Roman" w:cs="Times New Roman"/>
            <w:i/>
            <w:iCs/>
            <w:color w:val="000000" w:themeColor="text1"/>
            <w:lang w:val="de-CH"/>
            <w:rPrChange w:id="968" w:author="Anttila  Eliel Simpson" w:date="2024-07-18T16:04:00Z">
              <w:rPr>
                <w:rFonts w:ascii="Times New Roman" w:hAnsi="Times New Roman" w:cs="Times New Roman"/>
                <w:i/>
                <w:iCs/>
                <w:color w:val="000000" w:themeColor="text1"/>
              </w:rPr>
            </w:rPrChange>
          </w:rPr>
          <w:t>Geology</w:t>
        </w:r>
        <w:proofErr w:type="spellEnd"/>
        <w:r w:rsidRPr="00790360">
          <w:rPr>
            <w:rFonts w:ascii="Times New Roman" w:hAnsi="Times New Roman" w:cs="Times New Roman"/>
            <w:color w:val="000000" w:themeColor="text1"/>
            <w:shd w:val="clear" w:color="auto" w:fill="FFFFFF"/>
            <w:lang w:val="de-CH"/>
            <w:rPrChange w:id="969" w:author="Anttila  Eliel Simpson" w:date="2024-07-18T16:04:00Z">
              <w:rPr>
                <w:rFonts w:ascii="Times New Roman" w:hAnsi="Times New Roman" w:cs="Times New Roman"/>
                <w:color w:val="000000" w:themeColor="text1"/>
                <w:shd w:val="clear" w:color="auto" w:fill="FFFFFF"/>
              </w:rPr>
            </w:rPrChange>
          </w:rPr>
          <w:t>,</w:t>
        </w:r>
        <w:r w:rsidRPr="00790360">
          <w:rPr>
            <w:rStyle w:val="apple-converted-space"/>
            <w:rFonts w:ascii="Times New Roman" w:hAnsi="Times New Roman" w:cs="Times New Roman"/>
            <w:color w:val="000000" w:themeColor="text1"/>
            <w:shd w:val="clear" w:color="auto" w:fill="FFFFFF"/>
            <w:lang w:val="de-CH"/>
            <w:rPrChange w:id="970" w:author="Anttila  Eliel Simpson" w:date="2024-07-18T16:04:00Z">
              <w:rPr>
                <w:rStyle w:val="apple-converted-space"/>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lang w:val="de-CH"/>
            <w:rPrChange w:id="971" w:author="Anttila  Eliel Simpson" w:date="2024-07-18T16:04:00Z">
              <w:rPr>
                <w:rFonts w:ascii="Times New Roman" w:hAnsi="Times New Roman" w:cs="Times New Roman"/>
                <w:i/>
                <w:iCs/>
                <w:color w:val="000000" w:themeColor="text1"/>
              </w:rPr>
            </w:rPrChange>
          </w:rPr>
          <w:t>31</w:t>
        </w:r>
        <w:r w:rsidRPr="00790360">
          <w:rPr>
            <w:rFonts w:ascii="Times New Roman" w:hAnsi="Times New Roman" w:cs="Times New Roman"/>
            <w:color w:val="000000" w:themeColor="text1"/>
            <w:shd w:val="clear" w:color="auto" w:fill="FFFFFF"/>
            <w:lang w:val="de-CH"/>
            <w:rPrChange w:id="972" w:author="Anttila  Eliel Simpson" w:date="2024-07-18T16:04:00Z">
              <w:rPr>
                <w:rFonts w:ascii="Times New Roman" w:hAnsi="Times New Roman" w:cs="Times New Roman"/>
                <w:color w:val="000000" w:themeColor="text1"/>
                <w:shd w:val="clear" w:color="auto" w:fill="FFFFFF"/>
              </w:rPr>
            </w:rPrChange>
          </w:rPr>
          <w:t xml:space="preserve">(3-4), 317-332. </w:t>
        </w:r>
        <w:r w:rsidRPr="006F1EC4">
          <w:rPr>
            <w:rFonts w:ascii="Times New Roman" w:hAnsi="Times New Roman" w:cs="Times New Roman"/>
            <w:color w:val="000000" w:themeColor="text1"/>
          </w:rPr>
          <w:fldChar w:fldCharType="begin"/>
        </w:r>
        <w:r w:rsidRPr="00790360">
          <w:rPr>
            <w:rFonts w:ascii="Times New Roman" w:hAnsi="Times New Roman" w:cs="Times New Roman"/>
            <w:color w:val="000000" w:themeColor="text1"/>
            <w:lang w:val="de-CH"/>
            <w:rPrChange w:id="973" w:author="Anttila  Eliel Simpson" w:date="2024-07-18T16:04:00Z">
              <w:rPr>
                <w:rFonts w:ascii="Times New Roman" w:hAnsi="Times New Roman" w:cs="Times New Roman"/>
                <w:color w:val="000000" w:themeColor="text1"/>
              </w:rPr>
            </w:rPrChange>
          </w:rPr>
          <w:instrText>HYPERLINK "https://doi.org/10.1016/0025-3227(79)90040-9"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790360">
          <w:rPr>
            <w:rFonts w:ascii="Times New Roman" w:hAnsi="Times New Roman" w:cs="Times New Roman"/>
            <w:color w:val="000000" w:themeColor="text1"/>
            <w:lang w:val="de-CH"/>
            <w:rPrChange w:id="974" w:author="Anttila  Eliel Simpson" w:date="2024-07-18T16:04:00Z">
              <w:rPr>
                <w:rFonts w:ascii="Times New Roman" w:hAnsi="Times New Roman" w:cs="Times New Roman"/>
                <w:color w:val="000000" w:themeColor="text1"/>
              </w:rPr>
            </w:rPrChange>
          </w:rPr>
          <w:t>https://doi.org/10.1016/0025-3227(79)90040-9</w:t>
        </w:r>
        <w:r w:rsidRPr="006F1EC4">
          <w:rPr>
            <w:rFonts w:ascii="Times New Roman" w:hAnsi="Times New Roman" w:cs="Times New Roman"/>
            <w:color w:val="000000" w:themeColor="text1"/>
          </w:rPr>
          <w:fldChar w:fldCharType="end"/>
        </w:r>
      </w:ins>
    </w:p>
    <w:p w14:paraId="641AB966" w14:textId="77777777" w:rsidR="00790360" w:rsidRPr="00790360" w:rsidRDefault="00790360" w:rsidP="00790360">
      <w:pPr>
        <w:spacing w:line="270" w:lineRule="atLeast"/>
        <w:textAlignment w:val="baseline"/>
        <w:rPr>
          <w:ins w:id="975" w:author="Anttila  Eliel Simpson" w:date="2024-07-18T16:04:00Z"/>
          <w:rFonts w:ascii="Times New Roman" w:hAnsi="Times New Roman" w:cs="Times New Roman"/>
          <w:color w:val="000000" w:themeColor="text1"/>
          <w:shd w:val="clear" w:color="auto" w:fill="FFFFFF"/>
          <w:lang w:val="de-CH"/>
          <w:rPrChange w:id="976" w:author="Anttila  Eliel Simpson" w:date="2024-07-18T16:04:00Z">
            <w:rPr>
              <w:ins w:id="977" w:author="Anttila  Eliel Simpson" w:date="2024-07-18T16:04:00Z"/>
              <w:rFonts w:ascii="Times New Roman" w:hAnsi="Times New Roman" w:cs="Times New Roman"/>
              <w:color w:val="000000" w:themeColor="text1"/>
              <w:shd w:val="clear" w:color="auto" w:fill="FFFFFF"/>
            </w:rPr>
          </w:rPrChange>
        </w:rPr>
      </w:pPr>
    </w:p>
    <w:p w14:paraId="704760F5" w14:textId="77777777" w:rsidR="00790360" w:rsidRPr="006F1EC4" w:rsidRDefault="00790360" w:rsidP="00790360">
      <w:pPr>
        <w:rPr>
          <w:ins w:id="978" w:author="Anttila  Eliel Simpson" w:date="2024-07-18T16:04:00Z"/>
          <w:rFonts w:ascii="Times New Roman" w:hAnsi="Times New Roman" w:cs="Times New Roman"/>
          <w:color w:val="000000" w:themeColor="text1"/>
          <w:shd w:val="clear" w:color="auto" w:fill="FFFFFF"/>
        </w:rPr>
      </w:pPr>
      <w:proofErr w:type="spellStart"/>
      <w:ins w:id="979" w:author="Anttila  Eliel Simpson" w:date="2024-07-18T16:04:00Z">
        <w:r w:rsidRPr="006F1EC4">
          <w:rPr>
            <w:rFonts w:ascii="Times New Roman" w:hAnsi="Times New Roman" w:cs="Times New Roman"/>
            <w:color w:val="000000" w:themeColor="text1"/>
            <w:shd w:val="clear" w:color="auto" w:fill="FFFFFF"/>
            <w:lang w:val="de-CH"/>
          </w:rPr>
          <w:t>Berndmeyer</w:t>
        </w:r>
        <w:proofErr w:type="spellEnd"/>
        <w:r w:rsidRPr="006F1EC4">
          <w:rPr>
            <w:rFonts w:ascii="Times New Roman" w:hAnsi="Times New Roman" w:cs="Times New Roman"/>
            <w:color w:val="000000" w:themeColor="text1"/>
            <w:shd w:val="clear" w:color="auto" w:fill="FFFFFF"/>
            <w:lang w:val="de-CH"/>
          </w:rPr>
          <w:t xml:space="preserve">, C., Birgel, D., Brunner, B., Wehrmann, L. M., Jöns, N., Bach, W., ... </w:t>
        </w:r>
        <w:r w:rsidRPr="006F1EC4">
          <w:rPr>
            <w:rFonts w:ascii="Times New Roman" w:hAnsi="Times New Roman" w:cs="Times New Roman"/>
            <w:color w:val="000000" w:themeColor="text1"/>
            <w:shd w:val="clear" w:color="auto" w:fill="FFFFFF"/>
          </w:rPr>
          <w:t xml:space="preserve">&amp; </w:t>
        </w:r>
        <w:proofErr w:type="spellStart"/>
        <w:r w:rsidRPr="006F1EC4">
          <w:rPr>
            <w:rFonts w:ascii="Times New Roman" w:hAnsi="Times New Roman" w:cs="Times New Roman"/>
            <w:color w:val="000000" w:themeColor="text1"/>
            <w:shd w:val="clear" w:color="auto" w:fill="FFFFFF"/>
          </w:rPr>
          <w:t>Peckmann</w:t>
        </w:r>
        <w:proofErr w:type="spellEnd"/>
        <w:r w:rsidRPr="006F1EC4">
          <w:rPr>
            <w:rFonts w:ascii="Times New Roman" w:hAnsi="Times New Roman" w:cs="Times New Roman"/>
            <w:color w:val="000000" w:themeColor="text1"/>
            <w:shd w:val="clear" w:color="auto" w:fill="FFFFFF"/>
          </w:rPr>
          <w:t>, J. (2012). The influence of bacterial activity on phosphorite formation in the Miocene Monterey Formation, California. </w:t>
        </w:r>
        <w:proofErr w:type="spellStart"/>
        <w:r w:rsidRPr="006F1EC4">
          <w:rPr>
            <w:rFonts w:ascii="Times New Roman" w:hAnsi="Times New Roman" w:cs="Times New Roman"/>
            <w:i/>
            <w:iCs/>
            <w:color w:val="000000" w:themeColor="text1"/>
            <w:shd w:val="clear" w:color="auto" w:fill="FFFFFF"/>
          </w:rPr>
          <w:t>Palaeogeography</w:t>
        </w:r>
        <w:proofErr w:type="spellEnd"/>
        <w:r w:rsidRPr="006F1EC4">
          <w:rPr>
            <w:rFonts w:ascii="Times New Roman" w:hAnsi="Times New Roman" w:cs="Times New Roman"/>
            <w:i/>
            <w:iCs/>
            <w:color w:val="000000" w:themeColor="text1"/>
            <w:shd w:val="clear" w:color="auto" w:fill="FFFFFF"/>
          </w:rPr>
          <w:t xml:space="preserve">, Palaeoclimatology, </w:t>
        </w:r>
        <w:proofErr w:type="spellStart"/>
        <w:r w:rsidRPr="006F1EC4">
          <w:rPr>
            <w:rFonts w:ascii="Times New Roman" w:hAnsi="Times New Roman" w:cs="Times New Roman"/>
            <w:i/>
            <w:iCs/>
            <w:color w:val="000000" w:themeColor="text1"/>
            <w:shd w:val="clear" w:color="auto" w:fill="FFFFFF"/>
          </w:rPr>
          <w:t>Palaeoecology</w:t>
        </w:r>
        <w:proofErr w:type="spellEnd"/>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317</w:t>
        </w:r>
        <w:r w:rsidRPr="006F1EC4">
          <w:rPr>
            <w:rFonts w:ascii="Times New Roman" w:hAnsi="Times New Roman" w:cs="Times New Roman"/>
            <w:color w:val="000000" w:themeColor="text1"/>
            <w:shd w:val="clear" w:color="auto" w:fill="FFFFFF"/>
          </w:rPr>
          <w:t xml:space="preserve">, 171-181.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"https://doi.org/10.1016/j.palaeo.2012.01.004"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anchor-text"/>
            <w:rFonts w:ascii="Times New Roman" w:hAnsi="Times New Roman" w:cs="Times New Roman"/>
            <w:color w:val="000000" w:themeColor="text1"/>
          </w:rPr>
          <w:t>https://doi.org/10.1016/j.palaeo.2012.01.004</w:t>
        </w:r>
        <w:r w:rsidRPr="006F1EC4">
          <w:rPr>
            <w:rFonts w:ascii="Times New Roman" w:hAnsi="Times New Roman" w:cs="Times New Roman"/>
            <w:color w:val="000000" w:themeColor="text1"/>
          </w:rPr>
          <w:fldChar w:fldCharType="end"/>
        </w:r>
      </w:ins>
    </w:p>
    <w:p w14:paraId="7D5F8E36" w14:textId="77777777" w:rsidR="00790360" w:rsidRPr="006F1EC4" w:rsidRDefault="00790360" w:rsidP="00790360">
      <w:pPr>
        <w:rPr>
          <w:ins w:id="980" w:author="Anttila  Eliel Simpson" w:date="2024-07-18T16:04:00Z"/>
          <w:rFonts w:ascii="Times New Roman" w:hAnsi="Times New Roman" w:cs="Times New Roman"/>
          <w:color w:val="000000" w:themeColor="text1"/>
          <w:shd w:val="clear" w:color="auto" w:fill="FFFFFF"/>
        </w:rPr>
      </w:pPr>
    </w:p>
    <w:p w14:paraId="55DFAD85" w14:textId="77777777" w:rsidR="00790360" w:rsidRPr="006F1EC4" w:rsidRDefault="00790360" w:rsidP="00790360">
      <w:pPr>
        <w:rPr>
          <w:ins w:id="981" w:author="Anttila  Eliel Simpson" w:date="2024-07-18T16:04:00Z"/>
          <w:rFonts w:ascii="Times New Roman" w:hAnsi="Times New Roman" w:cs="Times New Roman"/>
          <w:color w:val="000000" w:themeColor="text1"/>
        </w:rPr>
      </w:pPr>
      <w:ins w:id="982" w:author="Anttila  Eliel Simpson" w:date="2024-07-18T16:04:00Z">
        <w:r w:rsidRPr="006F1EC4">
          <w:rPr>
            <w:rFonts w:ascii="Times New Roman" w:hAnsi="Times New Roman" w:cs="Times New Roman"/>
            <w:color w:val="000000" w:themeColor="text1"/>
            <w:shd w:val="clear" w:color="auto" w:fill="FFFFFF"/>
          </w:rPr>
          <w:t>Berner, R. A. (1977). Stoichiometric models for nutrient regeneration m anoxic sediments 1.</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Limnology and Oceanography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w:t>
        </w:r>
        <w:r w:rsidRPr="006F1EC4">
          <w:rPr>
            <w:rFonts w:ascii="Times New Roman" w:hAnsi="Times New Roman" w:cs="Times New Roman"/>
            <w:color w:val="000000" w:themeColor="text1"/>
            <w:shd w:val="clear" w:color="auto" w:fill="FFFFFF"/>
          </w:rPr>
          <w:t xml:space="preserve">(5), 781-786. </w:t>
        </w:r>
        <w:r w:rsidRPr="006F1EC4">
          <w:fldChar w:fldCharType="begin"/>
        </w:r>
        <w:r w:rsidRPr="006F1EC4">
          <w:rPr>
            <w:rFonts w:ascii="Times New Roman" w:hAnsi="Times New Roman" w:cs="Times New Roman"/>
            <w:color w:val="000000" w:themeColor="text1"/>
          </w:rPr>
          <w:instrText>HYPERLINK "https://doi.org/10.4319/lo.1977.22.5.0781"</w:instrText>
        </w:r>
        <w:r w:rsidRPr="006F1EC4">
          <w:fldChar w:fldCharType="separate"/>
        </w:r>
        <w:r w:rsidRPr="006F1EC4">
          <w:rPr>
            <w:rStyle w:val="text"/>
            <w:rFonts w:ascii="Times New Roman" w:hAnsi="Times New Roman" w:cs="Times New Roman"/>
            <w:color w:val="000000" w:themeColor="text1"/>
          </w:rPr>
          <w:t>https://doi.org/10.4319/lo.1977.22.5.0781</w:t>
        </w:r>
        <w:r w:rsidRPr="006F1EC4">
          <w:rPr>
            <w:rStyle w:val="text"/>
            <w:rFonts w:ascii="Times New Roman" w:hAnsi="Times New Roman" w:cs="Times New Roman"/>
            <w:color w:val="000000" w:themeColor="text1"/>
          </w:rPr>
          <w:fldChar w:fldCharType="end"/>
        </w:r>
      </w:ins>
    </w:p>
    <w:p w14:paraId="0110A38F" w14:textId="77777777" w:rsidR="00790360" w:rsidRPr="006F1EC4" w:rsidRDefault="00790360" w:rsidP="00790360">
      <w:pPr>
        <w:rPr>
          <w:ins w:id="983" w:author="Anttila  Eliel Simpson" w:date="2024-07-18T16:04:00Z"/>
          <w:rFonts w:ascii="Times New Roman" w:hAnsi="Times New Roman" w:cs="Times New Roman"/>
          <w:color w:val="000000" w:themeColor="text1"/>
          <w:shd w:val="clear" w:color="auto" w:fill="FFFFFF"/>
        </w:rPr>
      </w:pPr>
    </w:p>
    <w:p w14:paraId="765F4910" w14:textId="77777777" w:rsidR="00790360" w:rsidRPr="006F1EC4" w:rsidRDefault="00790360" w:rsidP="00790360">
      <w:pPr>
        <w:rPr>
          <w:ins w:id="984" w:author="Anttila  Eliel Simpson" w:date="2024-07-18T16:04:00Z"/>
          <w:rFonts w:ascii="Times New Roman" w:hAnsi="Times New Roman" w:cs="Times New Roman"/>
          <w:color w:val="000000" w:themeColor="text1"/>
          <w:lang w:val="de-CH"/>
          <w:rPrChange w:id="985" w:author="Anttila  Eliel Simpson" w:date="2024-07-09T13:00:00Z">
            <w:rPr>
              <w:ins w:id="986" w:author="Anttila  Eliel Simpson" w:date="2024-07-18T16:04:00Z"/>
              <w:rFonts w:ascii="Times New Roman" w:hAnsi="Times New Roman" w:cs="Times New Roman"/>
              <w:color w:val="000000" w:themeColor="text1"/>
            </w:rPr>
          </w:rPrChange>
        </w:rPr>
      </w:pPr>
      <w:ins w:id="987" w:author="Anttila  Eliel Simpson" w:date="2024-07-18T16:04:00Z">
        <w:r w:rsidRPr="006F1EC4">
          <w:rPr>
            <w:rFonts w:ascii="Times New Roman" w:hAnsi="Times New Roman" w:cs="Times New Roman"/>
            <w:color w:val="000000" w:themeColor="text1"/>
            <w:shd w:val="clear" w:color="auto" w:fill="FFFFFF"/>
          </w:rPr>
          <w:t xml:space="preserve">Berner, R. A., </w:t>
        </w:r>
        <w:proofErr w:type="spellStart"/>
        <w:r w:rsidRPr="006F1EC4">
          <w:rPr>
            <w:rFonts w:ascii="Times New Roman" w:hAnsi="Times New Roman" w:cs="Times New Roman"/>
            <w:color w:val="000000" w:themeColor="text1"/>
            <w:shd w:val="clear" w:color="auto" w:fill="FFFFFF"/>
          </w:rPr>
          <w:t>Ruttenberg</w:t>
        </w:r>
        <w:proofErr w:type="spellEnd"/>
        <w:r w:rsidRPr="006F1EC4">
          <w:rPr>
            <w:rFonts w:ascii="Times New Roman" w:hAnsi="Times New Roman" w:cs="Times New Roman"/>
            <w:color w:val="000000" w:themeColor="text1"/>
            <w:shd w:val="clear" w:color="auto" w:fill="FFFFFF"/>
          </w:rPr>
          <w:t xml:space="preserve">, K. C., </w:t>
        </w:r>
        <w:proofErr w:type="spellStart"/>
        <w:r w:rsidRPr="006F1EC4">
          <w:rPr>
            <w:rFonts w:ascii="Times New Roman" w:hAnsi="Times New Roman" w:cs="Times New Roman"/>
            <w:color w:val="000000" w:themeColor="text1"/>
            <w:shd w:val="clear" w:color="auto" w:fill="FFFFFF"/>
          </w:rPr>
          <w:t>Ingall</w:t>
        </w:r>
        <w:proofErr w:type="spellEnd"/>
        <w:r w:rsidRPr="006F1EC4">
          <w:rPr>
            <w:rFonts w:ascii="Times New Roman" w:hAnsi="Times New Roman" w:cs="Times New Roman"/>
            <w:color w:val="000000" w:themeColor="text1"/>
            <w:shd w:val="clear" w:color="auto" w:fill="FFFFFF"/>
          </w:rPr>
          <w:t>, E. D., &amp; Rao, J. L. (1993). The nature of phosphorus burial in modern marine sediments. In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Interactions of C, N, P and S biogeochemical cycles and global change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color w:val="000000" w:themeColor="text1"/>
            <w:shd w:val="clear" w:color="auto" w:fill="FFFFFF"/>
          </w:rPr>
          <w:t xml:space="preserve">(pp. 365-378). </w:t>
        </w:r>
        <w:r w:rsidRPr="006F1EC4">
          <w:rPr>
            <w:rFonts w:ascii="Times New Roman" w:hAnsi="Times New Roman" w:cs="Times New Roman"/>
            <w:color w:val="000000" w:themeColor="text1"/>
            <w:shd w:val="clear" w:color="auto" w:fill="FFFFFF"/>
            <w:lang w:val="de-CH"/>
            <w:rPrChange w:id="988" w:author="Anttila  Eliel Simpson" w:date="2024-07-09T13:00:00Z">
              <w:rPr>
                <w:rFonts w:ascii="Times New Roman" w:hAnsi="Times New Roman" w:cs="Times New Roman"/>
                <w:color w:val="000000" w:themeColor="text1"/>
                <w:shd w:val="clear" w:color="auto" w:fill="FFFFFF"/>
              </w:rPr>
            </w:rPrChange>
          </w:rPr>
          <w:t xml:space="preserve">Springer Berlin Heidelberg. </w:t>
        </w:r>
        <w:r w:rsidRPr="006F1EC4">
          <w:rPr>
            <w:rFonts w:ascii="Times New Roman" w:hAnsi="Times New Roman" w:cs="Times New Roman"/>
            <w:color w:val="000000" w:themeColor="text1"/>
            <w:shd w:val="clear" w:color="auto" w:fill="FCFCFC"/>
            <w:lang w:val="de-CH"/>
            <w:rPrChange w:id="989" w:author="Anttila  Eliel Simpson" w:date="2024-07-09T13:00:00Z">
              <w:rPr>
                <w:rFonts w:ascii="Times New Roman" w:hAnsi="Times New Roman" w:cs="Times New Roman"/>
                <w:color w:val="000000" w:themeColor="text1"/>
                <w:shd w:val="clear" w:color="auto" w:fill="FCFCFC"/>
              </w:rPr>
            </w:rPrChange>
          </w:rPr>
          <w:t>https://doi.org/10.1007/978-3-642-76064-8_15</w:t>
        </w:r>
      </w:ins>
    </w:p>
    <w:p w14:paraId="4082D9C8" w14:textId="77777777" w:rsidR="00790360" w:rsidRPr="006F1EC4" w:rsidRDefault="00790360" w:rsidP="00790360">
      <w:pPr>
        <w:spacing w:line="270" w:lineRule="atLeast"/>
        <w:textAlignment w:val="baseline"/>
        <w:rPr>
          <w:ins w:id="990" w:author="Anttila  Eliel Simpson" w:date="2024-07-18T16:04:00Z"/>
          <w:rFonts w:ascii="Times New Roman" w:hAnsi="Times New Roman" w:cs="Times New Roman"/>
          <w:color w:val="000000" w:themeColor="text1"/>
          <w:shd w:val="clear" w:color="auto" w:fill="FFFFFF"/>
          <w:lang w:val="de-CH"/>
          <w:rPrChange w:id="991" w:author="Anttila  Eliel Simpson" w:date="2024-07-09T13:00:00Z">
            <w:rPr>
              <w:ins w:id="992" w:author="Anttila  Eliel Simpson" w:date="2024-07-18T16:04:00Z"/>
              <w:rFonts w:ascii="Times New Roman" w:hAnsi="Times New Roman" w:cs="Times New Roman"/>
              <w:color w:val="000000" w:themeColor="text1"/>
              <w:shd w:val="clear" w:color="auto" w:fill="FFFFFF"/>
            </w:rPr>
          </w:rPrChange>
        </w:rPr>
      </w:pPr>
    </w:p>
    <w:p w14:paraId="76E9B355" w14:textId="77777777" w:rsidR="00790360" w:rsidRPr="006F1EC4" w:rsidRDefault="00790360" w:rsidP="00790360">
      <w:pPr>
        <w:spacing w:line="270" w:lineRule="atLeast"/>
        <w:textAlignment w:val="baseline"/>
        <w:rPr>
          <w:ins w:id="993" w:author="Anttila  Eliel Simpson" w:date="2024-07-18T16:04:00Z"/>
          <w:rFonts w:ascii="Times New Roman" w:eastAsia="Times New Roman" w:hAnsi="Times New Roman" w:cs="Times New Roman"/>
          <w:color w:val="000000" w:themeColor="text1"/>
        </w:rPr>
      </w:pPr>
      <w:ins w:id="994" w:author="Anttila  Eliel Simpson" w:date="2024-07-18T16:04:00Z">
        <w:r w:rsidRPr="005E4306">
          <w:rPr>
            <w:rFonts w:ascii="Times New Roman" w:eastAsia="Times New Roman" w:hAnsi="Times New Roman" w:cs="Times New Roman"/>
            <w:color w:val="000000" w:themeColor="text1"/>
            <w:shd w:val="clear" w:color="auto" w:fill="FFFFFF"/>
            <w:lang w:val="fr-CH"/>
            <w:rPrChange w:id="995" w:author="Anttila  Eliel Simpson" w:date="2024-07-18T17:30:00Z">
              <w:rPr>
                <w:rFonts w:ascii="Times New Roman" w:eastAsia="Times New Roman" w:hAnsi="Times New Roman" w:cs="Times New Roman"/>
                <w:color w:val="000000" w:themeColor="text1"/>
                <w:shd w:val="clear" w:color="auto" w:fill="FFFFFF"/>
              </w:rPr>
            </w:rPrChange>
          </w:rPr>
          <w:t xml:space="preserve">Bertrand-Sarfati, J., </w:t>
        </w:r>
        <w:proofErr w:type="spellStart"/>
        <w:r w:rsidRPr="005E4306">
          <w:rPr>
            <w:rFonts w:ascii="Times New Roman" w:eastAsia="Times New Roman" w:hAnsi="Times New Roman" w:cs="Times New Roman"/>
            <w:color w:val="000000" w:themeColor="text1"/>
            <w:shd w:val="clear" w:color="auto" w:fill="FFFFFF"/>
            <w:lang w:val="fr-CH"/>
            <w:rPrChange w:id="996" w:author="Anttila  Eliel Simpson" w:date="2024-07-18T17:30:00Z">
              <w:rPr>
                <w:rFonts w:ascii="Times New Roman" w:eastAsia="Times New Roman" w:hAnsi="Times New Roman" w:cs="Times New Roman"/>
                <w:color w:val="000000" w:themeColor="text1"/>
                <w:shd w:val="clear" w:color="auto" w:fill="FFFFFF"/>
              </w:rPr>
            </w:rPrChange>
          </w:rPr>
          <w:t>Flicoteaux</w:t>
        </w:r>
        <w:proofErr w:type="spellEnd"/>
        <w:r w:rsidRPr="005E4306">
          <w:rPr>
            <w:rFonts w:ascii="Times New Roman" w:eastAsia="Times New Roman" w:hAnsi="Times New Roman" w:cs="Times New Roman"/>
            <w:color w:val="000000" w:themeColor="text1"/>
            <w:shd w:val="clear" w:color="auto" w:fill="FFFFFF"/>
            <w:lang w:val="fr-CH"/>
            <w:rPrChange w:id="997" w:author="Anttila  Eliel Simpson" w:date="2024-07-18T17:30:00Z">
              <w:rPr>
                <w:rFonts w:ascii="Times New Roman" w:eastAsia="Times New Roman" w:hAnsi="Times New Roman" w:cs="Times New Roman"/>
                <w:color w:val="000000" w:themeColor="text1"/>
                <w:shd w:val="clear" w:color="auto" w:fill="FFFFFF"/>
              </w:rPr>
            </w:rPrChange>
          </w:rPr>
          <w:t xml:space="preserve">, R., </w:t>
        </w:r>
        <w:proofErr w:type="spellStart"/>
        <w:r w:rsidRPr="005E4306">
          <w:rPr>
            <w:rFonts w:ascii="Times New Roman" w:eastAsia="Times New Roman" w:hAnsi="Times New Roman" w:cs="Times New Roman"/>
            <w:color w:val="000000" w:themeColor="text1"/>
            <w:shd w:val="clear" w:color="auto" w:fill="FFFFFF"/>
            <w:lang w:val="fr-CH"/>
            <w:rPrChange w:id="998" w:author="Anttila  Eliel Simpson" w:date="2024-07-18T17:30:00Z">
              <w:rPr>
                <w:rFonts w:ascii="Times New Roman" w:eastAsia="Times New Roman" w:hAnsi="Times New Roman" w:cs="Times New Roman"/>
                <w:color w:val="000000" w:themeColor="text1"/>
                <w:shd w:val="clear" w:color="auto" w:fill="FFFFFF"/>
              </w:rPr>
            </w:rPrChange>
          </w:rPr>
          <w:t>Moussine</w:t>
        </w:r>
        <w:proofErr w:type="spellEnd"/>
        <w:r w:rsidRPr="005E4306">
          <w:rPr>
            <w:rFonts w:ascii="Times New Roman" w:eastAsia="Times New Roman" w:hAnsi="Times New Roman" w:cs="Times New Roman"/>
            <w:color w:val="000000" w:themeColor="text1"/>
            <w:shd w:val="clear" w:color="auto" w:fill="FFFFFF"/>
            <w:lang w:val="fr-CH"/>
            <w:rPrChange w:id="999" w:author="Anttila  Eliel Simpson" w:date="2024-07-18T17:30:00Z">
              <w:rPr>
                <w:rFonts w:ascii="Times New Roman" w:eastAsia="Times New Roman" w:hAnsi="Times New Roman" w:cs="Times New Roman"/>
                <w:color w:val="000000" w:themeColor="text1"/>
                <w:shd w:val="clear" w:color="auto" w:fill="FFFFFF"/>
              </w:rPr>
            </w:rPrChange>
          </w:rPr>
          <w:t xml:space="preserve">-Pouchkine, A., &amp; Ait Kaci, A. A. (1997). </w:t>
        </w:r>
        <w:r w:rsidRPr="006F1EC4">
          <w:rPr>
            <w:rFonts w:ascii="Times New Roman" w:eastAsia="Times New Roman" w:hAnsi="Times New Roman" w:cs="Times New Roman"/>
            <w:color w:val="000000" w:themeColor="text1"/>
            <w:shd w:val="clear" w:color="auto" w:fill="FFFFFF"/>
          </w:rPr>
          <w:t xml:space="preserve">Lower Cambrian </w:t>
        </w:r>
        <w:proofErr w:type="spellStart"/>
        <w:r w:rsidRPr="006F1EC4">
          <w:rPr>
            <w:rFonts w:ascii="Times New Roman" w:eastAsia="Times New Roman" w:hAnsi="Times New Roman" w:cs="Times New Roman"/>
            <w:color w:val="000000" w:themeColor="text1"/>
            <w:shd w:val="clear" w:color="auto" w:fill="FFFFFF"/>
          </w:rPr>
          <w:t>apatitic</w:t>
        </w:r>
        <w:proofErr w:type="spellEnd"/>
        <w:r w:rsidRPr="006F1EC4">
          <w:rPr>
            <w:rFonts w:ascii="Times New Roman" w:eastAsia="Times New Roman" w:hAnsi="Times New Roman" w:cs="Times New Roman"/>
            <w:color w:val="000000" w:themeColor="text1"/>
            <w:shd w:val="clear" w:color="auto" w:fill="FFFFFF"/>
          </w:rPr>
          <w:t xml:space="preserve"> stromatolites and </w:t>
        </w:r>
        <w:proofErr w:type="spellStart"/>
        <w:r w:rsidRPr="006F1EC4">
          <w:rPr>
            <w:rFonts w:ascii="Times New Roman" w:eastAsia="Times New Roman" w:hAnsi="Times New Roman" w:cs="Times New Roman"/>
            <w:color w:val="000000" w:themeColor="text1"/>
            <w:shd w:val="clear" w:color="auto" w:fill="FFFFFF"/>
          </w:rPr>
          <w:t>phospharenites</w:t>
        </w:r>
        <w:proofErr w:type="spellEnd"/>
        <w:r w:rsidRPr="006F1EC4">
          <w:rPr>
            <w:rFonts w:ascii="Times New Roman" w:eastAsia="Times New Roman" w:hAnsi="Times New Roman" w:cs="Times New Roman"/>
            <w:color w:val="000000" w:themeColor="text1"/>
            <w:shd w:val="clear" w:color="auto" w:fill="FFFFFF"/>
          </w:rPr>
          <w:t xml:space="preserve"> related to the glacio-eustatic </w:t>
        </w:r>
        <w:proofErr w:type="spellStart"/>
        <w:r w:rsidRPr="006F1EC4">
          <w:rPr>
            <w:rFonts w:ascii="Times New Roman" w:eastAsia="Times New Roman" w:hAnsi="Times New Roman" w:cs="Times New Roman"/>
            <w:color w:val="000000" w:themeColor="text1"/>
            <w:shd w:val="clear" w:color="auto" w:fill="FFFFFF"/>
          </w:rPr>
          <w:t>cratonic</w:t>
        </w:r>
        <w:proofErr w:type="spellEnd"/>
        <w:r w:rsidRPr="006F1EC4">
          <w:rPr>
            <w:rFonts w:ascii="Times New Roman" w:eastAsia="Times New Roman" w:hAnsi="Times New Roman" w:cs="Times New Roman"/>
            <w:color w:val="000000" w:themeColor="text1"/>
            <w:shd w:val="clear" w:color="auto" w:fill="FFFFFF"/>
          </w:rPr>
          <w:t xml:space="preserve"> rebound (Sahara, Algeria).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67</w:t>
        </w:r>
        <w:r w:rsidRPr="006F1EC4">
          <w:rPr>
            <w:rFonts w:ascii="Times New Roman" w:eastAsia="Times New Roman" w:hAnsi="Times New Roman" w:cs="Times New Roman"/>
            <w:color w:val="000000" w:themeColor="text1"/>
            <w:shd w:val="clear" w:color="auto" w:fill="FFFFFF"/>
          </w:rPr>
          <w:t xml:space="preserve">(5), 957-974.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"https://doi.org/10.1306/D426868A-2B26-11D7-8648000102C1865D"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https://doi.org/10.1306/D426868A-2B26-11D7-8648000102C1865D</w:t>
        </w:r>
        <w:r w:rsidRPr="006F1EC4">
          <w:rPr>
            <w:rFonts w:ascii="Times New Roman" w:eastAsia="Times New Roman" w:hAnsi="Times New Roman" w:cs="Times New Roman"/>
            <w:color w:val="000000" w:themeColor="text1"/>
            <w:bdr w:val="none" w:sz="0" w:space="0" w:color="auto" w:frame="1"/>
          </w:rPr>
          <w:fldChar w:fldCharType="end"/>
        </w:r>
      </w:ins>
    </w:p>
    <w:p w14:paraId="7E91B05F" w14:textId="77777777" w:rsidR="00790360" w:rsidRPr="006F1EC4" w:rsidRDefault="00790360" w:rsidP="00790360">
      <w:pPr>
        <w:rPr>
          <w:ins w:id="1000" w:author="Anttila  Eliel Simpson" w:date="2024-07-18T16:04:00Z"/>
          <w:rFonts w:ascii="Times New Roman" w:hAnsi="Times New Roman" w:cs="Times New Roman"/>
          <w:color w:val="000000" w:themeColor="text1"/>
          <w:shd w:val="clear" w:color="auto" w:fill="FFFFFF"/>
        </w:rPr>
      </w:pPr>
    </w:p>
    <w:p w14:paraId="36282D50" w14:textId="77777777" w:rsidR="00790360" w:rsidRPr="006F1EC4" w:rsidRDefault="00790360" w:rsidP="00790360">
      <w:pPr>
        <w:rPr>
          <w:ins w:id="1001" w:author="Anttila  Eliel Simpson" w:date="2024-07-18T16:04:00Z"/>
          <w:rFonts w:ascii="Times New Roman" w:eastAsia="Times New Roman" w:hAnsi="Times New Roman" w:cs="Times New Roman"/>
          <w:color w:val="000000" w:themeColor="text1"/>
        </w:rPr>
      </w:pPr>
      <w:ins w:id="1002" w:author="Anttila  Eliel Simpson" w:date="2024-07-18T16:04:00Z">
        <w:r w:rsidRPr="006F1EC4">
          <w:rPr>
            <w:rFonts w:ascii="Times New Roman" w:eastAsia="Times New Roman" w:hAnsi="Times New Roman" w:cs="Times New Roman"/>
            <w:color w:val="000000" w:themeColor="text1"/>
            <w:shd w:val="clear" w:color="auto" w:fill="FFFFFF"/>
          </w:rPr>
          <w:lastRenderedPageBreak/>
          <w:t xml:space="preserve">Bold, U., Smith, E. F., Rooney, A. D., Bowring, S. A., </w:t>
        </w:r>
        <w:proofErr w:type="spellStart"/>
        <w:r w:rsidRPr="006F1EC4">
          <w:rPr>
            <w:rFonts w:ascii="Times New Roman" w:eastAsia="Times New Roman" w:hAnsi="Times New Roman" w:cs="Times New Roman"/>
            <w:color w:val="000000" w:themeColor="text1"/>
            <w:shd w:val="clear" w:color="auto" w:fill="FFFFFF"/>
          </w:rPr>
          <w:t>Buchwaldt</w:t>
        </w:r>
        <w:proofErr w:type="spellEnd"/>
        <w:r w:rsidRPr="006F1EC4">
          <w:rPr>
            <w:rFonts w:ascii="Times New Roman" w:eastAsia="Times New Roman" w:hAnsi="Times New Roman" w:cs="Times New Roman"/>
            <w:color w:val="000000" w:themeColor="text1"/>
            <w:shd w:val="clear" w:color="auto" w:fill="FFFFFF"/>
          </w:rPr>
          <w:t xml:space="preserve">, R., </w:t>
        </w:r>
        <w:proofErr w:type="spellStart"/>
        <w:r w:rsidRPr="006F1EC4">
          <w:rPr>
            <w:rFonts w:ascii="Times New Roman" w:eastAsia="Times New Roman" w:hAnsi="Times New Roman" w:cs="Times New Roman"/>
            <w:color w:val="000000" w:themeColor="text1"/>
            <w:shd w:val="clear" w:color="auto" w:fill="FFFFFF"/>
          </w:rPr>
          <w:t>Dudás</w:t>
        </w:r>
        <w:proofErr w:type="spellEnd"/>
        <w:r w:rsidRPr="006F1EC4">
          <w:rPr>
            <w:rFonts w:ascii="Times New Roman" w:eastAsia="Times New Roman" w:hAnsi="Times New Roman" w:cs="Times New Roman"/>
            <w:color w:val="000000" w:themeColor="text1"/>
            <w:shd w:val="clear" w:color="auto" w:fill="FFFFFF"/>
          </w:rPr>
          <w:t xml:space="preserve">, F. Ő., ... &amp; Macdonald, F. A. (2016a). Neoproterozoic stratigraphy of the </w:t>
        </w:r>
        <w:proofErr w:type="spellStart"/>
        <w:r w:rsidRPr="006F1EC4">
          <w:rPr>
            <w:rFonts w:ascii="Times New Roman" w:eastAsia="Times New Roman" w:hAnsi="Times New Roman" w:cs="Times New Roman"/>
            <w:color w:val="000000" w:themeColor="text1"/>
            <w:shd w:val="clear" w:color="auto" w:fill="FFFFFF"/>
          </w:rPr>
          <w:t>Zavkhan</w:t>
        </w:r>
        <w:proofErr w:type="spellEnd"/>
        <w:r w:rsidRPr="006F1EC4">
          <w:rPr>
            <w:rFonts w:ascii="Times New Roman" w:eastAsia="Times New Roman" w:hAnsi="Times New Roman" w:cs="Times New Roman"/>
            <w:color w:val="000000" w:themeColor="text1"/>
            <w:shd w:val="clear" w:color="auto" w:fill="FFFFFF"/>
          </w:rPr>
          <w:t xml:space="preserve"> terrane of Mongolia: The backbone for Cryogenian and early Ediacaran </w:t>
        </w:r>
        <w:proofErr w:type="spellStart"/>
        <w:r w:rsidRPr="006F1EC4">
          <w:rPr>
            <w:rFonts w:ascii="Times New Roman" w:eastAsia="Times New Roman" w:hAnsi="Times New Roman" w:cs="Times New Roman"/>
            <w:color w:val="000000" w:themeColor="text1"/>
            <w:shd w:val="clear" w:color="auto" w:fill="FFFFFF"/>
          </w:rPr>
          <w:t>chemostratigraphic</w:t>
        </w:r>
        <w:proofErr w:type="spellEnd"/>
        <w:r w:rsidRPr="006F1EC4">
          <w:rPr>
            <w:rFonts w:ascii="Times New Roman" w:eastAsia="Times New Roman" w:hAnsi="Times New Roman" w:cs="Times New Roman"/>
            <w:color w:val="000000" w:themeColor="text1"/>
            <w:shd w:val="clear" w:color="auto" w:fill="FFFFFF"/>
          </w:rPr>
          <w:t xml:space="preserve"> records. </w:t>
        </w:r>
        <w:r w:rsidRPr="006F1EC4">
          <w:rPr>
            <w:rFonts w:ascii="Times New Roman" w:eastAsia="Times New Roman" w:hAnsi="Times New Roman" w:cs="Times New Roman"/>
            <w:i/>
            <w:iCs/>
            <w:color w:val="000000" w:themeColor="text1"/>
          </w:rPr>
          <w:t>American Journal of Science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316</w:t>
        </w:r>
        <w:r w:rsidRPr="006F1EC4">
          <w:rPr>
            <w:rFonts w:ascii="Times New Roman" w:eastAsia="Times New Roman" w:hAnsi="Times New Roman" w:cs="Times New Roman"/>
            <w:color w:val="000000" w:themeColor="text1"/>
            <w:shd w:val="clear" w:color="auto" w:fill="FFFFFF"/>
          </w:rPr>
          <w:t>(1), 1-63.</w:t>
        </w:r>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t> https://doi.org/10.2475/01.2016.01</w:t>
        </w:r>
      </w:ins>
    </w:p>
    <w:p w14:paraId="3E5F3931" w14:textId="77777777" w:rsidR="00790360" w:rsidRPr="006F1EC4" w:rsidRDefault="00790360" w:rsidP="00790360">
      <w:pPr>
        <w:rPr>
          <w:ins w:id="1003" w:author="Anttila  Eliel Simpson" w:date="2024-07-18T16:04:00Z"/>
          <w:rFonts w:ascii="Times New Roman" w:eastAsia="Times New Roman" w:hAnsi="Times New Roman" w:cs="Times New Roman"/>
          <w:color w:val="000000" w:themeColor="text1"/>
        </w:rPr>
      </w:pPr>
    </w:p>
    <w:p w14:paraId="6621F28D" w14:textId="77777777" w:rsidR="00790360" w:rsidRPr="006F1EC4" w:rsidRDefault="00790360" w:rsidP="00790360">
      <w:pPr>
        <w:rPr>
          <w:ins w:id="1004" w:author="Anttila  Eliel Simpson" w:date="2024-07-18T16:04:00Z"/>
          <w:rFonts w:ascii="Times New Roman" w:eastAsia="Times New Roman" w:hAnsi="Times New Roman" w:cs="Times New Roman"/>
          <w:color w:val="000000" w:themeColor="text1"/>
        </w:rPr>
      </w:pPr>
      <w:ins w:id="1005" w:author="Anttila  Eliel Simpson" w:date="2024-07-18T16:04:00Z">
        <w:r w:rsidRPr="006F1EC4">
          <w:rPr>
            <w:rFonts w:ascii="Times New Roman" w:eastAsia="Times New Roman" w:hAnsi="Times New Roman" w:cs="Times New Roman"/>
            <w:color w:val="000000" w:themeColor="text1"/>
            <w:shd w:val="clear" w:color="auto" w:fill="FFFFFF"/>
          </w:rPr>
          <w:t xml:space="preserve">Bold, U., Crowley, J. L., Smith, E. F., </w:t>
        </w:r>
        <w:proofErr w:type="spellStart"/>
        <w:r w:rsidRPr="006F1EC4">
          <w:rPr>
            <w:rFonts w:ascii="Times New Roman" w:eastAsia="Times New Roman" w:hAnsi="Times New Roman" w:cs="Times New Roman"/>
            <w:color w:val="000000" w:themeColor="text1"/>
            <w:shd w:val="clear" w:color="auto" w:fill="FFFFFF"/>
          </w:rPr>
          <w:t>Sambuu</w:t>
        </w:r>
        <w:proofErr w:type="spellEnd"/>
        <w:r w:rsidRPr="006F1EC4">
          <w:rPr>
            <w:rFonts w:ascii="Times New Roman" w:eastAsia="Times New Roman" w:hAnsi="Times New Roman" w:cs="Times New Roman"/>
            <w:color w:val="000000" w:themeColor="text1"/>
            <w:shd w:val="clear" w:color="auto" w:fill="FFFFFF"/>
          </w:rPr>
          <w:t xml:space="preserve">, O., &amp; Macdonald, F. A. (2016b). Neoproterozoic to early Paleozoic tectonic evolution of the </w:t>
        </w:r>
        <w:proofErr w:type="spellStart"/>
        <w:r w:rsidRPr="006F1EC4">
          <w:rPr>
            <w:rFonts w:ascii="Times New Roman" w:eastAsia="Times New Roman" w:hAnsi="Times New Roman" w:cs="Times New Roman"/>
            <w:color w:val="000000" w:themeColor="text1"/>
            <w:shd w:val="clear" w:color="auto" w:fill="FFFFFF"/>
          </w:rPr>
          <w:t>Zavkhan</w:t>
        </w:r>
        <w:proofErr w:type="spellEnd"/>
        <w:r w:rsidRPr="006F1EC4">
          <w:rPr>
            <w:rFonts w:ascii="Times New Roman" w:eastAsia="Times New Roman" w:hAnsi="Times New Roman" w:cs="Times New Roman"/>
            <w:color w:val="000000" w:themeColor="text1"/>
            <w:shd w:val="clear" w:color="auto" w:fill="FFFFFF"/>
          </w:rPr>
          <w:t xml:space="preserve"> terrane of Mongolia: Implications for continental growth in the Central Asian orogenic belt. </w:t>
        </w:r>
        <w:r w:rsidRPr="006F1EC4">
          <w:rPr>
            <w:rFonts w:ascii="Times New Roman" w:eastAsia="Times New Roman" w:hAnsi="Times New Roman" w:cs="Times New Roman"/>
            <w:i/>
            <w:iCs/>
            <w:color w:val="000000" w:themeColor="text1"/>
          </w:rPr>
          <w:t>Lithosphere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8</w:t>
        </w:r>
        <w:r w:rsidRPr="006F1EC4">
          <w:rPr>
            <w:rFonts w:ascii="Times New Roman" w:eastAsia="Times New Roman" w:hAnsi="Times New Roman" w:cs="Times New Roman"/>
            <w:color w:val="000000" w:themeColor="text1"/>
            <w:shd w:val="clear" w:color="auto" w:fill="FFFFFF"/>
          </w:rPr>
          <w:t>(6), 729-750.</w:t>
        </w:r>
        <w:r w:rsidRPr="006F1EC4">
          <w:rPr>
            <w:rFonts w:ascii="Times New Roman" w:hAnsi="Times New Roman" w:cs="Times New Roman"/>
            <w:color w:val="000000" w:themeColor="text1"/>
            <w:shd w:val="clear" w:color="auto" w:fill="FFFFFF"/>
          </w:rPr>
          <w:t xml:space="preserve"> </w:t>
        </w:r>
        <w:r w:rsidRPr="006F1EC4">
          <w:fldChar w:fldCharType="begin"/>
        </w:r>
        <w:r w:rsidRPr="006F1EC4">
          <w:rPr>
            <w:rFonts w:ascii="Times New Roman" w:hAnsi="Times New Roman" w:cs="Times New Roman"/>
            <w:color w:val="000000" w:themeColor="text1"/>
          </w:rPr>
          <w:instrText>HYPERLINK "https://doi.org/10.1130/L549.1"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https://doi.org/10.1130/L549.1</w:t>
        </w:r>
        <w:r w:rsidRPr="006F1EC4">
          <w:rPr>
            <w:rStyle w:val="text"/>
            <w:rFonts w:ascii="Times New Roman" w:hAnsi="Times New Roman" w:cs="Times New Roman"/>
            <w:color w:val="000000" w:themeColor="text1"/>
            <w:bdr w:val="none" w:sz="0" w:space="0" w:color="auto" w:frame="1"/>
          </w:rPr>
          <w:fldChar w:fldCharType="end"/>
        </w:r>
      </w:ins>
    </w:p>
    <w:p w14:paraId="3F62FEB0" w14:textId="77777777" w:rsidR="00790360" w:rsidRPr="006F1EC4" w:rsidRDefault="00790360" w:rsidP="00790360">
      <w:pPr>
        <w:rPr>
          <w:ins w:id="1006" w:author="Anttila  Eliel Simpson" w:date="2024-07-18T16:04:00Z"/>
          <w:rFonts w:ascii="Times New Roman" w:hAnsi="Times New Roman" w:cs="Times New Roman"/>
          <w:color w:val="000000" w:themeColor="text1"/>
          <w:shd w:val="clear" w:color="auto" w:fill="FFFFFF"/>
        </w:rPr>
      </w:pPr>
    </w:p>
    <w:p w14:paraId="53D17C41" w14:textId="77777777" w:rsidR="00790360" w:rsidRPr="006F1EC4" w:rsidRDefault="00790360" w:rsidP="00790360">
      <w:pPr>
        <w:rPr>
          <w:ins w:id="1007" w:author="Anttila  Eliel Simpson" w:date="2024-07-18T16:04:00Z"/>
          <w:rFonts w:ascii="Times New Roman" w:eastAsia="Times New Roman" w:hAnsi="Times New Roman" w:cs="Times New Roman"/>
          <w:color w:val="000000" w:themeColor="text1"/>
        </w:rPr>
      </w:pPr>
      <w:ins w:id="1008" w:author="Anttila  Eliel Simpson" w:date="2024-07-18T16:04:00Z">
        <w:r w:rsidRPr="006F1EC4">
          <w:rPr>
            <w:rFonts w:ascii="Times New Roman" w:eastAsia="Times New Roman" w:hAnsi="Times New Roman" w:cs="Times New Roman"/>
            <w:color w:val="000000" w:themeColor="text1"/>
            <w:shd w:val="clear" w:color="auto" w:fill="FFFFFF"/>
          </w:rPr>
          <w:t xml:space="preserve">Bold, U., </w:t>
        </w:r>
        <w:proofErr w:type="spellStart"/>
        <w:r w:rsidRPr="006F1EC4">
          <w:rPr>
            <w:rFonts w:ascii="Times New Roman" w:eastAsia="Times New Roman" w:hAnsi="Times New Roman" w:cs="Times New Roman"/>
            <w:color w:val="000000" w:themeColor="text1"/>
            <w:shd w:val="clear" w:color="auto" w:fill="FFFFFF"/>
          </w:rPr>
          <w:t>Isozaki</w:t>
        </w:r>
        <w:proofErr w:type="spellEnd"/>
        <w:r w:rsidRPr="006F1EC4">
          <w:rPr>
            <w:rFonts w:ascii="Times New Roman" w:eastAsia="Times New Roman" w:hAnsi="Times New Roman" w:cs="Times New Roman"/>
            <w:color w:val="000000" w:themeColor="text1"/>
            <w:shd w:val="clear" w:color="auto" w:fill="FFFFFF"/>
          </w:rPr>
          <w:t xml:space="preserve">, Y., Aoki, S., Sakata, S., Ishikawa, A., </w:t>
        </w:r>
        <w:proofErr w:type="spellStart"/>
        <w:r w:rsidRPr="006F1EC4">
          <w:rPr>
            <w:rFonts w:ascii="Times New Roman" w:eastAsia="Times New Roman" w:hAnsi="Times New Roman" w:cs="Times New Roman"/>
            <w:color w:val="000000" w:themeColor="text1"/>
            <w:shd w:val="clear" w:color="auto" w:fill="FFFFFF"/>
          </w:rPr>
          <w:t>Sawaki</w:t>
        </w:r>
        <w:proofErr w:type="spellEnd"/>
        <w:r w:rsidRPr="006F1EC4">
          <w:rPr>
            <w:rFonts w:ascii="Times New Roman" w:eastAsia="Times New Roman" w:hAnsi="Times New Roman" w:cs="Times New Roman"/>
            <w:color w:val="000000" w:themeColor="text1"/>
            <w:shd w:val="clear" w:color="auto" w:fill="FFFFFF"/>
          </w:rPr>
          <w:t xml:space="preserve">, Y., &amp; Sawada, H. (2019). Precambrian basement, provenance implication, and tectonic evolution of the </w:t>
        </w:r>
        <w:proofErr w:type="spellStart"/>
        <w:r w:rsidRPr="006F1EC4">
          <w:rPr>
            <w:rFonts w:ascii="Times New Roman" w:eastAsia="Times New Roman" w:hAnsi="Times New Roman" w:cs="Times New Roman"/>
            <w:color w:val="000000" w:themeColor="text1"/>
            <w:shd w:val="clear" w:color="auto" w:fill="FFFFFF"/>
          </w:rPr>
          <w:t>Gargan</w:t>
        </w:r>
        <w:proofErr w:type="spellEnd"/>
        <w:r w:rsidRPr="006F1EC4">
          <w:rPr>
            <w:rFonts w:ascii="Times New Roman" w:eastAsia="Times New Roman" w:hAnsi="Times New Roman" w:cs="Times New Roman"/>
            <w:color w:val="000000" w:themeColor="text1"/>
            <w:shd w:val="clear" w:color="auto" w:fill="FFFFFF"/>
          </w:rPr>
          <w:t xml:space="preserve"> block of the Tuva-Mongolia terranes, Central Asian Orogenic Belt.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75</w:t>
        </w:r>
        <w:r w:rsidRPr="006F1EC4">
          <w:rPr>
            <w:rFonts w:ascii="Times New Roman" w:eastAsia="Times New Roman" w:hAnsi="Times New Roman" w:cs="Times New Roman"/>
            <w:color w:val="000000" w:themeColor="text1"/>
            <w:shd w:val="clear" w:color="auto" w:fill="FFFFFF"/>
          </w:rPr>
          <w:t>, 172-183.</w:t>
        </w:r>
        <w:r w:rsidRPr="006F1EC4">
          <w:rPr>
            <w:rFonts w:ascii="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"https://doi.org/10.1016/j.gr.2019.05.003"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https://doi.org/10.1016/j.gr.2019.05.003</w:t>
        </w:r>
        <w:r w:rsidRPr="006F1EC4">
          <w:rPr>
            <w:rFonts w:ascii="Times New Roman" w:hAnsi="Times New Roman" w:cs="Times New Roman"/>
            <w:color w:val="000000" w:themeColor="text1"/>
          </w:rPr>
          <w:fldChar w:fldCharType="end"/>
        </w:r>
      </w:ins>
    </w:p>
    <w:p w14:paraId="2698AD0C" w14:textId="77777777" w:rsidR="00790360" w:rsidRPr="006F1EC4" w:rsidRDefault="00790360" w:rsidP="00790360">
      <w:pPr>
        <w:rPr>
          <w:ins w:id="1009" w:author="Anttila  Eliel Simpson" w:date="2024-07-18T16:04:00Z"/>
          <w:rFonts w:ascii="Times New Roman" w:hAnsi="Times New Roman" w:cs="Times New Roman"/>
          <w:color w:val="000000" w:themeColor="text1"/>
          <w:shd w:val="clear" w:color="auto" w:fill="FFFFFF"/>
        </w:rPr>
      </w:pPr>
    </w:p>
    <w:p w14:paraId="4A335A42" w14:textId="77777777" w:rsidR="00790360" w:rsidRPr="006F1EC4" w:rsidRDefault="00790360" w:rsidP="00790360">
      <w:pPr>
        <w:rPr>
          <w:ins w:id="1010" w:author="Anttila  Eliel Simpson" w:date="2024-07-18T16:04:00Z"/>
          <w:rFonts w:ascii="Times New Roman" w:hAnsi="Times New Roman" w:cs="Times New Roman"/>
          <w:color w:val="000000" w:themeColor="text1"/>
        </w:rPr>
      </w:pPr>
      <w:ins w:id="1011" w:author="Anttila  Eliel Simpson" w:date="2024-07-18T16:04:00Z">
        <w:r w:rsidRPr="006F1EC4">
          <w:rPr>
            <w:rFonts w:ascii="Times New Roman" w:hAnsi="Times New Roman" w:cs="Times New Roman"/>
            <w:color w:val="000000" w:themeColor="text1"/>
            <w:shd w:val="clear" w:color="auto" w:fill="FFFFFF"/>
          </w:rPr>
          <w:t>Bowring, J. F., McLean, N. M., &amp; Bowring, S. A. (2011). Engineering cyber infrastructure for U‐Pb geochronology: Tripoli and U‐</w:t>
        </w:r>
        <w:proofErr w:type="spellStart"/>
        <w:r w:rsidRPr="006F1EC4">
          <w:rPr>
            <w:rFonts w:ascii="Times New Roman" w:hAnsi="Times New Roman" w:cs="Times New Roman"/>
            <w:color w:val="000000" w:themeColor="text1"/>
            <w:shd w:val="clear" w:color="auto" w:fill="FFFFFF"/>
          </w:rPr>
          <w:t>Pb_Redux</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w:t>
        </w:r>
        <w:r w:rsidRPr="006F1EC4">
          <w:rPr>
            <w:rFonts w:ascii="Times New Roman" w:hAnsi="Times New Roman" w:cs="Times New Roman"/>
            <w:color w:val="000000" w:themeColor="text1"/>
            <w:shd w:val="clear" w:color="auto" w:fill="FFFFFF"/>
          </w:rPr>
          <w:t xml:space="preserve">(6). </w:t>
        </w:r>
        <w:r w:rsidRPr="006F1EC4">
          <w:rPr>
            <w:rStyle w:val="apple-converted-space"/>
            <w:rFonts w:ascii="Times New Roman" w:hAnsi="Times New Roman" w:cs="Times New Roman"/>
            <w:color w:val="000000" w:themeColor="text1"/>
            <w:shd w:val="clear" w:color="auto" w:fill="FFFFFF"/>
          </w:rPr>
          <w:t> </w:t>
        </w:r>
      </w:ins>
    </w:p>
    <w:p w14:paraId="2F1A78F5" w14:textId="77777777" w:rsidR="00790360" w:rsidRPr="006F1EC4" w:rsidRDefault="00790360" w:rsidP="00790360">
      <w:pPr>
        <w:rPr>
          <w:ins w:id="1012" w:author="Anttila  Eliel Simpson" w:date="2024-07-18T16:04:00Z"/>
          <w:rFonts w:ascii="Times New Roman" w:hAnsi="Times New Roman" w:cs="Times New Roman"/>
          <w:color w:val="000000" w:themeColor="text1"/>
        </w:rPr>
      </w:pPr>
      <w:ins w:id="1013" w:author="Anttila  Eliel Simpson" w:date="2024-07-18T16:04:00Z">
        <w:r w:rsidRPr="006F1EC4">
          <w:fldChar w:fldCharType="begin"/>
        </w:r>
        <w:r w:rsidRPr="006F1EC4">
          <w:rPr>
            <w:rFonts w:ascii="Times New Roman" w:hAnsi="Times New Roman" w:cs="Times New Roman"/>
            <w:color w:val="000000" w:themeColor="text1"/>
          </w:rPr>
          <w:instrText>HYPERLINK "https://doi.org/10.1029/2010GC003479"</w:instrText>
        </w:r>
        <w:r w:rsidRPr="006F1EC4">
          <w:fldChar w:fldCharType="separate"/>
        </w:r>
        <w:r w:rsidRPr="006F1EC4">
          <w:rPr>
            <w:rStyle w:val="text"/>
            <w:rFonts w:ascii="Times New Roman" w:hAnsi="Times New Roman" w:cs="Times New Roman"/>
            <w:color w:val="000000" w:themeColor="text1"/>
          </w:rPr>
          <w:t>https://doi.org/10.1029/2010GC003479</w:t>
        </w:r>
        <w:r w:rsidRPr="006F1EC4">
          <w:rPr>
            <w:rStyle w:val="text"/>
            <w:rFonts w:ascii="Times New Roman" w:hAnsi="Times New Roman" w:cs="Times New Roman"/>
            <w:color w:val="000000" w:themeColor="text1"/>
          </w:rPr>
          <w:fldChar w:fldCharType="end"/>
        </w:r>
      </w:ins>
    </w:p>
    <w:p w14:paraId="259F26D2" w14:textId="77777777" w:rsidR="00790360" w:rsidRPr="006F1EC4" w:rsidRDefault="00790360" w:rsidP="00790360">
      <w:pPr>
        <w:rPr>
          <w:ins w:id="1014" w:author="Anttila  Eliel Simpson" w:date="2024-07-18T16:04:00Z"/>
          <w:rFonts w:ascii="Times New Roman" w:hAnsi="Times New Roman" w:cs="Times New Roman"/>
          <w:color w:val="000000" w:themeColor="text1"/>
          <w:shd w:val="clear" w:color="auto" w:fill="FFFFFF"/>
        </w:rPr>
      </w:pPr>
    </w:p>
    <w:p w14:paraId="65A11BA1" w14:textId="77777777" w:rsidR="00790360" w:rsidRPr="006F1EC4" w:rsidRDefault="00790360" w:rsidP="00790360">
      <w:pPr>
        <w:rPr>
          <w:ins w:id="1015" w:author="Anttila  Eliel Simpson" w:date="2024-07-18T16:04:00Z"/>
          <w:rFonts w:ascii="Times New Roman" w:hAnsi="Times New Roman" w:cs="Times New Roman"/>
          <w:color w:val="000000" w:themeColor="text1"/>
        </w:rPr>
      </w:pPr>
      <w:ins w:id="1016" w:author="Anttila  Eliel Simpson" w:date="2024-07-18T16:04:00Z">
        <w:r w:rsidRPr="006F1EC4">
          <w:rPr>
            <w:rFonts w:ascii="Times New Roman" w:hAnsi="Times New Roman" w:cs="Times New Roman"/>
            <w:color w:val="000000" w:themeColor="text1"/>
            <w:shd w:val="clear" w:color="auto" w:fill="FFFFFF"/>
          </w:rPr>
          <w:t>Bowyer, F. T., Zhuravlev, A. Y., Wood, R., Shields, G. A., Zhou, Y., Curtis, A., ... &amp; Zhu, M. (2022). Calibrating the temporal and spatial dynamics of the Ediacaran-Cambrian radiation of animals.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Earth-Science Reviews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225</w:t>
        </w:r>
        <w:r w:rsidRPr="006F1EC4">
          <w:rPr>
            <w:rFonts w:ascii="Times New Roman" w:hAnsi="Times New Roman" w:cs="Times New Roman"/>
            <w:color w:val="000000" w:themeColor="text1"/>
            <w:shd w:val="clear" w:color="auto" w:fill="FFFFFF"/>
          </w:rPr>
          <w:t xml:space="preserve">, 103913.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"https://doi.org/10.1016/j.earscirev.2021.103913"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https://doi.org/10.1016/j.earscirev.2021.103913</w:t>
        </w:r>
        <w:r w:rsidRPr="006F1EC4">
          <w:rPr>
            <w:rFonts w:ascii="Times New Roman" w:hAnsi="Times New Roman" w:cs="Times New Roman"/>
            <w:color w:val="000000" w:themeColor="text1"/>
          </w:rPr>
          <w:fldChar w:fldCharType="end"/>
        </w:r>
      </w:ins>
    </w:p>
    <w:p w14:paraId="70ADEB6B" w14:textId="77777777" w:rsidR="00790360" w:rsidRPr="006F1EC4" w:rsidRDefault="00790360" w:rsidP="00790360">
      <w:pPr>
        <w:rPr>
          <w:ins w:id="1017" w:author="Anttila  Eliel Simpson" w:date="2024-07-18T16:04:00Z"/>
          <w:rFonts w:ascii="Times New Roman" w:hAnsi="Times New Roman" w:cs="Times New Roman"/>
          <w:color w:val="000000" w:themeColor="text1"/>
        </w:rPr>
      </w:pPr>
    </w:p>
    <w:p w14:paraId="5B2D5258" w14:textId="77777777" w:rsidR="00790360" w:rsidRPr="006F1EC4" w:rsidRDefault="00790360" w:rsidP="00790360">
      <w:pPr>
        <w:rPr>
          <w:ins w:id="1018" w:author="Anttila  Eliel Simpson" w:date="2024-07-18T16:04:00Z"/>
          <w:rFonts w:ascii="Times New Roman" w:hAnsi="Times New Roman" w:cs="Times New Roman"/>
          <w:color w:val="000000" w:themeColor="text1"/>
        </w:rPr>
      </w:pPr>
      <w:ins w:id="1019" w:author="Anttila  Eliel Simpson" w:date="2024-07-18T16:04:00Z">
        <w:r w:rsidRPr="00790360">
          <w:rPr>
            <w:rFonts w:ascii="Times New Roman" w:hAnsi="Times New Roman" w:cs="Times New Roman"/>
            <w:color w:val="000000" w:themeColor="text1"/>
            <w:shd w:val="clear" w:color="auto" w:fill="FFFFFF"/>
            <w:rPrChange w:id="1020" w:author="Anttila  Eliel Simpson" w:date="2024-07-18T16:04:00Z">
              <w:rPr>
                <w:rFonts w:ascii="Times New Roman" w:hAnsi="Times New Roman" w:cs="Times New Roman"/>
                <w:color w:val="000000" w:themeColor="text1"/>
                <w:shd w:val="clear" w:color="auto" w:fill="FFFFFF"/>
                <w:lang w:val="de-CH"/>
              </w:rPr>
            </w:rPrChange>
          </w:rPr>
          <w:t xml:space="preserve">Brock, J., &amp; Schulz-Vogt, H. N. (2011). </w:t>
        </w:r>
        <w:r w:rsidRPr="006F1EC4">
          <w:rPr>
            <w:rFonts w:ascii="Times New Roman" w:hAnsi="Times New Roman" w:cs="Times New Roman"/>
            <w:color w:val="000000" w:themeColor="text1"/>
            <w:shd w:val="clear" w:color="auto" w:fill="FFFFFF"/>
          </w:rPr>
          <w:t>Sulfide induces phosphate release from polyphosphate in cultures of a marine Beggiatoa strain. </w:t>
        </w:r>
        <w:r w:rsidRPr="006F1EC4">
          <w:rPr>
            <w:rFonts w:ascii="Times New Roman" w:hAnsi="Times New Roman" w:cs="Times New Roman"/>
            <w:i/>
            <w:iCs/>
            <w:color w:val="000000" w:themeColor="text1"/>
            <w:shd w:val="clear" w:color="auto" w:fill="FFFFFF"/>
          </w:rPr>
          <w:t>The ISME journal</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5</w:t>
        </w:r>
        <w:r w:rsidRPr="006F1EC4">
          <w:rPr>
            <w:rFonts w:ascii="Times New Roman" w:hAnsi="Times New Roman" w:cs="Times New Roman"/>
            <w:color w:val="000000" w:themeColor="text1"/>
            <w:shd w:val="clear" w:color="auto" w:fill="FFFFFF"/>
          </w:rPr>
          <w:t xml:space="preserve">(3), 497-506.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"https://doi.org/10.1038/ismej.2010.135"</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bdr w:val="none" w:sz="0" w:space="0" w:color="auto" w:frame="1"/>
            <w:shd w:val="clear" w:color="auto" w:fill="FFFFFF"/>
          </w:rPr>
          <w:t>https://doi.org/10.1038/ismej.2010.135</w:t>
        </w:r>
        <w:r w:rsidRPr="006F1EC4">
          <w:rPr>
            <w:rFonts w:ascii="Times New Roman" w:hAnsi="Times New Roman" w:cs="Times New Roman"/>
            <w:color w:val="000000" w:themeColor="text1"/>
          </w:rPr>
          <w:fldChar w:fldCharType="end"/>
        </w:r>
      </w:ins>
    </w:p>
    <w:p w14:paraId="74BCD827" w14:textId="77777777" w:rsidR="00790360" w:rsidRPr="006F1EC4" w:rsidRDefault="00790360" w:rsidP="00790360">
      <w:pPr>
        <w:rPr>
          <w:ins w:id="1021" w:author="Anttila  Eliel Simpson" w:date="2024-07-18T16:04:00Z"/>
          <w:rFonts w:ascii="Times New Roman" w:hAnsi="Times New Roman" w:cs="Times New Roman"/>
          <w:color w:val="000000" w:themeColor="text1"/>
        </w:rPr>
      </w:pPr>
    </w:p>
    <w:p w14:paraId="0BBD3660" w14:textId="77777777" w:rsidR="00790360" w:rsidRPr="006F1EC4" w:rsidRDefault="00790360" w:rsidP="00790360">
      <w:pPr>
        <w:rPr>
          <w:ins w:id="1022" w:author="Anttila  Eliel Simpson" w:date="2024-07-18T16:04:00Z"/>
          <w:rFonts w:ascii="Times New Roman" w:hAnsi="Times New Roman" w:cs="Times New Roman"/>
          <w:color w:val="000000" w:themeColor="text1"/>
        </w:rPr>
      </w:pPr>
      <w:proofErr w:type="spellStart"/>
      <w:ins w:id="1023" w:author="Anttila  Eliel Simpson" w:date="2024-07-18T16:04:00Z">
        <w:r w:rsidRPr="006F1EC4">
          <w:rPr>
            <w:rFonts w:ascii="Times New Roman" w:hAnsi="Times New Roman" w:cs="Times New Roman"/>
            <w:color w:val="000000" w:themeColor="text1"/>
          </w:rPr>
          <w:t>Buihover</w:t>
        </w:r>
        <w:proofErr w:type="spellEnd"/>
        <w:r w:rsidRPr="006F1EC4">
          <w:rPr>
            <w:rFonts w:ascii="Times New Roman" w:hAnsi="Times New Roman" w:cs="Times New Roman"/>
            <w:color w:val="000000" w:themeColor="text1"/>
          </w:rPr>
          <w:t xml:space="preserve">, B.N., Volkov, R. I., Ilyin, A.B., </w:t>
        </w:r>
        <w:proofErr w:type="spellStart"/>
        <w:r w:rsidRPr="006F1EC4">
          <w:rPr>
            <w:rFonts w:ascii="Times New Roman" w:hAnsi="Times New Roman" w:cs="Times New Roman"/>
            <w:color w:val="000000" w:themeColor="text1"/>
          </w:rPr>
          <w:t>Pushlenkov</w:t>
        </w:r>
        <w:proofErr w:type="spellEnd"/>
        <w:r w:rsidRPr="006F1EC4">
          <w:rPr>
            <w:rFonts w:ascii="Times New Roman" w:hAnsi="Times New Roman" w:cs="Times New Roman"/>
            <w:color w:val="000000" w:themeColor="text1"/>
          </w:rPr>
          <w:t xml:space="preserve">, U.P., Savin, B.E., </w:t>
        </w:r>
        <w:proofErr w:type="spellStart"/>
        <w:r w:rsidRPr="006F1EC4">
          <w:rPr>
            <w:rFonts w:ascii="Times New Roman" w:hAnsi="Times New Roman" w:cs="Times New Roman"/>
            <w:color w:val="000000" w:themeColor="text1"/>
          </w:rPr>
          <w:t>Semenova</w:t>
        </w:r>
        <w:proofErr w:type="spellEnd"/>
        <w:r w:rsidRPr="006F1EC4">
          <w:rPr>
            <w:rFonts w:ascii="Times New Roman" w:hAnsi="Times New Roman" w:cs="Times New Roman"/>
            <w:color w:val="000000" w:themeColor="text1"/>
          </w:rPr>
          <w:t xml:space="preserve">, O.A., </w:t>
        </w:r>
        <w:proofErr w:type="spellStart"/>
        <w:r w:rsidRPr="006F1EC4">
          <w:rPr>
            <w:rFonts w:ascii="Times New Roman" w:hAnsi="Times New Roman" w:cs="Times New Roman"/>
            <w:color w:val="000000" w:themeColor="text1"/>
          </w:rPr>
          <w:t>Solyanikov</w:t>
        </w:r>
        <w:proofErr w:type="spellEnd"/>
        <w:r w:rsidRPr="006F1EC4">
          <w:rPr>
            <w:rFonts w:ascii="Times New Roman" w:hAnsi="Times New Roman" w:cs="Times New Roman"/>
            <w:color w:val="000000" w:themeColor="text1"/>
          </w:rPr>
          <w:t xml:space="preserve">, B.P., </w:t>
        </w:r>
        <w:proofErr w:type="spellStart"/>
        <w:r w:rsidRPr="006F1EC4">
          <w:rPr>
            <w:rFonts w:ascii="Times New Roman" w:hAnsi="Times New Roman" w:cs="Times New Roman"/>
            <w:color w:val="000000" w:themeColor="text1"/>
          </w:rPr>
          <w:t>Spirkin</w:t>
        </w:r>
        <w:proofErr w:type="spellEnd"/>
        <w:r w:rsidRPr="006F1EC4">
          <w:rPr>
            <w:rFonts w:ascii="Times New Roman" w:hAnsi="Times New Roman" w:cs="Times New Roman"/>
            <w:color w:val="000000" w:themeColor="text1"/>
          </w:rPr>
          <w:t xml:space="preserve">, A.I., Tikhonova, O.K., Tikhonov, B.I., </w:t>
        </w:r>
        <w:proofErr w:type="spellStart"/>
        <w:r w:rsidRPr="006F1EC4">
          <w:rPr>
            <w:rFonts w:ascii="Times New Roman" w:hAnsi="Times New Roman" w:cs="Times New Roman"/>
            <w:color w:val="000000" w:themeColor="text1"/>
          </w:rPr>
          <w:t>Uflayand</w:t>
        </w:r>
        <w:proofErr w:type="spellEnd"/>
        <w:r w:rsidRPr="006F1EC4">
          <w:rPr>
            <w:rFonts w:ascii="Times New Roman" w:hAnsi="Times New Roman" w:cs="Times New Roman"/>
            <w:color w:val="000000" w:themeColor="text1"/>
          </w:rPr>
          <w:t xml:space="preserve">, A.K. (1968). Geologic map, </w:t>
        </w:r>
        <w:proofErr w:type="spellStart"/>
        <w:r w:rsidRPr="006F1EC4">
          <w:rPr>
            <w:rFonts w:ascii="Times New Roman" w:hAnsi="Times New Roman" w:cs="Times New Roman"/>
            <w:color w:val="000000" w:themeColor="text1"/>
          </w:rPr>
          <w:t>Khubsugul</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Aimag</w:t>
        </w:r>
        <w:proofErr w:type="spellEnd"/>
        <w:r w:rsidRPr="006F1EC4">
          <w:rPr>
            <w:rFonts w:ascii="Times New Roman" w:hAnsi="Times New Roman" w:cs="Times New Roman"/>
            <w:color w:val="000000" w:themeColor="text1"/>
          </w:rPr>
          <w:t>, Mongolia Peoples Republic. List M-47-</w:t>
        </w:r>
        <w:proofErr w:type="gramStart"/>
        <w:r w:rsidRPr="006F1EC4">
          <w:rPr>
            <w:rFonts w:ascii="Times New Roman" w:hAnsi="Times New Roman" w:cs="Times New Roman"/>
            <w:color w:val="000000" w:themeColor="text1"/>
          </w:rPr>
          <w:t>IC,X</w:t>
        </w:r>
        <w:proofErr w:type="gramEnd"/>
        <w:r w:rsidRPr="006F1EC4">
          <w:rPr>
            <w:rFonts w:ascii="Times New Roman" w:hAnsi="Times New Roman" w:cs="Times New Roman"/>
            <w:color w:val="000000" w:themeColor="text1"/>
          </w:rPr>
          <w:t>,XI. Contract no. 1497 (in Russian).</w:t>
        </w:r>
      </w:ins>
    </w:p>
    <w:p w14:paraId="74DBAB0F" w14:textId="77777777" w:rsidR="00790360" w:rsidRPr="006F1EC4" w:rsidRDefault="00790360" w:rsidP="00790360">
      <w:pPr>
        <w:rPr>
          <w:ins w:id="1024" w:author="Anttila  Eliel Simpson" w:date="2024-07-18T16:04:00Z"/>
          <w:rFonts w:ascii="Times New Roman" w:hAnsi="Times New Roman" w:cs="Times New Roman"/>
          <w:color w:val="000000" w:themeColor="text1"/>
          <w:shd w:val="clear" w:color="auto" w:fill="FFFFFF"/>
        </w:rPr>
      </w:pPr>
    </w:p>
    <w:p w14:paraId="2A3E4268" w14:textId="77777777" w:rsidR="00790360" w:rsidRPr="006F1EC4" w:rsidRDefault="00790360" w:rsidP="00790360">
      <w:pPr>
        <w:rPr>
          <w:ins w:id="1025" w:author="Anttila  Eliel Simpson" w:date="2024-07-18T16:04:00Z"/>
          <w:rFonts w:ascii="Times New Roman" w:eastAsia="Times New Roman" w:hAnsi="Times New Roman" w:cs="Times New Roman"/>
          <w:color w:val="000000" w:themeColor="text1"/>
        </w:rPr>
      </w:pPr>
      <w:proofErr w:type="spellStart"/>
      <w:ins w:id="1026" w:author="Anttila  Eliel Simpson" w:date="2024-07-18T16:04:00Z">
        <w:r w:rsidRPr="006F1EC4">
          <w:rPr>
            <w:rFonts w:ascii="Times New Roman" w:eastAsia="Times New Roman" w:hAnsi="Times New Roman" w:cs="Times New Roman"/>
            <w:color w:val="000000" w:themeColor="text1"/>
            <w:shd w:val="clear" w:color="auto" w:fill="FFFFFF"/>
          </w:rPr>
          <w:t>Burchette</w:t>
        </w:r>
        <w:proofErr w:type="spellEnd"/>
        <w:r w:rsidRPr="006F1EC4">
          <w:rPr>
            <w:rFonts w:ascii="Times New Roman" w:eastAsia="Times New Roman" w:hAnsi="Times New Roman" w:cs="Times New Roman"/>
            <w:color w:val="000000" w:themeColor="text1"/>
            <w:shd w:val="clear" w:color="auto" w:fill="FFFFFF"/>
          </w:rPr>
          <w:t>, T. P., &amp; Wright, V. P. (1992). Carbonate ramp depositional systems.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79</w:t>
        </w:r>
        <w:r w:rsidRPr="006F1EC4">
          <w:rPr>
            <w:rFonts w:ascii="Times New Roman" w:eastAsia="Times New Roman" w:hAnsi="Times New Roman" w:cs="Times New Roman"/>
            <w:color w:val="000000" w:themeColor="text1"/>
            <w:shd w:val="clear" w:color="auto" w:fill="FFFFFF"/>
          </w:rPr>
          <w:t xml:space="preserve">(1-4), 3-57.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"https://doi.org/10.1016/0037-0738(92)90003-A"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https://doi.org/10.1016/0037-0738(92)90003-A</w:t>
        </w:r>
        <w:r w:rsidRPr="006F1EC4">
          <w:rPr>
            <w:rFonts w:ascii="Times New Roman" w:eastAsia="Times New Roman" w:hAnsi="Times New Roman" w:cs="Times New Roman"/>
            <w:color w:val="000000" w:themeColor="text1"/>
          </w:rPr>
          <w:fldChar w:fldCharType="end"/>
        </w:r>
      </w:ins>
    </w:p>
    <w:p w14:paraId="31864F19" w14:textId="77777777" w:rsidR="00790360" w:rsidRPr="006F1EC4" w:rsidRDefault="00790360" w:rsidP="00790360">
      <w:pPr>
        <w:rPr>
          <w:ins w:id="1027" w:author="Anttila  Eliel Simpson" w:date="2024-07-18T16:04:00Z"/>
          <w:rFonts w:ascii="Times New Roman" w:hAnsi="Times New Roman" w:cs="Times New Roman"/>
          <w:color w:val="000000" w:themeColor="text1"/>
          <w:shd w:val="clear" w:color="auto" w:fill="FFFFFF"/>
        </w:rPr>
      </w:pPr>
    </w:p>
    <w:p w14:paraId="08953838" w14:textId="77777777" w:rsidR="00790360" w:rsidRPr="006F1EC4" w:rsidRDefault="00790360" w:rsidP="00790360">
      <w:pPr>
        <w:rPr>
          <w:ins w:id="1028" w:author="Anttila  Eliel Simpson" w:date="2024-07-18T16:04:00Z"/>
          <w:rFonts w:ascii="Times New Roman" w:eastAsia="Times New Roman" w:hAnsi="Times New Roman" w:cs="Times New Roman"/>
          <w:color w:val="000000" w:themeColor="text1"/>
        </w:rPr>
      </w:pPr>
      <w:proofErr w:type="spellStart"/>
      <w:ins w:id="1029" w:author="Anttila  Eliel Simpson" w:date="2024-07-18T16:04:00Z">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t>
        </w:r>
        <w:proofErr w:type="spellStart"/>
        <w:r w:rsidRPr="006F1EC4">
          <w:rPr>
            <w:rFonts w:ascii="Times New Roman" w:eastAsia="Times New Roman" w:hAnsi="Times New Roman" w:cs="Times New Roman"/>
            <w:color w:val="000000" w:themeColor="text1"/>
            <w:shd w:val="clear" w:color="auto" w:fill="FFFFFF"/>
          </w:rPr>
          <w:t>Saphonova</w:t>
        </w:r>
        <w:proofErr w:type="spellEnd"/>
        <w:r w:rsidRPr="006F1EC4">
          <w:rPr>
            <w:rFonts w:ascii="Times New Roman" w:eastAsia="Times New Roman" w:hAnsi="Times New Roman" w:cs="Times New Roman"/>
            <w:color w:val="000000" w:themeColor="text1"/>
            <w:shd w:val="clear" w:color="auto" w:fill="FFFFFF"/>
          </w:rPr>
          <w:t xml:space="preserve">, I. Y., Watanabe, T., </w:t>
        </w:r>
        <w:proofErr w:type="spellStart"/>
        <w:r w:rsidRPr="006F1EC4">
          <w:rPr>
            <w:rFonts w:ascii="Times New Roman" w:eastAsia="Times New Roman" w:hAnsi="Times New Roman" w:cs="Times New Roman"/>
            <w:color w:val="000000" w:themeColor="text1"/>
            <w:shd w:val="clear" w:color="auto" w:fill="FFFFFF"/>
          </w:rPr>
          <w:t>Obut</w:t>
        </w:r>
        <w:proofErr w:type="spellEnd"/>
        <w:r w:rsidRPr="006F1EC4">
          <w:rPr>
            <w:rFonts w:ascii="Times New Roman" w:eastAsia="Times New Roman" w:hAnsi="Times New Roman" w:cs="Times New Roman"/>
            <w:color w:val="000000" w:themeColor="text1"/>
            <w:shd w:val="clear" w:color="auto" w:fill="FFFFFF"/>
          </w:rPr>
          <w:t xml:space="preserve">, O. T., Fujiwara, Y., Iwata, K., ... &amp; </w:t>
        </w:r>
        <w:proofErr w:type="spellStart"/>
        <w:r w:rsidRPr="006F1EC4">
          <w:rPr>
            <w:rFonts w:ascii="Times New Roman" w:eastAsia="Times New Roman" w:hAnsi="Times New Roman" w:cs="Times New Roman"/>
            <w:color w:val="000000" w:themeColor="text1"/>
            <w:shd w:val="clear" w:color="auto" w:fill="FFFFFF"/>
          </w:rPr>
          <w:t>Kazansky</w:t>
        </w:r>
        <w:proofErr w:type="spellEnd"/>
        <w:r w:rsidRPr="006F1EC4">
          <w:rPr>
            <w:rFonts w:ascii="Times New Roman" w:eastAsia="Times New Roman" w:hAnsi="Times New Roman" w:cs="Times New Roman"/>
            <w:color w:val="000000" w:themeColor="text1"/>
            <w:shd w:val="clear" w:color="auto" w:fill="FFFFFF"/>
          </w:rPr>
          <w:t>, A. Y. (2001). Evolution of the Paleo-Asian Ocean (Altai-</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xml:space="preserve"> Region, Central Asia) and collision of possible Gondwana-derived terranes with the southern marginal part of the Siberian continent. </w:t>
        </w:r>
        <w:r w:rsidRPr="006F1EC4">
          <w:rPr>
            <w:rFonts w:ascii="Times New Roman" w:eastAsia="Times New Roman" w:hAnsi="Times New Roman" w:cs="Times New Roman"/>
            <w:i/>
            <w:iCs/>
            <w:color w:val="000000" w:themeColor="text1"/>
          </w:rPr>
          <w:t>Geosciences Journal</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w:t>
        </w:r>
        <w:r w:rsidRPr="006F1EC4">
          <w:rPr>
            <w:rFonts w:ascii="Times New Roman" w:eastAsia="Times New Roman" w:hAnsi="Times New Roman" w:cs="Times New Roman"/>
            <w:color w:val="000000" w:themeColor="text1"/>
            <w:shd w:val="clear" w:color="auto" w:fill="FFFFFF"/>
          </w:rPr>
          <w:t xml:space="preserve">, 203-224. </w:t>
        </w:r>
        <w:r w:rsidRPr="006F1EC4">
          <w:rPr>
            <w:rFonts w:ascii="Times New Roman" w:eastAsia="Times New Roman" w:hAnsi="Times New Roman" w:cs="Times New Roman"/>
            <w:color w:val="000000" w:themeColor="text1"/>
            <w:shd w:val="clear" w:color="auto" w:fill="FCFCFC"/>
          </w:rPr>
          <w:t>https://doi.org/10.1007/BF02910304</w:t>
        </w:r>
      </w:ins>
    </w:p>
    <w:p w14:paraId="5F9A706B" w14:textId="77777777" w:rsidR="00790360" w:rsidRPr="006F1EC4" w:rsidRDefault="00790360" w:rsidP="00790360">
      <w:pPr>
        <w:rPr>
          <w:ins w:id="1030" w:author="Anttila  Eliel Simpson" w:date="2024-07-18T16:04:00Z"/>
          <w:rFonts w:ascii="Times New Roman" w:eastAsia="Times New Roman" w:hAnsi="Times New Roman" w:cs="Times New Roman"/>
          <w:color w:val="000000" w:themeColor="text1"/>
        </w:rPr>
      </w:pPr>
    </w:p>
    <w:p w14:paraId="42D79BED" w14:textId="77777777" w:rsidR="00790360" w:rsidRPr="006F1EC4" w:rsidRDefault="00790360" w:rsidP="00790360">
      <w:pPr>
        <w:rPr>
          <w:ins w:id="1031" w:author="Anttila  Eliel Simpson" w:date="2024-07-18T16:04:00Z"/>
          <w:rFonts w:ascii="Times New Roman" w:eastAsia="Times New Roman" w:hAnsi="Times New Roman" w:cs="Times New Roman"/>
          <w:color w:val="000000" w:themeColor="text1"/>
        </w:rPr>
      </w:pPr>
      <w:proofErr w:type="spellStart"/>
      <w:ins w:id="1032" w:author="Anttila  Eliel Simpson" w:date="2024-07-18T16:04:00Z">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Watanabe, T., </w:t>
        </w:r>
        <w:proofErr w:type="spellStart"/>
        <w:r w:rsidRPr="006F1EC4">
          <w:rPr>
            <w:rFonts w:ascii="Times New Roman" w:eastAsia="Times New Roman" w:hAnsi="Times New Roman" w:cs="Times New Roman"/>
            <w:color w:val="000000" w:themeColor="text1"/>
            <w:shd w:val="clear" w:color="auto" w:fill="FFFFFF"/>
          </w:rPr>
          <w:t>Saphonova</w:t>
        </w:r>
        <w:proofErr w:type="spellEnd"/>
        <w:r w:rsidRPr="006F1EC4">
          <w:rPr>
            <w:rFonts w:ascii="Times New Roman" w:eastAsia="Times New Roman" w:hAnsi="Times New Roman" w:cs="Times New Roman"/>
            <w:color w:val="000000" w:themeColor="text1"/>
            <w:shd w:val="clear" w:color="auto" w:fill="FFFFFF"/>
          </w:rPr>
          <w:t xml:space="preserve">, I. Y., Iwata, K., </w:t>
        </w:r>
        <w:proofErr w:type="spellStart"/>
        <w:r w:rsidRPr="006F1EC4">
          <w:rPr>
            <w:rFonts w:ascii="Times New Roman" w:eastAsia="Times New Roman" w:hAnsi="Times New Roman" w:cs="Times New Roman"/>
            <w:color w:val="000000" w:themeColor="text1"/>
            <w:shd w:val="clear" w:color="auto" w:fill="FFFFFF"/>
          </w:rPr>
          <w:t>Travin</w:t>
        </w:r>
        <w:proofErr w:type="spellEnd"/>
        <w:r w:rsidRPr="006F1EC4">
          <w:rPr>
            <w:rFonts w:ascii="Times New Roman" w:eastAsia="Times New Roman" w:hAnsi="Times New Roman" w:cs="Times New Roman"/>
            <w:color w:val="000000" w:themeColor="text1"/>
            <w:shd w:val="clear" w:color="auto" w:fill="FFFFFF"/>
          </w:rPr>
          <w:t xml:space="preserve">, A., &amp; Akiyama, M. (2002). A </w:t>
        </w:r>
        <w:proofErr w:type="spellStart"/>
        <w:r w:rsidRPr="006F1EC4">
          <w:rPr>
            <w:rFonts w:ascii="Times New Roman" w:eastAsia="Times New Roman" w:hAnsi="Times New Roman" w:cs="Times New Roman"/>
            <w:color w:val="000000" w:themeColor="text1"/>
            <w:shd w:val="clear" w:color="auto" w:fill="FFFFFF"/>
          </w:rPr>
          <w:t>Vendian</w:t>
        </w:r>
        <w:proofErr w:type="spellEnd"/>
        <w:r w:rsidRPr="006F1EC4">
          <w:rPr>
            <w:rFonts w:ascii="Times New Roman" w:eastAsia="Times New Roman" w:hAnsi="Times New Roman" w:cs="Times New Roman"/>
            <w:color w:val="000000" w:themeColor="text1"/>
            <w:shd w:val="clear" w:color="auto" w:fill="FFFFFF"/>
          </w:rPr>
          <w:t>-</w:t>
        </w:r>
        <w:proofErr w:type="gramStart"/>
        <w:r w:rsidRPr="006F1EC4">
          <w:rPr>
            <w:rFonts w:ascii="Times New Roman" w:eastAsia="Times New Roman" w:hAnsi="Times New Roman" w:cs="Times New Roman"/>
            <w:color w:val="000000" w:themeColor="text1"/>
            <w:shd w:val="clear" w:color="auto" w:fill="FFFFFF"/>
          </w:rPr>
          <w:t>Cambrian island</w:t>
        </w:r>
        <w:proofErr w:type="gramEnd"/>
        <w:r w:rsidRPr="006F1EC4">
          <w:rPr>
            <w:rFonts w:ascii="Times New Roman" w:eastAsia="Times New Roman" w:hAnsi="Times New Roman" w:cs="Times New Roman"/>
            <w:color w:val="000000" w:themeColor="text1"/>
            <w:shd w:val="clear" w:color="auto" w:fill="FFFFFF"/>
          </w:rPr>
          <w:t xml:space="preserve"> arc system of the Siberian continent in </w:t>
        </w:r>
        <w:proofErr w:type="spellStart"/>
        <w:r w:rsidRPr="006F1EC4">
          <w:rPr>
            <w:rFonts w:ascii="Times New Roman" w:eastAsia="Times New Roman" w:hAnsi="Times New Roman" w:cs="Times New Roman"/>
            <w:color w:val="000000" w:themeColor="text1"/>
            <w:shd w:val="clear" w:color="auto" w:fill="FFFFFF"/>
          </w:rPr>
          <w:t>Gorny</w:t>
        </w:r>
        <w:proofErr w:type="spellEnd"/>
        <w:r w:rsidRPr="006F1EC4">
          <w:rPr>
            <w:rFonts w:ascii="Times New Roman" w:eastAsia="Times New Roman" w:hAnsi="Times New Roman" w:cs="Times New Roman"/>
            <w:color w:val="000000" w:themeColor="text1"/>
            <w:shd w:val="clear" w:color="auto" w:fill="FFFFFF"/>
          </w:rPr>
          <w:t xml:space="preserve"> Altai (Russia, Central Asia).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w:t>
        </w:r>
        <w:r w:rsidRPr="006F1EC4">
          <w:rPr>
            <w:rFonts w:ascii="Times New Roman" w:eastAsia="Times New Roman" w:hAnsi="Times New Roman" w:cs="Times New Roman"/>
            <w:color w:val="000000" w:themeColor="text1"/>
            <w:shd w:val="clear" w:color="auto" w:fill="FFFFFF"/>
          </w:rPr>
          <w:t xml:space="preserve">(4), 781-800.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"https://doi.org/10.1016/S1342-937X(05)70913-8"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https://doi.org/10.1016/S1342-937X(05)70913-8</w:t>
        </w:r>
        <w:r w:rsidRPr="006F1EC4">
          <w:rPr>
            <w:rFonts w:ascii="Times New Roman" w:eastAsia="Times New Roman" w:hAnsi="Times New Roman" w:cs="Times New Roman"/>
            <w:color w:val="000000" w:themeColor="text1"/>
          </w:rPr>
          <w:fldChar w:fldCharType="end"/>
        </w:r>
      </w:ins>
    </w:p>
    <w:p w14:paraId="6485B1E1" w14:textId="77777777" w:rsidR="00790360" w:rsidRPr="006F1EC4" w:rsidRDefault="00790360" w:rsidP="00790360">
      <w:pPr>
        <w:rPr>
          <w:ins w:id="1033" w:author="Anttila  Eliel Simpson" w:date="2024-07-18T16:04:00Z"/>
          <w:rFonts w:ascii="Times New Roman" w:hAnsi="Times New Roman" w:cs="Times New Roman"/>
          <w:color w:val="000000" w:themeColor="text1"/>
          <w:shd w:val="clear" w:color="auto" w:fill="FFFFFF"/>
        </w:rPr>
      </w:pPr>
    </w:p>
    <w:p w14:paraId="7805FC52" w14:textId="77777777" w:rsidR="00790360" w:rsidRPr="006F1EC4" w:rsidRDefault="00790360" w:rsidP="00790360">
      <w:pPr>
        <w:rPr>
          <w:ins w:id="1034" w:author="Anttila  Eliel Simpson" w:date="2024-07-18T16:04:00Z"/>
          <w:rFonts w:ascii="Times New Roman" w:eastAsia="Times New Roman" w:hAnsi="Times New Roman" w:cs="Times New Roman"/>
          <w:color w:val="000000" w:themeColor="text1"/>
          <w:shd w:val="clear" w:color="auto" w:fill="FFFFFF"/>
        </w:rPr>
      </w:pPr>
      <w:proofErr w:type="spellStart"/>
      <w:ins w:id="1035" w:author="Anttila  Eliel Simpson" w:date="2024-07-18T16:04:00Z">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t>
        </w:r>
        <w:proofErr w:type="spellStart"/>
        <w:r w:rsidRPr="006F1EC4">
          <w:rPr>
            <w:rFonts w:ascii="Times New Roman" w:eastAsia="Times New Roman" w:hAnsi="Times New Roman" w:cs="Times New Roman"/>
            <w:color w:val="000000" w:themeColor="text1"/>
            <w:shd w:val="clear" w:color="auto" w:fill="FFFFFF"/>
          </w:rPr>
          <w:t>Ryabinin</w:t>
        </w:r>
        <w:proofErr w:type="spellEnd"/>
        <w:r w:rsidRPr="006F1EC4">
          <w:rPr>
            <w:rFonts w:ascii="Times New Roman" w:eastAsia="Times New Roman" w:hAnsi="Times New Roman" w:cs="Times New Roman"/>
            <w:color w:val="000000" w:themeColor="text1"/>
            <w:shd w:val="clear" w:color="auto" w:fill="FFFFFF"/>
          </w:rPr>
          <w:t xml:space="preserve">, A. B., </w:t>
        </w:r>
        <w:proofErr w:type="spellStart"/>
        <w:r w:rsidRPr="006F1EC4">
          <w:rPr>
            <w:rFonts w:ascii="Times New Roman" w:eastAsia="Times New Roman" w:hAnsi="Times New Roman" w:cs="Times New Roman"/>
            <w:color w:val="000000" w:themeColor="text1"/>
            <w:shd w:val="clear" w:color="auto" w:fill="FFFFFF"/>
          </w:rPr>
          <w:t>Zhimulev</w:t>
        </w:r>
        <w:proofErr w:type="spellEnd"/>
        <w:r w:rsidRPr="006F1EC4">
          <w:rPr>
            <w:rFonts w:ascii="Times New Roman" w:eastAsia="Times New Roman" w:hAnsi="Times New Roman" w:cs="Times New Roman"/>
            <w:color w:val="000000" w:themeColor="text1"/>
            <w:shd w:val="clear" w:color="auto" w:fill="FFFFFF"/>
          </w:rPr>
          <w:t xml:space="preserve">, F. I., &amp; </w:t>
        </w:r>
        <w:proofErr w:type="spellStart"/>
        <w:r w:rsidRPr="006F1EC4">
          <w:rPr>
            <w:rFonts w:ascii="Times New Roman" w:eastAsia="Times New Roman" w:hAnsi="Times New Roman" w:cs="Times New Roman"/>
            <w:color w:val="000000" w:themeColor="text1"/>
            <w:shd w:val="clear" w:color="auto" w:fill="FFFFFF"/>
          </w:rPr>
          <w:t>Travin</w:t>
        </w:r>
        <w:proofErr w:type="spellEnd"/>
        <w:r w:rsidRPr="006F1EC4">
          <w:rPr>
            <w:rFonts w:ascii="Times New Roman" w:eastAsia="Times New Roman" w:hAnsi="Times New Roman" w:cs="Times New Roman"/>
            <w:color w:val="000000" w:themeColor="text1"/>
            <w:shd w:val="clear" w:color="auto" w:fill="FFFFFF"/>
          </w:rPr>
          <w:t xml:space="preserve">, A. V. (2009). Manifestations of the Late Carboniferous and Early Permian stages of formation of nappe-fold structures in the </w:t>
        </w:r>
        <w:r w:rsidRPr="006F1EC4">
          <w:rPr>
            <w:rFonts w:ascii="Times New Roman" w:eastAsia="Times New Roman" w:hAnsi="Times New Roman" w:cs="Times New Roman"/>
            <w:color w:val="000000" w:themeColor="text1"/>
            <w:shd w:val="clear" w:color="auto" w:fill="FFFFFF"/>
          </w:rPr>
          <w:lastRenderedPageBreak/>
          <w:t xml:space="preserve">southern framework of the Siberian platform (East </w:t>
        </w:r>
        <w:proofErr w:type="spellStart"/>
        <w:r w:rsidRPr="006F1EC4">
          <w:rPr>
            <w:rFonts w:ascii="Times New Roman" w:eastAsia="Times New Roman" w:hAnsi="Times New Roman" w:cs="Times New Roman"/>
            <w:color w:val="000000" w:themeColor="text1"/>
            <w:shd w:val="clear" w:color="auto" w:fill="FFFFFF"/>
          </w:rPr>
          <w:t>Sayany</w:t>
        </w:r>
        <w:proofErr w:type="spellEnd"/>
        <w:r w:rsidRPr="006F1EC4">
          <w:rPr>
            <w:rFonts w:ascii="Times New Roman" w:eastAsia="Times New Roman" w:hAnsi="Times New Roman" w:cs="Times New Roman"/>
            <w:color w:val="000000" w:themeColor="text1"/>
            <w:shd w:val="clear" w:color="auto" w:fill="FFFFFF"/>
          </w:rPr>
          <w:t>, South Siberia). In </w:t>
        </w:r>
        <w:proofErr w:type="spellStart"/>
        <w:r w:rsidRPr="006F1EC4">
          <w:rPr>
            <w:rFonts w:ascii="Times New Roman" w:eastAsia="Times New Roman" w:hAnsi="Times New Roman" w:cs="Times New Roman"/>
            <w:i/>
            <w:iCs/>
            <w:color w:val="000000" w:themeColor="text1"/>
          </w:rPr>
          <w:t>Doklady</w:t>
        </w:r>
        <w:proofErr w:type="spellEnd"/>
        <w:r w:rsidRPr="006F1EC4">
          <w:rPr>
            <w:rFonts w:ascii="Times New Roman" w:eastAsia="Times New Roman" w:hAnsi="Times New Roman" w:cs="Times New Roman"/>
            <w:i/>
            <w:iCs/>
            <w:color w:val="000000" w:themeColor="text1"/>
          </w:rPr>
          <w:t xml:space="preserve"> Earth Sciences</w:t>
        </w:r>
        <w:r w:rsidRPr="006F1EC4">
          <w:rPr>
            <w:rFonts w:ascii="Times New Roman" w:eastAsia="Times New Roman" w:hAnsi="Times New Roman" w:cs="Times New Roman"/>
            <w:color w:val="000000" w:themeColor="text1"/>
            <w:shd w:val="clear" w:color="auto" w:fill="FFFFFF"/>
          </w:rPr>
          <w:t xml:space="preserve"> (Vol. 428, No. 1, p. 1105). Springer Nature BV. </w:t>
        </w:r>
      </w:ins>
    </w:p>
    <w:p w14:paraId="18ADD219" w14:textId="77777777" w:rsidR="00790360" w:rsidRPr="006F1EC4" w:rsidRDefault="00790360" w:rsidP="00790360">
      <w:pPr>
        <w:rPr>
          <w:ins w:id="1036" w:author="Anttila  Eliel Simpson" w:date="2024-07-18T16:04:00Z"/>
          <w:rFonts w:ascii="Times New Roman" w:hAnsi="Times New Roman" w:cs="Times New Roman"/>
          <w:color w:val="000000" w:themeColor="text1"/>
          <w:shd w:val="clear" w:color="auto" w:fill="FFFFFF"/>
        </w:rPr>
      </w:pPr>
    </w:p>
    <w:p w14:paraId="5F61C9BE" w14:textId="77777777" w:rsidR="00790360" w:rsidRPr="006F1EC4" w:rsidRDefault="00790360" w:rsidP="00790360">
      <w:pPr>
        <w:rPr>
          <w:ins w:id="1037" w:author="Anttila  Eliel Simpson" w:date="2024-07-18T16:04:00Z"/>
          <w:rFonts w:ascii="Times New Roman" w:hAnsi="Times New Roman" w:cs="Times New Roman"/>
          <w:color w:val="000000" w:themeColor="text1"/>
        </w:rPr>
      </w:pPr>
      <w:proofErr w:type="spellStart"/>
      <w:ins w:id="1038" w:author="Anttila  Eliel Simpson" w:date="2024-07-18T16:04:00Z">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t>
        </w:r>
        <w:proofErr w:type="spellStart"/>
        <w:r w:rsidRPr="006F1EC4">
          <w:rPr>
            <w:rFonts w:ascii="Times New Roman" w:eastAsia="Times New Roman" w:hAnsi="Times New Roman" w:cs="Times New Roman"/>
            <w:color w:val="000000" w:themeColor="text1"/>
            <w:shd w:val="clear" w:color="auto" w:fill="FFFFFF"/>
          </w:rPr>
          <w:t>Geng</w:t>
        </w:r>
        <w:proofErr w:type="spellEnd"/>
        <w:r w:rsidRPr="006F1EC4">
          <w:rPr>
            <w:rFonts w:ascii="Times New Roman" w:eastAsia="Times New Roman" w:hAnsi="Times New Roman" w:cs="Times New Roman"/>
            <w:color w:val="000000" w:themeColor="text1"/>
            <w:shd w:val="clear" w:color="auto" w:fill="FFFFFF"/>
          </w:rPr>
          <w:t xml:space="preserve">, H., </w:t>
        </w:r>
        <w:proofErr w:type="spellStart"/>
        <w:r w:rsidRPr="006F1EC4">
          <w:rPr>
            <w:rFonts w:ascii="Times New Roman" w:eastAsia="Times New Roman" w:hAnsi="Times New Roman" w:cs="Times New Roman"/>
            <w:color w:val="000000" w:themeColor="text1"/>
            <w:shd w:val="clear" w:color="auto" w:fill="FFFFFF"/>
          </w:rPr>
          <w:t>Travin</w:t>
        </w:r>
        <w:proofErr w:type="spellEnd"/>
        <w:r w:rsidRPr="006F1EC4">
          <w:rPr>
            <w:rFonts w:ascii="Times New Roman" w:eastAsia="Times New Roman" w:hAnsi="Times New Roman" w:cs="Times New Roman"/>
            <w:color w:val="000000" w:themeColor="text1"/>
            <w:shd w:val="clear" w:color="auto" w:fill="FFFFFF"/>
          </w:rPr>
          <w:t xml:space="preserve">, A. V., </w:t>
        </w:r>
        <w:proofErr w:type="spellStart"/>
        <w:r w:rsidRPr="006F1EC4">
          <w:rPr>
            <w:rFonts w:ascii="Times New Roman" w:eastAsia="Times New Roman" w:hAnsi="Times New Roman" w:cs="Times New Roman"/>
            <w:color w:val="000000" w:themeColor="text1"/>
            <w:shd w:val="clear" w:color="auto" w:fill="FFFFFF"/>
          </w:rPr>
          <w:t>Otgonbaatar</w:t>
        </w:r>
        <w:proofErr w:type="spellEnd"/>
        <w:r w:rsidRPr="006F1EC4">
          <w:rPr>
            <w:rFonts w:ascii="Times New Roman" w:eastAsia="Times New Roman" w:hAnsi="Times New Roman" w:cs="Times New Roman"/>
            <w:color w:val="000000" w:themeColor="text1"/>
            <w:shd w:val="clear" w:color="auto" w:fill="FFFFFF"/>
          </w:rPr>
          <w:t xml:space="preserve">, D., Kulikova, A. V., Ming, C., ... &amp; Trofimova, D. A. (2013). Tectonics and geodynamics of </w:t>
        </w:r>
        <w:proofErr w:type="spellStart"/>
        <w:r w:rsidRPr="006F1EC4">
          <w:rPr>
            <w:rFonts w:ascii="Times New Roman" w:eastAsia="Times New Roman" w:hAnsi="Times New Roman" w:cs="Times New Roman"/>
            <w:color w:val="000000" w:themeColor="text1"/>
            <w:shd w:val="clear" w:color="auto" w:fill="FFFFFF"/>
          </w:rPr>
          <w:t>Gorny</w:t>
        </w:r>
        <w:proofErr w:type="spellEnd"/>
        <w:r w:rsidRPr="006F1EC4">
          <w:rPr>
            <w:rFonts w:ascii="Times New Roman" w:eastAsia="Times New Roman" w:hAnsi="Times New Roman" w:cs="Times New Roman"/>
            <w:color w:val="000000" w:themeColor="text1"/>
            <w:shd w:val="clear" w:color="auto" w:fill="FFFFFF"/>
          </w:rPr>
          <w:t xml:space="preserve"> Altai and adjacent structures of the Altai–</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xml:space="preserve"> folded area. </w:t>
        </w:r>
        <w:r w:rsidRPr="006F1EC4">
          <w:rPr>
            <w:rFonts w:ascii="Times New Roman" w:eastAsia="Times New Roman" w:hAnsi="Times New Roman" w:cs="Times New Roman"/>
            <w:i/>
            <w:iCs/>
            <w:color w:val="000000" w:themeColor="text1"/>
          </w:rPr>
          <w:t>Russian Geology and Geophysics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54</w:t>
        </w:r>
        <w:r w:rsidRPr="006F1EC4">
          <w:rPr>
            <w:rFonts w:ascii="Times New Roman" w:eastAsia="Times New Roman" w:hAnsi="Times New Roman" w:cs="Times New Roman"/>
            <w:color w:val="000000" w:themeColor="text1"/>
            <w:shd w:val="clear" w:color="auto" w:fill="FFFFFF"/>
          </w:rPr>
          <w:t xml:space="preserve">(10), 1250-1271 </w:t>
        </w:r>
        <w:r w:rsidRPr="006F1EC4">
          <w:fldChar w:fldCharType="begin"/>
        </w:r>
        <w:r w:rsidRPr="006F1EC4">
          <w:rPr>
            <w:rFonts w:ascii="Times New Roman" w:hAnsi="Times New Roman" w:cs="Times New Roman"/>
            <w:color w:val="000000" w:themeColor="text1"/>
          </w:rPr>
          <w:instrText>HYPERLINK "https://doi.org/10.1016/j.rgg.2013.09.009"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https://doi.org/10.1016/j.rgg.2013.09.009</w:t>
        </w:r>
        <w:r w:rsidRPr="006F1EC4">
          <w:rPr>
            <w:rStyle w:val="text"/>
            <w:rFonts w:ascii="Times New Roman" w:hAnsi="Times New Roman" w:cs="Times New Roman"/>
            <w:color w:val="000000" w:themeColor="text1"/>
            <w:bdr w:val="none" w:sz="0" w:space="0" w:color="auto" w:frame="1"/>
          </w:rPr>
          <w:fldChar w:fldCharType="end"/>
        </w:r>
      </w:ins>
    </w:p>
    <w:p w14:paraId="458574DC" w14:textId="77777777" w:rsidR="00790360" w:rsidRPr="006F1EC4" w:rsidRDefault="00790360" w:rsidP="00790360">
      <w:pPr>
        <w:rPr>
          <w:ins w:id="1039" w:author="Anttila  Eliel Simpson" w:date="2024-07-18T16:04:00Z"/>
          <w:rFonts w:ascii="Times New Roman" w:hAnsi="Times New Roman" w:cs="Times New Roman"/>
          <w:color w:val="000000" w:themeColor="text1"/>
          <w:shd w:val="clear" w:color="auto" w:fill="FFFFFF"/>
        </w:rPr>
      </w:pPr>
    </w:p>
    <w:p w14:paraId="2BE0F8E9" w14:textId="77777777" w:rsidR="00790360" w:rsidRPr="006F1EC4" w:rsidRDefault="00790360" w:rsidP="00790360">
      <w:pPr>
        <w:rPr>
          <w:ins w:id="1040" w:author="Anttila  Eliel Simpson" w:date="2024-07-18T16:04:00Z"/>
          <w:rFonts w:ascii="Times New Roman" w:hAnsi="Times New Roman" w:cs="Times New Roman"/>
          <w:color w:val="000000" w:themeColor="text1"/>
        </w:rPr>
      </w:pPr>
      <w:ins w:id="1041" w:author="Anttila  Eliel Simpson" w:date="2024-07-18T16:04:00Z">
        <w:r w:rsidRPr="006F1EC4">
          <w:rPr>
            <w:rFonts w:ascii="Times New Roman" w:hAnsi="Times New Roman" w:cs="Times New Roman"/>
            <w:color w:val="000000" w:themeColor="text1"/>
            <w:shd w:val="clear" w:color="auto" w:fill="FFFFFF"/>
          </w:rPr>
          <w:t xml:space="preserve">Clift, P. D., Schouten, H., &amp; </w:t>
        </w:r>
        <w:proofErr w:type="spellStart"/>
        <w:r w:rsidRPr="006F1EC4">
          <w:rPr>
            <w:rFonts w:ascii="Times New Roman" w:hAnsi="Times New Roman" w:cs="Times New Roman"/>
            <w:color w:val="000000" w:themeColor="text1"/>
            <w:shd w:val="clear" w:color="auto" w:fill="FFFFFF"/>
          </w:rPr>
          <w:t>Draut</w:t>
        </w:r>
        <w:proofErr w:type="spellEnd"/>
        <w:r w:rsidRPr="006F1EC4">
          <w:rPr>
            <w:rFonts w:ascii="Times New Roman" w:hAnsi="Times New Roman" w:cs="Times New Roman"/>
            <w:color w:val="000000" w:themeColor="text1"/>
            <w:shd w:val="clear" w:color="auto" w:fill="FFFFFF"/>
          </w:rPr>
          <w:t xml:space="preserve">, A. E. (2003). A general model of arc-continent collision and subduction polarity reversal from Taiwan and the Irish </w:t>
        </w:r>
        <w:proofErr w:type="spellStart"/>
        <w:r w:rsidRPr="006F1EC4">
          <w:rPr>
            <w:rFonts w:ascii="Times New Roman" w:hAnsi="Times New Roman" w:cs="Times New Roman"/>
            <w:color w:val="000000" w:themeColor="text1"/>
            <w:shd w:val="clear" w:color="auto" w:fill="FFFFFF"/>
          </w:rPr>
          <w:t>Caledonides</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Geological Society, London, Special Publications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219</w:t>
        </w:r>
        <w:r w:rsidRPr="006F1EC4">
          <w:rPr>
            <w:rFonts w:ascii="Times New Roman" w:hAnsi="Times New Roman" w:cs="Times New Roman"/>
            <w:color w:val="000000" w:themeColor="text1"/>
            <w:shd w:val="clear" w:color="auto" w:fill="FFFFFF"/>
          </w:rPr>
          <w:t xml:space="preserve">(1), 81-98. </w:t>
        </w:r>
        <w:r w:rsidRPr="006F1EC4">
          <w:fldChar w:fldCharType="begin"/>
        </w:r>
        <w:r w:rsidRPr="006F1EC4">
          <w:rPr>
            <w:rFonts w:ascii="Times New Roman" w:hAnsi="Times New Roman" w:cs="Times New Roman"/>
            <w:color w:val="000000" w:themeColor="text1"/>
          </w:rPr>
          <w:instrText>HYPERLINK "https://doi.org/10.1144/GSL.SP.2003.219.01.04"</w:instrText>
        </w:r>
        <w:r w:rsidRPr="006F1EC4">
          <w:fldChar w:fldCharType="separate"/>
        </w:r>
        <w:r w:rsidRPr="006F1EC4">
          <w:rPr>
            <w:rStyle w:val="text"/>
            <w:rFonts w:ascii="Times New Roman" w:hAnsi="Times New Roman" w:cs="Times New Roman"/>
            <w:color w:val="000000" w:themeColor="text1"/>
          </w:rPr>
          <w:t>https://doi.org/10.1144/GSL.SP.2003.219.01.04</w:t>
        </w:r>
        <w:r w:rsidRPr="006F1EC4">
          <w:rPr>
            <w:rStyle w:val="text"/>
            <w:rFonts w:ascii="Times New Roman" w:hAnsi="Times New Roman" w:cs="Times New Roman"/>
            <w:color w:val="000000" w:themeColor="text1"/>
          </w:rPr>
          <w:fldChar w:fldCharType="end"/>
        </w:r>
      </w:ins>
    </w:p>
    <w:p w14:paraId="70B9C614" w14:textId="77777777" w:rsidR="00790360" w:rsidRPr="006F1EC4" w:rsidRDefault="00790360" w:rsidP="00790360">
      <w:pPr>
        <w:rPr>
          <w:ins w:id="1042" w:author="Anttila  Eliel Simpson" w:date="2024-07-18T16:04:00Z"/>
          <w:rFonts w:ascii="Times New Roman" w:hAnsi="Times New Roman" w:cs="Times New Roman"/>
          <w:color w:val="000000" w:themeColor="text1"/>
          <w:shd w:val="clear" w:color="auto" w:fill="FFFFFF"/>
        </w:rPr>
      </w:pPr>
    </w:p>
    <w:p w14:paraId="21F0D964" w14:textId="77777777" w:rsidR="00790360" w:rsidRPr="006F1EC4" w:rsidRDefault="00790360" w:rsidP="00790360">
      <w:pPr>
        <w:rPr>
          <w:ins w:id="1043" w:author="Anttila  Eliel Simpson" w:date="2024-07-18T16:04:00Z"/>
          <w:rFonts w:ascii="Times New Roman" w:hAnsi="Times New Roman" w:cs="Times New Roman"/>
          <w:color w:val="000000" w:themeColor="text1"/>
        </w:rPr>
      </w:pPr>
      <w:ins w:id="1044" w:author="Anttila  Eliel Simpson" w:date="2024-07-18T16:04:00Z">
        <w:r w:rsidRPr="006F1EC4">
          <w:rPr>
            <w:rFonts w:ascii="Times New Roman" w:hAnsi="Times New Roman" w:cs="Times New Roman"/>
            <w:color w:val="000000" w:themeColor="text1"/>
            <w:shd w:val="clear" w:color="auto" w:fill="FFFFFF"/>
            <w:lang w:val="de-CH"/>
            <w:rPrChange w:id="1045" w:author="Anttila  Eliel Simpson" w:date="2024-07-09T13:00:00Z">
              <w:rPr>
                <w:rFonts w:ascii="Times New Roman" w:hAnsi="Times New Roman" w:cs="Times New Roman"/>
                <w:color w:val="000000" w:themeColor="text1"/>
                <w:shd w:val="clear" w:color="auto" w:fill="FFFFFF"/>
              </w:rPr>
            </w:rPrChange>
          </w:rPr>
          <w:t xml:space="preserve">Cohen, P. A., &amp; Macdonald, F. A. (2015). </w:t>
        </w:r>
        <w:r w:rsidRPr="006F1EC4">
          <w:rPr>
            <w:rFonts w:ascii="Times New Roman" w:hAnsi="Times New Roman" w:cs="Times New Roman"/>
            <w:color w:val="000000" w:themeColor="text1"/>
            <w:shd w:val="clear" w:color="auto" w:fill="FFFFFF"/>
          </w:rPr>
          <w:t xml:space="preserve">The Proterozoic record of eukaryotes. </w:t>
        </w:r>
        <w:r w:rsidRPr="006F1EC4">
          <w:rPr>
            <w:rFonts w:ascii="Times New Roman" w:hAnsi="Times New Roman" w:cs="Times New Roman"/>
            <w:i/>
            <w:iCs/>
            <w:color w:val="000000" w:themeColor="text1"/>
          </w:rPr>
          <w:t>Paleobiology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41</w:t>
        </w:r>
        <w:r w:rsidRPr="006F1EC4">
          <w:rPr>
            <w:rFonts w:ascii="Times New Roman" w:hAnsi="Times New Roman" w:cs="Times New Roman"/>
            <w:color w:val="000000" w:themeColor="text1"/>
            <w:shd w:val="clear" w:color="auto" w:fill="FFFFFF"/>
          </w:rPr>
          <w:t xml:space="preserve">(4), 610-632. </w:t>
        </w:r>
        <w:r w:rsidRPr="006F1EC4">
          <w:fldChar w:fldCharType="begin"/>
        </w:r>
        <w:r w:rsidRPr="006F1EC4">
          <w:rPr>
            <w:rFonts w:ascii="Times New Roman" w:hAnsi="Times New Roman" w:cs="Times New Roman"/>
            <w:color w:val="000000" w:themeColor="text1"/>
          </w:rPr>
          <w:instrText>HYPERLINK "https://doi.org/10.1017/pab.2015.25"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https://doi.org/10.1017/pab.2015.25</w:t>
        </w:r>
        <w:r w:rsidRPr="006F1EC4">
          <w:rPr>
            <w:rStyle w:val="text"/>
            <w:rFonts w:ascii="Times New Roman" w:hAnsi="Times New Roman" w:cs="Times New Roman"/>
            <w:color w:val="000000" w:themeColor="text1"/>
            <w:bdr w:val="none" w:sz="0" w:space="0" w:color="auto" w:frame="1"/>
          </w:rPr>
          <w:fldChar w:fldCharType="end"/>
        </w:r>
      </w:ins>
    </w:p>
    <w:p w14:paraId="2FD08900" w14:textId="77777777" w:rsidR="00790360" w:rsidRPr="006F1EC4" w:rsidRDefault="00790360" w:rsidP="00790360">
      <w:pPr>
        <w:rPr>
          <w:ins w:id="1046" w:author="Anttila  Eliel Simpson" w:date="2024-07-18T16:04:00Z"/>
          <w:rFonts w:ascii="Times New Roman" w:hAnsi="Times New Roman" w:cs="Times New Roman"/>
          <w:color w:val="000000" w:themeColor="text1"/>
          <w:shd w:val="clear" w:color="auto" w:fill="FFFFFF"/>
        </w:rPr>
      </w:pPr>
    </w:p>
    <w:p w14:paraId="6E249D43" w14:textId="77777777" w:rsidR="00790360" w:rsidRPr="006F1EC4" w:rsidRDefault="00790360" w:rsidP="00790360">
      <w:pPr>
        <w:rPr>
          <w:ins w:id="1047" w:author="Anttila  Eliel Simpson" w:date="2024-07-18T16:04:00Z"/>
          <w:rFonts w:ascii="Times New Roman" w:hAnsi="Times New Roman" w:cs="Times New Roman"/>
          <w:color w:val="000000" w:themeColor="text1"/>
          <w:bdr w:val="none" w:sz="0" w:space="0" w:color="auto" w:frame="1"/>
          <w:lang w:val="de-CH"/>
        </w:rPr>
      </w:pPr>
      <w:ins w:id="1048" w:author="Anttila  Eliel Simpson" w:date="2024-07-18T16:04:00Z">
        <w:r w:rsidRPr="006F1EC4">
          <w:rPr>
            <w:rFonts w:ascii="Times New Roman" w:eastAsia="Times New Roman" w:hAnsi="Times New Roman" w:cs="Times New Roman"/>
            <w:color w:val="000000" w:themeColor="text1"/>
            <w:shd w:val="clear" w:color="auto" w:fill="FFFFFF"/>
          </w:rPr>
          <w:t xml:space="preserve">Colman, A. S., &amp; Holland, H. D. (2000). The Global Diagenetic Flux of Phosphorus from Marine Sediments to the Oceans: Redox Sensitivity and the Control of Atmospheric Oxygen Levels. </w:t>
        </w:r>
        <w:r w:rsidRPr="006F1EC4">
          <w:fldChar w:fldCharType="begin"/>
        </w:r>
        <w:r w:rsidRPr="006F1EC4">
          <w:rPr>
            <w:rFonts w:ascii="Times New Roman" w:hAnsi="Times New Roman" w:cs="Times New Roman"/>
            <w:color w:val="000000" w:themeColor="text1"/>
          </w:rPr>
          <w:instrText>HYPERLINK "https://doi.org/10.2110/pec.00.66.0053"</w:instrText>
        </w:r>
        <w:r w:rsidRPr="006F1EC4">
          <w:fldChar w:fldCharType="separate"/>
        </w:r>
        <w:r w:rsidRPr="006F1EC4">
          <w:rPr>
            <w:rStyle w:val="text"/>
            <w:rFonts w:ascii="Times New Roman" w:eastAsia="Times New Roman" w:hAnsi="Times New Roman" w:cs="Times New Roman"/>
            <w:color w:val="000000" w:themeColor="text1"/>
            <w:bdr w:val="none" w:sz="0" w:space="0" w:color="auto" w:frame="1"/>
            <w:lang w:val="de-CH"/>
          </w:rPr>
          <w:t>https://doi.org/10.2110/pec.00.66.0053</w:t>
        </w:r>
        <w:r w:rsidRPr="006F1EC4">
          <w:rPr>
            <w:rStyle w:val="text"/>
            <w:rFonts w:ascii="Times New Roman" w:eastAsia="Times New Roman" w:hAnsi="Times New Roman" w:cs="Times New Roman"/>
            <w:color w:val="000000" w:themeColor="text1"/>
            <w:bdr w:val="none" w:sz="0" w:space="0" w:color="auto" w:frame="1"/>
          </w:rPr>
          <w:fldChar w:fldCharType="end"/>
        </w:r>
      </w:ins>
    </w:p>
    <w:p w14:paraId="0DB2127F" w14:textId="77777777" w:rsidR="00790360" w:rsidRPr="006F1EC4" w:rsidRDefault="00790360" w:rsidP="00790360">
      <w:pPr>
        <w:rPr>
          <w:ins w:id="1049" w:author="Anttila  Eliel Simpson" w:date="2024-07-18T16:04:00Z"/>
          <w:rFonts w:ascii="Times New Roman" w:hAnsi="Times New Roman" w:cs="Times New Roman"/>
          <w:color w:val="000000" w:themeColor="text1"/>
          <w:bdr w:val="none" w:sz="0" w:space="0" w:color="auto" w:frame="1"/>
          <w:lang w:val="de-CH"/>
        </w:rPr>
      </w:pPr>
    </w:p>
    <w:p w14:paraId="037C4F0F" w14:textId="77777777" w:rsidR="00790360" w:rsidRPr="006F1EC4" w:rsidRDefault="00790360" w:rsidP="00790360">
      <w:pPr>
        <w:rPr>
          <w:ins w:id="1050" w:author="Anttila  Eliel Simpson" w:date="2024-07-18T16:04:00Z"/>
          <w:rFonts w:ascii="Times New Roman" w:eastAsia="Times New Roman" w:hAnsi="Times New Roman" w:cs="Times New Roman"/>
          <w:color w:val="000000" w:themeColor="text1"/>
        </w:rPr>
      </w:pPr>
      <w:ins w:id="1051" w:author="Anttila  Eliel Simpson" w:date="2024-07-18T16:04:00Z">
        <w:r w:rsidRPr="006F1EC4">
          <w:rPr>
            <w:rFonts w:ascii="Times New Roman" w:eastAsia="Times New Roman" w:hAnsi="Times New Roman" w:cs="Times New Roman"/>
            <w:color w:val="000000" w:themeColor="text1"/>
            <w:shd w:val="clear" w:color="auto" w:fill="FFFFFF"/>
            <w:lang w:val="de-CH"/>
            <w:rPrChange w:id="1052" w:author="Eliel Anttila" w:date="2024-07-03T11:11:00Z">
              <w:rPr>
                <w:rFonts w:ascii="Arial" w:eastAsia="Times New Roman" w:hAnsi="Arial" w:cs="Arial"/>
                <w:color w:val="222222"/>
                <w:sz w:val="20"/>
                <w:szCs w:val="20"/>
                <w:shd w:val="clear" w:color="auto" w:fill="FFFFFF"/>
              </w:rPr>
            </w:rPrChange>
          </w:rPr>
          <w:t xml:space="preserve">Condon, D., Zhu, M., </w:t>
        </w:r>
        <w:proofErr w:type="spellStart"/>
        <w:r w:rsidRPr="006F1EC4">
          <w:rPr>
            <w:rFonts w:ascii="Times New Roman" w:eastAsia="Times New Roman" w:hAnsi="Times New Roman" w:cs="Times New Roman"/>
            <w:color w:val="000000" w:themeColor="text1"/>
            <w:shd w:val="clear" w:color="auto" w:fill="FFFFFF"/>
            <w:lang w:val="de-CH"/>
            <w:rPrChange w:id="1053" w:author="Eliel Anttila" w:date="2024-07-03T11:11:00Z">
              <w:rPr>
                <w:rFonts w:ascii="Arial" w:eastAsia="Times New Roman" w:hAnsi="Arial" w:cs="Arial"/>
                <w:color w:val="222222"/>
                <w:sz w:val="20"/>
                <w:szCs w:val="20"/>
                <w:shd w:val="clear" w:color="auto" w:fill="FFFFFF"/>
              </w:rPr>
            </w:rPrChange>
          </w:rPr>
          <w:t>Bowring</w:t>
        </w:r>
        <w:proofErr w:type="spellEnd"/>
        <w:r w:rsidRPr="006F1EC4">
          <w:rPr>
            <w:rFonts w:ascii="Times New Roman" w:eastAsia="Times New Roman" w:hAnsi="Times New Roman" w:cs="Times New Roman"/>
            <w:color w:val="000000" w:themeColor="text1"/>
            <w:shd w:val="clear" w:color="auto" w:fill="FFFFFF"/>
            <w:lang w:val="de-CH"/>
            <w:rPrChange w:id="1054" w:author="Eliel Anttila" w:date="2024-07-03T11:11:00Z">
              <w:rPr>
                <w:rFonts w:ascii="Arial" w:eastAsia="Times New Roman" w:hAnsi="Arial" w:cs="Arial"/>
                <w:color w:val="222222"/>
                <w:sz w:val="20"/>
                <w:szCs w:val="20"/>
                <w:shd w:val="clear" w:color="auto" w:fill="FFFFFF"/>
              </w:rPr>
            </w:rPrChange>
          </w:rPr>
          <w:t xml:space="preserve">, S., Wang, W., Yang, A., &amp; Jin, Y. (2005). </w:t>
        </w:r>
        <w:r w:rsidRPr="006F1EC4">
          <w:rPr>
            <w:rFonts w:ascii="Times New Roman" w:eastAsia="Times New Roman" w:hAnsi="Times New Roman" w:cs="Times New Roman"/>
            <w:color w:val="000000" w:themeColor="text1"/>
            <w:shd w:val="clear" w:color="auto" w:fill="FFFFFF"/>
            <w:rPrChange w:id="1055" w:author="Eliel Anttila" w:date="2024-07-03T11:11:00Z">
              <w:rPr>
                <w:rFonts w:ascii="Arial" w:eastAsia="Times New Roman" w:hAnsi="Arial" w:cs="Arial"/>
                <w:color w:val="222222"/>
                <w:sz w:val="20"/>
                <w:szCs w:val="20"/>
                <w:shd w:val="clear" w:color="auto" w:fill="FFFFFF"/>
              </w:rPr>
            </w:rPrChange>
          </w:rPr>
          <w:t xml:space="preserve">U-Pb ages from the </w:t>
        </w:r>
        <w:proofErr w:type="spellStart"/>
        <w:r w:rsidRPr="006F1EC4">
          <w:rPr>
            <w:rFonts w:ascii="Times New Roman" w:eastAsia="Times New Roman" w:hAnsi="Times New Roman" w:cs="Times New Roman"/>
            <w:color w:val="000000" w:themeColor="text1"/>
            <w:shd w:val="clear" w:color="auto" w:fill="FFFFFF"/>
            <w:rPrChange w:id="1056" w:author="Eliel Anttila" w:date="2024-07-03T11:11:00Z">
              <w:rPr>
                <w:rFonts w:ascii="Arial" w:eastAsia="Times New Roman" w:hAnsi="Arial" w:cs="Arial"/>
                <w:color w:val="222222"/>
                <w:sz w:val="20"/>
                <w:szCs w:val="20"/>
                <w:shd w:val="clear" w:color="auto" w:fill="FFFFFF"/>
              </w:rPr>
            </w:rPrChange>
          </w:rPr>
          <w:t>neoproterozoic</w:t>
        </w:r>
        <w:proofErr w:type="spellEnd"/>
        <w:r w:rsidRPr="006F1EC4">
          <w:rPr>
            <w:rFonts w:ascii="Times New Roman" w:eastAsia="Times New Roman" w:hAnsi="Times New Roman" w:cs="Times New Roman"/>
            <w:color w:val="000000" w:themeColor="text1"/>
            <w:shd w:val="clear" w:color="auto" w:fill="FFFFFF"/>
            <w:rPrChange w:id="1057" w:author="Eliel Anttila" w:date="2024-07-03T11:11:00Z">
              <w:rPr>
                <w:rFonts w:ascii="Arial" w:eastAsia="Times New Roman" w:hAnsi="Arial" w:cs="Arial"/>
                <w:color w:val="222222"/>
                <w:sz w:val="20"/>
                <w:szCs w:val="20"/>
                <w:shd w:val="clear" w:color="auto" w:fill="FFFFFF"/>
              </w:rPr>
            </w:rPrChange>
          </w:rPr>
          <w:t xml:space="preserve"> </w:t>
        </w:r>
        <w:proofErr w:type="spellStart"/>
        <w:r w:rsidRPr="006F1EC4">
          <w:rPr>
            <w:rFonts w:ascii="Times New Roman" w:eastAsia="Times New Roman" w:hAnsi="Times New Roman" w:cs="Times New Roman"/>
            <w:color w:val="000000" w:themeColor="text1"/>
            <w:shd w:val="clear" w:color="auto" w:fill="FFFFFF"/>
            <w:rPrChange w:id="1058" w:author="Eliel Anttila" w:date="2024-07-03T11:11:00Z">
              <w:rPr>
                <w:rFonts w:ascii="Arial" w:eastAsia="Times New Roman" w:hAnsi="Arial" w:cs="Arial"/>
                <w:color w:val="222222"/>
                <w:sz w:val="20"/>
                <w:szCs w:val="20"/>
                <w:shd w:val="clear" w:color="auto" w:fill="FFFFFF"/>
              </w:rPr>
            </w:rPrChange>
          </w:rPr>
          <w:t>Doushantuo</w:t>
        </w:r>
        <w:proofErr w:type="spellEnd"/>
        <w:r w:rsidRPr="006F1EC4">
          <w:rPr>
            <w:rFonts w:ascii="Times New Roman" w:eastAsia="Times New Roman" w:hAnsi="Times New Roman" w:cs="Times New Roman"/>
            <w:color w:val="000000" w:themeColor="text1"/>
            <w:shd w:val="clear" w:color="auto" w:fill="FFFFFF"/>
            <w:rPrChange w:id="1059" w:author="Eliel Anttila" w:date="2024-07-03T11:11:00Z">
              <w:rPr>
                <w:rFonts w:ascii="Arial" w:eastAsia="Times New Roman" w:hAnsi="Arial" w:cs="Arial"/>
                <w:color w:val="222222"/>
                <w:sz w:val="20"/>
                <w:szCs w:val="20"/>
                <w:shd w:val="clear" w:color="auto" w:fill="FFFFFF"/>
              </w:rPr>
            </w:rPrChange>
          </w:rPr>
          <w:t xml:space="preserve"> Formation, China. </w:t>
        </w:r>
        <w:r w:rsidRPr="006F1EC4">
          <w:rPr>
            <w:rFonts w:ascii="Times New Roman" w:eastAsia="Times New Roman" w:hAnsi="Times New Roman" w:cs="Times New Roman"/>
            <w:i/>
            <w:iCs/>
            <w:color w:val="000000" w:themeColor="text1"/>
            <w:shd w:val="clear" w:color="auto" w:fill="FFFFFF"/>
            <w:rPrChange w:id="1060" w:author="Eliel Anttila" w:date="2024-07-03T11:11:00Z">
              <w:rPr>
                <w:rFonts w:ascii="Arial" w:eastAsia="Times New Roman" w:hAnsi="Arial" w:cs="Arial"/>
                <w:i/>
                <w:iCs/>
                <w:color w:val="222222"/>
                <w:sz w:val="20"/>
                <w:szCs w:val="20"/>
                <w:shd w:val="clear" w:color="auto" w:fill="FFFFFF"/>
              </w:rPr>
            </w:rPrChange>
          </w:rPr>
          <w:t>science</w:t>
        </w:r>
        <w:r w:rsidRPr="006F1EC4">
          <w:rPr>
            <w:rFonts w:ascii="Times New Roman" w:eastAsia="Times New Roman" w:hAnsi="Times New Roman" w:cs="Times New Roman"/>
            <w:color w:val="000000" w:themeColor="text1"/>
            <w:shd w:val="clear" w:color="auto" w:fill="FFFFFF"/>
            <w:rPrChange w:id="1061" w:author="Eliel Anttila" w:date="2024-07-03T11:11:00Z">
              <w:rPr>
                <w:rFonts w:ascii="Arial" w:eastAsia="Times New Roman" w:hAnsi="Arial" w:cs="Arial"/>
                <w:color w:val="222222"/>
                <w:sz w:val="20"/>
                <w:szCs w:val="20"/>
                <w:shd w:val="clear" w:color="auto" w:fill="FFFFFF"/>
              </w:rPr>
            </w:rPrChange>
          </w:rPr>
          <w:t>, </w:t>
        </w:r>
        <w:r w:rsidRPr="006F1EC4">
          <w:rPr>
            <w:rFonts w:ascii="Times New Roman" w:eastAsia="Times New Roman" w:hAnsi="Times New Roman" w:cs="Times New Roman"/>
            <w:i/>
            <w:iCs/>
            <w:color w:val="000000" w:themeColor="text1"/>
            <w:shd w:val="clear" w:color="auto" w:fill="FFFFFF"/>
            <w:rPrChange w:id="1062" w:author="Eliel Anttila" w:date="2024-07-03T11:11:00Z">
              <w:rPr>
                <w:rFonts w:ascii="Arial" w:eastAsia="Times New Roman" w:hAnsi="Arial" w:cs="Arial"/>
                <w:i/>
                <w:iCs/>
                <w:color w:val="222222"/>
                <w:sz w:val="20"/>
                <w:szCs w:val="20"/>
                <w:shd w:val="clear" w:color="auto" w:fill="FFFFFF"/>
              </w:rPr>
            </w:rPrChange>
          </w:rPr>
          <w:t>308</w:t>
        </w:r>
        <w:r w:rsidRPr="006F1EC4">
          <w:rPr>
            <w:rFonts w:ascii="Times New Roman" w:eastAsia="Times New Roman" w:hAnsi="Times New Roman" w:cs="Times New Roman"/>
            <w:color w:val="000000" w:themeColor="text1"/>
            <w:shd w:val="clear" w:color="auto" w:fill="FFFFFF"/>
            <w:rPrChange w:id="1063" w:author="Eliel Anttila" w:date="2024-07-03T11:11:00Z">
              <w:rPr>
                <w:rFonts w:ascii="Arial" w:eastAsia="Times New Roman" w:hAnsi="Arial" w:cs="Arial"/>
                <w:color w:val="222222"/>
                <w:sz w:val="20"/>
                <w:szCs w:val="20"/>
                <w:shd w:val="clear" w:color="auto" w:fill="FFFFFF"/>
              </w:rPr>
            </w:rPrChange>
          </w:rPr>
          <w:t xml:space="preserve">(5718), 95-98. </w:t>
        </w:r>
        <w:r w:rsidRPr="006F1EC4">
          <w:rPr>
            <w:rFonts w:ascii="Times New Roman" w:eastAsia="Times New Roman" w:hAnsi="Times New Roman" w:cs="Times New Roman"/>
            <w:color w:val="000000" w:themeColor="text1"/>
          </w:rPr>
          <w:fldChar w:fldCharType="begin"/>
        </w:r>
        <w:r w:rsidRPr="006F1EC4">
          <w:rPr>
            <w:rFonts w:ascii="Times New Roman" w:eastAsia="Times New Roman" w:hAnsi="Times New Roman" w:cs="Times New Roman"/>
            <w:color w:val="000000" w:themeColor="text1"/>
          </w:rPr>
          <w:instrText xml:space="preserve"> HYPERLINK "https://doi.org/10.1126/science.1107765" </w:instrText>
        </w:r>
        <w:r w:rsidRPr="006F1EC4">
          <w:rPr>
            <w:rFonts w:ascii="Times New Roman" w:eastAsia="Times New Roman" w:hAnsi="Times New Roman" w:cs="Times New Roman"/>
            <w:color w:val="000000" w:themeColor="text1"/>
          </w:rPr>
        </w:r>
        <w:r w:rsidRPr="006F1EC4">
          <w:rPr>
            <w:rFonts w:ascii="Times New Roman" w:eastAsia="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shd w:val="clear" w:color="auto" w:fill="FFFFFF"/>
            <w:rPrChange w:id="1064" w:author="Eliel Anttila" w:date="2024-07-03T11:11:00Z">
              <w:rPr>
                <w:rFonts w:ascii="Roboto" w:eastAsia="Times New Roman" w:hAnsi="Roboto" w:cs="Times New Roman"/>
                <w:color w:val="595959"/>
                <w:sz w:val="15"/>
                <w:szCs w:val="15"/>
                <w:u w:val="single"/>
                <w:shd w:val="clear" w:color="auto" w:fill="FFFFFF"/>
              </w:rPr>
            </w:rPrChange>
          </w:rPr>
          <w:t>DOI: 10.1126/science.1107765</w:t>
        </w:r>
        <w:r w:rsidRPr="006F1EC4">
          <w:rPr>
            <w:rFonts w:ascii="Times New Roman" w:eastAsia="Times New Roman" w:hAnsi="Times New Roman" w:cs="Times New Roman"/>
            <w:color w:val="000000" w:themeColor="text1"/>
          </w:rPr>
          <w:fldChar w:fldCharType="end"/>
        </w:r>
      </w:ins>
    </w:p>
    <w:p w14:paraId="52F19969" w14:textId="77777777" w:rsidR="00790360" w:rsidRPr="006F1EC4" w:rsidRDefault="00790360" w:rsidP="00790360">
      <w:pPr>
        <w:rPr>
          <w:ins w:id="1065" w:author="Anttila  Eliel Simpson" w:date="2024-07-18T16:04:00Z"/>
          <w:rFonts w:ascii="Times New Roman" w:hAnsi="Times New Roman" w:cs="Times New Roman"/>
          <w:color w:val="000000" w:themeColor="text1"/>
          <w:bdr w:val="none" w:sz="0" w:space="0" w:color="auto" w:frame="1"/>
        </w:rPr>
      </w:pPr>
    </w:p>
    <w:p w14:paraId="19973C5F" w14:textId="77777777" w:rsidR="00790360" w:rsidRPr="006F1EC4" w:rsidRDefault="00790360" w:rsidP="00790360">
      <w:pPr>
        <w:rPr>
          <w:ins w:id="1066" w:author="Anttila  Eliel Simpson" w:date="2024-07-18T16:04:00Z"/>
          <w:rFonts w:ascii="Times New Roman" w:hAnsi="Times New Roman" w:cs="Times New Roman"/>
          <w:color w:val="000000" w:themeColor="text1"/>
          <w:lang w:val="it-CH"/>
          <w:rPrChange w:id="1067" w:author="Anttila  Eliel Simpson" w:date="2024-07-09T13:00:00Z">
            <w:rPr>
              <w:ins w:id="1068" w:author="Anttila  Eliel Simpson" w:date="2024-07-18T16:04:00Z"/>
              <w:rFonts w:ascii="Times New Roman" w:hAnsi="Times New Roman" w:cs="Times New Roman"/>
              <w:color w:val="000000" w:themeColor="text1"/>
            </w:rPr>
          </w:rPrChange>
        </w:rPr>
      </w:pPr>
      <w:ins w:id="1069" w:author="Anttila  Eliel Simpson" w:date="2024-07-18T16:04:00Z">
        <w:r w:rsidRPr="006F1EC4">
          <w:rPr>
            <w:rFonts w:ascii="Times New Roman" w:hAnsi="Times New Roman" w:cs="Times New Roman"/>
            <w:color w:val="000000" w:themeColor="text1"/>
            <w:shd w:val="clear" w:color="auto" w:fill="FFFFFF"/>
          </w:rPr>
          <w:t>Condon, D. J., Schoene, B., McLean, N. M., Bowring, S. A., &amp; Parrish, R. R. (2015). Metrology and traceability of U–Pb isotope dilution geochronology (EARTHTIME Tracer Calibration Part I).</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070"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071"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072"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073" w:author="Anttila  Eliel Simpson" w:date="2024-07-09T13:00:00Z">
              <w:rPr>
                <w:rFonts w:ascii="Times New Roman" w:hAnsi="Times New Roman" w:cs="Times New Roman"/>
                <w:i/>
                <w:iCs/>
                <w:color w:val="000000" w:themeColor="text1"/>
              </w:rPr>
            </w:rPrChange>
          </w:rPr>
          <w:t>164</w:t>
        </w:r>
        <w:r w:rsidRPr="006F1EC4">
          <w:rPr>
            <w:rFonts w:ascii="Times New Roman" w:hAnsi="Times New Roman" w:cs="Times New Roman"/>
            <w:color w:val="000000" w:themeColor="text1"/>
            <w:shd w:val="clear" w:color="auto" w:fill="FFFFFF"/>
            <w:lang w:val="it-CH"/>
            <w:rPrChange w:id="1074" w:author="Anttila  Eliel Simpson" w:date="2024-07-09T13:00:00Z">
              <w:rPr>
                <w:rFonts w:ascii="Times New Roman" w:hAnsi="Times New Roman" w:cs="Times New Roman"/>
                <w:color w:val="000000" w:themeColor="text1"/>
                <w:shd w:val="clear" w:color="auto" w:fill="FFFFFF"/>
              </w:rPr>
            </w:rPrChange>
          </w:rPr>
          <w:t xml:space="preserve">, 464-480.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it-CH"/>
            <w:rPrChange w:id="1075" w:author="Anttila  Eliel Simpson" w:date="2024-07-09T13:00:00Z">
              <w:rPr/>
            </w:rPrChange>
          </w:rPr>
          <w:instrText>HYPERLINK "https://doi.org/10.1016/j.gca.2015.05.026"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it-CH"/>
            <w:rPrChange w:id="1076" w:author="Anttila  Eliel Simpson" w:date="2024-07-09T13:00:00Z">
              <w:rPr>
                <w:rFonts w:ascii="Times New Roman" w:hAnsi="Times New Roman" w:cs="Times New Roman"/>
                <w:color w:val="000000" w:themeColor="text1"/>
              </w:rPr>
            </w:rPrChange>
          </w:rPr>
          <w:t>https://doi.org/10.1016/j.gca.2015.05.026</w:t>
        </w:r>
        <w:r w:rsidRPr="006F1EC4">
          <w:rPr>
            <w:rFonts w:ascii="Times New Roman" w:hAnsi="Times New Roman" w:cs="Times New Roman"/>
            <w:color w:val="000000" w:themeColor="text1"/>
          </w:rPr>
          <w:fldChar w:fldCharType="end"/>
        </w:r>
      </w:ins>
    </w:p>
    <w:p w14:paraId="59F3B937" w14:textId="77777777" w:rsidR="00790360" w:rsidRPr="006F1EC4" w:rsidRDefault="00790360" w:rsidP="00790360">
      <w:pPr>
        <w:rPr>
          <w:ins w:id="1077" w:author="Anttila  Eliel Simpson" w:date="2024-07-18T16:04:00Z"/>
          <w:rFonts w:ascii="Times New Roman" w:hAnsi="Times New Roman" w:cs="Times New Roman"/>
          <w:color w:val="000000" w:themeColor="text1"/>
          <w:shd w:val="clear" w:color="auto" w:fill="FFFFFF"/>
          <w:lang w:val="it-CH"/>
          <w:rPrChange w:id="1078" w:author="Anttila  Eliel Simpson" w:date="2024-07-09T13:00:00Z">
            <w:rPr>
              <w:ins w:id="1079" w:author="Anttila  Eliel Simpson" w:date="2024-07-18T16:04:00Z"/>
              <w:rFonts w:ascii="Times New Roman" w:hAnsi="Times New Roman" w:cs="Times New Roman"/>
              <w:color w:val="000000" w:themeColor="text1"/>
              <w:shd w:val="clear" w:color="auto" w:fill="FFFFFF"/>
            </w:rPr>
          </w:rPrChange>
        </w:rPr>
      </w:pPr>
    </w:p>
    <w:p w14:paraId="76154F5D" w14:textId="77777777" w:rsidR="00790360" w:rsidRPr="006F1EC4" w:rsidRDefault="00790360" w:rsidP="00790360">
      <w:pPr>
        <w:rPr>
          <w:ins w:id="1080" w:author="Anttila  Eliel Simpson" w:date="2024-07-18T16:04:00Z"/>
          <w:rFonts w:ascii="Times New Roman" w:eastAsia="Times New Roman" w:hAnsi="Times New Roman" w:cs="Times New Roman"/>
          <w:color w:val="000000" w:themeColor="text1"/>
        </w:rPr>
      </w:pPr>
      <w:ins w:id="1081" w:author="Anttila  Eliel Simpson" w:date="2024-07-18T16:04:00Z">
        <w:r w:rsidRPr="006F1EC4">
          <w:rPr>
            <w:rFonts w:ascii="Times New Roman" w:eastAsia="Times New Roman" w:hAnsi="Times New Roman" w:cs="Times New Roman"/>
            <w:color w:val="000000" w:themeColor="text1"/>
            <w:shd w:val="clear" w:color="auto" w:fill="FFFFFF"/>
            <w:lang w:val="it-CH"/>
            <w:rPrChange w:id="1082" w:author="Anttila  Eliel Simpson" w:date="2024-07-09T13:00:00Z">
              <w:rPr>
                <w:rFonts w:ascii="Times New Roman" w:eastAsia="Times New Roman" w:hAnsi="Times New Roman" w:cs="Times New Roman"/>
                <w:color w:val="000000" w:themeColor="text1"/>
                <w:shd w:val="clear" w:color="auto" w:fill="FFFFFF"/>
              </w:rPr>
            </w:rPrChange>
          </w:rPr>
          <w:t xml:space="preserve">Cook, P. J., &amp; McElhinny, M. W. (1979). </w:t>
        </w:r>
        <w:r w:rsidRPr="006F1EC4">
          <w:rPr>
            <w:rFonts w:ascii="Times New Roman" w:eastAsia="Times New Roman" w:hAnsi="Times New Roman" w:cs="Times New Roman"/>
            <w:color w:val="000000" w:themeColor="text1"/>
            <w:shd w:val="clear" w:color="auto" w:fill="FFFFFF"/>
          </w:rPr>
          <w:t>A reevaluation of the spatial and temporal distribution of sedimentary phosphate deposits in the light of plate tectonics. </w:t>
        </w:r>
        <w:r w:rsidRPr="006F1EC4">
          <w:rPr>
            <w:rFonts w:ascii="Times New Roman" w:eastAsia="Times New Roman" w:hAnsi="Times New Roman" w:cs="Times New Roman"/>
            <w:i/>
            <w:iCs/>
            <w:color w:val="000000" w:themeColor="text1"/>
          </w:rPr>
          <w:t>Economic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74</w:t>
        </w:r>
        <w:r w:rsidRPr="006F1EC4">
          <w:rPr>
            <w:rFonts w:ascii="Times New Roman" w:eastAsia="Times New Roman" w:hAnsi="Times New Roman" w:cs="Times New Roman"/>
            <w:color w:val="000000" w:themeColor="text1"/>
            <w:shd w:val="clear" w:color="auto" w:fill="FFFFFF"/>
          </w:rPr>
          <w:t xml:space="preserve">(2), 315-330.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"https://doi.org/10.2113/gsecongeo.74.2.315"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https://doi.org/10.2113/gsecongeo.74.2.315</w:t>
        </w:r>
        <w:r w:rsidRPr="006F1EC4">
          <w:rPr>
            <w:rFonts w:ascii="Times New Roman" w:eastAsia="Times New Roman" w:hAnsi="Times New Roman" w:cs="Times New Roman"/>
            <w:color w:val="000000" w:themeColor="text1"/>
            <w:bdr w:val="none" w:sz="0" w:space="0" w:color="auto" w:frame="1"/>
          </w:rPr>
          <w:fldChar w:fldCharType="end"/>
        </w:r>
      </w:ins>
    </w:p>
    <w:p w14:paraId="2A92A191" w14:textId="77777777" w:rsidR="00790360" w:rsidRPr="006F1EC4" w:rsidRDefault="00790360" w:rsidP="00790360">
      <w:pPr>
        <w:rPr>
          <w:ins w:id="1083" w:author="Anttila  Eliel Simpson" w:date="2024-07-18T16:04:00Z"/>
          <w:rFonts w:ascii="Times New Roman" w:hAnsi="Times New Roman" w:cs="Times New Roman"/>
          <w:color w:val="000000" w:themeColor="text1"/>
          <w:shd w:val="clear" w:color="auto" w:fill="FFFFFF"/>
        </w:rPr>
      </w:pPr>
    </w:p>
    <w:p w14:paraId="564CF80A" w14:textId="77777777" w:rsidR="00790360" w:rsidRPr="006F1EC4" w:rsidRDefault="00790360" w:rsidP="00790360">
      <w:pPr>
        <w:rPr>
          <w:ins w:id="1084" w:author="Anttila  Eliel Simpson" w:date="2024-07-18T16:04:00Z"/>
          <w:rFonts w:ascii="Times New Roman" w:hAnsi="Times New Roman" w:cs="Times New Roman"/>
          <w:color w:val="000000" w:themeColor="text1"/>
          <w:shd w:val="clear" w:color="auto" w:fill="FFFFFF"/>
        </w:rPr>
      </w:pPr>
      <w:ins w:id="1085" w:author="Anttila  Eliel Simpson" w:date="2024-07-18T16:04:00Z">
        <w:r w:rsidRPr="006F1EC4">
          <w:rPr>
            <w:rFonts w:ascii="Times New Roman" w:hAnsi="Times New Roman" w:cs="Times New Roman"/>
            <w:color w:val="000000" w:themeColor="text1"/>
            <w:shd w:val="clear" w:color="auto" w:fill="FFFFFF"/>
          </w:rPr>
          <w:t xml:space="preserve">Cook, P.J., and </w:t>
        </w:r>
        <w:proofErr w:type="spellStart"/>
        <w:r w:rsidRPr="006F1EC4">
          <w:rPr>
            <w:rFonts w:ascii="Times New Roman" w:hAnsi="Times New Roman" w:cs="Times New Roman"/>
            <w:color w:val="000000" w:themeColor="text1"/>
            <w:shd w:val="clear" w:color="auto" w:fill="FFFFFF"/>
          </w:rPr>
          <w:t>Shergold</w:t>
        </w:r>
        <w:proofErr w:type="spellEnd"/>
        <w:r w:rsidRPr="006F1EC4">
          <w:rPr>
            <w:rFonts w:ascii="Times New Roman" w:hAnsi="Times New Roman" w:cs="Times New Roman"/>
            <w:color w:val="000000" w:themeColor="text1"/>
            <w:shd w:val="clear" w:color="auto" w:fill="FFFFFF"/>
          </w:rPr>
          <w:t xml:space="preserve">, J.H. (1986). </w:t>
        </w:r>
        <w:r w:rsidRPr="006F1EC4">
          <w:rPr>
            <w:rFonts w:ascii="Times New Roman" w:hAnsi="Times New Roman" w:cs="Times New Roman"/>
            <w:i/>
            <w:iCs/>
            <w:color w:val="000000" w:themeColor="text1"/>
            <w:shd w:val="clear" w:color="auto" w:fill="FFFFFF"/>
          </w:rPr>
          <w:t xml:space="preserve">Phosphate Deposits of the World: Volume 1. </w:t>
        </w:r>
        <w:r w:rsidRPr="006F1EC4">
          <w:rPr>
            <w:rFonts w:ascii="Times New Roman" w:hAnsi="Times New Roman" w:cs="Times New Roman"/>
            <w:color w:val="000000" w:themeColor="text1"/>
            <w:shd w:val="clear" w:color="auto" w:fill="FFFFFF"/>
          </w:rPr>
          <w:t>Cambridge University Press.</w:t>
        </w:r>
      </w:ins>
    </w:p>
    <w:p w14:paraId="61D47298" w14:textId="77777777" w:rsidR="00790360" w:rsidRPr="006F1EC4" w:rsidRDefault="00790360" w:rsidP="00790360">
      <w:pPr>
        <w:rPr>
          <w:ins w:id="1086" w:author="Anttila  Eliel Simpson" w:date="2024-07-18T16:04:00Z"/>
          <w:rFonts w:ascii="Times New Roman" w:hAnsi="Times New Roman" w:cs="Times New Roman"/>
          <w:color w:val="000000" w:themeColor="text1"/>
          <w:shd w:val="clear" w:color="auto" w:fill="FFFFFF"/>
        </w:rPr>
      </w:pPr>
    </w:p>
    <w:p w14:paraId="2E3D1EB1" w14:textId="77777777" w:rsidR="00790360" w:rsidRPr="006F1EC4" w:rsidRDefault="00790360" w:rsidP="00790360">
      <w:pPr>
        <w:rPr>
          <w:ins w:id="1087" w:author="Anttila  Eliel Simpson" w:date="2024-07-18T16:04:00Z"/>
          <w:rFonts w:ascii="Times New Roman" w:eastAsia="Times New Roman" w:hAnsi="Times New Roman" w:cs="Times New Roman"/>
          <w:color w:val="000000" w:themeColor="text1"/>
        </w:rPr>
      </w:pPr>
      <w:ins w:id="1088" w:author="Anttila  Eliel Simpson" w:date="2024-07-18T16:04:00Z">
        <w:r w:rsidRPr="006F1EC4">
          <w:rPr>
            <w:rFonts w:ascii="Times New Roman" w:eastAsia="Times New Roman" w:hAnsi="Times New Roman" w:cs="Times New Roman"/>
            <w:color w:val="000000" w:themeColor="text1"/>
            <w:shd w:val="clear" w:color="auto" w:fill="FFFFFF"/>
          </w:rPr>
          <w:t xml:space="preserve">Cook, P. J. (1992).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around the Proterozoic-Phanerozoic transition. </w:t>
        </w:r>
        <w:r w:rsidRPr="006F1EC4">
          <w:rPr>
            <w:rFonts w:ascii="Times New Roman" w:eastAsia="Times New Roman" w:hAnsi="Times New Roman" w:cs="Times New Roman"/>
            <w:i/>
            <w:iCs/>
            <w:color w:val="000000" w:themeColor="text1"/>
          </w:rPr>
          <w:t>Journal of the Geological Society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149</w:t>
        </w:r>
        <w:r w:rsidRPr="006F1EC4">
          <w:rPr>
            <w:rFonts w:ascii="Times New Roman" w:eastAsia="Times New Roman" w:hAnsi="Times New Roman" w:cs="Times New Roman"/>
            <w:color w:val="000000" w:themeColor="text1"/>
            <w:shd w:val="clear" w:color="auto" w:fill="FFFFFF"/>
          </w:rPr>
          <w:t xml:space="preserve">(4), 615-620.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"https://doi.org/10.1144/gsjgs.149.4.0615"</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https://doi.org/10.1144/gsjgs.149.4.0615</w:t>
        </w:r>
        <w:r w:rsidRPr="006F1EC4">
          <w:rPr>
            <w:rFonts w:ascii="Times New Roman" w:eastAsia="Times New Roman" w:hAnsi="Times New Roman" w:cs="Times New Roman"/>
            <w:color w:val="000000" w:themeColor="text1"/>
          </w:rPr>
          <w:fldChar w:fldCharType="end"/>
        </w:r>
      </w:ins>
    </w:p>
    <w:p w14:paraId="79CF2E3C" w14:textId="77777777" w:rsidR="00790360" w:rsidRPr="006F1EC4" w:rsidRDefault="00790360" w:rsidP="00790360">
      <w:pPr>
        <w:rPr>
          <w:ins w:id="1089" w:author="Anttila  Eliel Simpson" w:date="2024-07-18T16:04:00Z"/>
          <w:rFonts w:ascii="Times New Roman" w:hAnsi="Times New Roman" w:cs="Times New Roman"/>
          <w:color w:val="000000" w:themeColor="text1"/>
          <w:shd w:val="clear" w:color="auto" w:fill="FFFFFF"/>
        </w:rPr>
      </w:pPr>
    </w:p>
    <w:p w14:paraId="1C2DAE02" w14:textId="77777777" w:rsidR="00790360" w:rsidRPr="006F1EC4" w:rsidRDefault="00790360" w:rsidP="00790360">
      <w:pPr>
        <w:rPr>
          <w:ins w:id="1090" w:author="Anttila  Eliel Simpson" w:date="2024-07-18T16:04:00Z"/>
          <w:rFonts w:ascii="Times New Roman" w:hAnsi="Times New Roman" w:cs="Times New Roman"/>
          <w:color w:val="000000" w:themeColor="text1"/>
        </w:rPr>
      </w:pPr>
      <w:ins w:id="1091" w:author="Anttila  Eliel Simpson" w:date="2024-07-18T16:04:00Z">
        <w:r w:rsidRPr="006F1EC4">
          <w:rPr>
            <w:rFonts w:ascii="Times New Roman" w:hAnsi="Times New Roman" w:cs="Times New Roman"/>
            <w:color w:val="000000" w:themeColor="text1"/>
            <w:shd w:val="clear" w:color="auto" w:fill="FFFFFF"/>
          </w:rPr>
          <w:t xml:space="preserve">Cox, G. M., Halverson, G. P., </w:t>
        </w:r>
        <w:proofErr w:type="spellStart"/>
        <w:r w:rsidRPr="006F1EC4">
          <w:rPr>
            <w:rFonts w:ascii="Times New Roman" w:hAnsi="Times New Roman" w:cs="Times New Roman"/>
            <w:color w:val="000000" w:themeColor="text1"/>
            <w:shd w:val="clear" w:color="auto" w:fill="FFFFFF"/>
          </w:rPr>
          <w:t>Minarik</w:t>
        </w:r>
        <w:proofErr w:type="spellEnd"/>
        <w:r w:rsidRPr="006F1EC4">
          <w:rPr>
            <w:rFonts w:ascii="Times New Roman" w:hAnsi="Times New Roman" w:cs="Times New Roman"/>
            <w:color w:val="000000" w:themeColor="text1"/>
            <w:shd w:val="clear" w:color="auto" w:fill="FFFFFF"/>
          </w:rPr>
          <w:t xml:space="preserve">, W. G., Le Heron, D. P., Macdonald, F. A., </w:t>
        </w:r>
        <w:proofErr w:type="spellStart"/>
        <w:r w:rsidRPr="006F1EC4">
          <w:rPr>
            <w:rFonts w:ascii="Times New Roman" w:hAnsi="Times New Roman" w:cs="Times New Roman"/>
            <w:color w:val="000000" w:themeColor="text1"/>
            <w:shd w:val="clear" w:color="auto" w:fill="FFFFFF"/>
          </w:rPr>
          <w:t>Bellefroid</w:t>
        </w:r>
        <w:proofErr w:type="spellEnd"/>
        <w:r w:rsidRPr="006F1EC4">
          <w:rPr>
            <w:rFonts w:ascii="Times New Roman" w:hAnsi="Times New Roman" w:cs="Times New Roman"/>
            <w:color w:val="000000" w:themeColor="text1"/>
            <w:shd w:val="clear" w:color="auto" w:fill="FFFFFF"/>
          </w:rPr>
          <w:t>, E. J., &amp; Strauss, J. V. (2013). Neoproterozoic iron formation: An evaluation of its temporal, environmental and tectonic significance.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362</w:t>
        </w:r>
        <w:r w:rsidRPr="006F1EC4">
          <w:rPr>
            <w:rFonts w:ascii="Times New Roman" w:hAnsi="Times New Roman" w:cs="Times New Roman"/>
            <w:color w:val="000000" w:themeColor="text1"/>
            <w:shd w:val="clear" w:color="auto" w:fill="FFFFFF"/>
          </w:rPr>
          <w:t xml:space="preserve">, 232-249. </w:t>
        </w:r>
        <w:r w:rsidRPr="006F1EC4">
          <w:fldChar w:fldCharType="begin"/>
        </w:r>
        <w:r w:rsidRPr="006F1EC4">
          <w:rPr>
            <w:rFonts w:ascii="Times New Roman" w:hAnsi="Times New Roman" w:cs="Times New Roman"/>
            <w:color w:val="000000" w:themeColor="text1"/>
          </w:rPr>
          <w:instrText>HYPERLINK "https://doi.org/10.1016/j.chemgeo.2013.08.002"</w:instrText>
        </w:r>
        <w:r w:rsidRPr="006F1EC4">
          <w:fldChar w:fldCharType="separate"/>
        </w:r>
        <w:r w:rsidRPr="006F1EC4">
          <w:rPr>
            <w:rStyle w:val="text"/>
            <w:rFonts w:ascii="Times New Roman" w:hAnsi="Times New Roman" w:cs="Times New Roman"/>
            <w:color w:val="000000" w:themeColor="text1"/>
          </w:rPr>
          <w:t>https://doi.org/10.1016/j.chemgeo.2013.08.002</w:t>
        </w:r>
        <w:r w:rsidRPr="006F1EC4">
          <w:rPr>
            <w:rStyle w:val="text"/>
            <w:rFonts w:ascii="Times New Roman" w:hAnsi="Times New Roman" w:cs="Times New Roman"/>
            <w:color w:val="000000" w:themeColor="text1"/>
          </w:rPr>
          <w:fldChar w:fldCharType="end"/>
        </w:r>
      </w:ins>
    </w:p>
    <w:p w14:paraId="1F794018" w14:textId="77777777" w:rsidR="00790360" w:rsidRPr="006F1EC4" w:rsidRDefault="00790360" w:rsidP="00790360">
      <w:pPr>
        <w:rPr>
          <w:ins w:id="1092" w:author="Anttila  Eliel Simpson" w:date="2024-07-18T16:04:00Z"/>
          <w:rFonts w:ascii="Times New Roman" w:hAnsi="Times New Roman" w:cs="Times New Roman"/>
          <w:color w:val="000000" w:themeColor="text1"/>
          <w:shd w:val="clear" w:color="auto" w:fill="FFFFFF"/>
        </w:rPr>
      </w:pPr>
    </w:p>
    <w:p w14:paraId="099CA97F" w14:textId="77777777" w:rsidR="00790360" w:rsidRPr="006F1EC4" w:rsidRDefault="00790360" w:rsidP="00790360">
      <w:pPr>
        <w:rPr>
          <w:ins w:id="1093" w:author="Anttila  Eliel Simpson" w:date="2024-07-18T16:04:00Z"/>
          <w:rFonts w:ascii="Times New Roman" w:eastAsia="Times New Roman" w:hAnsi="Times New Roman" w:cs="Times New Roman"/>
          <w:color w:val="000000" w:themeColor="text1"/>
        </w:rPr>
      </w:pPr>
      <w:ins w:id="1094" w:author="Anttila  Eliel Simpson" w:date="2024-07-18T16:04:00Z">
        <w:r w:rsidRPr="006F1EC4">
          <w:rPr>
            <w:rFonts w:ascii="Times New Roman" w:eastAsia="Times New Roman" w:hAnsi="Times New Roman" w:cs="Times New Roman"/>
            <w:color w:val="000000" w:themeColor="text1"/>
            <w:shd w:val="clear" w:color="auto" w:fill="FFFFFF"/>
          </w:rPr>
          <w:t xml:space="preserve">Cui, H., Xiao, S., Zhou, C., Peng, Y., Kaufman, A. J., &amp; Plummer, R. E. (2016).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associated with the </w:t>
        </w:r>
        <w:proofErr w:type="spellStart"/>
        <w:r w:rsidRPr="006F1EC4">
          <w:rPr>
            <w:rFonts w:ascii="Times New Roman" w:eastAsia="Times New Roman" w:hAnsi="Times New Roman" w:cs="Times New Roman"/>
            <w:color w:val="000000" w:themeColor="text1"/>
            <w:shd w:val="clear" w:color="auto" w:fill="FFFFFF"/>
          </w:rPr>
          <w:t>Shuram</w:t>
        </w:r>
        <w:proofErr w:type="spellEnd"/>
        <w:r w:rsidRPr="006F1EC4">
          <w:rPr>
            <w:rFonts w:ascii="Times New Roman" w:eastAsia="Times New Roman" w:hAnsi="Times New Roman" w:cs="Times New Roman"/>
            <w:color w:val="000000" w:themeColor="text1"/>
            <w:shd w:val="clear" w:color="auto" w:fill="FFFFFF"/>
          </w:rPr>
          <w:t xml:space="preserve"> Excursion: Petrographic and geochemical observations from the Ediacaran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Formation of South China.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341</w:t>
        </w:r>
        <w:r w:rsidRPr="006F1EC4">
          <w:rPr>
            <w:rFonts w:ascii="Times New Roman" w:eastAsia="Times New Roman" w:hAnsi="Times New Roman" w:cs="Times New Roman"/>
            <w:color w:val="000000" w:themeColor="text1"/>
            <w:shd w:val="clear" w:color="auto" w:fill="FFFFFF"/>
          </w:rPr>
          <w:t xml:space="preserve">, 134-146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"https://doi.org/10.1016/j.sedgeo.2016.05.008"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https://doi.org/10.1016/j.sedgeo.2016.05.008</w:t>
        </w:r>
        <w:r w:rsidRPr="006F1EC4">
          <w:rPr>
            <w:rFonts w:ascii="Times New Roman" w:eastAsia="Times New Roman" w:hAnsi="Times New Roman" w:cs="Times New Roman"/>
            <w:color w:val="000000" w:themeColor="text1"/>
          </w:rPr>
          <w:fldChar w:fldCharType="end"/>
        </w:r>
      </w:ins>
    </w:p>
    <w:p w14:paraId="5A1F1945" w14:textId="77777777" w:rsidR="00790360" w:rsidRPr="006F1EC4" w:rsidRDefault="00790360" w:rsidP="00790360">
      <w:pPr>
        <w:rPr>
          <w:ins w:id="1095" w:author="Anttila  Eliel Simpson" w:date="2024-07-18T16:04:00Z"/>
          <w:rFonts w:ascii="Times New Roman" w:hAnsi="Times New Roman" w:cs="Times New Roman"/>
          <w:color w:val="000000" w:themeColor="text1"/>
        </w:rPr>
      </w:pPr>
    </w:p>
    <w:p w14:paraId="76194561" w14:textId="77777777" w:rsidR="00790360" w:rsidRPr="006F1EC4" w:rsidRDefault="00790360" w:rsidP="00790360">
      <w:pPr>
        <w:rPr>
          <w:ins w:id="1096" w:author="Anttila  Eliel Simpson" w:date="2024-07-18T16:04:00Z"/>
          <w:rFonts w:ascii="Times New Roman" w:hAnsi="Times New Roman" w:cs="Times New Roman"/>
          <w:color w:val="000000" w:themeColor="text1"/>
        </w:rPr>
      </w:pPr>
      <w:ins w:id="1097" w:author="Anttila  Eliel Simpson" w:date="2024-07-18T16:04:00Z">
        <w:r w:rsidRPr="006F1EC4">
          <w:rPr>
            <w:rFonts w:ascii="Times New Roman" w:eastAsia="Times New Roman" w:hAnsi="Times New Roman" w:cs="Times New Roman"/>
            <w:color w:val="000000" w:themeColor="text1"/>
            <w:shd w:val="clear" w:color="auto" w:fill="FFFFFF"/>
          </w:rPr>
          <w:t xml:space="preserve">Cui, H., Kaufman, A. J., Xiao, S., Zhou, C., &amp; Liu, X. M. (2017). Was the Ediacaran </w:t>
        </w:r>
        <w:proofErr w:type="spellStart"/>
        <w:r w:rsidRPr="006F1EC4">
          <w:rPr>
            <w:rFonts w:ascii="Times New Roman" w:eastAsia="Times New Roman" w:hAnsi="Times New Roman" w:cs="Times New Roman"/>
            <w:color w:val="000000" w:themeColor="text1"/>
            <w:shd w:val="clear" w:color="auto" w:fill="FFFFFF"/>
          </w:rPr>
          <w:t>Shuram</w:t>
        </w:r>
        <w:proofErr w:type="spellEnd"/>
        <w:r w:rsidRPr="006F1EC4">
          <w:rPr>
            <w:rFonts w:ascii="Times New Roman" w:eastAsia="Times New Roman" w:hAnsi="Times New Roman" w:cs="Times New Roman"/>
            <w:color w:val="000000" w:themeColor="text1"/>
            <w:shd w:val="clear" w:color="auto" w:fill="FFFFFF"/>
          </w:rPr>
          <w:t xml:space="preserve"> Excursion a globally synchronized early diagenetic event? Insights from methane-derived authigenic carbonates in the uppermost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Formation, South China.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450</w:t>
        </w:r>
        <w:r w:rsidRPr="006F1EC4">
          <w:rPr>
            <w:rFonts w:ascii="Times New Roman" w:eastAsia="Times New Roman" w:hAnsi="Times New Roman" w:cs="Times New Roman"/>
            <w:color w:val="000000" w:themeColor="text1"/>
            <w:shd w:val="clear" w:color="auto" w:fill="FFFFFF"/>
          </w:rPr>
          <w:t>, 59-80.</w:t>
        </w:r>
        <w:r w:rsidRPr="006F1EC4">
          <w:rPr>
            <w:rFonts w:ascii="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"https://doi.org/10.1016/j.chemgeo.2016.12.010"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https://doi.org/10.1016/j.chemgeo.2016.12.010</w:t>
        </w:r>
        <w:r w:rsidRPr="006F1EC4">
          <w:rPr>
            <w:rFonts w:ascii="Times New Roman" w:hAnsi="Times New Roman" w:cs="Times New Roman"/>
            <w:color w:val="000000" w:themeColor="text1"/>
          </w:rPr>
          <w:fldChar w:fldCharType="end"/>
        </w:r>
      </w:ins>
    </w:p>
    <w:p w14:paraId="428787DC" w14:textId="77777777" w:rsidR="00790360" w:rsidRPr="006F1EC4" w:rsidRDefault="00790360" w:rsidP="00790360">
      <w:pPr>
        <w:rPr>
          <w:ins w:id="1098" w:author="Anttila  Eliel Simpson" w:date="2024-07-18T16:04:00Z"/>
          <w:rFonts w:ascii="Times New Roman" w:eastAsia="Times New Roman" w:hAnsi="Times New Roman" w:cs="Times New Roman"/>
          <w:color w:val="000000" w:themeColor="text1"/>
          <w:shd w:val="clear" w:color="auto" w:fill="FFFFFF"/>
        </w:rPr>
      </w:pPr>
    </w:p>
    <w:p w14:paraId="6473D2DE" w14:textId="77777777" w:rsidR="00790360" w:rsidRPr="006F1EC4" w:rsidRDefault="00790360" w:rsidP="00790360">
      <w:pPr>
        <w:rPr>
          <w:ins w:id="1099" w:author="Anttila  Eliel Simpson" w:date="2024-07-18T16:04:00Z"/>
          <w:rFonts w:ascii="Times New Roman" w:hAnsi="Times New Roman" w:cs="Times New Roman"/>
          <w:color w:val="000000" w:themeColor="text1"/>
          <w:shd w:val="clear" w:color="auto" w:fill="FFFFFF"/>
        </w:rPr>
      </w:pPr>
    </w:p>
    <w:p w14:paraId="4A6D8795" w14:textId="77777777" w:rsidR="00790360" w:rsidRPr="006F1EC4" w:rsidRDefault="00790360" w:rsidP="00790360">
      <w:pPr>
        <w:rPr>
          <w:ins w:id="1100" w:author="Anttila  Eliel Simpson" w:date="2024-07-18T16:04:00Z"/>
          <w:rFonts w:ascii="Times New Roman" w:hAnsi="Times New Roman" w:cs="Times New Roman"/>
          <w:color w:val="000000" w:themeColor="text1"/>
        </w:rPr>
      </w:pPr>
      <w:ins w:id="1101" w:author="Anttila  Eliel Simpson" w:date="2024-07-18T16:04:00Z">
        <w:r w:rsidRPr="006F1EC4">
          <w:rPr>
            <w:rFonts w:ascii="Times New Roman" w:hAnsi="Times New Roman" w:cs="Times New Roman"/>
            <w:color w:val="000000" w:themeColor="text1"/>
            <w:shd w:val="clear" w:color="auto" w:fill="FFFFFF"/>
          </w:rPr>
          <w:t xml:space="preserve">Cunningham, J. A., Vargas, K., Yin, Z., Bengtson, S., &amp; Donoghue, P. C. (2017). The </w:t>
        </w:r>
        <w:proofErr w:type="spellStart"/>
        <w:r w:rsidRPr="006F1EC4">
          <w:rPr>
            <w:rFonts w:ascii="Times New Roman" w:hAnsi="Times New Roman" w:cs="Times New Roman"/>
            <w:color w:val="000000" w:themeColor="text1"/>
            <w:shd w:val="clear" w:color="auto" w:fill="FFFFFF"/>
          </w:rPr>
          <w:t>Weng'an</w:t>
        </w:r>
        <w:proofErr w:type="spellEnd"/>
        <w:r w:rsidRPr="006F1EC4">
          <w:rPr>
            <w:rFonts w:ascii="Times New Roman" w:hAnsi="Times New Roman" w:cs="Times New Roman"/>
            <w:color w:val="000000" w:themeColor="text1"/>
            <w:shd w:val="clear" w:color="auto" w:fill="FFFFFF"/>
          </w:rPr>
          <w:t xml:space="preserve"> Biota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an Ediacaran window on soft-bodied and multicellular microorganisms.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the Geological Society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174</w:t>
        </w:r>
        <w:r w:rsidRPr="006F1EC4">
          <w:rPr>
            <w:rFonts w:ascii="Times New Roman" w:hAnsi="Times New Roman" w:cs="Times New Roman"/>
            <w:color w:val="000000" w:themeColor="text1"/>
            <w:shd w:val="clear" w:color="auto" w:fill="FFFFFF"/>
          </w:rPr>
          <w:t xml:space="preserve">(5), 793-802. </w:t>
        </w:r>
        <w:r w:rsidRPr="006F1EC4">
          <w:fldChar w:fldCharType="begin"/>
        </w:r>
        <w:r w:rsidRPr="006F1EC4">
          <w:rPr>
            <w:rFonts w:ascii="Times New Roman" w:hAnsi="Times New Roman" w:cs="Times New Roman"/>
            <w:color w:val="000000" w:themeColor="text1"/>
          </w:rPr>
          <w:instrText>HYPERLINK "https://doi.org/10.1144/jgs2016-142"</w:instrText>
        </w:r>
        <w:r w:rsidRPr="006F1EC4">
          <w:fldChar w:fldCharType="separate"/>
        </w:r>
        <w:r w:rsidRPr="006F1EC4">
          <w:rPr>
            <w:rStyle w:val="text"/>
            <w:rFonts w:ascii="Times New Roman" w:hAnsi="Times New Roman" w:cs="Times New Roman"/>
            <w:color w:val="000000" w:themeColor="text1"/>
          </w:rPr>
          <w:t>https://doi.org/10.1144/jgs2016-142</w:t>
        </w:r>
        <w:r w:rsidRPr="006F1EC4">
          <w:rPr>
            <w:rStyle w:val="text"/>
            <w:rFonts w:ascii="Times New Roman" w:hAnsi="Times New Roman" w:cs="Times New Roman"/>
            <w:color w:val="000000" w:themeColor="text1"/>
          </w:rPr>
          <w:fldChar w:fldCharType="end"/>
        </w:r>
      </w:ins>
    </w:p>
    <w:p w14:paraId="66F73F69" w14:textId="77777777" w:rsidR="00790360" w:rsidRPr="006F1EC4" w:rsidRDefault="00790360" w:rsidP="00790360">
      <w:pPr>
        <w:rPr>
          <w:ins w:id="1102" w:author="Anttila  Eliel Simpson" w:date="2024-07-18T16:04:00Z"/>
          <w:rFonts w:ascii="Times New Roman" w:hAnsi="Times New Roman" w:cs="Times New Roman"/>
          <w:color w:val="000000" w:themeColor="text1"/>
          <w:shd w:val="clear" w:color="auto" w:fill="FFFFFF"/>
        </w:rPr>
      </w:pPr>
    </w:p>
    <w:p w14:paraId="364888A5" w14:textId="77777777" w:rsidR="00790360" w:rsidRPr="006F1EC4" w:rsidRDefault="00790360" w:rsidP="00790360">
      <w:pPr>
        <w:rPr>
          <w:ins w:id="1103" w:author="Anttila  Eliel Simpson" w:date="2024-07-18T16:04:00Z"/>
          <w:rFonts w:ascii="Times New Roman" w:eastAsia="Times New Roman" w:hAnsi="Times New Roman" w:cs="Times New Roman"/>
          <w:color w:val="000000" w:themeColor="text1"/>
          <w:shd w:val="clear" w:color="auto" w:fill="FFFFFF"/>
        </w:rPr>
      </w:pPr>
      <w:ins w:id="1104" w:author="Anttila  Eliel Simpson" w:date="2024-07-18T16:04:00Z">
        <w:r w:rsidRPr="006F1EC4">
          <w:rPr>
            <w:rFonts w:ascii="Times New Roman" w:eastAsia="Times New Roman" w:hAnsi="Times New Roman" w:cs="Times New Roman"/>
            <w:color w:val="000000" w:themeColor="text1"/>
            <w:shd w:val="clear" w:color="auto" w:fill="FFFFFF"/>
          </w:rPr>
          <w:t xml:space="preserve">Demidenko, Y. E., </w:t>
        </w:r>
        <w:proofErr w:type="spellStart"/>
        <w:r w:rsidRPr="006F1EC4">
          <w:rPr>
            <w:rFonts w:ascii="Times New Roman" w:eastAsia="Times New Roman" w:hAnsi="Times New Roman" w:cs="Times New Roman"/>
            <w:color w:val="000000" w:themeColor="text1"/>
            <w:shd w:val="clear" w:color="auto" w:fill="FFFFFF"/>
          </w:rPr>
          <w:t>Zhegallo</w:t>
        </w:r>
        <w:proofErr w:type="spellEnd"/>
        <w:r w:rsidRPr="006F1EC4">
          <w:rPr>
            <w:rFonts w:ascii="Times New Roman" w:eastAsia="Times New Roman" w:hAnsi="Times New Roman" w:cs="Times New Roman"/>
            <w:color w:val="000000" w:themeColor="text1"/>
            <w:shd w:val="clear" w:color="auto" w:fill="FFFFFF"/>
          </w:rPr>
          <w:t xml:space="preserve">, E. A., </w:t>
        </w:r>
        <w:proofErr w:type="spellStart"/>
        <w:r w:rsidRPr="006F1EC4">
          <w:rPr>
            <w:rFonts w:ascii="Times New Roman" w:eastAsia="Times New Roman" w:hAnsi="Times New Roman" w:cs="Times New Roman"/>
            <w:color w:val="000000" w:themeColor="text1"/>
            <w:shd w:val="clear" w:color="auto" w:fill="FFFFFF"/>
          </w:rPr>
          <w:t>Parkhaev</w:t>
        </w:r>
        <w:proofErr w:type="spellEnd"/>
        <w:r w:rsidRPr="006F1EC4">
          <w:rPr>
            <w:rFonts w:ascii="Times New Roman" w:eastAsia="Times New Roman" w:hAnsi="Times New Roman" w:cs="Times New Roman"/>
            <w:color w:val="000000" w:themeColor="text1"/>
            <w:shd w:val="clear" w:color="auto" w:fill="FFFFFF"/>
          </w:rPr>
          <w:t xml:space="preserve">, P. Y., &amp; </w:t>
        </w:r>
        <w:proofErr w:type="spellStart"/>
        <w:r w:rsidRPr="006F1EC4">
          <w:rPr>
            <w:rFonts w:ascii="Times New Roman" w:eastAsia="Times New Roman" w:hAnsi="Times New Roman" w:cs="Times New Roman"/>
            <w:color w:val="000000" w:themeColor="text1"/>
            <w:shd w:val="clear" w:color="auto" w:fill="FFFFFF"/>
          </w:rPr>
          <w:t>Shuvalova</w:t>
        </w:r>
        <w:proofErr w:type="spellEnd"/>
        <w:r w:rsidRPr="006F1EC4">
          <w:rPr>
            <w:rFonts w:ascii="Times New Roman" w:eastAsia="Times New Roman" w:hAnsi="Times New Roman" w:cs="Times New Roman"/>
            <w:color w:val="000000" w:themeColor="text1"/>
            <w:shd w:val="clear" w:color="auto" w:fill="FFFFFF"/>
          </w:rPr>
          <w:t xml:space="preserve">, Y. V. (2003). Age of phosphorites from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Basin (Mongolia).</w:t>
        </w:r>
      </w:ins>
    </w:p>
    <w:p w14:paraId="17AEF231" w14:textId="77777777" w:rsidR="00790360" w:rsidRPr="006F1EC4" w:rsidRDefault="00790360" w:rsidP="00790360">
      <w:pPr>
        <w:rPr>
          <w:ins w:id="1105" w:author="Anttila  Eliel Simpson" w:date="2024-07-18T16:04:00Z"/>
          <w:rFonts w:ascii="Times New Roman" w:hAnsi="Times New Roman" w:cs="Times New Roman"/>
          <w:color w:val="000000" w:themeColor="text1"/>
          <w:shd w:val="clear" w:color="auto" w:fill="FFFFFF"/>
        </w:rPr>
      </w:pPr>
    </w:p>
    <w:p w14:paraId="2D8E09E2" w14:textId="77777777" w:rsidR="00790360" w:rsidRPr="006F1EC4" w:rsidRDefault="00790360" w:rsidP="00790360">
      <w:pPr>
        <w:rPr>
          <w:ins w:id="1106" w:author="Anttila  Eliel Simpson" w:date="2024-07-18T16:04:00Z"/>
          <w:rFonts w:ascii="Times New Roman" w:eastAsia="Times New Roman" w:hAnsi="Times New Roman" w:cs="Times New Roman"/>
          <w:color w:val="000000" w:themeColor="text1"/>
        </w:rPr>
      </w:pPr>
      <w:proofErr w:type="spellStart"/>
      <w:ins w:id="1107" w:author="Anttila  Eliel Simpson" w:date="2024-07-18T16:04:00Z">
        <w:r w:rsidRPr="006F1EC4">
          <w:rPr>
            <w:rFonts w:ascii="Times New Roman" w:eastAsia="Times New Roman" w:hAnsi="Times New Roman" w:cs="Times New Roman"/>
            <w:color w:val="000000" w:themeColor="text1"/>
            <w:shd w:val="clear" w:color="auto" w:fill="FFFFFF"/>
          </w:rPr>
          <w:t>Dobretsov</w:t>
        </w:r>
        <w:proofErr w:type="spellEnd"/>
        <w:r w:rsidRPr="006F1EC4">
          <w:rPr>
            <w:rFonts w:ascii="Times New Roman" w:eastAsia="Times New Roman" w:hAnsi="Times New Roman" w:cs="Times New Roman"/>
            <w:color w:val="000000" w:themeColor="text1"/>
            <w:shd w:val="clear" w:color="auto" w:fill="FFFFFF"/>
          </w:rPr>
          <w:t xml:space="preserve">, N. L., </w:t>
        </w:r>
        <w:proofErr w:type="spellStart"/>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&amp; </w:t>
        </w:r>
        <w:proofErr w:type="spellStart"/>
        <w:r w:rsidRPr="006F1EC4">
          <w:rPr>
            <w:rFonts w:ascii="Times New Roman" w:eastAsia="Times New Roman" w:hAnsi="Times New Roman" w:cs="Times New Roman"/>
            <w:color w:val="000000" w:themeColor="text1"/>
            <w:shd w:val="clear" w:color="auto" w:fill="FFFFFF"/>
          </w:rPr>
          <w:t>Vernikovsky</w:t>
        </w:r>
        <w:proofErr w:type="spellEnd"/>
        <w:r w:rsidRPr="006F1EC4">
          <w:rPr>
            <w:rFonts w:ascii="Times New Roman" w:eastAsia="Times New Roman" w:hAnsi="Times New Roman" w:cs="Times New Roman"/>
            <w:color w:val="000000" w:themeColor="text1"/>
            <w:shd w:val="clear" w:color="auto" w:fill="FFFFFF"/>
          </w:rPr>
          <w:t xml:space="preserve">, V. A. (2003). Neoproterozoic to Early Ordovician evolution of the Paleo-Asian Ocean: implications to the break-up of </w:t>
        </w:r>
        <w:proofErr w:type="spellStart"/>
        <w:r w:rsidRPr="006F1EC4">
          <w:rPr>
            <w:rFonts w:ascii="Times New Roman" w:eastAsia="Times New Roman" w:hAnsi="Times New Roman" w:cs="Times New Roman"/>
            <w:color w:val="000000" w:themeColor="text1"/>
            <w:shd w:val="clear" w:color="auto" w:fill="FFFFFF"/>
          </w:rPr>
          <w:t>Rodinia</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w:t>
        </w:r>
        <w:r w:rsidRPr="006F1EC4">
          <w:rPr>
            <w:rFonts w:ascii="Times New Roman" w:eastAsia="Times New Roman" w:hAnsi="Times New Roman" w:cs="Times New Roman"/>
            <w:color w:val="000000" w:themeColor="text1"/>
            <w:shd w:val="clear" w:color="auto" w:fill="FFFFFF"/>
          </w:rPr>
          <w:t xml:space="preserve">(2), 143-159.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"https://doi.org/10.1016/S1342-937X(05)70966-7"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https://doi.org/10.1016/S1342-937X(05)70966-7</w:t>
        </w:r>
        <w:r w:rsidRPr="006F1EC4">
          <w:rPr>
            <w:rFonts w:ascii="Times New Roman" w:eastAsia="Times New Roman" w:hAnsi="Times New Roman" w:cs="Times New Roman"/>
            <w:color w:val="000000" w:themeColor="text1"/>
          </w:rPr>
          <w:fldChar w:fldCharType="end"/>
        </w:r>
      </w:ins>
    </w:p>
    <w:p w14:paraId="3D1DF2E7" w14:textId="77777777" w:rsidR="00790360" w:rsidRPr="006F1EC4" w:rsidRDefault="00790360" w:rsidP="00790360">
      <w:pPr>
        <w:rPr>
          <w:ins w:id="1108" w:author="Anttila  Eliel Simpson" w:date="2024-07-18T16:04:00Z"/>
          <w:rFonts w:ascii="Times New Roman" w:hAnsi="Times New Roman" w:cs="Times New Roman"/>
          <w:color w:val="000000" w:themeColor="text1"/>
          <w:shd w:val="clear" w:color="auto" w:fill="FFFFFF"/>
        </w:rPr>
      </w:pPr>
    </w:p>
    <w:p w14:paraId="40FC4C8D" w14:textId="77777777" w:rsidR="00790360" w:rsidRPr="006F1EC4" w:rsidRDefault="00790360" w:rsidP="00790360">
      <w:pPr>
        <w:rPr>
          <w:ins w:id="1109" w:author="Anttila  Eliel Simpson" w:date="2024-07-18T16:04:00Z"/>
          <w:rFonts w:ascii="Times New Roman" w:hAnsi="Times New Roman" w:cs="Times New Roman"/>
          <w:color w:val="000000" w:themeColor="text1"/>
          <w:lang w:val="de-CH"/>
          <w:rPrChange w:id="1110" w:author="Anttila  Eliel Simpson" w:date="2024-07-09T13:00:00Z">
            <w:rPr>
              <w:ins w:id="1111" w:author="Anttila  Eliel Simpson" w:date="2024-07-18T16:04:00Z"/>
              <w:rFonts w:ascii="Times New Roman" w:hAnsi="Times New Roman" w:cs="Times New Roman"/>
              <w:color w:val="000000" w:themeColor="text1"/>
            </w:rPr>
          </w:rPrChange>
        </w:rPr>
      </w:pPr>
      <w:ins w:id="1112" w:author="Anttila  Eliel Simpson" w:date="2024-07-18T16:04:00Z">
        <w:r w:rsidRPr="006F1EC4">
          <w:rPr>
            <w:rFonts w:ascii="Times New Roman" w:eastAsia="Times New Roman" w:hAnsi="Times New Roman" w:cs="Times New Roman"/>
            <w:color w:val="000000" w:themeColor="text1"/>
            <w:shd w:val="clear" w:color="auto" w:fill="FFFFFF"/>
          </w:rPr>
          <w:t>Dodd, M. S., Shi, W., Li, C., Zhang, Z., Cheng, M., Gu, H., ... &amp; Lyons, T. W. (2023). Uncovering the Ediacaran phosphorus cycle. </w:t>
        </w:r>
        <w:r w:rsidRPr="006F1EC4">
          <w:rPr>
            <w:rFonts w:ascii="Times New Roman" w:eastAsia="Times New Roman" w:hAnsi="Times New Roman" w:cs="Times New Roman"/>
            <w:i/>
            <w:iCs/>
            <w:color w:val="000000" w:themeColor="text1"/>
            <w:lang w:val="de-CH"/>
            <w:rPrChange w:id="1113" w:author="Anttila  Eliel Simpson" w:date="2024-07-09T13:00:00Z">
              <w:rPr>
                <w:rFonts w:ascii="Times New Roman" w:eastAsia="Times New Roman" w:hAnsi="Times New Roman" w:cs="Times New Roman"/>
                <w:i/>
                <w:iCs/>
                <w:color w:val="000000" w:themeColor="text1"/>
              </w:rPr>
            </w:rPrChange>
          </w:rPr>
          <w:t>Nature</w:t>
        </w:r>
        <w:r w:rsidRPr="006F1EC4">
          <w:rPr>
            <w:rFonts w:ascii="Times New Roman" w:eastAsia="Times New Roman" w:hAnsi="Times New Roman" w:cs="Times New Roman"/>
            <w:color w:val="000000" w:themeColor="text1"/>
            <w:shd w:val="clear" w:color="auto" w:fill="FFFFFF"/>
            <w:lang w:val="de-CH"/>
            <w:rPrChange w:id="1114" w:author="Anttila  Eliel Simpson" w:date="2024-07-09T13:00:00Z">
              <w:rPr>
                <w:rFonts w:ascii="Times New Roman" w:eastAsia="Times New Roman" w:hAnsi="Times New Roman" w:cs="Times New Roman"/>
                <w:color w:val="000000" w:themeColor="text1"/>
                <w:shd w:val="clear" w:color="auto" w:fill="FFFFFF"/>
              </w:rPr>
            </w:rPrChange>
          </w:rPr>
          <w:t>, 1-7. https://doi.org/10.1038/s41586-023-06077-6</w:t>
        </w:r>
      </w:ins>
    </w:p>
    <w:p w14:paraId="2A11A5C0" w14:textId="77777777" w:rsidR="00790360" w:rsidRPr="006F1EC4" w:rsidRDefault="00790360" w:rsidP="00790360">
      <w:pPr>
        <w:rPr>
          <w:ins w:id="1115" w:author="Anttila  Eliel Simpson" w:date="2024-07-18T16:04:00Z"/>
          <w:rFonts w:ascii="Times New Roman" w:hAnsi="Times New Roman" w:cs="Times New Roman"/>
          <w:color w:val="000000" w:themeColor="text1"/>
          <w:shd w:val="clear" w:color="auto" w:fill="FFFFFF"/>
          <w:lang w:val="de-CH"/>
          <w:rPrChange w:id="1116" w:author="Anttila  Eliel Simpson" w:date="2024-07-09T13:00:00Z">
            <w:rPr>
              <w:ins w:id="1117" w:author="Anttila  Eliel Simpson" w:date="2024-07-18T16:04:00Z"/>
              <w:rFonts w:ascii="Times New Roman" w:hAnsi="Times New Roman" w:cs="Times New Roman"/>
              <w:color w:val="000000" w:themeColor="text1"/>
              <w:shd w:val="clear" w:color="auto" w:fill="FFFFFF"/>
            </w:rPr>
          </w:rPrChange>
        </w:rPr>
      </w:pPr>
    </w:p>
    <w:p w14:paraId="02107924" w14:textId="77777777" w:rsidR="00790360" w:rsidRPr="006F1EC4" w:rsidRDefault="00790360" w:rsidP="00790360">
      <w:pPr>
        <w:rPr>
          <w:ins w:id="1118" w:author="Anttila  Eliel Simpson" w:date="2024-07-18T16:04:00Z"/>
          <w:rFonts w:ascii="Times New Roman" w:eastAsia="Times New Roman" w:hAnsi="Times New Roman" w:cs="Times New Roman"/>
          <w:color w:val="000000" w:themeColor="text1"/>
        </w:rPr>
      </w:pPr>
      <w:proofErr w:type="spellStart"/>
      <w:ins w:id="1119" w:author="Anttila  Eliel Simpson" w:date="2024-07-18T16:04:00Z">
        <w:r w:rsidRPr="005E4306">
          <w:rPr>
            <w:rFonts w:ascii="Times New Roman" w:eastAsia="Times New Roman" w:hAnsi="Times New Roman" w:cs="Times New Roman"/>
            <w:color w:val="000000" w:themeColor="text1"/>
            <w:shd w:val="clear" w:color="auto" w:fill="FFFFFF"/>
          </w:rPr>
          <w:t>Domack</w:t>
        </w:r>
        <w:proofErr w:type="spellEnd"/>
        <w:r w:rsidRPr="005E4306">
          <w:rPr>
            <w:rFonts w:ascii="Times New Roman" w:eastAsia="Times New Roman" w:hAnsi="Times New Roman" w:cs="Times New Roman"/>
            <w:color w:val="000000" w:themeColor="text1"/>
            <w:shd w:val="clear" w:color="auto" w:fill="FFFFFF"/>
          </w:rPr>
          <w:t xml:space="preserve">, E. W., &amp; Hoffman, P. F. (2011). </w:t>
        </w:r>
        <w:r w:rsidRPr="006F1EC4">
          <w:rPr>
            <w:rFonts w:ascii="Times New Roman" w:eastAsia="Times New Roman" w:hAnsi="Times New Roman" w:cs="Times New Roman"/>
            <w:color w:val="000000" w:themeColor="text1"/>
            <w:shd w:val="clear" w:color="auto" w:fill="FFFFFF"/>
          </w:rPr>
          <w:t xml:space="preserve">An ice grounding-line wedge from the </w:t>
        </w:r>
        <w:proofErr w:type="spellStart"/>
        <w:r w:rsidRPr="006F1EC4">
          <w:rPr>
            <w:rFonts w:ascii="Times New Roman" w:eastAsia="Times New Roman" w:hAnsi="Times New Roman" w:cs="Times New Roman"/>
            <w:color w:val="000000" w:themeColor="text1"/>
            <w:shd w:val="clear" w:color="auto" w:fill="FFFFFF"/>
          </w:rPr>
          <w:t>Ghaub</w:t>
        </w:r>
        <w:proofErr w:type="spellEnd"/>
        <w:r w:rsidRPr="006F1EC4">
          <w:rPr>
            <w:rFonts w:ascii="Times New Roman" w:eastAsia="Times New Roman" w:hAnsi="Times New Roman" w:cs="Times New Roman"/>
            <w:color w:val="000000" w:themeColor="text1"/>
            <w:shd w:val="clear" w:color="auto" w:fill="FFFFFF"/>
          </w:rPr>
          <w:t xml:space="preserve"> glaciation (635 Ma) on the distal </w:t>
        </w:r>
        <w:proofErr w:type="spellStart"/>
        <w:r w:rsidRPr="006F1EC4">
          <w:rPr>
            <w:rFonts w:ascii="Times New Roman" w:eastAsia="Times New Roman" w:hAnsi="Times New Roman" w:cs="Times New Roman"/>
            <w:color w:val="000000" w:themeColor="text1"/>
            <w:shd w:val="clear" w:color="auto" w:fill="FFFFFF"/>
          </w:rPr>
          <w:t>foreslope</w:t>
        </w:r>
        <w:proofErr w:type="spellEnd"/>
        <w:r w:rsidRPr="006F1EC4">
          <w:rPr>
            <w:rFonts w:ascii="Times New Roman" w:eastAsia="Times New Roman" w:hAnsi="Times New Roman" w:cs="Times New Roman"/>
            <w:color w:val="000000" w:themeColor="text1"/>
            <w:shd w:val="clear" w:color="auto" w:fill="FFFFFF"/>
          </w:rPr>
          <w:t xml:space="preserve"> of the Otavi carbonate platform, Namibia, and its bearing on the snowball Earth hypothesis. </w:t>
        </w:r>
        <w:r w:rsidRPr="006F1EC4">
          <w:rPr>
            <w:rFonts w:ascii="Times New Roman" w:eastAsia="Times New Roman" w:hAnsi="Times New Roman" w:cs="Times New Roman"/>
            <w:i/>
            <w:iCs/>
            <w:color w:val="000000" w:themeColor="text1"/>
          </w:rPr>
          <w:t>Bulletin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123</w:t>
        </w:r>
        <w:r w:rsidRPr="006F1EC4">
          <w:rPr>
            <w:rFonts w:ascii="Times New Roman" w:eastAsia="Times New Roman" w:hAnsi="Times New Roman" w:cs="Times New Roman"/>
            <w:color w:val="000000" w:themeColor="text1"/>
            <w:shd w:val="clear" w:color="auto" w:fill="FFFFFF"/>
          </w:rPr>
          <w:t xml:space="preserve">(7-8), 1448-1477.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"https://doi.org/10.1130/B30217.1"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https://doi.org/10.1130/B30217.1</w:t>
        </w:r>
        <w:r w:rsidRPr="006F1EC4">
          <w:rPr>
            <w:rFonts w:ascii="Times New Roman" w:eastAsia="Times New Roman" w:hAnsi="Times New Roman" w:cs="Times New Roman"/>
            <w:color w:val="000000" w:themeColor="text1"/>
            <w:bdr w:val="none" w:sz="0" w:space="0" w:color="auto" w:frame="1"/>
          </w:rPr>
          <w:fldChar w:fldCharType="end"/>
        </w:r>
      </w:ins>
    </w:p>
    <w:p w14:paraId="4D040B01" w14:textId="77777777" w:rsidR="00790360" w:rsidRPr="006F1EC4" w:rsidRDefault="00790360" w:rsidP="00790360">
      <w:pPr>
        <w:rPr>
          <w:ins w:id="1120" w:author="Anttila  Eliel Simpson" w:date="2024-07-18T16:04:00Z"/>
          <w:rFonts w:ascii="Times New Roman" w:hAnsi="Times New Roman" w:cs="Times New Roman"/>
          <w:color w:val="000000" w:themeColor="text1"/>
          <w:shd w:val="clear" w:color="auto" w:fill="FFFFFF"/>
        </w:rPr>
      </w:pPr>
    </w:p>
    <w:p w14:paraId="2F2716A9" w14:textId="77777777" w:rsidR="00790360" w:rsidRPr="006F1EC4" w:rsidRDefault="00790360" w:rsidP="00790360">
      <w:pPr>
        <w:rPr>
          <w:ins w:id="1121" w:author="Anttila  Eliel Simpson" w:date="2024-07-18T16:04:00Z"/>
          <w:rFonts w:ascii="Times New Roman" w:hAnsi="Times New Roman" w:cs="Times New Roman"/>
          <w:color w:val="000000" w:themeColor="text1"/>
        </w:rPr>
      </w:pPr>
      <w:proofErr w:type="spellStart"/>
      <w:ins w:id="1122" w:author="Anttila  Eliel Simpson" w:date="2024-07-18T16:04:00Z">
        <w:r w:rsidRPr="006F1EC4">
          <w:rPr>
            <w:rFonts w:ascii="Times New Roman" w:eastAsia="Times New Roman" w:hAnsi="Times New Roman" w:cs="Times New Roman"/>
            <w:color w:val="000000" w:themeColor="text1"/>
            <w:shd w:val="clear" w:color="auto" w:fill="FFFFFF"/>
          </w:rPr>
          <w:t>Domeier</w:t>
        </w:r>
        <w:proofErr w:type="spellEnd"/>
        <w:r w:rsidRPr="006F1EC4">
          <w:rPr>
            <w:rFonts w:ascii="Times New Roman" w:eastAsia="Times New Roman" w:hAnsi="Times New Roman" w:cs="Times New Roman"/>
            <w:color w:val="000000" w:themeColor="text1"/>
            <w:shd w:val="clear" w:color="auto" w:fill="FFFFFF"/>
          </w:rPr>
          <w:t>, M. (2018). Early Paleozoic tectonics of Asia: Towards a full-plate model. </w:t>
        </w:r>
        <w:r w:rsidRPr="006F1EC4">
          <w:rPr>
            <w:rFonts w:ascii="Times New Roman" w:eastAsia="Times New Roman" w:hAnsi="Times New Roman" w:cs="Times New Roman"/>
            <w:i/>
            <w:iCs/>
            <w:color w:val="000000" w:themeColor="text1"/>
          </w:rPr>
          <w:t>Geoscience Frontiers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9</w:t>
        </w:r>
        <w:r w:rsidRPr="006F1EC4">
          <w:rPr>
            <w:rFonts w:ascii="Times New Roman" w:eastAsia="Times New Roman" w:hAnsi="Times New Roman" w:cs="Times New Roman"/>
            <w:color w:val="000000" w:themeColor="text1"/>
            <w:shd w:val="clear" w:color="auto" w:fill="FFFFFF"/>
          </w:rPr>
          <w:t>(3), 789-862.</w:t>
        </w:r>
        <w:r w:rsidRPr="006F1EC4">
          <w:rPr>
            <w:rFonts w:ascii="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"https://doi.org/10.1016/j.gsf.2017.11.012"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https://doi.org/10.1016/j.gsf.2017.11.012</w:t>
        </w:r>
        <w:r w:rsidRPr="006F1EC4">
          <w:rPr>
            <w:rFonts w:ascii="Times New Roman" w:hAnsi="Times New Roman" w:cs="Times New Roman"/>
            <w:color w:val="000000" w:themeColor="text1"/>
          </w:rPr>
          <w:fldChar w:fldCharType="end"/>
        </w:r>
      </w:ins>
    </w:p>
    <w:p w14:paraId="099D0E17" w14:textId="77777777" w:rsidR="00790360" w:rsidRPr="006F1EC4" w:rsidRDefault="00790360" w:rsidP="00790360">
      <w:pPr>
        <w:pStyle w:val="NormalWeb"/>
        <w:rPr>
          <w:ins w:id="1123" w:author="Anttila  Eliel Simpson" w:date="2024-07-18T16:04:00Z"/>
          <w:color w:val="000000" w:themeColor="text1"/>
        </w:rPr>
      </w:pPr>
      <w:proofErr w:type="spellStart"/>
      <w:ins w:id="1124" w:author="Anttila  Eliel Simpson" w:date="2024-07-18T16:04:00Z">
        <w:r w:rsidRPr="006F1EC4">
          <w:rPr>
            <w:color w:val="000000" w:themeColor="text1"/>
          </w:rPr>
          <w:t>Donov</w:t>
        </w:r>
        <w:proofErr w:type="spellEnd"/>
        <w:r w:rsidRPr="006F1EC4">
          <w:rPr>
            <w:color w:val="000000" w:themeColor="text1"/>
          </w:rPr>
          <w:t xml:space="preserve">, N. A., </w:t>
        </w:r>
        <w:proofErr w:type="spellStart"/>
        <w:r w:rsidRPr="006F1EC4">
          <w:rPr>
            <w:color w:val="000000" w:themeColor="text1"/>
          </w:rPr>
          <w:t>Edemsky</w:t>
        </w:r>
        <w:proofErr w:type="spellEnd"/>
        <w:r w:rsidRPr="006F1EC4">
          <w:rPr>
            <w:color w:val="000000" w:themeColor="text1"/>
          </w:rPr>
          <w:t xml:space="preserve">, H. B. &amp; Ilyin, A. V. (1967). Cambrian phosphorites of Mongolia Popular Republic. </w:t>
        </w:r>
        <w:proofErr w:type="spellStart"/>
        <w:r w:rsidRPr="006F1EC4">
          <w:rPr>
            <w:i/>
            <w:iCs/>
            <w:color w:val="000000" w:themeColor="text1"/>
          </w:rPr>
          <w:t>Sovetskaya</w:t>
        </w:r>
        <w:proofErr w:type="spellEnd"/>
        <w:r w:rsidRPr="006F1EC4">
          <w:rPr>
            <w:i/>
            <w:iCs/>
            <w:color w:val="000000" w:themeColor="text1"/>
          </w:rPr>
          <w:t xml:space="preserve"> </w:t>
        </w:r>
        <w:proofErr w:type="spellStart"/>
        <w:r w:rsidRPr="006F1EC4">
          <w:rPr>
            <w:i/>
            <w:iCs/>
            <w:color w:val="000000" w:themeColor="text1"/>
          </w:rPr>
          <w:t>Geologia</w:t>
        </w:r>
        <w:proofErr w:type="spellEnd"/>
        <w:r w:rsidRPr="006F1EC4">
          <w:rPr>
            <w:color w:val="000000" w:themeColor="text1"/>
          </w:rPr>
          <w:t xml:space="preserve">, 3, 55–60 </w:t>
        </w:r>
      </w:ins>
    </w:p>
    <w:p w14:paraId="693240C6" w14:textId="77777777" w:rsidR="00790360" w:rsidRPr="006F1EC4" w:rsidRDefault="00790360" w:rsidP="00790360">
      <w:pPr>
        <w:rPr>
          <w:ins w:id="1125" w:author="Anttila  Eliel Simpson" w:date="2024-07-18T16:04:00Z"/>
          <w:rFonts w:ascii="Times New Roman" w:hAnsi="Times New Roman" w:cs="Times New Roman"/>
          <w:color w:val="000000" w:themeColor="text1"/>
        </w:rPr>
      </w:pPr>
      <w:proofErr w:type="spellStart"/>
      <w:ins w:id="1126" w:author="Anttila  Eliel Simpson" w:date="2024-07-18T16:04:00Z">
        <w:r w:rsidRPr="006F1EC4">
          <w:rPr>
            <w:rFonts w:ascii="Times New Roman" w:eastAsia="Times New Roman" w:hAnsi="Times New Roman" w:cs="Times New Roman"/>
            <w:color w:val="000000" w:themeColor="text1"/>
            <w:shd w:val="clear" w:color="auto" w:fill="FFFFFF"/>
          </w:rPr>
          <w:t>Donskaya</w:t>
        </w:r>
        <w:proofErr w:type="spellEnd"/>
        <w:r w:rsidRPr="006F1EC4">
          <w:rPr>
            <w:rFonts w:ascii="Times New Roman" w:eastAsia="Times New Roman" w:hAnsi="Times New Roman" w:cs="Times New Roman"/>
            <w:color w:val="000000" w:themeColor="text1"/>
            <w:shd w:val="clear" w:color="auto" w:fill="FFFFFF"/>
          </w:rPr>
          <w:t xml:space="preserve">, T. V., </w:t>
        </w:r>
        <w:proofErr w:type="spellStart"/>
        <w:r w:rsidRPr="006F1EC4">
          <w:rPr>
            <w:rFonts w:ascii="Times New Roman" w:eastAsia="Times New Roman" w:hAnsi="Times New Roman" w:cs="Times New Roman"/>
            <w:color w:val="000000" w:themeColor="text1"/>
            <w:shd w:val="clear" w:color="auto" w:fill="FFFFFF"/>
          </w:rPr>
          <w:t>Gladkochub</w:t>
        </w:r>
        <w:proofErr w:type="spellEnd"/>
        <w:r w:rsidRPr="006F1EC4">
          <w:rPr>
            <w:rFonts w:ascii="Times New Roman" w:eastAsia="Times New Roman" w:hAnsi="Times New Roman" w:cs="Times New Roman"/>
            <w:color w:val="000000" w:themeColor="text1"/>
            <w:shd w:val="clear" w:color="auto" w:fill="FFFFFF"/>
          </w:rPr>
          <w:t xml:space="preserve">, D. P., </w:t>
        </w:r>
        <w:proofErr w:type="spellStart"/>
        <w:r w:rsidRPr="006F1EC4">
          <w:rPr>
            <w:rFonts w:ascii="Times New Roman" w:eastAsia="Times New Roman" w:hAnsi="Times New Roman" w:cs="Times New Roman"/>
            <w:color w:val="000000" w:themeColor="text1"/>
            <w:shd w:val="clear" w:color="auto" w:fill="FFFFFF"/>
          </w:rPr>
          <w:t>Fedorovsky</w:t>
        </w:r>
        <w:proofErr w:type="spellEnd"/>
        <w:r w:rsidRPr="006F1EC4">
          <w:rPr>
            <w:rFonts w:ascii="Times New Roman" w:eastAsia="Times New Roman" w:hAnsi="Times New Roman" w:cs="Times New Roman"/>
            <w:color w:val="000000" w:themeColor="text1"/>
            <w:shd w:val="clear" w:color="auto" w:fill="FFFFFF"/>
          </w:rPr>
          <w:t xml:space="preserve">, V. S., </w:t>
        </w:r>
        <w:proofErr w:type="spellStart"/>
        <w:r w:rsidRPr="006F1EC4">
          <w:rPr>
            <w:rFonts w:ascii="Times New Roman" w:eastAsia="Times New Roman" w:hAnsi="Times New Roman" w:cs="Times New Roman"/>
            <w:color w:val="000000" w:themeColor="text1"/>
            <w:shd w:val="clear" w:color="auto" w:fill="FFFFFF"/>
          </w:rPr>
          <w:t>Sklyarov</w:t>
        </w:r>
        <w:proofErr w:type="spellEnd"/>
        <w:r w:rsidRPr="006F1EC4">
          <w:rPr>
            <w:rFonts w:ascii="Times New Roman" w:eastAsia="Times New Roman" w:hAnsi="Times New Roman" w:cs="Times New Roman"/>
            <w:color w:val="000000" w:themeColor="text1"/>
            <w:shd w:val="clear" w:color="auto" w:fill="FFFFFF"/>
          </w:rPr>
          <w:t xml:space="preserve">, E. V., Cho, M., Sergeev, S. A., &amp; Kim, J. (2017). Pre-collisional (&gt; 0.5 Ga) complexes of the </w:t>
        </w:r>
        <w:proofErr w:type="spellStart"/>
        <w:r w:rsidRPr="006F1EC4">
          <w:rPr>
            <w:rFonts w:ascii="Times New Roman" w:eastAsia="Times New Roman" w:hAnsi="Times New Roman" w:cs="Times New Roman"/>
            <w:color w:val="000000" w:themeColor="text1"/>
            <w:shd w:val="clear" w:color="auto" w:fill="FFFFFF"/>
          </w:rPr>
          <w:t>Olkhon</w:t>
        </w:r>
        <w:proofErr w:type="spellEnd"/>
        <w:r w:rsidRPr="006F1EC4">
          <w:rPr>
            <w:rFonts w:ascii="Times New Roman" w:eastAsia="Times New Roman" w:hAnsi="Times New Roman" w:cs="Times New Roman"/>
            <w:color w:val="000000" w:themeColor="text1"/>
            <w:shd w:val="clear" w:color="auto" w:fill="FFFFFF"/>
          </w:rPr>
          <w:t xml:space="preserve"> terrane (southern Siberia) as an echo of events in the Central Asian Orogenic Belt.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42</w:t>
        </w:r>
        <w:r w:rsidRPr="006F1EC4">
          <w:rPr>
            <w:rFonts w:ascii="Times New Roman" w:eastAsia="Times New Roman" w:hAnsi="Times New Roman" w:cs="Times New Roman"/>
            <w:color w:val="000000" w:themeColor="text1"/>
            <w:shd w:val="clear" w:color="auto" w:fill="FFFFFF"/>
          </w:rPr>
          <w:t xml:space="preserve">, 243-263. </w:t>
        </w:r>
        <w:r w:rsidRPr="006F1EC4">
          <w:fldChar w:fldCharType="begin"/>
        </w:r>
        <w:r w:rsidRPr="006F1EC4">
          <w:rPr>
            <w:rFonts w:ascii="Times New Roman" w:hAnsi="Times New Roman" w:cs="Times New Roman"/>
            <w:color w:val="000000" w:themeColor="text1"/>
          </w:rPr>
          <w:instrText>HYPERLINK "https://doi.org/10.1016/j.gr.2016.10.016"</w:instrText>
        </w:r>
        <w:r w:rsidRPr="006F1EC4">
          <w:fldChar w:fldCharType="separate"/>
        </w:r>
        <w:r w:rsidRPr="006F1EC4">
          <w:rPr>
            <w:rStyle w:val="text"/>
            <w:rFonts w:ascii="Times New Roman" w:eastAsia="Times New Roman" w:hAnsi="Times New Roman" w:cs="Times New Roman"/>
            <w:color w:val="000000" w:themeColor="text1"/>
          </w:rPr>
          <w:t>https://doi.org/10.1016/j.gr.2016.10.016</w:t>
        </w:r>
        <w:r w:rsidRPr="006F1EC4">
          <w:rPr>
            <w:rStyle w:val="text"/>
            <w:rFonts w:ascii="Times New Roman" w:eastAsia="Times New Roman" w:hAnsi="Times New Roman" w:cs="Times New Roman"/>
            <w:color w:val="000000" w:themeColor="text1"/>
          </w:rPr>
          <w:fldChar w:fldCharType="end"/>
        </w:r>
      </w:ins>
    </w:p>
    <w:p w14:paraId="47EBE384" w14:textId="77777777" w:rsidR="00790360" w:rsidRPr="006F1EC4" w:rsidRDefault="00790360" w:rsidP="00790360">
      <w:pPr>
        <w:rPr>
          <w:ins w:id="1127" w:author="Anttila  Eliel Simpson" w:date="2024-07-18T16:04:00Z"/>
          <w:rFonts w:ascii="Times New Roman" w:hAnsi="Times New Roman" w:cs="Times New Roman"/>
          <w:color w:val="000000" w:themeColor="text1"/>
        </w:rPr>
      </w:pPr>
    </w:p>
    <w:p w14:paraId="3F8414E5" w14:textId="77777777" w:rsidR="00790360" w:rsidRPr="006F1EC4" w:rsidRDefault="00790360" w:rsidP="00790360">
      <w:pPr>
        <w:rPr>
          <w:ins w:id="1128" w:author="Anttila  Eliel Simpson" w:date="2024-07-18T16:04:00Z"/>
          <w:rFonts w:ascii="Times New Roman" w:eastAsia="Times New Roman" w:hAnsi="Times New Roman" w:cs="Times New Roman"/>
          <w:color w:val="000000" w:themeColor="text1"/>
        </w:rPr>
      </w:pPr>
      <w:proofErr w:type="spellStart"/>
      <w:ins w:id="1129" w:author="Anttila  Eliel Simpson" w:date="2024-07-18T16:04:00Z">
        <w:r w:rsidRPr="006F1EC4">
          <w:rPr>
            <w:rFonts w:ascii="Times New Roman" w:eastAsia="Times New Roman" w:hAnsi="Times New Roman" w:cs="Times New Roman"/>
            <w:color w:val="000000" w:themeColor="text1"/>
            <w:shd w:val="clear" w:color="auto" w:fill="FFFFFF"/>
          </w:rPr>
          <w:t>Flicoteaux</w:t>
        </w:r>
        <w:proofErr w:type="spellEnd"/>
        <w:r w:rsidRPr="006F1EC4">
          <w:rPr>
            <w:rFonts w:ascii="Times New Roman" w:eastAsia="Times New Roman" w:hAnsi="Times New Roman" w:cs="Times New Roman"/>
            <w:color w:val="000000" w:themeColor="text1"/>
            <w:shd w:val="clear" w:color="auto" w:fill="FFFFFF"/>
          </w:rPr>
          <w:t xml:space="preserve">, R., &amp; </w:t>
        </w:r>
        <w:proofErr w:type="spellStart"/>
        <w:r w:rsidRPr="006F1EC4">
          <w:rPr>
            <w:rFonts w:ascii="Times New Roman" w:eastAsia="Times New Roman" w:hAnsi="Times New Roman" w:cs="Times New Roman"/>
            <w:color w:val="000000" w:themeColor="text1"/>
            <w:shd w:val="clear" w:color="auto" w:fill="FFFFFF"/>
          </w:rPr>
          <w:t>Trompette</w:t>
        </w:r>
        <w:proofErr w:type="spellEnd"/>
        <w:r w:rsidRPr="006F1EC4">
          <w:rPr>
            <w:rFonts w:ascii="Times New Roman" w:eastAsia="Times New Roman" w:hAnsi="Times New Roman" w:cs="Times New Roman"/>
            <w:color w:val="000000" w:themeColor="text1"/>
            <w:shd w:val="clear" w:color="auto" w:fill="FFFFFF"/>
          </w:rPr>
          <w:t xml:space="preserve">, R. (1998). </w:t>
        </w:r>
        <w:proofErr w:type="spellStart"/>
        <w:r w:rsidRPr="006F1EC4">
          <w:rPr>
            <w:rFonts w:ascii="Times New Roman" w:eastAsia="Times New Roman" w:hAnsi="Times New Roman" w:cs="Times New Roman"/>
            <w:color w:val="000000" w:themeColor="text1"/>
            <w:shd w:val="clear" w:color="auto" w:fill="FFFFFF"/>
          </w:rPr>
          <w:t>Cratonic</w:t>
        </w:r>
        <w:proofErr w:type="spellEnd"/>
        <w:r w:rsidRPr="006F1EC4">
          <w:rPr>
            <w:rFonts w:ascii="Times New Roman" w:eastAsia="Times New Roman" w:hAnsi="Times New Roman" w:cs="Times New Roman"/>
            <w:color w:val="000000" w:themeColor="text1"/>
            <w:shd w:val="clear" w:color="auto" w:fill="FFFFFF"/>
          </w:rPr>
          <w:t xml:space="preserve"> and foreland Early Cambrian phosphorites of West Africa: </w:t>
        </w:r>
        <w:proofErr w:type="spellStart"/>
        <w:r w:rsidRPr="006F1EC4">
          <w:rPr>
            <w:rFonts w:ascii="Times New Roman" w:eastAsia="Times New Roman" w:hAnsi="Times New Roman" w:cs="Times New Roman"/>
            <w:color w:val="000000" w:themeColor="text1"/>
            <w:shd w:val="clear" w:color="auto" w:fill="FFFFFF"/>
          </w:rPr>
          <w:t>Palaeoceanographical</w:t>
        </w:r>
        <w:proofErr w:type="spellEnd"/>
        <w:r w:rsidRPr="006F1EC4">
          <w:rPr>
            <w:rFonts w:ascii="Times New Roman" w:eastAsia="Times New Roman" w:hAnsi="Times New Roman" w:cs="Times New Roman"/>
            <w:color w:val="000000" w:themeColor="text1"/>
            <w:shd w:val="clear" w:color="auto" w:fill="FFFFFF"/>
          </w:rPr>
          <w:t xml:space="preserve"> and climatical contexts. </w:t>
        </w:r>
        <w:proofErr w:type="spellStart"/>
        <w:r w:rsidRPr="006F1EC4">
          <w:rPr>
            <w:rFonts w:ascii="Times New Roman" w:eastAsia="Times New Roman" w:hAnsi="Times New Roman" w:cs="Times New Roman"/>
            <w:i/>
            <w:iCs/>
            <w:color w:val="000000" w:themeColor="text1"/>
          </w:rPr>
          <w:t>Palaeogeography</w:t>
        </w:r>
        <w:proofErr w:type="spellEnd"/>
        <w:r w:rsidRPr="006F1EC4">
          <w:rPr>
            <w:rFonts w:ascii="Times New Roman" w:eastAsia="Times New Roman" w:hAnsi="Times New Roman" w:cs="Times New Roman"/>
            <w:i/>
            <w:iCs/>
            <w:color w:val="000000" w:themeColor="text1"/>
          </w:rPr>
          <w:t xml:space="preserve">, Palaeoclimatology, </w:t>
        </w:r>
        <w:proofErr w:type="spellStart"/>
        <w:r w:rsidRPr="006F1EC4">
          <w:rPr>
            <w:rFonts w:ascii="Times New Roman" w:eastAsia="Times New Roman" w:hAnsi="Times New Roman" w:cs="Times New Roman"/>
            <w:i/>
            <w:iCs/>
            <w:color w:val="000000" w:themeColor="text1"/>
          </w:rPr>
          <w:t>Palaeoecology</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139</w:t>
        </w:r>
        <w:r w:rsidRPr="006F1EC4">
          <w:rPr>
            <w:rFonts w:ascii="Times New Roman" w:eastAsia="Times New Roman" w:hAnsi="Times New Roman" w:cs="Times New Roman"/>
            <w:color w:val="000000" w:themeColor="text1"/>
            <w:shd w:val="clear" w:color="auto" w:fill="FFFFFF"/>
          </w:rPr>
          <w:t>(3-4), 107-120.</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"https://doi.org/10.1016/S0031-0182(97)00141-7"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https://doi.org/10.1016/S0031-0182(97)00141-7</w:t>
        </w:r>
        <w:r w:rsidRPr="006F1EC4">
          <w:rPr>
            <w:rFonts w:ascii="Times New Roman" w:eastAsia="Times New Roman" w:hAnsi="Times New Roman" w:cs="Times New Roman"/>
            <w:color w:val="000000" w:themeColor="text1"/>
          </w:rPr>
          <w:fldChar w:fldCharType="end"/>
        </w:r>
      </w:ins>
    </w:p>
    <w:p w14:paraId="49227C25" w14:textId="77777777" w:rsidR="00790360" w:rsidRPr="006F1EC4" w:rsidRDefault="00790360" w:rsidP="00790360">
      <w:pPr>
        <w:rPr>
          <w:ins w:id="1130" w:author="Anttila  Eliel Simpson" w:date="2024-07-18T16:04:00Z"/>
          <w:rFonts w:ascii="Times New Roman" w:hAnsi="Times New Roman" w:cs="Times New Roman"/>
          <w:color w:val="000000" w:themeColor="text1"/>
          <w:shd w:val="clear" w:color="auto" w:fill="FFFFFF"/>
        </w:rPr>
      </w:pPr>
    </w:p>
    <w:p w14:paraId="4B0160F2" w14:textId="77777777" w:rsidR="00790360" w:rsidRPr="006F1EC4" w:rsidRDefault="00790360" w:rsidP="00790360">
      <w:pPr>
        <w:rPr>
          <w:ins w:id="1131" w:author="Anttila  Eliel Simpson" w:date="2024-07-18T16:04:00Z"/>
          <w:rFonts w:ascii="Times New Roman" w:eastAsia="Times New Roman" w:hAnsi="Times New Roman" w:cs="Times New Roman"/>
          <w:color w:val="000000" w:themeColor="text1"/>
        </w:rPr>
      </w:pPr>
      <w:proofErr w:type="spellStart"/>
      <w:ins w:id="1132" w:author="Anttila  Eliel Simpson" w:date="2024-07-18T16:04:00Z">
        <w:r w:rsidRPr="006F1EC4">
          <w:rPr>
            <w:rFonts w:ascii="Times New Roman" w:eastAsia="Times New Roman" w:hAnsi="Times New Roman" w:cs="Times New Roman"/>
            <w:color w:val="000000" w:themeColor="text1"/>
            <w:shd w:val="clear" w:color="auto" w:fill="FFFFFF"/>
          </w:rPr>
          <w:lastRenderedPageBreak/>
          <w:t>Föllmi</w:t>
        </w:r>
        <w:proofErr w:type="spellEnd"/>
        <w:r w:rsidRPr="006F1EC4">
          <w:rPr>
            <w:rFonts w:ascii="Times New Roman" w:eastAsia="Times New Roman" w:hAnsi="Times New Roman" w:cs="Times New Roman"/>
            <w:color w:val="000000" w:themeColor="text1"/>
            <w:shd w:val="clear" w:color="auto" w:fill="FFFFFF"/>
          </w:rPr>
          <w:t xml:space="preserve">, K. B. (1990). Condensation and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example of the Helvetic mid-Cretaceous (northern Tethyan margin). </w:t>
        </w:r>
        <w:r w:rsidRPr="006F1EC4">
          <w:rPr>
            <w:rFonts w:ascii="Times New Roman" w:eastAsia="Times New Roman" w:hAnsi="Times New Roman" w:cs="Times New Roman"/>
            <w:i/>
            <w:iCs/>
            <w:color w:val="000000" w:themeColor="text1"/>
          </w:rPr>
          <w:t>Geological Society, London, Special Publications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52</w:t>
        </w:r>
        <w:r w:rsidRPr="006F1EC4">
          <w:rPr>
            <w:rFonts w:ascii="Times New Roman" w:eastAsia="Times New Roman" w:hAnsi="Times New Roman" w:cs="Times New Roman"/>
            <w:color w:val="000000" w:themeColor="text1"/>
            <w:shd w:val="clear" w:color="auto" w:fill="FFFFFF"/>
          </w:rPr>
          <w:t>(1), 237-252.</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"https://doi.org/10.1144/GSL.SP.1990.052.01.17"</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https://doi.org/10.1144/GSL.SP.1990.052.01.17</w:t>
        </w:r>
        <w:r w:rsidRPr="006F1EC4">
          <w:rPr>
            <w:rFonts w:ascii="Times New Roman" w:eastAsia="Times New Roman" w:hAnsi="Times New Roman" w:cs="Times New Roman"/>
            <w:color w:val="000000" w:themeColor="text1"/>
          </w:rPr>
          <w:fldChar w:fldCharType="end"/>
        </w:r>
      </w:ins>
    </w:p>
    <w:p w14:paraId="0EF10506" w14:textId="77777777" w:rsidR="00790360" w:rsidRPr="006F1EC4" w:rsidRDefault="00790360" w:rsidP="00790360">
      <w:pPr>
        <w:rPr>
          <w:ins w:id="1133" w:author="Anttila  Eliel Simpson" w:date="2024-07-18T16:04:00Z"/>
          <w:rFonts w:ascii="Times New Roman" w:hAnsi="Times New Roman" w:cs="Times New Roman"/>
          <w:color w:val="000000" w:themeColor="text1"/>
          <w:shd w:val="clear" w:color="auto" w:fill="FFFFFF"/>
        </w:rPr>
      </w:pPr>
    </w:p>
    <w:p w14:paraId="4F5A7A3D" w14:textId="77777777" w:rsidR="00790360" w:rsidRPr="006F1EC4" w:rsidRDefault="00790360" w:rsidP="00790360">
      <w:pPr>
        <w:rPr>
          <w:ins w:id="1134" w:author="Anttila  Eliel Simpson" w:date="2024-07-18T16:04:00Z"/>
          <w:rFonts w:ascii="Times New Roman" w:hAnsi="Times New Roman" w:cs="Times New Roman"/>
          <w:color w:val="000000" w:themeColor="text1"/>
        </w:rPr>
      </w:pPr>
      <w:proofErr w:type="spellStart"/>
      <w:ins w:id="1135" w:author="Anttila  Eliel Simpson" w:date="2024-07-18T16:04:00Z">
        <w:r w:rsidRPr="006F1EC4">
          <w:rPr>
            <w:rFonts w:ascii="Times New Roman" w:eastAsia="Times New Roman" w:hAnsi="Times New Roman" w:cs="Times New Roman"/>
            <w:color w:val="000000" w:themeColor="text1"/>
            <w:shd w:val="clear" w:color="auto" w:fill="FFFFFF"/>
          </w:rPr>
          <w:t>Föllmi</w:t>
        </w:r>
        <w:proofErr w:type="spellEnd"/>
        <w:r w:rsidRPr="006F1EC4">
          <w:rPr>
            <w:rFonts w:ascii="Times New Roman" w:eastAsia="Times New Roman" w:hAnsi="Times New Roman" w:cs="Times New Roman"/>
            <w:color w:val="000000" w:themeColor="text1"/>
            <w:shd w:val="clear" w:color="auto" w:fill="FFFFFF"/>
          </w:rPr>
          <w:t xml:space="preserve">, K. B. (1996). The phosphorus cycle,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and marine phosphate-rich deposits. </w:t>
        </w:r>
        <w:r w:rsidRPr="006F1EC4">
          <w:rPr>
            <w:rFonts w:ascii="Times New Roman" w:eastAsia="Times New Roman" w:hAnsi="Times New Roman" w:cs="Times New Roman"/>
            <w:i/>
            <w:iCs/>
            <w:color w:val="000000" w:themeColor="text1"/>
          </w:rPr>
          <w:t>Earth-Science Reviews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40</w:t>
        </w:r>
        <w:r w:rsidRPr="006F1EC4">
          <w:rPr>
            <w:rFonts w:ascii="Times New Roman" w:eastAsia="Times New Roman" w:hAnsi="Times New Roman" w:cs="Times New Roman"/>
            <w:color w:val="000000" w:themeColor="text1"/>
            <w:shd w:val="clear" w:color="auto" w:fill="FFFFFF"/>
          </w:rPr>
          <w:t>(1-2), 55-124.</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"https://doi.org/10.1016/0012-8252(95)00049-6"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https://doi.org/10.1016/0012-8252(95)00049-6</w:t>
        </w:r>
        <w:r w:rsidRPr="006F1EC4">
          <w:rPr>
            <w:rFonts w:ascii="Times New Roman" w:eastAsia="Times New Roman" w:hAnsi="Times New Roman" w:cs="Times New Roman"/>
            <w:color w:val="000000" w:themeColor="text1"/>
          </w:rPr>
          <w:fldChar w:fldCharType="end"/>
        </w:r>
      </w:ins>
    </w:p>
    <w:p w14:paraId="5D1065CD" w14:textId="77777777" w:rsidR="00790360" w:rsidRPr="006F1EC4" w:rsidRDefault="00790360" w:rsidP="00790360">
      <w:pPr>
        <w:rPr>
          <w:ins w:id="1136" w:author="Anttila  Eliel Simpson" w:date="2024-07-18T16:04:00Z"/>
          <w:rFonts w:ascii="Times New Roman" w:hAnsi="Times New Roman" w:cs="Times New Roman"/>
          <w:color w:val="000000" w:themeColor="text1"/>
        </w:rPr>
      </w:pPr>
    </w:p>
    <w:p w14:paraId="591E5C09" w14:textId="77777777" w:rsidR="00790360" w:rsidRPr="006F1EC4" w:rsidRDefault="00790360" w:rsidP="00790360">
      <w:pPr>
        <w:rPr>
          <w:ins w:id="1137" w:author="Anttila  Eliel Simpson" w:date="2024-07-18T16:04:00Z"/>
          <w:rFonts w:ascii="Times New Roman" w:hAnsi="Times New Roman" w:cs="Times New Roman"/>
          <w:color w:val="000000" w:themeColor="text1"/>
        </w:rPr>
      </w:pPr>
      <w:proofErr w:type="spellStart"/>
      <w:ins w:id="1138" w:author="Anttila  Eliel Simpson" w:date="2024-07-18T16:04:00Z">
        <w:r w:rsidRPr="006F1EC4">
          <w:rPr>
            <w:rFonts w:ascii="Times New Roman" w:eastAsia="Times New Roman" w:hAnsi="Times New Roman" w:cs="Times New Roman"/>
            <w:color w:val="000000" w:themeColor="text1"/>
            <w:shd w:val="clear" w:color="auto" w:fill="FFFFFF"/>
          </w:rPr>
          <w:t>Föllmi</w:t>
        </w:r>
        <w:proofErr w:type="spellEnd"/>
        <w:r w:rsidRPr="006F1EC4">
          <w:rPr>
            <w:rFonts w:ascii="Times New Roman" w:eastAsia="Times New Roman" w:hAnsi="Times New Roman" w:cs="Times New Roman"/>
            <w:color w:val="000000" w:themeColor="text1"/>
            <w:shd w:val="clear" w:color="auto" w:fill="FFFFFF"/>
          </w:rPr>
          <w:t xml:space="preserve">, K. B., </w:t>
        </w:r>
        <w:proofErr w:type="spellStart"/>
        <w:r w:rsidRPr="006F1EC4">
          <w:rPr>
            <w:rFonts w:ascii="Times New Roman" w:eastAsia="Times New Roman" w:hAnsi="Times New Roman" w:cs="Times New Roman"/>
            <w:color w:val="000000" w:themeColor="text1"/>
            <w:shd w:val="clear" w:color="auto" w:fill="FFFFFF"/>
          </w:rPr>
          <w:t>Badertscher</w:t>
        </w:r>
        <w:proofErr w:type="spellEnd"/>
        <w:r w:rsidRPr="006F1EC4">
          <w:rPr>
            <w:rFonts w:ascii="Times New Roman" w:eastAsia="Times New Roman" w:hAnsi="Times New Roman" w:cs="Times New Roman"/>
            <w:color w:val="000000" w:themeColor="text1"/>
            <w:shd w:val="clear" w:color="auto" w:fill="FFFFFF"/>
          </w:rPr>
          <w:t xml:space="preserve">, C., de </w:t>
        </w:r>
        <w:proofErr w:type="spellStart"/>
        <w:r w:rsidRPr="006F1EC4">
          <w:rPr>
            <w:rFonts w:ascii="Times New Roman" w:eastAsia="Times New Roman" w:hAnsi="Times New Roman" w:cs="Times New Roman"/>
            <w:color w:val="000000" w:themeColor="text1"/>
            <w:shd w:val="clear" w:color="auto" w:fill="FFFFFF"/>
          </w:rPr>
          <w:t>Kaenel</w:t>
        </w:r>
        <w:proofErr w:type="spellEnd"/>
        <w:r w:rsidRPr="006F1EC4">
          <w:rPr>
            <w:rFonts w:ascii="Times New Roman" w:eastAsia="Times New Roman" w:hAnsi="Times New Roman" w:cs="Times New Roman"/>
            <w:color w:val="000000" w:themeColor="text1"/>
            <w:shd w:val="clear" w:color="auto" w:fill="FFFFFF"/>
          </w:rPr>
          <w:t xml:space="preserve">, E., </w:t>
        </w:r>
        <w:proofErr w:type="spellStart"/>
        <w:r w:rsidRPr="006F1EC4">
          <w:rPr>
            <w:rFonts w:ascii="Times New Roman" w:eastAsia="Times New Roman" w:hAnsi="Times New Roman" w:cs="Times New Roman"/>
            <w:color w:val="000000" w:themeColor="text1"/>
            <w:shd w:val="clear" w:color="auto" w:fill="FFFFFF"/>
          </w:rPr>
          <w:t>Stille</w:t>
        </w:r>
        <w:proofErr w:type="spellEnd"/>
        <w:r w:rsidRPr="006F1EC4">
          <w:rPr>
            <w:rFonts w:ascii="Times New Roman" w:eastAsia="Times New Roman" w:hAnsi="Times New Roman" w:cs="Times New Roman"/>
            <w:color w:val="000000" w:themeColor="text1"/>
            <w:shd w:val="clear" w:color="auto" w:fill="FFFFFF"/>
          </w:rPr>
          <w:t xml:space="preserve">, P., John, C. M., </w:t>
        </w:r>
        <w:proofErr w:type="spellStart"/>
        <w:r w:rsidRPr="006F1EC4">
          <w:rPr>
            <w:rFonts w:ascii="Times New Roman" w:eastAsia="Times New Roman" w:hAnsi="Times New Roman" w:cs="Times New Roman"/>
            <w:color w:val="000000" w:themeColor="text1"/>
            <w:shd w:val="clear" w:color="auto" w:fill="FFFFFF"/>
          </w:rPr>
          <w:t>Adatte</w:t>
        </w:r>
        <w:proofErr w:type="spellEnd"/>
        <w:r w:rsidRPr="006F1EC4">
          <w:rPr>
            <w:rFonts w:ascii="Times New Roman" w:eastAsia="Times New Roman" w:hAnsi="Times New Roman" w:cs="Times New Roman"/>
            <w:color w:val="000000" w:themeColor="text1"/>
            <w:shd w:val="clear" w:color="auto" w:fill="FFFFFF"/>
          </w:rPr>
          <w:t xml:space="preserve">, T., &amp; Steinmann, P. (2005).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and organic-carbon preservation in the Miocene Monterey Formation at Naples Beach, California—The Monterey hypothesis revisited. </w:t>
        </w:r>
        <w:r w:rsidRPr="006F1EC4">
          <w:rPr>
            <w:rFonts w:ascii="Times New Roman" w:eastAsia="Times New Roman" w:hAnsi="Times New Roman" w:cs="Times New Roman"/>
            <w:i/>
            <w:iCs/>
            <w:color w:val="000000" w:themeColor="text1"/>
          </w:rPr>
          <w:t>Geological Society of America Bulletin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117</w:t>
        </w:r>
        <w:r w:rsidRPr="006F1EC4">
          <w:rPr>
            <w:rFonts w:ascii="Times New Roman" w:eastAsia="Times New Roman" w:hAnsi="Times New Roman" w:cs="Times New Roman"/>
            <w:color w:val="000000" w:themeColor="text1"/>
            <w:shd w:val="clear" w:color="auto" w:fill="FFFFFF"/>
          </w:rPr>
          <w:t>(5-6), 589-619.</w:t>
        </w:r>
        <w:r w:rsidRPr="006F1EC4">
          <w:rPr>
            <w:rFonts w:ascii="Times New Roman" w:hAnsi="Times New Roman" w:cs="Times New Roman"/>
            <w:color w:val="000000" w:themeColor="text1"/>
          </w:rPr>
          <w:t xml:space="preserve"> </w:t>
        </w:r>
        <w:r w:rsidRPr="006F1EC4">
          <w:fldChar w:fldCharType="begin"/>
        </w:r>
        <w:r w:rsidRPr="006F1EC4">
          <w:rPr>
            <w:rFonts w:ascii="Times New Roman" w:hAnsi="Times New Roman" w:cs="Times New Roman"/>
            <w:color w:val="000000" w:themeColor="text1"/>
          </w:rPr>
          <w:instrText>HYPERLINK "https://doi.org/10.1130/B25524.1"</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https://doi.org/10.1130/B25524.1</w:t>
        </w:r>
        <w:r w:rsidRPr="006F1EC4">
          <w:rPr>
            <w:rStyle w:val="text"/>
            <w:rFonts w:ascii="Times New Roman" w:hAnsi="Times New Roman" w:cs="Times New Roman"/>
            <w:color w:val="000000" w:themeColor="text1"/>
            <w:bdr w:val="none" w:sz="0" w:space="0" w:color="auto" w:frame="1"/>
          </w:rPr>
          <w:fldChar w:fldCharType="end"/>
        </w:r>
      </w:ins>
    </w:p>
    <w:p w14:paraId="7CBDBB0E" w14:textId="77777777" w:rsidR="00790360" w:rsidRPr="006F1EC4" w:rsidRDefault="00790360" w:rsidP="00790360">
      <w:pPr>
        <w:rPr>
          <w:ins w:id="1139" w:author="Anttila  Eliel Simpson" w:date="2024-07-18T16:04:00Z"/>
          <w:rFonts w:ascii="Times New Roman" w:eastAsia="Times New Roman" w:hAnsi="Times New Roman" w:cs="Times New Roman"/>
          <w:color w:val="000000" w:themeColor="text1"/>
        </w:rPr>
      </w:pPr>
    </w:p>
    <w:p w14:paraId="15BDF69C" w14:textId="77777777" w:rsidR="00790360" w:rsidRPr="006F1EC4" w:rsidRDefault="00790360" w:rsidP="00790360">
      <w:pPr>
        <w:rPr>
          <w:ins w:id="1140" w:author="Anttila  Eliel Simpson" w:date="2024-07-18T16:04:00Z"/>
          <w:rFonts w:ascii="Times New Roman" w:hAnsi="Times New Roman" w:cs="Times New Roman"/>
          <w:color w:val="000000" w:themeColor="text1"/>
        </w:rPr>
      </w:pPr>
      <w:proofErr w:type="spellStart"/>
      <w:ins w:id="1141" w:author="Anttila  Eliel Simpson" w:date="2024-07-18T16:04:00Z">
        <w:r w:rsidRPr="006F1EC4">
          <w:rPr>
            <w:rFonts w:ascii="Times New Roman" w:eastAsia="Times New Roman" w:hAnsi="Times New Roman" w:cs="Times New Roman"/>
            <w:color w:val="000000" w:themeColor="text1"/>
            <w:shd w:val="clear" w:color="auto" w:fill="FFFFFF"/>
          </w:rPr>
          <w:t>Föllmi</w:t>
        </w:r>
        <w:proofErr w:type="spellEnd"/>
        <w:r w:rsidRPr="006F1EC4">
          <w:rPr>
            <w:rFonts w:ascii="Times New Roman" w:eastAsia="Times New Roman" w:hAnsi="Times New Roman" w:cs="Times New Roman"/>
            <w:color w:val="000000" w:themeColor="text1"/>
            <w:shd w:val="clear" w:color="auto" w:fill="FFFFFF"/>
          </w:rPr>
          <w:t xml:space="preserve">, K. B., </w:t>
        </w:r>
        <w:proofErr w:type="spellStart"/>
        <w:r w:rsidRPr="006F1EC4">
          <w:rPr>
            <w:rFonts w:ascii="Times New Roman" w:eastAsia="Times New Roman" w:hAnsi="Times New Roman" w:cs="Times New Roman"/>
            <w:color w:val="000000" w:themeColor="text1"/>
            <w:shd w:val="clear" w:color="auto" w:fill="FFFFFF"/>
          </w:rPr>
          <w:t>Thomet</w:t>
        </w:r>
        <w:proofErr w:type="spellEnd"/>
        <w:r w:rsidRPr="006F1EC4">
          <w:rPr>
            <w:rFonts w:ascii="Times New Roman" w:eastAsia="Times New Roman" w:hAnsi="Times New Roman" w:cs="Times New Roman"/>
            <w:color w:val="000000" w:themeColor="text1"/>
            <w:shd w:val="clear" w:color="auto" w:fill="FFFFFF"/>
          </w:rPr>
          <w:t xml:space="preserve">, P., Lévy, S., KAENEL, E. D., Spangenberg, J. E., </w:t>
        </w:r>
        <w:proofErr w:type="spellStart"/>
        <w:r w:rsidRPr="006F1EC4">
          <w:rPr>
            <w:rFonts w:ascii="Times New Roman" w:eastAsia="Times New Roman" w:hAnsi="Times New Roman" w:cs="Times New Roman"/>
            <w:color w:val="000000" w:themeColor="text1"/>
            <w:shd w:val="clear" w:color="auto" w:fill="FFFFFF"/>
          </w:rPr>
          <w:t>Adatte</w:t>
        </w:r>
        <w:proofErr w:type="spellEnd"/>
        <w:r w:rsidRPr="006F1EC4">
          <w:rPr>
            <w:rFonts w:ascii="Times New Roman" w:eastAsia="Times New Roman" w:hAnsi="Times New Roman" w:cs="Times New Roman"/>
            <w:color w:val="000000" w:themeColor="text1"/>
            <w:shd w:val="clear" w:color="auto" w:fill="FFFFFF"/>
          </w:rPr>
          <w:t xml:space="preserve">, T., ... &amp; Garrison, R. E. (2017). The impact of hydrodynamics, </w:t>
        </w:r>
        <w:proofErr w:type="spellStart"/>
        <w:r w:rsidRPr="006F1EC4">
          <w:rPr>
            <w:rFonts w:ascii="Times New Roman" w:eastAsia="Times New Roman" w:hAnsi="Times New Roman" w:cs="Times New Roman"/>
            <w:color w:val="000000" w:themeColor="text1"/>
            <w:shd w:val="clear" w:color="auto" w:fill="FFFFFF"/>
          </w:rPr>
          <w:t>authigenesis</w:t>
        </w:r>
        <w:proofErr w:type="spellEnd"/>
        <w:r w:rsidRPr="006F1EC4">
          <w:rPr>
            <w:rFonts w:ascii="Times New Roman" w:eastAsia="Times New Roman" w:hAnsi="Times New Roman" w:cs="Times New Roman"/>
            <w:color w:val="000000" w:themeColor="text1"/>
            <w:shd w:val="clear" w:color="auto" w:fill="FFFFFF"/>
          </w:rPr>
          <w:t>, and basin morphology on sediment accumulation in an upwelling environment: The Miocene Monterey Formation at Shell Beach and Mussel Rock (Pismo and Santa Maria basins, Central California, USA).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87</w:t>
        </w:r>
        <w:r w:rsidRPr="006F1EC4">
          <w:rPr>
            <w:rFonts w:ascii="Times New Roman" w:eastAsia="Times New Roman" w:hAnsi="Times New Roman" w:cs="Times New Roman"/>
            <w:color w:val="000000" w:themeColor="text1"/>
            <w:shd w:val="clear" w:color="auto" w:fill="FFFFFF"/>
          </w:rPr>
          <w:t xml:space="preserve">(9), 986-1018.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"https://doi.org/10.1130/B32061.1"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https://doi.org/10.1130/B32061.1</w:t>
        </w:r>
        <w:r w:rsidRPr="006F1EC4">
          <w:rPr>
            <w:rFonts w:ascii="Times New Roman" w:eastAsia="Times New Roman" w:hAnsi="Times New Roman" w:cs="Times New Roman"/>
            <w:color w:val="000000" w:themeColor="text1"/>
            <w:bdr w:val="none" w:sz="0" w:space="0" w:color="auto" w:frame="1"/>
          </w:rPr>
          <w:fldChar w:fldCharType="end"/>
        </w:r>
      </w:ins>
    </w:p>
    <w:p w14:paraId="33AA6F27" w14:textId="77777777" w:rsidR="00790360" w:rsidRPr="006F1EC4" w:rsidRDefault="00790360" w:rsidP="00790360">
      <w:pPr>
        <w:rPr>
          <w:ins w:id="1142" w:author="Anttila  Eliel Simpson" w:date="2024-07-18T16:04:00Z"/>
          <w:rFonts w:ascii="Times New Roman" w:hAnsi="Times New Roman" w:cs="Times New Roman"/>
          <w:color w:val="000000" w:themeColor="text1"/>
        </w:rPr>
      </w:pPr>
    </w:p>
    <w:p w14:paraId="2C76F2A7" w14:textId="77777777" w:rsidR="00790360" w:rsidRPr="006F1EC4" w:rsidRDefault="00790360" w:rsidP="00790360">
      <w:pPr>
        <w:rPr>
          <w:ins w:id="1143" w:author="Anttila  Eliel Simpson" w:date="2024-07-18T16:04:00Z"/>
          <w:rFonts w:ascii="Times New Roman" w:hAnsi="Times New Roman" w:cs="Times New Roman"/>
          <w:color w:val="000000" w:themeColor="text1"/>
        </w:rPr>
      </w:pPr>
      <w:ins w:id="1144" w:author="Anttila  Eliel Simpson" w:date="2024-07-18T16:04:00Z">
        <w:r w:rsidRPr="006F1EC4">
          <w:rPr>
            <w:rFonts w:ascii="Times New Roman" w:hAnsi="Times New Roman" w:cs="Times New Roman"/>
            <w:color w:val="000000" w:themeColor="text1"/>
            <w:shd w:val="clear" w:color="auto" w:fill="FFFFFF"/>
          </w:rPr>
          <w:t>Froelich, P. N., Bender, M. L., Luedtke, N. A., Heath, G. R., &amp; DeVries, T. (1982). Marine phosphorus cycle.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Am. J. Sci.;(United States)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282</w:t>
        </w:r>
        <w:r w:rsidRPr="006F1EC4">
          <w:rPr>
            <w:rFonts w:ascii="Times New Roman" w:hAnsi="Times New Roman" w:cs="Times New Roman"/>
            <w:color w:val="000000" w:themeColor="text1"/>
            <w:shd w:val="clear" w:color="auto" w:fill="FFFFFF"/>
          </w:rPr>
          <w:t xml:space="preserve">(4). </w:t>
        </w:r>
        <w:r w:rsidRPr="006F1EC4">
          <w:fldChar w:fldCharType="begin"/>
        </w:r>
        <w:r w:rsidRPr="006F1EC4">
          <w:rPr>
            <w:rFonts w:ascii="Times New Roman" w:hAnsi="Times New Roman" w:cs="Times New Roman"/>
            <w:color w:val="000000" w:themeColor="text1"/>
          </w:rPr>
          <w:instrText>HYPERLINK "https://doi.org/10.2475/ajs.282.4.474" \t "_blank" \o "Document DOI URL"</w:instrText>
        </w:r>
        <w:r w:rsidRPr="006F1EC4">
          <w:fldChar w:fldCharType="separate"/>
        </w:r>
        <w:r w:rsidRPr="006F1EC4">
          <w:rPr>
            <w:rStyle w:val="text"/>
            <w:rFonts w:ascii="Times New Roman" w:hAnsi="Times New Roman" w:cs="Times New Roman"/>
            <w:color w:val="000000" w:themeColor="text1"/>
          </w:rPr>
          <w:t>https://doi.org/10.2475/ajs.282.4.474</w:t>
        </w:r>
        <w:r w:rsidRPr="006F1EC4">
          <w:rPr>
            <w:rStyle w:val="text"/>
            <w:rFonts w:ascii="Times New Roman" w:hAnsi="Times New Roman" w:cs="Times New Roman"/>
            <w:color w:val="000000" w:themeColor="text1"/>
          </w:rPr>
          <w:fldChar w:fldCharType="end"/>
        </w:r>
      </w:ins>
    </w:p>
    <w:p w14:paraId="6A47AF15" w14:textId="77777777" w:rsidR="00790360" w:rsidRPr="006F1EC4" w:rsidRDefault="00790360" w:rsidP="00790360">
      <w:pPr>
        <w:rPr>
          <w:ins w:id="1145" w:author="Anttila  Eliel Simpson" w:date="2024-07-18T16:04:00Z"/>
          <w:rFonts w:ascii="Times New Roman" w:hAnsi="Times New Roman" w:cs="Times New Roman"/>
          <w:color w:val="000000" w:themeColor="text1"/>
          <w:shd w:val="clear" w:color="auto" w:fill="FFFFFF"/>
        </w:rPr>
      </w:pPr>
    </w:p>
    <w:p w14:paraId="5B149E3B" w14:textId="77777777" w:rsidR="00790360" w:rsidRPr="006F1EC4" w:rsidRDefault="00790360" w:rsidP="00790360">
      <w:pPr>
        <w:rPr>
          <w:ins w:id="1146" w:author="Anttila  Eliel Simpson" w:date="2024-07-18T16:04:00Z"/>
          <w:rFonts w:ascii="Times New Roman" w:hAnsi="Times New Roman" w:cs="Times New Roman"/>
          <w:color w:val="000000" w:themeColor="text1"/>
        </w:rPr>
      </w:pPr>
      <w:ins w:id="1147" w:author="Anttila  Eliel Simpson" w:date="2024-07-18T16:04:00Z">
        <w:r w:rsidRPr="006F1EC4">
          <w:rPr>
            <w:rFonts w:ascii="Times New Roman" w:hAnsi="Times New Roman" w:cs="Times New Roman"/>
            <w:color w:val="000000" w:themeColor="text1"/>
            <w:shd w:val="clear" w:color="auto" w:fill="FFFFFF"/>
          </w:rPr>
          <w:t>Froelich, P. N. (1988). Kinetic control of dissolved phosphate in natural rivers and estuaries: a primer on the phosphate buffer mechanism 1.</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Limnology and oceanography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33</w:t>
        </w:r>
        <w:r w:rsidRPr="006F1EC4">
          <w:rPr>
            <w:rFonts w:ascii="Times New Roman" w:hAnsi="Times New Roman" w:cs="Times New Roman"/>
            <w:color w:val="000000" w:themeColor="text1"/>
            <w:shd w:val="clear" w:color="auto" w:fill="FFFFFF"/>
          </w:rPr>
          <w:t xml:space="preserve">(4part2), 649-668. </w:t>
        </w:r>
        <w:r w:rsidRPr="006F1EC4">
          <w:fldChar w:fldCharType="begin"/>
        </w:r>
        <w:r w:rsidRPr="006F1EC4">
          <w:rPr>
            <w:rFonts w:ascii="Times New Roman" w:hAnsi="Times New Roman" w:cs="Times New Roman"/>
            <w:color w:val="000000" w:themeColor="text1"/>
          </w:rPr>
          <w:instrText>HYPERLINK "https://doi.org/10.4319/lo.1988.33.4part2.0649"</w:instrText>
        </w:r>
        <w:r w:rsidRPr="006F1EC4">
          <w:fldChar w:fldCharType="separate"/>
        </w:r>
        <w:r w:rsidRPr="006F1EC4">
          <w:rPr>
            <w:rStyle w:val="text"/>
            <w:rFonts w:ascii="Times New Roman" w:hAnsi="Times New Roman" w:cs="Times New Roman"/>
            <w:color w:val="000000" w:themeColor="text1"/>
          </w:rPr>
          <w:t>https://doi.org/10.4319/lo.1988.33.4part2.0649</w:t>
        </w:r>
        <w:r w:rsidRPr="006F1EC4">
          <w:rPr>
            <w:rStyle w:val="text"/>
            <w:rFonts w:ascii="Times New Roman" w:hAnsi="Times New Roman" w:cs="Times New Roman"/>
            <w:color w:val="000000" w:themeColor="text1"/>
          </w:rPr>
          <w:fldChar w:fldCharType="end"/>
        </w:r>
      </w:ins>
    </w:p>
    <w:p w14:paraId="410722F6" w14:textId="77777777" w:rsidR="00790360" w:rsidRPr="006F1EC4" w:rsidRDefault="00790360" w:rsidP="00790360">
      <w:pPr>
        <w:rPr>
          <w:ins w:id="1148" w:author="Anttila  Eliel Simpson" w:date="2024-07-18T16:04:00Z"/>
          <w:rFonts w:ascii="Times New Roman" w:hAnsi="Times New Roman" w:cs="Times New Roman"/>
          <w:color w:val="000000" w:themeColor="text1"/>
          <w:shd w:val="clear" w:color="auto" w:fill="FFFFFF"/>
        </w:rPr>
      </w:pPr>
    </w:p>
    <w:p w14:paraId="49D515ED" w14:textId="77777777" w:rsidR="00790360" w:rsidRPr="006F1EC4" w:rsidRDefault="00790360" w:rsidP="00790360">
      <w:pPr>
        <w:rPr>
          <w:ins w:id="1149" w:author="Anttila  Eliel Simpson" w:date="2024-07-18T16:04:00Z"/>
          <w:rFonts w:ascii="Times New Roman" w:hAnsi="Times New Roman" w:cs="Times New Roman"/>
          <w:color w:val="000000" w:themeColor="text1"/>
        </w:rPr>
      </w:pPr>
      <w:proofErr w:type="spellStart"/>
      <w:ins w:id="1150" w:author="Anttila  Eliel Simpson" w:date="2024-07-18T16:04:00Z">
        <w:r w:rsidRPr="006F1EC4">
          <w:rPr>
            <w:rFonts w:ascii="Times New Roman" w:hAnsi="Times New Roman" w:cs="Times New Roman"/>
            <w:color w:val="000000" w:themeColor="text1"/>
            <w:shd w:val="clear" w:color="auto" w:fill="FFFFFF"/>
          </w:rPr>
          <w:t>Gerstenberger</w:t>
        </w:r>
        <w:proofErr w:type="spellEnd"/>
        <w:r w:rsidRPr="006F1EC4">
          <w:rPr>
            <w:rFonts w:ascii="Times New Roman" w:hAnsi="Times New Roman" w:cs="Times New Roman"/>
            <w:color w:val="000000" w:themeColor="text1"/>
            <w:shd w:val="clear" w:color="auto" w:fill="FFFFFF"/>
          </w:rPr>
          <w:t xml:space="preserve">, H., &amp; </w:t>
        </w:r>
        <w:proofErr w:type="spellStart"/>
        <w:r w:rsidRPr="006F1EC4">
          <w:rPr>
            <w:rFonts w:ascii="Times New Roman" w:hAnsi="Times New Roman" w:cs="Times New Roman"/>
            <w:color w:val="000000" w:themeColor="text1"/>
            <w:shd w:val="clear" w:color="auto" w:fill="FFFFFF"/>
          </w:rPr>
          <w:t>Haase</w:t>
        </w:r>
        <w:proofErr w:type="spellEnd"/>
        <w:r w:rsidRPr="006F1EC4">
          <w:rPr>
            <w:rFonts w:ascii="Times New Roman" w:hAnsi="Times New Roman" w:cs="Times New Roman"/>
            <w:color w:val="000000" w:themeColor="text1"/>
            <w:shd w:val="clear" w:color="auto" w:fill="FFFFFF"/>
          </w:rPr>
          <w:t>, G. (1997). A highly effective emitter substance for mass spectrometric Pb isotope ratio determinations.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136</w:t>
        </w:r>
        <w:r w:rsidRPr="006F1EC4">
          <w:rPr>
            <w:rFonts w:ascii="Times New Roman" w:hAnsi="Times New Roman" w:cs="Times New Roman"/>
            <w:color w:val="000000" w:themeColor="text1"/>
            <w:shd w:val="clear" w:color="auto" w:fill="FFFFFF"/>
          </w:rPr>
          <w:t xml:space="preserve">(3-4), 309-312.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"https://doi.org/10.1016/S0009-2541(96)00033-2"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https://doi.org/10.1016/S0009-2541(96)00033-2</w:t>
        </w:r>
        <w:r w:rsidRPr="006F1EC4">
          <w:rPr>
            <w:rFonts w:ascii="Times New Roman" w:hAnsi="Times New Roman" w:cs="Times New Roman"/>
            <w:color w:val="000000" w:themeColor="text1"/>
          </w:rPr>
          <w:fldChar w:fldCharType="end"/>
        </w:r>
      </w:ins>
    </w:p>
    <w:p w14:paraId="0EB707C8" w14:textId="77777777" w:rsidR="00790360" w:rsidRPr="006F1EC4" w:rsidRDefault="00790360" w:rsidP="00790360">
      <w:pPr>
        <w:rPr>
          <w:ins w:id="1151" w:author="Anttila  Eliel Simpson" w:date="2024-07-18T16:04:00Z"/>
          <w:rFonts w:ascii="Times New Roman" w:hAnsi="Times New Roman" w:cs="Times New Roman"/>
          <w:color w:val="000000" w:themeColor="text1"/>
          <w:shd w:val="clear" w:color="auto" w:fill="FFFFFF"/>
        </w:rPr>
      </w:pPr>
    </w:p>
    <w:p w14:paraId="1EB23F9A" w14:textId="77777777" w:rsidR="00790360" w:rsidRPr="006F1EC4" w:rsidRDefault="00790360" w:rsidP="00790360">
      <w:pPr>
        <w:rPr>
          <w:ins w:id="1152" w:author="Anttila  Eliel Simpson" w:date="2024-07-18T16:04:00Z"/>
          <w:rFonts w:ascii="Times New Roman" w:hAnsi="Times New Roman" w:cs="Times New Roman"/>
          <w:color w:val="000000" w:themeColor="text1"/>
        </w:rPr>
      </w:pPr>
      <w:proofErr w:type="spellStart"/>
      <w:ins w:id="1153" w:author="Anttila  Eliel Simpson" w:date="2024-07-18T16:04:00Z">
        <w:r w:rsidRPr="006F1EC4">
          <w:rPr>
            <w:rFonts w:ascii="Times New Roman" w:hAnsi="Times New Roman" w:cs="Times New Roman"/>
            <w:color w:val="000000" w:themeColor="text1"/>
            <w:shd w:val="clear" w:color="auto" w:fill="FFFFFF"/>
          </w:rPr>
          <w:t>Gianola</w:t>
        </w:r>
        <w:proofErr w:type="spellEnd"/>
        <w:r w:rsidRPr="006F1EC4">
          <w:rPr>
            <w:rFonts w:ascii="Times New Roman" w:hAnsi="Times New Roman" w:cs="Times New Roman"/>
            <w:color w:val="000000" w:themeColor="text1"/>
            <w:shd w:val="clear" w:color="auto" w:fill="FFFFFF"/>
          </w:rPr>
          <w:t xml:space="preserve">, O., Schmidt, M. W., </w:t>
        </w:r>
        <w:proofErr w:type="spellStart"/>
        <w:r w:rsidRPr="006F1EC4">
          <w:rPr>
            <w:rFonts w:ascii="Times New Roman" w:hAnsi="Times New Roman" w:cs="Times New Roman"/>
            <w:color w:val="000000" w:themeColor="text1"/>
            <w:shd w:val="clear" w:color="auto" w:fill="FFFFFF"/>
          </w:rPr>
          <w:t>Jagoutz</w:t>
        </w:r>
        <w:proofErr w:type="spellEnd"/>
        <w:r w:rsidRPr="006F1EC4">
          <w:rPr>
            <w:rFonts w:ascii="Times New Roman" w:hAnsi="Times New Roman" w:cs="Times New Roman"/>
            <w:color w:val="000000" w:themeColor="text1"/>
            <w:shd w:val="clear" w:color="auto" w:fill="FFFFFF"/>
          </w:rPr>
          <w:t xml:space="preserve">, O., &amp; </w:t>
        </w:r>
        <w:proofErr w:type="spellStart"/>
        <w:r w:rsidRPr="006F1EC4">
          <w:rPr>
            <w:rFonts w:ascii="Times New Roman" w:hAnsi="Times New Roman" w:cs="Times New Roman"/>
            <w:color w:val="000000" w:themeColor="text1"/>
            <w:shd w:val="clear" w:color="auto" w:fill="FFFFFF"/>
          </w:rPr>
          <w:t>Sambuu</w:t>
        </w:r>
        <w:proofErr w:type="spellEnd"/>
        <w:r w:rsidRPr="006F1EC4">
          <w:rPr>
            <w:rFonts w:ascii="Times New Roman" w:hAnsi="Times New Roman" w:cs="Times New Roman"/>
            <w:color w:val="000000" w:themeColor="text1"/>
            <w:shd w:val="clear" w:color="auto" w:fill="FFFFFF"/>
          </w:rPr>
          <w:t xml:space="preserve">, O. (2017). Incipient </w:t>
        </w:r>
        <w:proofErr w:type="spellStart"/>
        <w:r w:rsidRPr="006F1EC4">
          <w:rPr>
            <w:rFonts w:ascii="Times New Roman" w:hAnsi="Times New Roman" w:cs="Times New Roman"/>
            <w:color w:val="000000" w:themeColor="text1"/>
            <w:shd w:val="clear" w:color="auto" w:fill="FFFFFF"/>
          </w:rPr>
          <w:t>boninitic</w:t>
        </w:r>
        <w:proofErr w:type="spellEnd"/>
        <w:r w:rsidRPr="006F1EC4">
          <w:rPr>
            <w:rFonts w:ascii="Times New Roman" w:hAnsi="Times New Roman" w:cs="Times New Roman"/>
            <w:color w:val="000000" w:themeColor="text1"/>
            <w:shd w:val="clear" w:color="auto" w:fill="FFFFFF"/>
          </w:rPr>
          <w:t xml:space="preserve"> arc crust built on denudated mantle: the </w:t>
        </w:r>
        <w:proofErr w:type="spellStart"/>
        <w:r w:rsidRPr="006F1EC4">
          <w:rPr>
            <w:rFonts w:ascii="Times New Roman" w:hAnsi="Times New Roman" w:cs="Times New Roman"/>
            <w:color w:val="000000" w:themeColor="text1"/>
            <w:shd w:val="clear" w:color="auto" w:fill="FFFFFF"/>
          </w:rPr>
          <w:t>Khantaishir</w:t>
        </w:r>
        <w:proofErr w:type="spellEnd"/>
        <w:r w:rsidRPr="006F1EC4">
          <w:rPr>
            <w:rFonts w:ascii="Times New Roman" w:hAnsi="Times New Roman" w:cs="Times New Roman"/>
            <w:color w:val="000000" w:themeColor="text1"/>
            <w:shd w:val="clear" w:color="auto" w:fill="FFFFFF"/>
          </w:rPr>
          <w:t xml:space="preserve"> ophiolite (western Mongolia).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Contributions to Mineralogy and Petrology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172</w:t>
        </w:r>
        <w:r w:rsidRPr="006F1EC4">
          <w:rPr>
            <w:rFonts w:ascii="Times New Roman" w:hAnsi="Times New Roman" w:cs="Times New Roman"/>
            <w:color w:val="000000" w:themeColor="text1"/>
            <w:shd w:val="clear" w:color="auto" w:fill="FFFFFF"/>
          </w:rPr>
          <w:t xml:space="preserve">, 1-18. </w:t>
        </w:r>
        <w:r w:rsidRPr="006F1EC4">
          <w:rPr>
            <w:rFonts w:ascii="Times New Roman" w:hAnsi="Times New Roman" w:cs="Times New Roman"/>
            <w:color w:val="000000" w:themeColor="text1"/>
            <w:shd w:val="clear" w:color="auto" w:fill="FCFCFC"/>
          </w:rPr>
          <w:t>https://doi.org/10.1007/s00410-017-1415-4</w:t>
        </w:r>
      </w:ins>
    </w:p>
    <w:p w14:paraId="373EB669" w14:textId="77777777" w:rsidR="00790360" w:rsidRPr="006F1EC4" w:rsidRDefault="00790360" w:rsidP="00790360">
      <w:pPr>
        <w:rPr>
          <w:ins w:id="1154" w:author="Anttila  Eliel Simpson" w:date="2024-07-18T16:04:00Z"/>
          <w:rFonts w:ascii="Times New Roman" w:hAnsi="Times New Roman" w:cs="Times New Roman"/>
          <w:color w:val="000000" w:themeColor="text1"/>
        </w:rPr>
      </w:pPr>
    </w:p>
    <w:p w14:paraId="7BE8AE36" w14:textId="77777777" w:rsidR="00790360" w:rsidRPr="006F1EC4" w:rsidRDefault="00790360" w:rsidP="00790360">
      <w:pPr>
        <w:rPr>
          <w:ins w:id="1155" w:author="Anttila  Eliel Simpson" w:date="2024-07-18T16:04:00Z"/>
          <w:rFonts w:ascii="Times New Roman" w:hAnsi="Times New Roman" w:cs="Times New Roman"/>
          <w:color w:val="000000" w:themeColor="text1"/>
        </w:rPr>
      </w:pPr>
      <w:proofErr w:type="spellStart"/>
      <w:ins w:id="1156" w:author="Anttila  Eliel Simpson" w:date="2024-07-18T16:04:00Z">
        <w:r w:rsidRPr="005E4306">
          <w:rPr>
            <w:rFonts w:ascii="Times New Roman" w:hAnsi="Times New Roman" w:cs="Times New Roman"/>
            <w:color w:val="000000" w:themeColor="text1"/>
            <w:shd w:val="clear" w:color="auto" w:fill="FFFFFF"/>
            <w:lang w:val="de-CH"/>
            <w:rPrChange w:id="1157" w:author="Anttila  Eliel Simpson" w:date="2024-07-18T17:30:00Z">
              <w:rPr>
                <w:rFonts w:ascii="Times New Roman" w:hAnsi="Times New Roman" w:cs="Times New Roman"/>
                <w:color w:val="000000" w:themeColor="text1"/>
                <w:shd w:val="clear" w:color="auto" w:fill="FFFFFF"/>
              </w:rPr>
            </w:rPrChange>
          </w:rPr>
          <w:t>Gianola</w:t>
        </w:r>
        <w:proofErr w:type="spellEnd"/>
        <w:r w:rsidRPr="005E4306">
          <w:rPr>
            <w:rFonts w:ascii="Times New Roman" w:hAnsi="Times New Roman" w:cs="Times New Roman"/>
            <w:color w:val="000000" w:themeColor="text1"/>
            <w:shd w:val="clear" w:color="auto" w:fill="FFFFFF"/>
            <w:lang w:val="de-CH"/>
            <w:rPrChange w:id="1158" w:author="Anttila  Eliel Simpson" w:date="2024-07-18T17:30:00Z">
              <w:rPr>
                <w:rFonts w:ascii="Times New Roman" w:hAnsi="Times New Roman" w:cs="Times New Roman"/>
                <w:color w:val="000000" w:themeColor="text1"/>
                <w:shd w:val="clear" w:color="auto" w:fill="FFFFFF"/>
              </w:rPr>
            </w:rPrChange>
          </w:rPr>
          <w:t xml:space="preserve">, O., Schmidt, M. W., </w:t>
        </w:r>
        <w:proofErr w:type="spellStart"/>
        <w:r w:rsidRPr="005E4306">
          <w:rPr>
            <w:rFonts w:ascii="Times New Roman" w:hAnsi="Times New Roman" w:cs="Times New Roman"/>
            <w:color w:val="000000" w:themeColor="text1"/>
            <w:shd w:val="clear" w:color="auto" w:fill="FFFFFF"/>
            <w:lang w:val="de-CH"/>
            <w:rPrChange w:id="1159" w:author="Anttila  Eliel Simpson" w:date="2024-07-18T17:30:00Z">
              <w:rPr>
                <w:rFonts w:ascii="Times New Roman" w:hAnsi="Times New Roman" w:cs="Times New Roman"/>
                <w:color w:val="000000" w:themeColor="text1"/>
                <w:shd w:val="clear" w:color="auto" w:fill="FFFFFF"/>
              </w:rPr>
            </w:rPrChange>
          </w:rPr>
          <w:t>Jagoutz</w:t>
        </w:r>
        <w:proofErr w:type="spellEnd"/>
        <w:r w:rsidRPr="005E4306">
          <w:rPr>
            <w:rFonts w:ascii="Times New Roman" w:hAnsi="Times New Roman" w:cs="Times New Roman"/>
            <w:color w:val="000000" w:themeColor="text1"/>
            <w:shd w:val="clear" w:color="auto" w:fill="FFFFFF"/>
            <w:lang w:val="de-CH"/>
            <w:rPrChange w:id="1160" w:author="Anttila  Eliel Simpson" w:date="2024-07-18T17:30:00Z">
              <w:rPr>
                <w:rFonts w:ascii="Times New Roman" w:hAnsi="Times New Roman" w:cs="Times New Roman"/>
                <w:color w:val="000000" w:themeColor="text1"/>
                <w:shd w:val="clear" w:color="auto" w:fill="FFFFFF"/>
              </w:rPr>
            </w:rPrChange>
          </w:rPr>
          <w:t xml:space="preserve">, O., Rickli, J., </w:t>
        </w:r>
        <w:proofErr w:type="spellStart"/>
        <w:r w:rsidRPr="005E4306">
          <w:rPr>
            <w:rFonts w:ascii="Times New Roman" w:hAnsi="Times New Roman" w:cs="Times New Roman"/>
            <w:color w:val="000000" w:themeColor="text1"/>
            <w:shd w:val="clear" w:color="auto" w:fill="FFFFFF"/>
            <w:lang w:val="de-CH"/>
            <w:rPrChange w:id="1161" w:author="Anttila  Eliel Simpson" w:date="2024-07-18T17:30:00Z">
              <w:rPr>
                <w:rFonts w:ascii="Times New Roman" w:hAnsi="Times New Roman" w:cs="Times New Roman"/>
                <w:color w:val="000000" w:themeColor="text1"/>
                <w:shd w:val="clear" w:color="auto" w:fill="FFFFFF"/>
              </w:rPr>
            </w:rPrChange>
          </w:rPr>
          <w:t>Bruguier</w:t>
        </w:r>
        <w:proofErr w:type="spellEnd"/>
        <w:r w:rsidRPr="005E4306">
          <w:rPr>
            <w:rFonts w:ascii="Times New Roman" w:hAnsi="Times New Roman" w:cs="Times New Roman"/>
            <w:color w:val="000000" w:themeColor="text1"/>
            <w:shd w:val="clear" w:color="auto" w:fill="FFFFFF"/>
            <w:lang w:val="de-CH"/>
            <w:rPrChange w:id="1162" w:author="Anttila  Eliel Simpson" w:date="2024-07-18T17:30:00Z">
              <w:rPr>
                <w:rFonts w:ascii="Times New Roman" w:hAnsi="Times New Roman" w:cs="Times New Roman"/>
                <w:color w:val="000000" w:themeColor="text1"/>
                <w:shd w:val="clear" w:color="auto" w:fill="FFFFFF"/>
              </w:rPr>
            </w:rPrChange>
          </w:rPr>
          <w:t xml:space="preserve">, O., &amp; </w:t>
        </w:r>
        <w:proofErr w:type="spellStart"/>
        <w:r w:rsidRPr="005E4306">
          <w:rPr>
            <w:rFonts w:ascii="Times New Roman" w:hAnsi="Times New Roman" w:cs="Times New Roman"/>
            <w:color w:val="000000" w:themeColor="text1"/>
            <w:shd w:val="clear" w:color="auto" w:fill="FFFFFF"/>
            <w:lang w:val="de-CH"/>
            <w:rPrChange w:id="1163" w:author="Anttila  Eliel Simpson" w:date="2024-07-18T17:30:00Z">
              <w:rPr>
                <w:rFonts w:ascii="Times New Roman" w:hAnsi="Times New Roman" w:cs="Times New Roman"/>
                <w:color w:val="000000" w:themeColor="text1"/>
                <w:shd w:val="clear" w:color="auto" w:fill="FFFFFF"/>
              </w:rPr>
            </w:rPrChange>
          </w:rPr>
          <w:t>Sambuu</w:t>
        </w:r>
        <w:proofErr w:type="spellEnd"/>
        <w:r w:rsidRPr="005E4306">
          <w:rPr>
            <w:rFonts w:ascii="Times New Roman" w:hAnsi="Times New Roman" w:cs="Times New Roman"/>
            <w:color w:val="000000" w:themeColor="text1"/>
            <w:shd w:val="clear" w:color="auto" w:fill="FFFFFF"/>
            <w:lang w:val="de-CH"/>
            <w:rPrChange w:id="1164" w:author="Anttila  Eliel Simpson" w:date="2024-07-18T17:30:00Z">
              <w:rPr>
                <w:rFonts w:ascii="Times New Roman" w:hAnsi="Times New Roman" w:cs="Times New Roman"/>
                <w:color w:val="000000" w:themeColor="text1"/>
                <w:shd w:val="clear" w:color="auto" w:fill="FFFFFF"/>
              </w:rPr>
            </w:rPrChange>
          </w:rPr>
          <w:t xml:space="preserve">, O. (2019). </w:t>
        </w:r>
        <w:r w:rsidRPr="006F1EC4">
          <w:rPr>
            <w:rFonts w:ascii="Times New Roman" w:hAnsi="Times New Roman" w:cs="Times New Roman"/>
            <w:color w:val="000000" w:themeColor="text1"/>
            <w:shd w:val="clear" w:color="auto" w:fill="FFFFFF"/>
          </w:rPr>
          <w:t xml:space="preserve">The Crust–Mantle Transition of the </w:t>
        </w:r>
        <w:proofErr w:type="spellStart"/>
        <w:r w:rsidRPr="006F1EC4">
          <w:rPr>
            <w:rFonts w:ascii="Times New Roman" w:hAnsi="Times New Roman" w:cs="Times New Roman"/>
            <w:color w:val="000000" w:themeColor="text1"/>
            <w:shd w:val="clear" w:color="auto" w:fill="FFFFFF"/>
          </w:rPr>
          <w:t>Khantaishir</w:t>
        </w:r>
        <w:proofErr w:type="spellEnd"/>
        <w:r w:rsidRPr="006F1EC4">
          <w:rPr>
            <w:rFonts w:ascii="Times New Roman" w:hAnsi="Times New Roman" w:cs="Times New Roman"/>
            <w:color w:val="000000" w:themeColor="text1"/>
            <w:shd w:val="clear" w:color="auto" w:fill="FFFFFF"/>
          </w:rPr>
          <w:t xml:space="preserve"> Arc Ophiolite (Western Mongolia).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Petrology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60</w:t>
        </w:r>
        <w:r w:rsidRPr="006F1EC4">
          <w:rPr>
            <w:rFonts w:ascii="Times New Roman" w:hAnsi="Times New Roman" w:cs="Times New Roman"/>
            <w:color w:val="000000" w:themeColor="text1"/>
            <w:shd w:val="clear" w:color="auto" w:fill="FFFFFF"/>
          </w:rPr>
          <w:t xml:space="preserve">(4), 673-700. </w:t>
        </w:r>
        <w:r w:rsidRPr="006F1EC4">
          <w:fldChar w:fldCharType="begin"/>
        </w:r>
        <w:r w:rsidRPr="006F1EC4">
          <w:rPr>
            <w:rFonts w:ascii="Times New Roman" w:hAnsi="Times New Roman" w:cs="Times New Roman"/>
            <w:color w:val="000000" w:themeColor="text1"/>
          </w:rPr>
          <w:instrText>HYPERLINK "https://doi.org/10.1093/petrology/egz009"</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https://doi.org/10.1093/petrology/egz009</w:t>
        </w:r>
        <w:r w:rsidRPr="006F1EC4">
          <w:rPr>
            <w:rStyle w:val="text"/>
            <w:rFonts w:ascii="Times New Roman" w:hAnsi="Times New Roman" w:cs="Times New Roman"/>
            <w:color w:val="000000" w:themeColor="text1"/>
            <w:bdr w:val="none" w:sz="0" w:space="0" w:color="auto" w:frame="1"/>
          </w:rPr>
          <w:fldChar w:fldCharType="end"/>
        </w:r>
      </w:ins>
    </w:p>
    <w:p w14:paraId="2870462E" w14:textId="77777777" w:rsidR="00790360" w:rsidRPr="006F1EC4" w:rsidRDefault="00790360" w:rsidP="00790360">
      <w:pPr>
        <w:rPr>
          <w:ins w:id="1165" w:author="Anttila  Eliel Simpson" w:date="2024-07-18T16:04:00Z"/>
          <w:rFonts w:ascii="Times New Roman" w:hAnsi="Times New Roman" w:cs="Times New Roman"/>
          <w:color w:val="000000" w:themeColor="text1"/>
          <w:shd w:val="clear" w:color="auto" w:fill="FFFFFF"/>
        </w:rPr>
      </w:pPr>
    </w:p>
    <w:p w14:paraId="76411039" w14:textId="77777777" w:rsidR="00790360" w:rsidRPr="006F1EC4" w:rsidRDefault="00790360" w:rsidP="00790360">
      <w:pPr>
        <w:rPr>
          <w:ins w:id="1166" w:author="Anttila  Eliel Simpson" w:date="2024-07-18T16:04:00Z"/>
          <w:rFonts w:ascii="Times New Roman" w:hAnsi="Times New Roman" w:cs="Times New Roman"/>
          <w:color w:val="000000" w:themeColor="text1"/>
          <w:shd w:val="clear" w:color="auto" w:fill="FFFFFF"/>
        </w:rPr>
      </w:pPr>
      <w:proofErr w:type="spellStart"/>
      <w:ins w:id="1167" w:author="Anttila  Eliel Simpson" w:date="2024-07-18T16:04:00Z">
        <w:r w:rsidRPr="00790360">
          <w:rPr>
            <w:rFonts w:ascii="Times New Roman" w:hAnsi="Times New Roman" w:cs="Times New Roman"/>
            <w:color w:val="000000" w:themeColor="text1"/>
            <w:shd w:val="clear" w:color="auto" w:fill="FFFFFF"/>
            <w:rPrChange w:id="1168" w:author="Anttila  Eliel Simpson" w:date="2024-07-18T16:05:00Z">
              <w:rPr>
                <w:rFonts w:ascii="Times New Roman" w:hAnsi="Times New Roman" w:cs="Times New Roman"/>
                <w:color w:val="000000" w:themeColor="text1"/>
                <w:shd w:val="clear" w:color="auto" w:fill="FFFFFF"/>
                <w:lang w:val="de-CH"/>
              </w:rPr>
            </w:rPrChange>
          </w:rPr>
          <w:t>Goldhammer</w:t>
        </w:r>
        <w:proofErr w:type="spellEnd"/>
        <w:r w:rsidRPr="00790360">
          <w:rPr>
            <w:rFonts w:ascii="Times New Roman" w:hAnsi="Times New Roman" w:cs="Times New Roman"/>
            <w:color w:val="000000" w:themeColor="text1"/>
            <w:shd w:val="clear" w:color="auto" w:fill="FFFFFF"/>
            <w:rPrChange w:id="1169" w:author="Anttila  Eliel Simpson" w:date="2024-07-18T16:05:00Z">
              <w:rPr>
                <w:rFonts w:ascii="Times New Roman" w:hAnsi="Times New Roman" w:cs="Times New Roman"/>
                <w:color w:val="000000" w:themeColor="text1"/>
                <w:shd w:val="clear" w:color="auto" w:fill="FFFFFF"/>
                <w:lang w:val="de-CH"/>
              </w:rPr>
            </w:rPrChange>
          </w:rPr>
          <w:t xml:space="preserve">, T., </w:t>
        </w:r>
        <w:proofErr w:type="spellStart"/>
        <w:r w:rsidRPr="00790360">
          <w:rPr>
            <w:rFonts w:ascii="Times New Roman" w:hAnsi="Times New Roman" w:cs="Times New Roman"/>
            <w:color w:val="000000" w:themeColor="text1"/>
            <w:shd w:val="clear" w:color="auto" w:fill="FFFFFF"/>
            <w:rPrChange w:id="1170" w:author="Anttila  Eliel Simpson" w:date="2024-07-18T16:05:00Z">
              <w:rPr>
                <w:rFonts w:ascii="Times New Roman" w:hAnsi="Times New Roman" w:cs="Times New Roman"/>
                <w:color w:val="000000" w:themeColor="text1"/>
                <w:shd w:val="clear" w:color="auto" w:fill="FFFFFF"/>
                <w:lang w:val="de-CH"/>
              </w:rPr>
            </w:rPrChange>
          </w:rPr>
          <w:t>Brüchert</w:t>
        </w:r>
        <w:proofErr w:type="spellEnd"/>
        <w:r w:rsidRPr="00790360">
          <w:rPr>
            <w:rFonts w:ascii="Times New Roman" w:hAnsi="Times New Roman" w:cs="Times New Roman"/>
            <w:color w:val="000000" w:themeColor="text1"/>
            <w:shd w:val="clear" w:color="auto" w:fill="FFFFFF"/>
            <w:rPrChange w:id="1171" w:author="Anttila  Eliel Simpson" w:date="2024-07-18T16:05:00Z">
              <w:rPr>
                <w:rFonts w:ascii="Times New Roman" w:hAnsi="Times New Roman" w:cs="Times New Roman"/>
                <w:color w:val="000000" w:themeColor="text1"/>
                <w:shd w:val="clear" w:color="auto" w:fill="FFFFFF"/>
                <w:lang w:val="de-CH"/>
              </w:rPr>
            </w:rPrChange>
          </w:rPr>
          <w:t xml:space="preserve">, V., </w:t>
        </w:r>
        <w:proofErr w:type="spellStart"/>
        <w:r w:rsidRPr="00790360">
          <w:rPr>
            <w:rFonts w:ascii="Times New Roman" w:hAnsi="Times New Roman" w:cs="Times New Roman"/>
            <w:color w:val="000000" w:themeColor="text1"/>
            <w:shd w:val="clear" w:color="auto" w:fill="FFFFFF"/>
            <w:rPrChange w:id="1172" w:author="Anttila  Eliel Simpson" w:date="2024-07-18T16:05:00Z">
              <w:rPr>
                <w:rFonts w:ascii="Times New Roman" w:hAnsi="Times New Roman" w:cs="Times New Roman"/>
                <w:color w:val="000000" w:themeColor="text1"/>
                <w:shd w:val="clear" w:color="auto" w:fill="FFFFFF"/>
                <w:lang w:val="de-CH"/>
              </w:rPr>
            </w:rPrChange>
          </w:rPr>
          <w:t>Ferdelman</w:t>
        </w:r>
        <w:proofErr w:type="spellEnd"/>
        <w:r w:rsidRPr="00790360">
          <w:rPr>
            <w:rFonts w:ascii="Times New Roman" w:hAnsi="Times New Roman" w:cs="Times New Roman"/>
            <w:color w:val="000000" w:themeColor="text1"/>
            <w:shd w:val="clear" w:color="auto" w:fill="FFFFFF"/>
            <w:rPrChange w:id="1173" w:author="Anttila  Eliel Simpson" w:date="2024-07-18T16:05:00Z">
              <w:rPr>
                <w:rFonts w:ascii="Times New Roman" w:hAnsi="Times New Roman" w:cs="Times New Roman"/>
                <w:color w:val="000000" w:themeColor="text1"/>
                <w:shd w:val="clear" w:color="auto" w:fill="FFFFFF"/>
                <w:lang w:val="de-CH"/>
              </w:rPr>
            </w:rPrChange>
          </w:rPr>
          <w:t xml:space="preserve">, T. G., &amp; Zabel, M. (2010). </w:t>
        </w:r>
        <w:r w:rsidRPr="006F1EC4">
          <w:rPr>
            <w:rFonts w:ascii="Times New Roman" w:hAnsi="Times New Roman" w:cs="Times New Roman"/>
            <w:color w:val="000000" w:themeColor="text1"/>
            <w:shd w:val="clear" w:color="auto" w:fill="FFFFFF"/>
          </w:rPr>
          <w:t>Microbial sequestration of phosphorus in anoxic upwelling sediments. </w:t>
        </w:r>
        <w:r w:rsidRPr="006F1EC4">
          <w:rPr>
            <w:rFonts w:ascii="Times New Roman" w:hAnsi="Times New Roman" w:cs="Times New Roman"/>
            <w:i/>
            <w:iCs/>
            <w:color w:val="000000" w:themeColor="text1"/>
            <w:shd w:val="clear" w:color="auto" w:fill="FFFFFF"/>
          </w:rPr>
          <w:t>Nature Geoscience</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w:t>
        </w:r>
        <w:r w:rsidRPr="006F1EC4">
          <w:rPr>
            <w:rFonts w:ascii="Times New Roman" w:hAnsi="Times New Roman" w:cs="Times New Roman"/>
            <w:color w:val="000000" w:themeColor="text1"/>
            <w:shd w:val="clear" w:color="auto" w:fill="FFFFFF"/>
          </w:rPr>
          <w:t>(8), 557-561. https://doi.org/10.1038/ngeo913</w:t>
        </w:r>
      </w:ins>
    </w:p>
    <w:p w14:paraId="39185FC8" w14:textId="77777777" w:rsidR="00790360" w:rsidRPr="006F1EC4" w:rsidRDefault="00790360" w:rsidP="00790360">
      <w:pPr>
        <w:rPr>
          <w:ins w:id="1174" w:author="Anttila  Eliel Simpson" w:date="2024-07-18T16:04:00Z"/>
          <w:rFonts w:ascii="Times New Roman" w:hAnsi="Times New Roman" w:cs="Times New Roman"/>
          <w:color w:val="000000" w:themeColor="text1"/>
          <w:shd w:val="clear" w:color="auto" w:fill="FFFFFF"/>
        </w:rPr>
      </w:pPr>
    </w:p>
    <w:p w14:paraId="771F45E8" w14:textId="77777777" w:rsidR="00790360" w:rsidRPr="006F1EC4" w:rsidRDefault="00790360" w:rsidP="00790360">
      <w:pPr>
        <w:rPr>
          <w:ins w:id="1175" w:author="Anttila  Eliel Simpson" w:date="2024-07-18T16:04:00Z"/>
          <w:rFonts w:ascii="Times New Roman" w:hAnsi="Times New Roman" w:cs="Times New Roman"/>
          <w:color w:val="000000" w:themeColor="text1"/>
        </w:rPr>
      </w:pPr>
      <w:proofErr w:type="spellStart"/>
      <w:ins w:id="1176" w:author="Anttila  Eliel Simpson" w:date="2024-07-18T16:04:00Z">
        <w:r w:rsidRPr="006F1EC4">
          <w:rPr>
            <w:rFonts w:ascii="Times New Roman" w:hAnsi="Times New Roman" w:cs="Times New Roman"/>
            <w:color w:val="000000" w:themeColor="text1"/>
            <w:shd w:val="clear" w:color="auto" w:fill="FFFFFF"/>
          </w:rPr>
          <w:t>Golubkova</w:t>
        </w:r>
        <w:proofErr w:type="spellEnd"/>
        <w:r w:rsidRPr="006F1EC4">
          <w:rPr>
            <w:rFonts w:ascii="Times New Roman" w:hAnsi="Times New Roman" w:cs="Times New Roman"/>
            <w:color w:val="000000" w:themeColor="text1"/>
            <w:shd w:val="clear" w:color="auto" w:fill="FFFFFF"/>
          </w:rPr>
          <w:t xml:space="preserve">, E. Y., Zaitseva, T. S., Kuznetsov, A. B., </w:t>
        </w:r>
        <w:proofErr w:type="spellStart"/>
        <w:r w:rsidRPr="006F1EC4">
          <w:rPr>
            <w:rFonts w:ascii="Times New Roman" w:hAnsi="Times New Roman" w:cs="Times New Roman"/>
            <w:color w:val="000000" w:themeColor="text1"/>
            <w:shd w:val="clear" w:color="auto" w:fill="FFFFFF"/>
          </w:rPr>
          <w:t>Dovzhikova</w:t>
        </w:r>
        <w:proofErr w:type="spellEnd"/>
        <w:r w:rsidRPr="006F1EC4">
          <w:rPr>
            <w:rFonts w:ascii="Times New Roman" w:hAnsi="Times New Roman" w:cs="Times New Roman"/>
            <w:color w:val="000000" w:themeColor="text1"/>
            <w:shd w:val="clear" w:color="auto" w:fill="FFFFFF"/>
          </w:rPr>
          <w:t>, E. G., &amp; Maslov, A. V. (2015, June). Microfossils and Rb-Sr age of glauconite in the key section of the Upper Proterozoic of the northeastern part of the Russian plate (Keltmen-1 borehole). In</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Doklady</w:t>
        </w:r>
        <w:proofErr w:type="spellEnd"/>
        <w:r w:rsidRPr="006F1EC4">
          <w:rPr>
            <w:rFonts w:ascii="Times New Roman" w:hAnsi="Times New Roman" w:cs="Times New Roman"/>
            <w:i/>
            <w:iCs/>
            <w:color w:val="000000" w:themeColor="text1"/>
          </w:rPr>
          <w:t xml:space="preserve"> Earth Sciences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color w:val="000000" w:themeColor="text1"/>
            <w:shd w:val="clear" w:color="auto" w:fill="FFFFFF"/>
          </w:rPr>
          <w:t xml:space="preserve">(Vol. 462, pp. 547-551). Pleiades Publishing. </w:t>
        </w:r>
        <w:r w:rsidRPr="006F1EC4">
          <w:rPr>
            <w:rFonts w:ascii="Times New Roman" w:hAnsi="Times New Roman" w:cs="Times New Roman"/>
            <w:color w:val="000000" w:themeColor="text1"/>
            <w:shd w:val="clear" w:color="auto" w:fill="FCFCFC"/>
          </w:rPr>
          <w:t>https://doi.org/10.1134/S1028334X15060045</w:t>
        </w:r>
      </w:ins>
    </w:p>
    <w:p w14:paraId="05C9D5B6" w14:textId="77777777" w:rsidR="00790360" w:rsidRPr="006F1EC4" w:rsidRDefault="00790360" w:rsidP="00790360">
      <w:pPr>
        <w:rPr>
          <w:ins w:id="1177" w:author="Anttila  Eliel Simpson" w:date="2024-07-18T16:04:00Z"/>
          <w:rFonts w:ascii="Times New Roman" w:hAnsi="Times New Roman" w:cs="Times New Roman"/>
          <w:color w:val="000000" w:themeColor="text1"/>
          <w:shd w:val="clear" w:color="auto" w:fill="FFFFFF"/>
        </w:rPr>
      </w:pPr>
    </w:p>
    <w:p w14:paraId="2B186755" w14:textId="77777777" w:rsidR="00790360" w:rsidRPr="006F1EC4" w:rsidRDefault="00790360" w:rsidP="00790360">
      <w:pPr>
        <w:rPr>
          <w:ins w:id="1178" w:author="Anttila  Eliel Simpson" w:date="2024-07-18T16:04:00Z"/>
          <w:rFonts w:ascii="Times New Roman" w:hAnsi="Times New Roman" w:cs="Times New Roman"/>
          <w:color w:val="000000" w:themeColor="text1"/>
          <w:shd w:val="clear" w:color="auto" w:fill="FFFFFF"/>
          <w:lang w:val="de-CH"/>
          <w:rPrChange w:id="1179" w:author="Anttila  Eliel Simpson" w:date="2024-07-09T13:00:00Z">
            <w:rPr>
              <w:ins w:id="1180" w:author="Anttila  Eliel Simpson" w:date="2024-07-18T16:04:00Z"/>
              <w:rFonts w:ascii="Times New Roman" w:hAnsi="Times New Roman" w:cs="Times New Roman"/>
              <w:color w:val="000000" w:themeColor="text1"/>
              <w:shd w:val="clear" w:color="auto" w:fill="FFFFFF"/>
            </w:rPr>
          </w:rPrChange>
        </w:rPr>
      </w:pPr>
      <w:ins w:id="1181" w:author="Anttila  Eliel Simpson" w:date="2024-07-18T16:04:00Z">
        <w:r w:rsidRPr="006F1EC4">
          <w:rPr>
            <w:rFonts w:ascii="Times New Roman" w:eastAsia="Times New Roman" w:hAnsi="Times New Roman" w:cs="Times New Roman"/>
            <w:color w:val="000000" w:themeColor="text1"/>
            <w:shd w:val="clear" w:color="auto" w:fill="FFFFFF"/>
            <w:lang w:val="de-CH"/>
            <w:rPrChange w:id="1182" w:author="Anttila  Eliel Simpson" w:date="2024-07-09T13:00:00Z">
              <w:rPr>
                <w:rFonts w:ascii="Times New Roman" w:eastAsia="Times New Roman" w:hAnsi="Times New Roman" w:cs="Times New Roman"/>
                <w:color w:val="000000" w:themeColor="text1"/>
                <w:shd w:val="clear" w:color="auto" w:fill="FFFFFF"/>
              </w:rPr>
            </w:rPrChange>
          </w:rPr>
          <w:t>Gradstein, F. M., Ogg, J. G., Schmitz, M. D., &amp; Ogg, G. M. (Eds.). (2020). </w:t>
        </w:r>
        <w:proofErr w:type="spellStart"/>
        <w:r w:rsidRPr="006F1EC4">
          <w:rPr>
            <w:rFonts w:ascii="Times New Roman" w:eastAsia="Times New Roman" w:hAnsi="Times New Roman" w:cs="Times New Roman"/>
            <w:i/>
            <w:iCs/>
            <w:color w:val="000000" w:themeColor="text1"/>
            <w:lang w:val="de-CH"/>
            <w:rPrChange w:id="1183" w:author="Anttila  Eliel Simpson" w:date="2024-07-09T13:00:00Z">
              <w:rPr>
                <w:rFonts w:ascii="Times New Roman" w:eastAsia="Times New Roman" w:hAnsi="Times New Roman" w:cs="Times New Roman"/>
                <w:i/>
                <w:iCs/>
                <w:color w:val="000000" w:themeColor="text1"/>
              </w:rPr>
            </w:rPrChange>
          </w:rPr>
          <w:t>Geologic</w:t>
        </w:r>
        <w:proofErr w:type="spellEnd"/>
        <w:r w:rsidRPr="006F1EC4">
          <w:rPr>
            <w:rFonts w:ascii="Times New Roman" w:eastAsia="Times New Roman" w:hAnsi="Times New Roman" w:cs="Times New Roman"/>
            <w:i/>
            <w:iCs/>
            <w:color w:val="000000" w:themeColor="text1"/>
            <w:lang w:val="de-CH"/>
            <w:rPrChange w:id="1184" w:author="Anttila  Eliel Simpson" w:date="2024-07-09T13:00:00Z">
              <w:rPr>
                <w:rFonts w:ascii="Times New Roman" w:eastAsia="Times New Roman" w:hAnsi="Times New Roman" w:cs="Times New Roman"/>
                <w:i/>
                <w:iCs/>
                <w:color w:val="000000" w:themeColor="text1"/>
              </w:rPr>
            </w:rPrChange>
          </w:rPr>
          <w:t xml:space="preserve"> time </w:t>
        </w:r>
        <w:proofErr w:type="spellStart"/>
        <w:r w:rsidRPr="006F1EC4">
          <w:rPr>
            <w:rFonts w:ascii="Times New Roman" w:eastAsia="Times New Roman" w:hAnsi="Times New Roman" w:cs="Times New Roman"/>
            <w:i/>
            <w:iCs/>
            <w:color w:val="000000" w:themeColor="text1"/>
            <w:lang w:val="de-CH"/>
            <w:rPrChange w:id="1185" w:author="Anttila  Eliel Simpson" w:date="2024-07-09T13:00:00Z">
              <w:rPr>
                <w:rFonts w:ascii="Times New Roman" w:eastAsia="Times New Roman" w:hAnsi="Times New Roman" w:cs="Times New Roman"/>
                <w:i/>
                <w:iCs/>
                <w:color w:val="000000" w:themeColor="text1"/>
              </w:rPr>
            </w:rPrChange>
          </w:rPr>
          <w:t>scale</w:t>
        </w:r>
        <w:proofErr w:type="spellEnd"/>
        <w:r w:rsidRPr="006F1EC4">
          <w:rPr>
            <w:rFonts w:ascii="Times New Roman" w:eastAsia="Times New Roman" w:hAnsi="Times New Roman" w:cs="Times New Roman"/>
            <w:i/>
            <w:iCs/>
            <w:color w:val="000000" w:themeColor="text1"/>
            <w:lang w:val="de-CH"/>
            <w:rPrChange w:id="1186" w:author="Anttila  Eliel Simpson" w:date="2024-07-09T13:00:00Z">
              <w:rPr>
                <w:rFonts w:ascii="Times New Roman" w:eastAsia="Times New Roman" w:hAnsi="Times New Roman" w:cs="Times New Roman"/>
                <w:i/>
                <w:iCs/>
                <w:color w:val="000000" w:themeColor="text1"/>
              </w:rPr>
            </w:rPrChange>
          </w:rPr>
          <w:t xml:space="preserve"> 2020</w:t>
        </w:r>
        <w:r w:rsidRPr="006F1EC4">
          <w:rPr>
            <w:rFonts w:ascii="Times New Roman" w:eastAsia="Times New Roman" w:hAnsi="Times New Roman" w:cs="Times New Roman"/>
            <w:color w:val="000000" w:themeColor="text1"/>
            <w:shd w:val="clear" w:color="auto" w:fill="FFFFFF"/>
            <w:lang w:val="de-CH"/>
            <w:rPrChange w:id="1187" w:author="Anttila  Eliel Simpson" w:date="2024-07-09T13:00:00Z">
              <w:rPr>
                <w:rFonts w:ascii="Times New Roman" w:eastAsia="Times New Roman" w:hAnsi="Times New Roman" w:cs="Times New Roman"/>
                <w:color w:val="000000" w:themeColor="text1"/>
                <w:shd w:val="clear" w:color="auto" w:fill="FFFFFF"/>
              </w:rPr>
            </w:rPrChange>
          </w:rPr>
          <w:t>. Elsevier.</w:t>
        </w:r>
      </w:ins>
    </w:p>
    <w:p w14:paraId="6240F4E7" w14:textId="77777777" w:rsidR="00790360" w:rsidRPr="006F1EC4" w:rsidRDefault="00790360" w:rsidP="00790360">
      <w:pPr>
        <w:rPr>
          <w:ins w:id="1188" w:author="Anttila  Eliel Simpson" w:date="2024-07-18T16:04:00Z"/>
          <w:rFonts w:ascii="Times New Roman" w:hAnsi="Times New Roman" w:cs="Times New Roman"/>
          <w:color w:val="000000" w:themeColor="text1"/>
          <w:shd w:val="clear" w:color="auto" w:fill="FFFFFF"/>
          <w:lang w:val="de-CH"/>
          <w:rPrChange w:id="1189" w:author="Anttila  Eliel Simpson" w:date="2024-07-09T13:00:00Z">
            <w:rPr>
              <w:ins w:id="1190" w:author="Anttila  Eliel Simpson" w:date="2024-07-18T16:04:00Z"/>
              <w:rFonts w:ascii="Times New Roman" w:hAnsi="Times New Roman" w:cs="Times New Roman"/>
              <w:color w:val="000000" w:themeColor="text1"/>
              <w:shd w:val="clear" w:color="auto" w:fill="FFFFFF"/>
            </w:rPr>
          </w:rPrChange>
        </w:rPr>
      </w:pPr>
    </w:p>
    <w:p w14:paraId="710037A1" w14:textId="77777777" w:rsidR="00790360" w:rsidRPr="006F1EC4" w:rsidRDefault="00790360" w:rsidP="00790360">
      <w:pPr>
        <w:rPr>
          <w:ins w:id="1191" w:author="Anttila  Eliel Simpson" w:date="2024-07-18T16:04:00Z"/>
          <w:rStyle w:val="text"/>
          <w:rFonts w:ascii="Times New Roman" w:hAnsi="Times New Roman" w:cs="Times New Roman"/>
          <w:color w:val="000000" w:themeColor="text1"/>
          <w:bdr w:val="none" w:sz="0" w:space="0" w:color="auto" w:frame="1"/>
        </w:rPr>
      </w:pPr>
      <w:proofErr w:type="spellStart"/>
      <w:ins w:id="1192" w:author="Anttila  Eliel Simpson" w:date="2024-07-18T16:04:00Z">
        <w:r w:rsidRPr="006F1EC4">
          <w:rPr>
            <w:rFonts w:ascii="Times New Roman" w:hAnsi="Times New Roman" w:cs="Times New Roman"/>
            <w:color w:val="000000" w:themeColor="text1"/>
            <w:shd w:val="clear" w:color="auto" w:fill="FFFFFF"/>
            <w:lang w:val="de-CH"/>
            <w:rPrChange w:id="1193" w:author="Anttila  Eliel Simpson" w:date="2024-07-09T13:00:00Z">
              <w:rPr>
                <w:rFonts w:ascii="Times New Roman" w:hAnsi="Times New Roman" w:cs="Times New Roman"/>
                <w:color w:val="000000" w:themeColor="text1"/>
                <w:shd w:val="clear" w:color="auto" w:fill="FFFFFF"/>
              </w:rPr>
            </w:rPrChange>
          </w:rPr>
          <w:t>Grazhdankin</w:t>
        </w:r>
        <w:proofErr w:type="spellEnd"/>
        <w:r w:rsidRPr="006F1EC4">
          <w:rPr>
            <w:rFonts w:ascii="Times New Roman" w:hAnsi="Times New Roman" w:cs="Times New Roman"/>
            <w:color w:val="000000" w:themeColor="text1"/>
            <w:shd w:val="clear" w:color="auto" w:fill="FFFFFF"/>
            <w:lang w:val="de-CH"/>
            <w:rPrChange w:id="1194" w:author="Anttila  Eliel Simpson" w:date="2024-07-09T13:00:00Z">
              <w:rPr>
                <w:rFonts w:ascii="Times New Roman" w:hAnsi="Times New Roman" w:cs="Times New Roman"/>
                <w:color w:val="000000" w:themeColor="text1"/>
                <w:shd w:val="clear" w:color="auto" w:fill="FFFFFF"/>
              </w:rPr>
            </w:rPrChange>
          </w:rPr>
          <w:t xml:space="preserve">, D., </w:t>
        </w:r>
        <w:proofErr w:type="spellStart"/>
        <w:r w:rsidRPr="006F1EC4">
          <w:rPr>
            <w:rFonts w:ascii="Times New Roman" w:hAnsi="Times New Roman" w:cs="Times New Roman"/>
            <w:color w:val="000000" w:themeColor="text1"/>
            <w:shd w:val="clear" w:color="auto" w:fill="FFFFFF"/>
            <w:lang w:val="de-CH"/>
            <w:rPrChange w:id="1195" w:author="Anttila  Eliel Simpson" w:date="2024-07-09T13:00:00Z">
              <w:rPr>
                <w:rFonts w:ascii="Times New Roman" w:hAnsi="Times New Roman" w:cs="Times New Roman"/>
                <w:color w:val="000000" w:themeColor="text1"/>
                <w:shd w:val="clear" w:color="auto" w:fill="FFFFFF"/>
              </w:rPr>
            </w:rPrChange>
          </w:rPr>
          <w:t>Nagovitsin</w:t>
        </w:r>
        <w:proofErr w:type="spellEnd"/>
        <w:r w:rsidRPr="006F1EC4">
          <w:rPr>
            <w:rFonts w:ascii="Times New Roman" w:hAnsi="Times New Roman" w:cs="Times New Roman"/>
            <w:color w:val="000000" w:themeColor="text1"/>
            <w:shd w:val="clear" w:color="auto" w:fill="FFFFFF"/>
            <w:lang w:val="de-CH"/>
            <w:rPrChange w:id="1196" w:author="Anttila  Eliel Simpson" w:date="2024-07-09T13:00:00Z">
              <w:rPr>
                <w:rFonts w:ascii="Times New Roman" w:hAnsi="Times New Roman" w:cs="Times New Roman"/>
                <w:color w:val="000000" w:themeColor="text1"/>
                <w:shd w:val="clear" w:color="auto" w:fill="FFFFFF"/>
              </w:rPr>
            </w:rPrChange>
          </w:rPr>
          <w:t xml:space="preserve">, K., </w:t>
        </w:r>
        <w:proofErr w:type="spellStart"/>
        <w:r w:rsidRPr="006F1EC4">
          <w:rPr>
            <w:rFonts w:ascii="Times New Roman" w:hAnsi="Times New Roman" w:cs="Times New Roman"/>
            <w:color w:val="000000" w:themeColor="text1"/>
            <w:shd w:val="clear" w:color="auto" w:fill="FFFFFF"/>
            <w:lang w:val="de-CH"/>
            <w:rPrChange w:id="1197" w:author="Anttila  Eliel Simpson" w:date="2024-07-09T13:00:00Z">
              <w:rPr>
                <w:rFonts w:ascii="Times New Roman" w:hAnsi="Times New Roman" w:cs="Times New Roman"/>
                <w:color w:val="000000" w:themeColor="text1"/>
                <w:shd w:val="clear" w:color="auto" w:fill="FFFFFF"/>
              </w:rPr>
            </w:rPrChange>
          </w:rPr>
          <w:t>Golubkova</w:t>
        </w:r>
        <w:proofErr w:type="spellEnd"/>
        <w:r w:rsidRPr="006F1EC4">
          <w:rPr>
            <w:rFonts w:ascii="Times New Roman" w:hAnsi="Times New Roman" w:cs="Times New Roman"/>
            <w:color w:val="000000" w:themeColor="text1"/>
            <w:shd w:val="clear" w:color="auto" w:fill="FFFFFF"/>
            <w:lang w:val="de-CH"/>
            <w:rPrChange w:id="1198" w:author="Anttila  Eliel Simpson" w:date="2024-07-09T13:00:00Z">
              <w:rPr>
                <w:rFonts w:ascii="Times New Roman" w:hAnsi="Times New Roman" w:cs="Times New Roman"/>
                <w:color w:val="000000" w:themeColor="text1"/>
                <w:shd w:val="clear" w:color="auto" w:fill="FFFFFF"/>
              </w:rPr>
            </w:rPrChange>
          </w:rPr>
          <w:t xml:space="preserve">, E., </w:t>
        </w:r>
        <w:proofErr w:type="spellStart"/>
        <w:r w:rsidRPr="006F1EC4">
          <w:rPr>
            <w:rFonts w:ascii="Times New Roman" w:hAnsi="Times New Roman" w:cs="Times New Roman"/>
            <w:color w:val="000000" w:themeColor="text1"/>
            <w:shd w:val="clear" w:color="auto" w:fill="FFFFFF"/>
            <w:lang w:val="de-CH"/>
            <w:rPrChange w:id="1199" w:author="Anttila  Eliel Simpson" w:date="2024-07-09T13:00:00Z">
              <w:rPr>
                <w:rFonts w:ascii="Times New Roman" w:hAnsi="Times New Roman" w:cs="Times New Roman"/>
                <w:color w:val="000000" w:themeColor="text1"/>
                <w:shd w:val="clear" w:color="auto" w:fill="FFFFFF"/>
              </w:rPr>
            </w:rPrChange>
          </w:rPr>
          <w:t>Karlova</w:t>
        </w:r>
        <w:proofErr w:type="spellEnd"/>
        <w:r w:rsidRPr="006F1EC4">
          <w:rPr>
            <w:rFonts w:ascii="Times New Roman" w:hAnsi="Times New Roman" w:cs="Times New Roman"/>
            <w:color w:val="000000" w:themeColor="text1"/>
            <w:shd w:val="clear" w:color="auto" w:fill="FFFFFF"/>
            <w:lang w:val="de-CH"/>
            <w:rPrChange w:id="1200" w:author="Anttila  Eliel Simpson" w:date="2024-07-09T13:00:00Z">
              <w:rPr>
                <w:rFonts w:ascii="Times New Roman" w:hAnsi="Times New Roman" w:cs="Times New Roman"/>
                <w:color w:val="000000" w:themeColor="text1"/>
                <w:shd w:val="clear" w:color="auto" w:fill="FFFFFF"/>
              </w:rPr>
            </w:rPrChange>
          </w:rPr>
          <w:t xml:space="preserve">, G., </w:t>
        </w:r>
        <w:proofErr w:type="spellStart"/>
        <w:r w:rsidRPr="006F1EC4">
          <w:rPr>
            <w:rFonts w:ascii="Times New Roman" w:hAnsi="Times New Roman" w:cs="Times New Roman"/>
            <w:color w:val="000000" w:themeColor="text1"/>
            <w:shd w:val="clear" w:color="auto" w:fill="FFFFFF"/>
            <w:lang w:val="de-CH"/>
            <w:rPrChange w:id="1201" w:author="Anttila  Eliel Simpson" w:date="2024-07-09T13:00:00Z">
              <w:rPr>
                <w:rFonts w:ascii="Times New Roman" w:hAnsi="Times New Roman" w:cs="Times New Roman"/>
                <w:color w:val="000000" w:themeColor="text1"/>
                <w:shd w:val="clear" w:color="auto" w:fill="FFFFFF"/>
              </w:rPr>
            </w:rPrChange>
          </w:rPr>
          <w:t>Kochnev</w:t>
        </w:r>
        <w:proofErr w:type="spellEnd"/>
        <w:r w:rsidRPr="006F1EC4">
          <w:rPr>
            <w:rFonts w:ascii="Times New Roman" w:hAnsi="Times New Roman" w:cs="Times New Roman"/>
            <w:color w:val="000000" w:themeColor="text1"/>
            <w:shd w:val="clear" w:color="auto" w:fill="FFFFFF"/>
            <w:lang w:val="de-CH"/>
            <w:rPrChange w:id="1202" w:author="Anttila  Eliel Simpson" w:date="2024-07-09T13:00:00Z">
              <w:rPr>
                <w:rFonts w:ascii="Times New Roman" w:hAnsi="Times New Roman" w:cs="Times New Roman"/>
                <w:color w:val="000000" w:themeColor="text1"/>
                <w:shd w:val="clear" w:color="auto" w:fill="FFFFFF"/>
              </w:rPr>
            </w:rPrChange>
          </w:rPr>
          <w:t xml:space="preserve">, B., Rogov, V., &amp; </w:t>
        </w:r>
        <w:proofErr w:type="spellStart"/>
        <w:r w:rsidRPr="006F1EC4">
          <w:rPr>
            <w:rFonts w:ascii="Times New Roman" w:hAnsi="Times New Roman" w:cs="Times New Roman"/>
            <w:color w:val="000000" w:themeColor="text1"/>
            <w:shd w:val="clear" w:color="auto" w:fill="FFFFFF"/>
            <w:lang w:val="de-CH"/>
            <w:rPrChange w:id="1203" w:author="Anttila  Eliel Simpson" w:date="2024-07-09T13:00:00Z">
              <w:rPr>
                <w:rFonts w:ascii="Times New Roman" w:hAnsi="Times New Roman" w:cs="Times New Roman"/>
                <w:color w:val="000000" w:themeColor="text1"/>
                <w:shd w:val="clear" w:color="auto" w:fill="FFFFFF"/>
              </w:rPr>
            </w:rPrChange>
          </w:rPr>
          <w:t>Marusin</w:t>
        </w:r>
        <w:proofErr w:type="spellEnd"/>
        <w:r w:rsidRPr="006F1EC4">
          <w:rPr>
            <w:rFonts w:ascii="Times New Roman" w:hAnsi="Times New Roman" w:cs="Times New Roman"/>
            <w:color w:val="000000" w:themeColor="text1"/>
            <w:shd w:val="clear" w:color="auto" w:fill="FFFFFF"/>
            <w:lang w:val="de-CH"/>
            <w:rPrChange w:id="1204" w:author="Anttila  Eliel Simpson" w:date="2024-07-09T13:00:00Z">
              <w:rPr>
                <w:rFonts w:ascii="Times New Roman" w:hAnsi="Times New Roman" w:cs="Times New Roman"/>
                <w:color w:val="000000" w:themeColor="text1"/>
                <w:shd w:val="clear" w:color="auto" w:fill="FFFFFF"/>
              </w:rPr>
            </w:rPrChange>
          </w:rPr>
          <w:t xml:space="preserve">, V. (2020). </w:t>
        </w:r>
        <w:proofErr w:type="spellStart"/>
        <w:r w:rsidRPr="006F1EC4">
          <w:rPr>
            <w:rFonts w:ascii="Times New Roman" w:hAnsi="Times New Roman" w:cs="Times New Roman"/>
            <w:color w:val="000000" w:themeColor="text1"/>
            <w:shd w:val="clear" w:color="auto" w:fill="FFFFFF"/>
          </w:rPr>
          <w:t>Doushantuo-Pertatataka</w:t>
        </w:r>
        <w:proofErr w:type="spellEnd"/>
        <w:r w:rsidRPr="006F1EC4">
          <w:rPr>
            <w:rFonts w:ascii="Times New Roman" w:hAnsi="Times New Roman" w:cs="Times New Roman"/>
            <w:color w:val="000000" w:themeColor="text1"/>
            <w:shd w:val="clear" w:color="auto" w:fill="FFFFFF"/>
          </w:rPr>
          <w:t xml:space="preserve">–type </w:t>
        </w:r>
        <w:proofErr w:type="spellStart"/>
        <w:r w:rsidRPr="006F1EC4">
          <w:rPr>
            <w:rFonts w:ascii="Times New Roman" w:hAnsi="Times New Roman" w:cs="Times New Roman"/>
            <w:color w:val="000000" w:themeColor="text1"/>
            <w:shd w:val="clear" w:color="auto" w:fill="FFFFFF"/>
          </w:rPr>
          <w:t>acanthomorphs</w:t>
        </w:r>
        <w:proofErr w:type="spellEnd"/>
        <w:r w:rsidRPr="006F1EC4">
          <w:rPr>
            <w:rFonts w:ascii="Times New Roman" w:hAnsi="Times New Roman" w:cs="Times New Roman"/>
            <w:color w:val="000000" w:themeColor="text1"/>
            <w:shd w:val="clear" w:color="auto" w:fill="FFFFFF"/>
          </w:rPr>
          <w:t xml:space="preserve"> and Ediacaran ecosystem stability.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48</w:t>
        </w:r>
        <w:r w:rsidRPr="006F1EC4">
          <w:rPr>
            <w:rFonts w:ascii="Times New Roman" w:hAnsi="Times New Roman" w:cs="Times New Roman"/>
            <w:color w:val="000000" w:themeColor="text1"/>
            <w:shd w:val="clear" w:color="auto" w:fill="FFFFFF"/>
          </w:rPr>
          <w:t xml:space="preserve">(7), 708-712. </w:t>
        </w:r>
        <w:r w:rsidRPr="006F1EC4">
          <w:fldChar w:fldCharType="begin"/>
        </w:r>
        <w:r w:rsidRPr="006F1EC4">
          <w:rPr>
            <w:rFonts w:ascii="Times New Roman" w:hAnsi="Times New Roman" w:cs="Times New Roman"/>
            <w:color w:val="000000" w:themeColor="text1"/>
          </w:rPr>
          <w:instrText>HYPERLINK "https://doi.org/10.1130/G47467.1"</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https://doi.org/10.1130/G47467.1</w:t>
        </w:r>
        <w:r w:rsidRPr="006F1EC4">
          <w:rPr>
            <w:rStyle w:val="text"/>
            <w:rFonts w:ascii="Times New Roman" w:hAnsi="Times New Roman" w:cs="Times New Roman"/>
            <w:color w:val="000000" w:themeColor="text1"/>
            <w:bdr w:val="none" w:sz="0" w:space="0" w:color="auto" w:frame="1"/>
          </w:rPr>
          <w:fldChar w:fldCharType="end"/>
        </w:r>
      </w:ins>
    </w:p>
    <w:p w14:paraId="3063030A" w14:textId="77777777" w:rsidR="00790360" w:rsidRPr="006F1EC4" w:rsidRDefault="00790360" w:rsidP="00790360">
      <w:pPr>
        <w:rPr>
          <w:ins w:id="1205" w:author="Anttila  Eliel Simpson" w:date="2024-07-18T16:04:00Z"/>
          <w:rStyle w:val="text"/>
          <w:rFonts w:ascii="Times New Roman" w:hAnsi="Times New Roman" w:cs="Times New Roman"/>
          <w:color w:val="000000" w:themeColor="text1"/>
          <w:bdr w:val="none" w:sz="0" w:space="0" w:color="auto" w:frame="1"/>
        </w:rPr>
      </w:pPr>
    </w:p>
    <w:p w14:paraId="61787185" w14:textId="77777777" w:rsidR="00790360" w:rsidRPr="006F1EC4" w:rsidRDefault="00790360" w:rsidP="00790360">
      <w:pPr>
        <w:rPr>
          <w:ins w:id="1206" w:author="Anttila  Eliel Simpson" w:date="2024-07-18T16:04:00Z"/>
          <w:rFonts w:ascii="Times New Roman" w:hAnsi="Times New Roman" w:cs="Times New Roman"/>
          <w:color w:val="000000" w:themeColor="text1"/>
        </w:rPr>
      </w:pPr>
      <w:ins w:id="1207" w:author="Anttila  Eliel Simpson" w:date="2024-07-18T16:04:00Z">
        <w:r w:rsidRPr="006F1EC4">
          <w:rPr>
            <w:rFonts w:ascii="Times New Roman" w:hAnsi="Times New Roman" w:cs="Times New Roman"/>
            <w:color w:val="000000" w:themeColor="text1"/>
            <w:shd w:val="clear" w:color="auto" w:fill="FFFFFF"/>
          </w:rPr>
          <w:t xml:space="preserve">Grey, K., &amp; Calver, C. R. (2007). Correlating the </w:t>
        </w:r>
        <w:proofErr w:type="spellStart"/>
        <w:r w:rsidRPr="006F1EC4">
          <w:rPr>
            <w:rFonts w:ascii="Times New Roman" w:hAnsi="Times New Roman" w:cs="Times New Roman"/>
            <w:color w:val="000000" w:themeColor="text1"/>
            <w:shd w:val="clear" w:color="auto" w:fill="FFFFFF"/>
          </w:rPr>
          <w:t>ediacaran</w:t>
        </w:r>
        <w:proofErr w:type="spellEnd"/>
        <w:r w:rsidRPr="006F1EC4">
          <w:rPr>
            <w:rFonts w:ascii="Times New Roman" w:hAnsi="Times New Roman" w:cs="Times New Roman"/>
            <w:color w:val="000000" w:themeColor="text1"/>
            <w:shd w:val="clear" w:color="auto" w:fill="FFFFFF"/>
          </w:rPr>
          <w:t xml:space="preserve"> of Australia. </w:t>
        </w:r>
        <w:r w:rsidRPr="006F1EC4">
          <w:rPr>
            <w:rFonts w:ascii="Times New Roman" w:hAnsi="Times New Roman" w:cs="Times New Roman"/>
            <w:i/>
            <w:iCs/>
            <w:color w:val="000000" w:themeColor="text1"/>
            <w:shd w:val="clear" w:color="auto" w:fill="FFFFFF"/>
          </w:rPr>
          <w:t>Geological Society, London, Special Publications</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286</w:t>
        </w:r>
        <w:r w:rsidRPr="006F1EC4">
          <w:rPr>
            <w:rFonts w:ascii="Times New Roman" w:hAnsi="Times New Roman" w:cs="Times New Roman"/>
            <w:color w:val="000000" w:themeColor="text1"/>
            <w:shd w:val="clear" w:color="auto" w:fill="FFFFFF"/>
          </w:rPr>
          <w:t xml:space="preserve">(1), 115-135.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"https://doi.org/10.1144/SP286.8"</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shd w:val="clear" w:color="auto" w:fill="FFFFFF"/>
          </w:rPr>
          <w:t>https://doi.org/10.1144/SP286.8</w:t>
        </w:r>
        <w:r w:rsidRPr="006F1EC4">
          <w:rPr>
            <w:rFonts w:ascii="Times New Roman" w:hAnsi="Times New Roman" w:cs="Times New Roman"/>
            <w:color w:val="000000" w:themeColor="text1"/>
          </w:rPr>
          <w:fldChar w:fldCharType="end"/>
        </w:r>
      </w:ins>
    </w:p>
    <w:p w14:paraId="64A7E1D1" w14:textId="77777777" w:rsidR="00790360" w:rsidRPr="006F1EC4" w:rsidRDefault="00790360" w:rsidP="00790360">
      <w:pPr>
        <w:rPr>
          <w:ins w:id="1208" w:author="Anttila  Eliel Simpson" w:date="2024-07-18T16:04:00Z"/>
          <w:rFonts w:ascii="Times New Roman" w:hAnsi="Times New Roman" w:cs="Times New Roman"/>
          <w:color w:val="000000" w:themeColor="text1"/>
          <w:shd w:val="clear" w:color="auto" w:fill="FFFFFF"/>
        </w:rPr>
      </w:pPr>
    </w:p>
    <w:p w14:paraId="178EFB5A" w14:textId="77777777" w:rsidR="00790360" w:rsidRPr="006F1EC4" w:rsidRDefault="00790360" w:rsidP="00790360">
      <w:pPr>
        <w:rPr>
          <w:ins w:id="1209" w:author="Anttila  Eliel Simpson" w:date="2024-07-18T16:04:00Z"/>
          <w:rFonts w:ascii="Times New Roman" w:eastAsia="Times New Roman" w:hAnsi="Times New Roman" w:cs="Times New Roman"/>
          <w:color w:val="000000" w:themeColor="text1"/>
        </w:rPr>
      </w:pPr>
      <w:ins w:id="1210" w:author="Anttila  Eliel Simpson" w:date="2024-07-18T16:04:00Z">
        <w:r w:rsidRPr="006F1EC4">
          <w:rPr>
            <w:rFonts w:ascii="Times New Roman" w:eastAsia="Times New Roman" w:hAnsi="Times New Roman" w:cs="Times New Roman"/>
            <w:color w:val="000000" w:themeColor="text1"/>
            <w:shd w:val="clear" w:color="auto" w:fill="FFFFFF"/>
          </w:rPr>
          <w:t xml:space="preserve">Hartmann, J., &amp; </w:t>
        </w:r>
        <w:proofErr w:type="spellStart"/>
        <w:r w:rsidRPr="006F1EC4">
          <w:rPr>
            <w:rFonts w:ascii="Times New Roman" w:eastAsia="Times New Roman" w:hAnsi="Times New Roman" w:cs="Times New Roman"/>
            <w:color w:val="000000" w:themeColor="text1"/>
            <w:shd w:val="clear" w:color="auto" w:fill="FFFFFF"/>
          </w:rPr>
          <w:t>Moosdorf</w:t>
        </w:r>
        <w:proofErr w:type="spellEnd"/>
        <w:r w:rsidRPr="006F1EC4">
          <w:rPr>
            <w:rFonts w:ascii="Times New Roman" w:eastAsia="Times New Roman" w:hAnsi="Times New Roman" w:cs="Times New Roman"/>
            <w:color w:val="000000" w:themeColor="text1"/>
            <w:shd w:val="clear" w:color="auto" w:fill="FFFFFF"/>
          </w:rPr>
          <w:t>, N. (2011). Chemical weathering rates of silicate-dominated lithological classes and associated liberation rates of phosphorus on the Japanese Archipelago—Implications for global scale analysis.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287</w:t>
        </w:r>
        <w:r w:rsidRPr="006F1EC4">
          <w:rPr>
            <w:rFonts w:ascii="Times New Roman" w:eastAsia="Times New Roman" w:hAnsi="Times New Roman" w:cs="Times New Roman"/>
            <w:color w:val="000000" w:themeColor="text1"/>
            <w:shd w:val="clear" w:color="auto" w:fill="FFFFFF"/>
          </w:rPr>
          <w:t>(3-4), 125-157.</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"https://doi.org/10.1016/j.chemgeo.2010.12.004"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https://doi.org/10.1016/j.chemgeo.2010.12.004</w:t>
        </w:r>
        <w:r w:rsidRPr="006F1EC4">
          <w:rPr>
            <w:rFonts w:ascii="Times New Roman" w:eastAsia="Times New Roman" w:hAnsi="Times New Roman" w:cs="Times New Roman"/>
            <w:color w:val="000000" w:themeColor="text1"/>
          </w:rPr>
          <w:fldChar w:fldCharType="end"/>
        </w:r>
      </w:ins>
    </w:p>
    <w:p w14:paraId="634D58CD" w14:textId="77777777" w:rsidR="00790360" w:rsidRPr="006F1EC4" w:rsidRDefault="00790360" w:rsidP="00790360">
      <w:pPr>
        <w:rPr>
          <w:ins w:id="1211" w:author="Anttila  Eliel Simpson" w:date="2024-07-18T16:04:00Z"/>
          <w:rFonts w:ascii="Times New Roman" w:hAnsi="Times New Roman" w:cs="Times New Roman"/>
          <w:color w:val="000000" w:themeColor="text1"/>
          <w:shd w:val="clear" w:color="auto" w:fill="FFFFFF"/>
        </w:rPr>
      </w:pPr>
    </w:p>
    <w:p w14:paraId="295497A7" w14:textId="77777777" w:rsidR="00790360" w:rsidRPr="006F1EC4" w:rsidRDefault="00790360" w:rsidP="00790360">
      <w:pPr>
        <w:rPr>
          <w:ins w:id="1212" w:author="Anttila  Eliel Simpson" w:date="2024-07-18T16:04:00Z"/>
          <w:rFonts w:ascii="Times New Roman" w:hAnsi="Times New Roman" w:cs="Times New Roman"/>
          <w:color w:val="000000" w:themeColor="text1"/>
        </w:rPr>
      </w:pPr>
      <w:proofErr w:type="spellStart"/>
      <w:ins w:id="1213" w:author="Anttila  Eliel Simpson" w:date="2024-07-18T16:04:00Z">
        <w:r w:rsidRPr="006F1EC4">
          <w:rPr>
            <w:rFonts w:ascii="Times New Roman" w:hAnsi="Times New Roman" w:cs="Times New Roman"/>
            <w:color w:val="000000" w:themeColor="text1"/>
            <w:shd w:val="clear" w:color="auto" w:fill="FFFFFF"/>
          </w:rPr>
          <w:t>Hiess</w:t>
        </w:r>
        <w:proofErr w:type="spellEnd"/>
        <w:r w:rsidRPr="006F1EC4">
          <w:rPr>
            <w:rFonts w:ascii="Times New Roman" w:hAnsi="Times New Roman" w:cs="Times New Roman"/>
            <w:color w:val="000000" w:themeColor="text1"/>
            <w:shd w:val="clear" w:color="auto" w:fill="FFFFFF"/>
          </w:rPr>
          <w:t>, J., Condon, D. J., McLean, N., &amp; Noble, S. R. (2012). 238U/235U systematics in terrestrial uranium-bearing minerals.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Science</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335</w:t>
        </w:r>
        <w:r w:rsidRPr="006F1EC4">
          <w:rPr>
            <w:rFonts w:ascii="Times New Roman" w:hAnsi="Times New Roman" w:cs="Times New Roman"/>
            <w:color w:val="000000" w:themeColor="text1"/>
            <w:shd w:val="clear" w:color="auto" w:fill="FFFFFF"/>
          </w:rPr>
          <w:t xml:space="preserve">(6076), 1610-1614. </w:t>
        </w:r>
        <w:r w:rsidRPr="006F1EC4">
          <w:fldChar w:fldCharType="begin"/>
        </w:r>
        <w:r w:rsidRPr="006F1EC4">
          <w:rPr>
            <w:rFonts w:ascii="Times New Roman" w:hAnsi="Times New Roman" w:cs="Times New Roman"/>
            <w:color w:val="000000" w:themeColor="text1"/>
          </w:rPr>
          <w:instrText>HYPERLINK "https://doi.org/10.1126/science.1215507"</w:instrText>
        </w:r>
        <w:r w:rsidRPr="006F1EC4">
          <w:fldChar w:fldCharType="separate"/>
        </w:r>
        <w:r w:rsidRPr="006F1EC4">
          <w:rPr>
            <w:rStyle w:val="text"/>
            <w:rFonts w:ascii="Times New Roman" w:hAnsi="Times New Roman" w:cs="Times New Roman"/>
            <w:color w:val="000000" w:themeColor="text1"/>
          </w:rPr>
          <w:t>https://doi.org/10.1126/science.1215507</w:t>
        </w:r>
        <w:r w:rsidRPr="006F1EC4">
          <w:rPr>
            <w:rStyle w:val="text"/>
            <w:rFonts w:ascii="Times New Roman" w:hAnsi="Times New Roman" w:cs="Times New Roman"/>
            <w:color w:val="000000" w:themeColor="text1"/>
          </w:rPr>
          <w:fldChar w:fldCharType="end"/>
        </w:r>
      </w:ins>
    </w:p>
    <w:p w14:paraId="2D4A99B7" w14:textId="77777777" w:rsidR="00790360" w:rsidRPr="006F1EC4" w:rsidRDefault="00790360" w:rsidP="00790360">
      <w:pPr>
        <w:rPr>
          <w:ins w:id="1214" w:author="Anttila  Eliel Simpson" w:date="2024-07-18T16:04:00Z"/>
          <w:rFonts w:ascii="Times New Roman" w:hAnsi="Times New Roman" w:cs="Times New Roman"/>
          <w:color w:val="000000" w:themeColor="text1"/>
          <w:shd w:val="clear" w:color="auto" w:fill="FFFFFF"/>
        </w:rPr>
      </w:pPr>
    </w:p>
    <w:p w14:paraId="21F7D63A" w14:textId="77777777" w:rsidR="00790360" w:rsidRPr="006F1EC4" w:rsidRDefault="00790360" w:rsidP="00790360">
      <w:pPr>
        <w:rPr>
          <w:ins w:id="1215" w:author="Anttila  Eliel Simpson" w:date="2024-07-18T16:04:00Z"/>
          <w:rFonts w:ascii="Times New Roman" w:hAnsi="Times New Roman" w:cs="Times New Roman"/>
          <w:color w:val="000000" w:themeColor="text1"/>
        </w:rPr>
      </w:pPr>
      <w:ins w:id="1216" w:author="Anttila  Eliel Simpson" w:date="2024-07-18T16:04:00Z">
        <w:r w:rsidRPr="006F1EC4">
          <w:rPr>
            <w:rFonts w:ascii="Times New Roman" w:hAnsi="Times New Roman" w:cs="Times New Roman"/>
            <w:color w:val="000000" w:themeColor="text1"/>
            <w:shd w:val="clear" w:color="auto" w:fill="FFFFFF"/>
          </w:rPr>
          <w:t>Hoffman, P. F. (1987). Early Proterozoic foredeeps, foredeep magmatism, and Superior‐type iron‐formations of the Canadian Shield.</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Proterozic</w:t>
        </w:r>
        <w:proofErr w:type="spellEnd"/>
        <w:r w:rsidRPr="006F1EC4">
          <w:rPr>
            <w:rFonts w:ascii="Times New Roman" w:hAnsi="Times New Roman" w:cs="Times New Roman"/>
            <w:i/>
            <w:iCs/>
            <w:color w:val="000000" w:themeColor="text1"/>
          </w:rPr>
          <w:t xml:space="preserve"> lithospheric evolution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w:t>
        </w:r>
        <w:r w:rsidRPr="006F1EC4">
          <w:rPr>
            <w:rFonts w:ascii="Times New Roman" w:hAnsi="Times New Roman" w:cs="Times New Roman"/>
            <w:color w:val="000000" w:themeColor="text1"/>
            <w:shd w:val="clear" w:color="auto" w:fill="FFFFFF"/>
          </w:rPr>
          <w:t xml:space="preserve">, 85-98. </w:t>
        </w:r>
        <w:r w:rsidRPr="006F1EC4">
          <w:fldChar w:fldCharType="begin"/>
        </w:r>
        <w:r w:rsidRPr="006F1EC4">
          <w:rPr>
            <w:rFonts w:ascii="Times New Roman" w:hAnsi="Times New Roman" w:cs="Times New Roman"/>
            <w:color w:val="000000" w:themeColor="text1"/>
          </w:rPr>
          <w:instrText>HYPERLINK "https://doi.org/10.1029/GD017p0085"</w:instrText>
        </w:r>
        <w:r w:rsidRPr="006F1EC4">
          <w:fldChar w:fldCharType="separate"/>
        </w:r>
        <w:r w:rsidRPr="006F1EC4">
          <w:rPr>
            <w:rStyle w:val="text"/>
            <w:rFonts w:ascii="Times New Roman" w:hAnsi="Times New Roman" w:cs="Times New Roman"/>
            <w:color w:val="000000" w:themeColor="text1"/>
          </w:rPr>
          <w:t>https://doi.org/10.1029/GD017p0085</w:t>
        </w:r>
        <w:r w:rsidRPr="006F1EC4">
          <w:rPr>
            <w:rStyle w:val="text"/>
            <w:rFonts w:ascii="Times New Roman" w:hAnsi="Times New Roman" w:cs="Times New Roman"/>
            <w:color w:val="000000" w:themeColor="text1"/>
          </w:rPr>
          <w:fldChar w:fldCharType="end"/>
        </w:r>
      </w:ins>
    </w:p>
    <w:p w14:paraId="3BE23341" w14:textId="77777777" w:rsidR="00790360" w:rsidRPr="006F1EC4" w:rsidRDefault="00790360" w:rsidP="00790360">
      <w:pPr>
        <w:rPr>
          <w:ins w:id="1217" w:author="Anttila  Eliel Simpson" w:date="2024-07-18T16:04:00Z"/>
          <w:rFonts w:ascii="Times New Roman" w:hAnsi="Times New Roman" w:cs="Times New Roman"/>
          <w:color w:val="000000" w:themeColor="text1"/>
          <w:shd w:val="clear" w:color="auto" w:fill="FFFFFF"/>
        </w:rPr>
      </w:pPr>
    </w:p>
    <w:p w14:paraId="6FD529B0" w14:textId="77777777" w:rsidR="00790360" w:rsidRPr="006F1EC4" w:rsidRDefault="00790360" w:rsidP="00790360">
      <w:pPr>
        <w:rPr>
          <w:ins w:id="1218" w:author="Anttila  Eliel Simpson" w:date="2024-07-18T16:04:00Z"/>
          <w:rFonts w:ascii="Times New Roman" w:eastAsia="Times New Roman" w:hAnsi="Times New Roman" w:cs="Times New Roman"/>
          <w:color w:val="000000" w:themeColor="text1"/>
        </w:rPr>
      </w:pPr>
      <w:ins w:id="1219" w:author="Anttila  Eliel Simpson" w:date="2024-07-18T16:04:00Z">
        <w:r w:rsidRPr="006F1EC4">
          <w:rPr>
            <w:rFonts w:ascii="Times New Roman" w:eastAsia="Times New Roman" w:hAnsi="Times New Roman" w:cs="Times New Roman"/>
            <w:color w:val="000000" w:themeColor="text1"/>
            <w:shd w:val="clear" w:color="auto" w:fill="FFFFFF"/>
          </w:rPr>
          <w:t>Hoffman, P. F., Macdonald, F. A., &amp; Halverson, G. P. (2011). Chapter 5 Chemical sediments associated with Neoproterozoic glaciation: iron formation, cap carbonate, barite and phosphorite. </w:t>
        </w:r>
        <w:r w:rsidRPr="006F1EC4">
          <w:rPr>
            <w:rFonts w:ascii="Times New Roman" w:eastAsia="Times New Roman" w:hAnsi="Times New Roman" w:cs="Times New Roman"/>
            <w:i/>
            <w:iCs/>
            <w:color w:val="000000" w:themeColor="text1"/>
          </w:rPr>
          <w:t>Geological Society, London, Memoirs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36</w:t>
        </w:r>
        <w:r w:rsidRPr="006F1EC4">
          <w:rPr>
            <w:rFonts w:ascii="Times New Roman" w:eastAsia="Times New Roman" w:hAnsi="Times New Roman" w:cs="Times New Roman"/>
            <w:color w:val="000000" w:themeColor="text1"/>
            <w:shd w:val="clear" w:color="auto" w:fill="FFFFFF"/>
          </w:rPr>
          <w:t xml:space="preserve">(1), 67-80.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"https://doi.org/10.1144/M36.5"</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https://doi.org/10.1144/M36.5</w:t>
        </w:r>
        <w:r w:rsidRPr="006F1EC4">
          <w:rPr>
            <w:rFonts w:ascii="Times New Roman" w:eastAsia="Times New Roman" w:hAnsi="Times New Roman" w:cs="Times New Roman"/>
            <w:color w:val="000000" w:themeColor="text1"/>
          </w:rPr>
          <w:fldChar w:fldCharType="end"/>
        </w:r>
      </w:ins>
    </w:p>
    <w:p w14:paraId="5FAD4669" w14:textId="77777777" w:rsidR="00790360" w:rsidRPr="006F1EC4" w:rsidRDefault="00790360" w:rsidP="00790360">
      <w:pPr>
        <w:rPr>
          <w:ins w:id="1220" w:author="Anttila  Eliel Simpson" w:date="2024-07-18T16:04:00Z"/>
          <w:rFonts w:ascii="Times New Roman" w:hAnsi="Times New Roman" w:cs="Times New Roman"/>
          <w:color w:val="000000" w:themeColor="text1"/>
          <w:shd w:val="clear" w:color="auto" w:fill="FFFFFF"/>
        </w:rPr>
      </w:pPr>
    </w:p>
    <w:p w14:paraId="1573258E" w14:textId="77777777" w:rsidR="00790360" w:rsidRPr="006F1EC4" w:rsidRDefault="00790360" w:rsidP="00790360">
      <w:pPr>
        <w:spacing w:line="270" w:lineRule="atLeast"/>
        <w:textAlignment w:val="baseline"/>
        <w:rPr>
          <w:ins w:id="1221" w:author="Anttila  Eliel Simpson" w:date="2024-07-18T16:04:00Z"/>
          <w:rFonts w:ascii="Times New Roman" w:eastAsia="Times New Roman" w:hAnsi="Times New Roman" w:cs="Times New Roman"/>
          <w:color w:val="000000" w:themeColor="text1"/>
        </w:rPr>
      </w:pPr>
      <w:proofErr w:type="spellStart"/>
      <w:ins w:id="1222" w:author="Anttila  Eliel Simpson" w:date="2024-07-18T16:04:00Z">
        <w:r w:rsidRPr="006F1EC4">
          <w:rPr>
            <w:rFonts w:ascii="Times New Roman" w:eastAsia="Times New Roman" w:hAnsi="Times New Roman" w:cs="Times New Roman"/>
            <w:color w:val="000000" w:themeColor="text1"/>
            <w:shd w:val="clear" w:color="auto" w:fill="FFFFFF"/>
          </w:rPr>
          <w:t>Holmden</w:t>
        </w:r>
        <w:proofErr w:type="spellEnd"/>
        <w:r w:rsidRPr="006F1EC4">
          <w:rPr>
            <w:rFonts w:ascii="Times New Roman" w:eastAsia="Times New Roman" w:hAnsi="Times New Roman" w:cs="Times New Roman"/>
            <w:color w:val="000000" w:themeColor="text1"/>
            <w:shd w:val="clear" w:color="auto" w:fill="FFFFFF"/>
          </w:rPr>
          <w:t xml:space="preserve">, C., Creaser, R. A., </w:t>
        </w:r>
        <w:proofErr w:type="spellStart"/>
        <w:r w:rsidRPr="006F1EC4">
          <w:rPr>
            <w:rFonts w:ascii="Times New Roman" w:eastAsia="Times New Roman" w:hAnsi="Times New Roman" w:cs="Times New Roman"/>
            <w:color w:val="000000" w:themeColor="text1"/>
            <w:shd w:val="clear" w:color="auto" w:fill="FFFFFF"/>
          </w:rPr>
          <w:t>Muehlenbachs</w:t>
        </w:r>
        <w:proofErr w:type="spellEnd"/>
        <w:r w:rsidRPr="006F1EC4">
          <w:rPr>
            <w:rFonts w:ascii="Times New Roman" w:eastAsia="Times New Roman" w:hAnsi="Times New Roman" w:cs="Times New Roman"/>
            <w:color w:val="000000" w:themeColor="text1"/>
            <w:shd w:val="clear" w:color="auto" w:fill="FFFFFF"/>
          </w:rPr>
          <w:t>, K. L. S. A., Leslie, S. A., &amp; Bergstrom, S. M. (1998). Isotopic evidence for geochemical decoupling between ancient epeiric seas and bordering oceans: implications for secular curves. </w:t>
        </w:r>
        <w:r w:rsidRPr="006F1EC4">
          <w:rPr>
            <w:rFonts w:ascii="Times New Roman" w:eastAsia="Times New Roman" w:hAnsi="Times New Roman" w:cs="Times New Roman"/>
            <w:i/>
            <w:iCs/>
            <w:color w:val="000000" w:themeColor="text1"/>
          </w:rPr>
          <w:t>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26</w:t>
        </w:r>
        <w:r w:rsidRPr="006F1EC4">
          <w:rPr>
            <w:rFonts w:ascii="Times New Roman" w:eastAsia="Times New Roman" w:hAnsi="Times New Roman" w:cs="Times New Roman"/>
            <w:color w:val="000000" w:themeColor="text1"/>
            <w:shd w:val="clear" w:color="auto" w:fill="FFFFFF"/>
          </w:rPr>
          <w:t xml:space="preserve">(6), 567-570.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"https://doi.org/10.1130/0091-7613(1998)026%3c0567:IEFGDB%3e2.3.CO;2"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https://doi.org/10.1130/0091-7613(1998)026&lt;0567:IEFGDB&gt;2.3.CO;2</w:t>
        </w:r>
        <w:r w:rsidRPr="006F1EC4">
          <w:rPr>
            <w:rFonts w:ascii="Times New Roman" w:eastAsia="Times New Roman" w:hAnsi="Times New Roman" w:cs="Times New Roman"/>
            <w:color w:val="000000" w:themeColor="text1"/>
            <w:bdr w:val="none" w:sz="0" w:space="0" w:color="auto" w:frame="1"/>
          </w:rPr>
          <w:fldChar w:fldCharType="end"/>
        </w:r>
      </w:ins>
    </w:p>
    <w:p w14:paraId="7D747247" w14:textId="77777777" w:rsidR="00790360" w:rsidRPr="006F1EC4" w:rsidRDefault="00790360" w:rsidP="00790360">
      <w:pPr>
        <w:rPr>
          <w:ins w:id="1223" w:author="Anttila  Eliel Simpson" w:date="2024-07-18T16:04:00Z"/>
          <w:rFonts w:ascii="Times New Roman" w:hAnsi="Times New Roman" w:cs="Times New Roman"/>
          <w:color w:val="000000" w:themeColor="text1"/>
          <w:shd w:val="clear" w:color="auto" w:fill="FFFFFF"/>
        </w:rPr>
      </w:pPr>
    </w:p>
    <w:p w14:paraId="775108BF" w14:textId="77777777" w:rsidR="00790360" w:rsidRPr="006F1EC4" w:rsidRDefault="00790360" w:rsidP="00790360">
      <w:pPr>
        <w:rPr>
          <w:ins w:id="1224" w:author="Anttila  Eliel Simpson" w:date="2024-07-18T16:04:00Z"/>
          <w:rFonts w:ascii="Times New Roman" w:hAnsi="Times New Roman" w:cs="Times New Roman"/>
          <w:color w:val="000000" w:themeColor="text1"/>
        </w:rPr>
      </w:pPr>
      <w:proofErr w:type="spellStart"/>
      <w:ins w:id="1225" w:author="Anttila  Eliel Simpson" w:date="2024-07-18T16:04:00Z">
        <w:r w:rsidRPr="006F1EC4">
          <w:rPr>
            <w:rFonts w:ascii="Times New Roman" w:hAnsi="Times New Roman" w:cs="Times New Roman"/>
            <w:color w:val="000000" w:themeColor="text1"/>
            <w:shd w:val="clear" w:color="auto" w:fill="FFFFFF"/>
          </w:rPr>
          <w:t>Horstwood</w:t>
        </w:r>
        <w:proofErr w:type="spellEnd"/>
        <w:r w:rsidRPr="006F1EC4">
          <w:rPr>
            <w:rFonts w:ascii="Times New Roman" w:hAnsi="Times New Roman" w:cs="Times New Roman"/>
            <w:color w:val="000000" w:themeColor="text1"/>
            <w:shd w:val="clear" w:color="auto" w:fill="FFFFFF"/>
          </w:rPr>
          <w:t xml:space="preserve">, M. S., </w:t>
        </w:r>
        <w:proofErr w:type="spellStart"/>
        <w:r w:rsidRPr="006F1EC4">
          <w:rPr>
            <w:rFonts w:ascii="Times New Roman" w:hAnsi="Times New Roman" w:cs="Times New Roman"/>
            <w:color w:val="000000" w:themeColor="text1"/>
            <w:shd w:val="clear" w:color="auto" w:fill="FFFFFF"/>
          </w:rPr>
          <w:t>Košler</w:t>
        </w:r>
        <w:proofErr w:type="spellEnd"/>
        <w:r w:rsidRPr="006F1EC4">
          <w:rPr>
            <w:rFonts w:ascii="Times New Roman" w:hAnsi="Times New Roman" w:cs="Times New Roman"/>
            <w:color w:val="000000" w:themeColor="text1"/>
            <w:shd w:val="clear" w:color="auto" w:fill="FFFFFF"/>
          </w:rPr>
          <w:t xml:space="preserve">, J., </w:t>
        </w:r>
        <w:proofErr w:type="spellStart"/>
        <w:r w:rsidRPr="006F1EC4">
          <w:rPr>
            <w:rFonts w:ascii="Times New Roman" w:hAnsi="Times New Roman" w:cs="Times New Roman"/>
            <w:color w:val="000000" w:themeColor="text1"/>
            <w:shd w:val="clear" w:color="auto" w:fill="FFFFFF"/>
          </w:rPr>
          <w:t>Gehrels</w:t>
        </w:r>
        <w:proofErr w:type="spellEnd"/>
        <w:r w:rsidRPr="006F1EC4">
          <w:rPr>
            <w:rFonts w:ascii="Times New Roman" w:hAnsi="Times New Roman" w:cs="Times New Roman"/>
            <w:color w:val="000000" w:themeColor="text1"/>
            <w:shd w:val="clear" w:color="auto" w:fill="FFFFFF"/>
          </w:rPr>
          <w:t>, G., Jackson, S. E., McLean, N. M., Paton, C., ... &amp; Schoene, B. (2016). Community‐derived standards for LA‐ICP‐MS U‐(Th‐) Pb geochronology–Uncertainty propagation, age interpretation and data reporting.</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Geostandards</w:t>
        </w:r>
        <w:proofErr w:type="spellEnd"/>
        <w:r w:rsidRPr="006F1EC4">
          <w:rPr>
            <w:rFonts w:ascii="Times New Roman" w:hAnsi="Times New Roman" w:cs="Times New Roman"/>
            <w:i/>
            <w:iCs/>
            <w:color w:val="000000" w:themeColor="text1"/>
          </w:rPr>
          <w:t xml:space="preserve"> and </w:t>
        </w:r>
        <w:proofErr w:type="spellStart"/>
        <w:r w:rsidRPr="006F1EC4">
          <w:rPr>
            <w:rFonts w:ascii="Times New Roman" w:hAnsi="Times New Roman" w:cs="Times New Roman"/>
            <w:i/>
            <w:iCs/>
            <w:color w:val="000000" w:themeColor="text1"/>
          </w:rPr>
          <w:t>Geoanalytical</w:t>
        </w:r>
        <w:proofErr w:type="spellEnd"/>
        <w:r w:rsidRPr="006F1EC4">
          <w:rPr>
            <w:rFonts w:ascii="Times New Roman" w:hAnsi="Times New Roman" w:cs="Times New Roman"/>
            <w:i/>
            <w:iCs/>
            <w:color w:val="000000" w:themeColor="text1"/>
          </w:rPr>
          <w:t xml:space="preserve">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40</w:t>
        </w:r>
        <w:r w:rsidRPr="006F1EC4">
          <w:rPr>
            <w:rFonts w:ascii="Times New Roman" w:hAnsi="Times New Roman" w:cs="Times New Roman"/>
            <w:color w:val="000000" w:themeColor="text1"/>
            <w:shd w:val="clear" w:color="auto" w:fill="FFFFFF"/>
          </w:rPr>
          <w:t xml:space="preserve">(3), 311-332. </w:t>
        </w:r>
        <w:r w:rsidRPr="006F1EC4">
          <w:rPr>
            <w:rStyle w:val="apple-converted-space"/>
            <w:rFonts w:ascii="Times New Roman" w:hAnsi="Times New Roman" w:cs="Times New Roman"/>
            <w:color w:val="000000" w:themeColor="text1"/>
            <w:shd w:val="clear" w:color="auto" w:fill="FFFFFF"/>
          </w:rPr>
          <w:t> </w:t>
        </w:r>
        <w:r w:rsidRPr="006F1EC4">
          <w:fldChar w:fldCharType="begin"/>
        </w:r>
        <w:r w:rsidRPr="006F1EC4">
          <w:rPr>
            <w:rFonts w:ascii="Times New Roman" w:hAnsi="Times New Roman" w:cs="Times New Roman"/>
            <w:color w:val="000000" w:themeColor="text1"/>
          </w:rPr>
          <w:instrText>HYPERLINK "https://doi.org/10.1111/j.1751-908X.2016.00379.x"</w:instrText>
        </w:r>
        <w:r w:rsidRPr="006F1EC4">
          <w:fldChar w:fldCharType="separate"/>
        </w:r>
        <w:r w:rsidRPr="006F1EC4">
          <w:rPr>
            <w:rStyle w:val="text"/>
            <w:rFonts w:ascii="Times New Roman" w:hAnsi="Times New Roman" w:cs="Times New Roman"/>
            <w:color w:val="000000" w:themeColor="text1"/>
          </w:rPr>
          <w:t>https://doi.org/10.1111/j.1751-908X.2016.00379.x</w:t>
        </w:r>
        <w:r w:rsidRPr="006F1EC4">
          <w:rPr>
            <w:rStyle w:val="text"/>
            <w:rFonts w:ascii="Times New Roman" w:hAnsi="Times New Roman" w:cs="Times New Roman"/>
            <w:color w:val="000000" w:themeColor="text1"/>
          </w:rPr>
          <w:fldChar w:fldCharType="end"/>
        </w:r>
      </w:ins>
    </w:p>
    <w:p w14:paraId="7AC98A6F" w14:textId="77777777" w:rsidR="00790360" w:rsidRPr="006F1EC4" w:rsidRDefault="00790360" w:rsidP="00790360">
      <w:pPr>
        <w:rPr>
          <w:ins w:id="1226" w:author="Anttila  Eliel Simpson" w:date="2024-07-18T16:04:00Z"/>
          <w:rFonts w:ascii="Times New Roman" w:hAnsi="Times New Roman" w:cs="Times New Roman"/>
          <w:color w:val="000000" w:themeColor="text1"/>
          <w:shd w:val="clear" w:color="auto" w:fill="FFFFFF"/>
        </w:rPr>
      </w:pPr>
    </w:p>
    <w:p w14:paraId="20D0B8B1" w14:textId="77777777" w:rsidR="00790360" w:rsidRPr="006F1EC4" w:rsidRDefault="00790360" w:rsidP="00790360">
      <w:pPr>
        <w:rPr>
          <w:ins w:id="1227" w:author="Anttila  Eliel Simpson" w:date="2024-07-18T16:04:00Z"/>
          <w:rFonts w:ascii="Times New Roman" w:hAnsi="Times New Roman" w:cs="Times New Roman"/>
          <w:color w:val="000000" w:themeColor="text1"/>
        </w:rPr>
      </w:pPr>
      <w:ins w:id="1228" w:author="Anttila  Eliel Simpson" w:date="2024-07-18T16:04:00Z">
        <w:r w:rsidRPr="006F1EC4">
          <w:rPr>
            <w:rFonts w:ascii="Times New Roman" w:eastAsia="Times New Roman" w:hAnsi="Times New Roman" w:cs="Times New Roman"/>
            <w:color w:val="000000" w:themeColor="text1"/>
            <w:shd w:val="clear" w:color="auto" w:fill="FFFFFF"/>
          </w:rPr>
          <w:t xml:space="preserve">Horton, F. (2015). Did phosphorus derived from the weathering of large igneous provinces fertilize the </w:t>
        </w:r>
        <w:proofErr w:type="gramStart"/>
        <w:r w:rsidRPr="006F1EC4">
          <w:rPr>
            <w:rFonts w:ascii="Times New Roman" w:eastAsia="Times New Roman" w:hAnsi="Times New Roman" w:cs="Times New Roman"/>
            <w:color w:val="000000" w:themeColor="text1"/>
            <w:shd w:val="clear" w:color="auto" w:fill="FFFFFF"/>
          </w:rPr>
          <w:t>Neoproterozoic ocean</w:t>
        </w:r>
        <w:proofErr w:type="gramEnd"/>
        <w:r w:rsidRPr="006F1EC4">
          <w:rPr>
            <w:rFonts w:ascii="Times New Roman" w:eastAsia="Times New Roman" w:hAnsi="Times New Roman" w:cs="Times New Roman"/>
            <w:color w:val="000000" w:themeColor="text1"/>
            <w:shd w:val="clear" w:color="auto" w:fill="FFFFFF"/>
          </w:rPr>
          <w:t>?</w:t>
        </w:r>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i/>
            <w:iCs/>
            <w:color w:val="000000" w:themeColor="text1"/>
          </w:rPr>
          <w:t>Geochemistry, Geophysics, Geosystems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16</w:t>
        </w:r>
        <w:r w:rsidRPr="006F1EC4">
          <w:rPr>
            <w:rFonts w:ascii="Times New Roman" w:eastAsia="Times New Roman" w:hAnsi="Times New Roman" w:cs="Times New Roman"/>
            <w:color w:val="000000" w:themeColor="text1"/>
            <w:shd w:val="clear" w:color="auto" w:fill="FFFFFF"/>
          </w:rPr>
          <w:t>(6), 1723-1738.</w:t>
        </w:r>
        <w:r w:rsidRPr="006F1EC4">
          <w:rPr>
            <w:rFonts w:ascii="Times New Roman" w:hAnsi="Times New Roman" w:cs="Times New Roman"/>
            <w:color w:val="000000" w:themeColor="text1"/>
            <w:shd w:val="clear" w:color="auto" w:fill="FFFFFF"/>
          </w:rPr>
          <w:t xml:space="preserve"> </w:t>
        </w:r>
        <w:r w:rsidRPr="006F1EC4">
          <w:fldChar w:fldCharType="begin"/>
        </w:r>
        <w:r w:rsidRPr="006F1EC4">
          <w:rPr>
            <w:rFonts w:ascii="Times New Roman" w:hAnsi="Times New Roman" w:cs="Times New Roman"/>
            <w:color w:val="000000" w:themeColor="text1"/>
          </w:rPr>
          <w:instrText>HYPERLINK "https://doi.org/10.1002/2015GC005792"</w:instrText>
        </w:r>
        <w:r w:rsidRPr="006F1EC4">
          <w:fldChar w:fldCharType="separate"/>
        </w:r>
        <w:r w:rsidRPr="006F1EC4">
          <w:rPr>
            <w:rStyle w:val="text"/>
            <w:rFonts w:ascii="Times New Roman" w:eastAsia="Times New Roman" w:hAnsi="Times New Roman" w:cs="Times New Roman"/>
            <w:color w:val="000000" w:themeColor="text1"/>
          </w:rPr>
          <w:t>https://doi.org/10.1002/2015GC005792</w:t>
        </w:r>
        <w:r w:rsidRPr="006F1EC4">
          <w:rPr>
            <w:rStyle w:val="text"/>
            <w:rFonts w:ascii="Times New Roman" w:eastAsia="Times New Roman" w:hAnsi="Times New Roman" w:cs="Times New Roman"/>
            <w:color w:val="000000" w:themeColor="text1"/>
          </w:rPr>
          <w:fldChar w:fldCharType="end"/>
        </w:r>
      </w:ins>
    </w:p>
    <w:p w14:paraId="024A153A" w14:textId="77777777" w:rsidR="00790360" w:rsidRPr="006F1EC4" w:rsidRDefault="00790360" w:rsidP="00790360">
      <w:pPr>
        <w:rPr>
          <w:ins w:id="1229" w:author="Anttila  Eliel Simpson" w:date="2024-07-18T16:04:00Z"/>
          <w:rFonts w:ascii="Times New Roman" w:hAnsi="Times New Roman" w:cs="Times New Roman"/>
          <w:color w:val="000000" w:themeColor="text1"/>
        </w:rPr>
      </w:pPr>
    </w:p>
    <w:p w14:paraId="6F1D0B03" w14:textId="77777777" w:rsidR="00790360" w:rsidRPr="006F1EC4" w:rsidRDefault="00790360" w:rsidP="00790360">
      <w:pPr>
        <w:rPr>
          <w:ins w:id="1230" w:author="Anttila  Eliel Simpson" w:date="2024-07-18T16:04:00Z"/>
          <w:rFonts w:ascii="Times New Roman" w:hAnsi="Times New Roman" w:cs="Times New Roman"/>
          <w:color w:val="000000" w:themeColor="text1"/>
        </w:rPr>
      </w:pPr>
      <w:ins w:id="1231" w:author="Anttila  Eliel Simpson" w:date="2024-07-18T16:04:00Z">
        <w:r w:rsidRPr="006F1EC4">
          <w:rPr>
            <w:rFonts w:ascii="Times New Roman" w:hAnsi="Times New Roman" w:cs="Times New Roman"/>
            <w:color w:val="000000" w:themeColor="text1"/>
            <w:shd w:val="clear" w:color="auto" w:fill="FFFFFF"/>
          </w:rPr>
          <w:t xml:space="preserve">Hurtgen, M. T., Arthur, M. A., Suits, N. S., &amp; Kaufman, A. J. (2002). The sulfur isotopic composition of Neoproterozoic seawater sulfate: implications for a snowball </w:t>
        </w:r>
        <w:proofErr w:type="gramStart"/>
        <w:r w:rsidRPr="006F1EC4">
          <w:rPr>
            <w:rFonts w:ascii="Times New Roman" w:hAnsi="Times New Roman" w:cs="Times New Roman"/>
            <w:color w:val="000000" w:themeColor="text1"/>
            <w:shd w:val="clear" w:color="auto" w:fill="FFFFFF"/>
          </w:rPr>
          <w:t>Earth?.</w:t>
        </w:r>
        <w:proofErr w:type="gramEnd"/>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Earth and Planetary Science Letters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203</w:t>
        </w:r>
        <w:r w:rsidRPr="006F1EC4">
          <w:rPr>
            <w:rFonts w:ascii="Times New Roman" w:hAnsi="Times New Roman" w:cs="Times New Roman"/>
            <w:color w:val="000000" w:themeColor="text1"/>
            <w:shd w:val="clear" w:color="auto" w:fill="FFFFFF"/>
          </w:rPr>
          <w:t xml:space="preserve">(1), 413-429.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"https://doi.org/10.1016/S0012-821X(02)00804-X"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https://doi.org/10.1016/S0012-821X(02)00804-X</w:t>
        </w:r>
        <w:r w:rsidRPr="006F1EC4">
          <w:rPr>
            <w:rFonts w:ascii="Times New Roman" w:hAnsi="Times New Roman" w:cs="Times New Roman"/>
            <w:color w:val="000000" w:themeColor="text1"/>
          </w:rPr>
          <w:fldChar w:fldCharType="end"/>
        </w:r>
      </w:ins>
    </w:p>
    <w:p w14:paraId="483C7418" w14:textId="77777777" w:rsidR="00790360" w:rsidRPr="006F1EC4" w:rsidRDefault="00790360" w:rsidP="00790360">
      <w:pPr>
        <w:rPr>
          <w:ins w:id="1232" w:author="Anttila  Eliel Simpson" w:date="2024-07-18T16:04:00Z"/>
          <w:rFonts w:ascii="Times New Roman" w:hAnsi="Times New Roman" w:cs="Times New Roman"/>
          <w:color w:val="000000" w:themeColor="text1"/>
        </w:rPr>
      </w:pPr>
    </w:p>
    <w:p w14:paraId="523E8CD1" w14:textId="77777777" w:rsidR="00790360" w:rsidRPr="006F1EC4" w:rsidRDefault="00790360" w:rsidP="00790360">
      <w:pPr>
        <w:rPr>
          <w:ins w:id="1233" w:author="Anttila  Eliel Simpson" w:date="2024-07-18T16:04:00Z"/>
          <w:rFonts w:ascii="Times New Roman" w:hAnsi="Times New Roman" w:cs="Times New Roman"/>
          <w:color w:val="000000" w:themeColor="text1"/>
        </w:rPr>
      </w:pPr>
      <w:ins w:id="1234" w:author="Anttila  Eliel Simpson" w:date="2024-07-18T16:04:00Z">
        <w:r w:rsidRPr="006F1EC4">
          <w:rPr>
            <w:rFonts w:ascii="Times New Roman" w:eastAsia="Times New Roman" w:hAnsi="Times New Roman" w:cs="Times New Roman"/>
            <w:color w:val="000000" w:themeColor="text1"/>
          </w:rPr>
          <w:lastRenderedPageBreak/>
          <w:t xml:space="preserve">Ilyin, A.V. and Zhuravleva, I.T., 1968, On the boundary between the Cambrian and the Precambrian at </w:t>
        </w:r>
        <w:proofErr w:type="spellStart"/>
        <w:r w:rsidRPr="006F1EC4">
          <w:rPr>
            <w:rFonts w:ascii="Times New Roman" w:eastAsia="Times New Roman" w:hAnsi="Times New Roman" w:cs="Times New Roman"/>
            <w:color w:val="000000" w:themeColor="text1"/>
          </w:rPr>
          <w:t>Prikhusugulie</w:t>
        </w:r>
        <w:proofErr w:type="spellEnd"/>
        <w:r w:rsidRPr="006F1EC4">
          <w:rPr>
            <w:rFonts w:ascii="Times New Roman" w:eastAsia="Times New Roman" w:hAnsi="Times New Roman" w:cs="Times New Roman"/>
            <w:color w:val="000000" w:themeColor="text1"/>
          </w:rPr>
          <w:t xml:space="preserve"> (Mongolian PR). </w:t>
        </w:r>
        <w:proofErr w:type="spellStart"/>
        <w:r w:rsidRPr="006F1EC4">
          <w:rPr>
            <w:rFonts w:ascii="Times New Roman" w:eastAsia="Times New Roman" w:hAnsi="Times New Roman" w:cs="Times New Roman"/>
            <w:i/>
            <w:iCs/>
            <w:color w:val="000000" w:themeColor="text1"/>
          </w:rPr>
          <w:t>Dolkady</w:t>
        </w:r>
        <w:proofErr w:type="spellEnd"/>
        <w:r w:rsidRPr="006F1EC4">
          <w:rPr>
            <w:rFonts w:ascii="Times New Roman" w:eastAsia="Times New Roman" w:hAnsi="Times New Roman" w:cs="Times New Roman"/>
            <w:i/>
            <w:iCs/>
            <w:color w:val="000000" w:themeColor="text1"/>
          </w:rPr>
          <w:t xml:space="preserve"> </w:t>
        </w:r>
        <w:proofErr w:type="spellStart"/>
        <w:r w:rsidRPr="006F1EC4">
          <w:rPr>
            <w:rFonts w:ascii="Times New Roman" w:eastAsia="Times New Roman" w:hAnsi="Times New Roman" w:cs="Times New Roman"/>
            <w:i/>
            <w:iCs/>
            <w:color w:val="000000" w:themeColor="text1"/>
          </w:rPr>
          <w:t>Akademii</w:t>
        </w:r>
        <w:proofErr w:type="spellEnd"/>
        <w:r w:rsidRPr="006F1EC4">
          <w:rPr>
            <w:rFonts w:ascii="Times New Roman" w:eastAsia="Times New Roman" w:hAnsi="Times New Roman" w:cs="Times New Roman"/>
            <w:i/>
            <w:iCs/>
            <w:color w:val="000000" w:themeColor="text1"/>
          </w:rPr>
          <w:t xml:space="preserve"> </w:t>
        </w:r>
        <w:proofErr w:type="spellStart"/>
        <w:r w:rsidRPr="006F1EC4">
          <w:rPr>
            <w:rFonts w:ascii="Times New Roman" w:eastAsia="Times New Roman" w:hAnsi="Times New Roman" w:cs="Times New Roman"/>
            <w:i/>
            <w:iCs/>
            <w:color w:val="000000" w:themeColor="text1"/>
          </w:rPr>
          <w:t>Nauk</w:t>
        </w:r>
        <w:proofErr w:type="spellEnd"/>
        <w:r w:rsidRPr="006F1EC4">
          <w:rPr>
            <w:rFonts w:ascii="Times New Roman" w:eastAsia="Times New Roman" w:hAnsi="Times New Roman" w:cs="Times New Roman"/>
            <w:i/>
            <w:iCs/>
            <w:color w:val="000000" w:themeColor="text1"/>
          </w:rPr>
          <w:t xml:space="preserve"> SSSR, </w:t>
        </w:r>
        <w:r w:rsidRPr="006F1EC4">
          <w:rPr>
            <w:rFonts w:ascii="Times New Roman" w:eastAsia="Times New Roman" w:hAnsi="Times New Roman" w:cs="Times New Roman"/>
            <w:color w:val="000000" w:themeColor="text1"/>
          </w:rPr>
          <w:t>v. 182, p. 1164-1166 (in Russian).</w:t>
        </w:r>
      </w:ins>
    </w:p>
    <w:p w14:paraId="44AD0E6F" w14:textId="77777777" w:rsidR="00790360" w:rsidRPr="006F1EC4" w:rsidRDefault="00790360" w:rsidP="00790360">
      <w:pPr>
        <w:rPr>
          <w:ins w:id="1235" w:author="Anttila  Eliel Simpson" w:date="2024-07-18T16:04:00Z"/>
          <w:rFonts w:ascii="Times New Roman" w:hAnsi="Times New Roman" w:cs="Times New Roman"/>
          <w:color w:val="000000" w:themeColor="text1"/>
        </w:rPr>
      </w:pPr>
    </w:p>
    <w:p w14:paraId="3E0F905E" w14:textId="77777777" w:rsidR="00790360" w:rsidRPr="006F1EC4" w:rsidRDefault="00790360" w:rsidP="00790360">
      <w:pPr>
        <w:rPr>
          <w:ins w:id="1236" w:author="Anttila  Eliel Simpson" w:date="2024-07-18T16:04:00Z"/>
          <w:rFonts w:ascii="Times New Roman" w:hAnsi="Times New Roman" w:cs="Times New Roman"/>
          <w:color w:val="000000" w:themeColor="text1"/>
        </w:rPr>
      </w:pPr>
      <w:proofErr w:type="spellStart"/>
      <w:ins w:id="1237" w:author="Anttila  Eliel Simpson" w:date="2024-07-18T16:04:00Z">
        <w:r w:rsidRPr="006F1EC4">
          <w:rPr>
            <w:rFonts w:ascii="Times New Roman" w:eastAsia="Times New Roman" w:hAnsi="Times New Roman" w:cs="Times New Roman"/>
            <w:color w:val="000000" w:themeColor="text1"/>
            <w:shd w:val="clear" w:color="auto" w:fill="FFFFFF"/>
          </w:rPr>
          <w:t>lyin</w:t>
        </w:r>
        <w:proofErr w:type="spellEnd"/>
        <w:r w:rsidRPr="006F1EC4">
          <w:rPr>
            <w:rFonts w:ascii="Times New Roman" w:eastAsia="Times New Roman" w:hAnsi="Times New Roman" w:cs="Times New Roman"/>
            <w:color w:val="000000" w:themeColor="text1"/>
            <w:shd w:val="clear" w:color="auto" w:fill="FFFFFF"/>
          </w:rPr>
          <w:t>, A. V. (1971). The Tuva–Mongolia Massif, Tr. </w:t>
        </w:r>
        <w:r w:rsidRPr="006F1EC4">
          <w:rPr>
            <w:rFonts w:ascii="Times New Roman" w:eastAsia="Times New Roman" w:hAnsi="Times New Roman" w:cs="Times New Roman"/>
            <w:i/>
            <w:iCs/>
            <w:color w:val="000000" w:themeColor="text1"/>
          </w:rPr>
          <w:t xml:space="preserve">NIL </w:t>
        </w:r>
        <w:proofErr w:type="spellStart"/>
        <w:r w:rsidRPr="006F1EC4">
          <w:rPr>
            <w:rFonts w:ascii="Times New Roman" w:eastAsia="Times New Roman" w:hAnsi="Times New Roman" w:cs="Times New Roman"/>
            <w:i/>
            <w:iCs/>
            <w:color w:val="000000" w:themeColor="text1"/>
          </w:rPr>
          <w:t>Zarubezh-geologii</w:t>
        </w:r>
        <w:proofErr w:type="spellEnd"/>
        <w:r w:rsidRPr="006F1EC4">
          <w:rPr>
            <w:rFonts w:ascii="Times New Roman" w:eastAsia="Times New Roman" w:hAnsi="Times New Roman" w:cs="Times New Roman"/>
            <w:i/>
            <w:iCs/>
            <w:color w:val="000000" w:themeColor="text1"/>
          </w:rPr>
          <w:t xml:space="preserve"> (Proc. of NIL </w:t>
        </w:r>
        <w:proofErr w:type="spellStart"/>
        <w:r w:rsidRPr="006F1EC4">
          <w:rPr>
            <w:rFonts w:ascii="Times New Roman" w:eastAsia="Times New Roman" w:hAnsi="Times New Roman" w:cs="Times New Roman"/>
            <w:i/>
            <w:iCs/>
            <w:color w:val="000000" w:themeColor="text1"/>
          </w:rPr>
          <w:t>Zarubezhgeologiya</w:t>
        </w:r>
        <w:proofErr w:type="spellEnd"/>
        <w:r w:rsidRPr="006F1EC4">
          <w:rPr>
            <w:rFonts w:ascii="Times New Roman" w:eastAsia="Times New Roman" w:hAnsi="Times New Roman" w:cs="Times New Roman"/>
            <w:i/>
            <w:iCs/>
            <w:color w:val="000000" w:themeColor="text1"/>
          </w:rPr>
          <w:t>), Nedra, Moskva</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22</w:t>
        </w:r>
        <w:r w:rsidRPr="006F1EC4">
          <w:rPr>
            <w:rFonts w:ascii="Times New Roman" w:eastAsia="Times New Roman" w:hAnsi="Times New Roman" w:cs="Times New Roman"/>
            <w:color w:val="000000" w:themeColor="text1"/>
            <w:shd w:val="clear" w:color="auto" w:fill="FFFFFF"/>
          </w:rPr>
          <w:t>, 27-36.</w:t>
        </w:r>
      </w:ins>
    </w:p>
    <w:p w14:paraId="76222A08" w14:textId="77777777" w:rsidR="00790360" w:rsidRPr="006F1EC4" w:rsidRDefault="00790360" w:rsidP="00790360">
      <w:pPr>
        <w:pStyle w:val="NormalWeb"/>
        <w:rPr>
          <w:ins w:id="1238" w:author="Anttila  Eliel Simpson" w:date="2024-07-18T16:04:00Z"/>
          <w:color w:val="000000" w:themeColor="text1"/>
        </w:rPr>
      </w:pPr>
      <w:ins w:id="1239" w:author="Anttila  Eliel Simpson" w:date="2024-07-18T16:04:00Z">
        <w:r w:rsidRPr="006F1EC4">
          <w:rPr>
            <w:color w:val="000000" w:themeColor="text1"/>
          </w:rPr>
          <w:t xml:space="preserve">Ilyin, A. V. (1973). </w:t>
        </w:r>
        <w:proofErr w:type="spellStart"/>
        <w:r w:rsidRPr="006F1EC4">
          <w:rPr>
            <w:color w:val="000000" w:themeColor="text1"/>
          </w:rPr>
          <w:t>Khubsugul</w:t>
        </w:r>
        <w:proofErr w:type="spellEnd"/>
        <w:r w:rsidRPr="006F1EC4">
          <w:rPr>
            <w:color w:val="000000" w:themeColor="text1"/>
          </w:rPr>
          <w:t xml:space="preserve"> Phosphorite-Bearing Basin. </w:t>
        </w:r>
        <w:proofErr w:type="spellStart"/>
        <w:r w:rsidRPr="006F1EC4">
          <w:rPr>
            <w:i/>
            <w:iCs/>
            <w:color w:val="000000" w:themeColor="text1"/>
          </w:rPr>
          <w:t>Geologicheskiy</w:t>
        </w:r>
        <w:proofErr w:type="spellEnd"/>
        <w:r w:rsidRPr="006F1EC4">
          <w:rPr>
            <w:i/>
            <w:iCs/>
            <w:color w:val="000000" w:themeColor="text1"/>
          </w:rPr>
          <w:t xml:space="preserve"> </w:t>
        </w:r>
        <w:proofErr w:type="spellStart"/>
        <w:r w:rsidRPr="006F1EC4">
          <w:rPr>
            <w:i/>
            <w:iCs/>
            <w:color w:val="000000" w:themeColor="text1"/>
          </w:rPr>
          <w:t>Institut</w:t>
        </w:r>
        <w:proofErr w:type="spellEnd"/>
        <w:r w:rsidRPr="006F1EC4">
          <w:rPr>
            <w:i/>
            <w:iCs/>
            <w:color w:val="000000" w:themeColor="text1"/>
          </w:rPr>
          <w:t xml:space="preserve">, </w:t>
        </w:r>
        <w:proofErr w:type="spellStart"/>
        <w:r w:rsidRPr="006F1EC4">
          <w:rPr>
            <w:i/>
            <w:iCs/>
            <w:color w:val="000000" w:themeColor="text1"/>
          </w:rPr>
          <w:t>Akademiya</w:t>
        </w:r>
        <w:proofErr w:type="spellEnd"/>
        <w:r w:rsidRPr="006F1EC4">
          <w:rPr>
            <w:i/>
            <w:iCs/>
            <w:color w:val="000000" w:themeColor="text1"/>
          </w:rPr>
          <w:t xml:space="preserve"> </w:t>
        </w:r>
        <w:proofErr w:type="spellStart"/>
        <w:r w:rsidRPr="006F1EC4">
          <w:rPr>
            <w:i/>
            <w:iCs/>
            <w:color w:val="000000" w:themeColor="text1"/>
          </w:rPr>
          <w:t>Nauk</w:t>
        </w:r>
        <w:proofErr w:type="spellEnd"/>
        <w:r w:rsidRPr="006F1EC4">
          <w:rPr>
            <w:i/>
            <w:iCs/>
            <w:color w:val="000000" w:themeColor="text1"/>
          </w:rPr>
          <w:t xml:space="preserve"> SSSR</w:t>
        </w:r>
        <w:r w:rsidRPr="006F1EC4">
          <w:rPr>
            <w:color w:val="000000" w:themeColor="text1"/>
          </w:rPr>
          <w:t xml:space="preserve">, Moscow (in Russian). </w:t>
        </w:r>
      </w:ins>
    </w:p>
    <w:p w14:paraId="17B3647A" w14:textId="77777777" w:rsidR="00790360" w:rsidRPr="006F1EC4" w:rsidRDefault="00790360" w:rsidP="00790360">
      <w:pPr>
        <w:spacing w:line="270" w:lineRule="atLeast"/>
        <w:textAlignment w:val="baseline"/>
        <w:rPr>
          <w:ins w:id="1240" w:author="Anttila  Eliel Simpson" w:date="2024-07-18T16:04:00Z"/>
          <w:rFonts w:ascii="Times New Roman" w:hAnsi="Times New Roman" w:cs="Times New Roman"/>
          <w:color w:val="000000" w:themeColor="text1"/>
        </w:rPr>
      </w:pPr>
      <w:ins w:id="1241" w:author="Anttila  Eliel Simpson" w:date="2024-07-18T16:04:00Z">
        <w:r w:rsidRPr="006F1EC4">
          <w:rPr>
            <w:rFonts w:ascii="Times New Roman" w:eastAsia="Times New Roman" w:hAnsi="Times New Roman" w:cs="Times New Roman"/>
            <w:color w:val="000000" w:themeColor="text1"/>
            <w:shd w:val="clear" w:color="auto" w:fill="FFFFFF"/>
          </w:rPr>
          <w:t xml:space="preserve">Ilyin, A. V., &amp; </w:t>
        </w:r>
        <w:proofErr w:type="spellStart"/>
        <w:r w:rsidRPr="006F1EC4">
          <w:rPr>
            <w:rFonts w:ascii="Times New Roman" w:eastAsia="Times New Roman" w:hAnsi="Times New Roman" w:cs="Times New Roman"/>
            <w:color w:val="000000" w:themeColor="text1"/>
            <w:shd w:val="clear" w:color="auto" w:fill="FFFFFF"/>
          </w:rPr>
          <w:t>Ratnikova</w:t>
        </w:r>
        <w:proofErr w:type="spellEnd"/>
        <w:r w:rsidRPr="006F1EC4">
          <w:rPr>
            <w:rFonts w:ascii="Times New Roman" w:eastAsia="Times New Roman" w:hAnsi="Times New Roman" w:cs="Times New Roman"/>
            <w:color w:val="000000" w:themeColor="text1"/>
            <w:shd w:val="clear" w:color="auto" w:fill="FFFFFF"/>
          </w:rPr>
          <w:t xml:space="preserve">, G. I. (1981). Primary, bedded, structureless phosphorite of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Basin, Mongolia.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51</w:t>
        </w:r>
        <w:r w:rsidRPr="006F1EC4">
          <w:rPr>
            <w:rFonts w:ascii="Times New Roman" w:eastAsia="Times New Roman" w:hAnsi="Times New Roman" w:cs="Times New Roman"/>
            <w:color w:val="000000" w:themeColor="text1"/>
            <w:shd w:val="clear" w:color="auto" w:fill="FFFFFF"/>
          </w:rPr>
          <w:t xml:space="preserve">(4), 1215-1222.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"https://doi.org/10.1306/212F7E69-2B24-11D7-8648000102C1865D"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https://doi.org/10.1306/212F7E69-2B24-11D7-8648000102C1865D</w:t>
        </w:r>
        <w:r w:rsidRPr="006F1EC4">
          <w:rPr>
            <w:rFonts w:ascii="Times New Roman" w:eastAsia="Times New Roman" w:hAnsi="Times New Roman" w:cs="Times New Roman"/>
            <w:color w:val="000000" w:themeColor="text1"/>
            <w:bdr w:val="none" w:sz="0" w:space="0" w:color="auto" w:frame="1"/>
          </w:rPr>
          <w:fldChar w:fldCharType="end"/>
        </w:r>
      </w:ins>
    </w:p>
    <w:p w14:paraId="582261A1" w14:textId="77777777" w:rsidR="00790360" w:rsidRPr="006F1EC4" w:rsidRDefault="00790360" w:rsidP="00790360">
      <w:pPr>
        <w:spacing w:line="270" w:lineRule="atLeast"/>
        <w:textAlignment w:val="baseline"/>
        <w:rPr>
          <w:ins w:id="1242" w:author="Anttila  Eliel Simpson" w:date="2024-07-18T16:04:00Z"/>
          <w:rFonts w:ascii="Times New Roman" w:hAnsi="Times New Roman" w:cs="Times New Roman"/>
          <w:color w:val="000000" w:themeColor="text1"/>
        </w:rPr>
      </w:pPr>
    </w:p>
    <w:p w14:paraId="3A083801" w14:textId="77777777" w:rsidR="00790360" w:rsidRPr="006F1EC4" w:rsidRDefault="00790360" w:rsidP="00790360">
      <w:pPr>
        <w:rPr>
          <w:ins w:id="1243" w:author="Anttila  Eliel Simpson" w:date="2024-07-18T16:04:00Z"/>
          <w:rFonts w:ascii="Times New Roman" w:hAnsi="Times New Roman" w:cs="Times New Roman"/>
          <w:color w:val="000000" w:themeColor="text1"/>
          <w:shd w:val="clear" w:color="auto" w:fill="FCFCFC"/>
        </w:rPr>
      </w:pPr>
      <w:ins w:id="1244" w:author="Anttila  Eliel Simpson" w:date="2024-07-18T16:04:00Z">
        <w:r w:rsidRPr="006F1EC4">
          <w:rPr>
            <w:rFonts w:ascii="Times New Roman" w:eastAsia="Times New Roman" w:hAnsi="Times New Roman" w:cs="Times New Roman"/>
            <w:color w:val="000000" w:themeColor="text1"/>
            <w:shd w:val="clear" w:color="auto" w:fill="FFFFFF"/>
          </w:rPr>
          <w:t xml:space="preserve">Ilyin, A. V. (2004).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phosphate-bearing basin: New data and concepts. </w:t>
        </w:r>
        <w:r w:rsidRPr="006F1EC4">
          <w:rPr>
            <w:rFonts w:ascii="Times New Roman" w:eastAsia="Times New Roman" w:hAnsi="Times New Roman" w:cs="Times New Roman"/>
            <w:i/>
            <w:iCs/>
            <w:color w:val="000000" w:themeColor="text1"/>
          </w:rPr>
          <w:t>Lithology and Mineral Resources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39</w:t>
        </w:r>
        <w:r w:rsidRPr="006F1EC4">
          <w:rPr>
            <w:rFonts w:ascii="Times New Roman" w:eastAsia="Times New Roman" w:hAnsi="Times New Roman" w:cs="Times New Roman"/>
            <w:color w:val="000000" w:themeColor="text1"/>
            <w:shd w:val="clear" w:color="auto" w:fill="FFFFFF"/>
          </w:rPr>
          <w:t xml:space="preserve">, 454-467. </w:t>
        </w:r>
        <w:r w:rsidRPr="006F1EC4">
          <w:fldChar w:fldCharType="begin"/>
        </w:r>
        <w:r w:rsidRPr="006F1EC4">
          <w:rPr>
            <w:rFonts w:ascii="Times New Roman" w:hAnsi="Times New Roman" w:cs="Times New Roman"/>
            <w:color w:val="000000" w:themeColor="text1"/>
          </w:rPr>
          <w:instrText>HYPERLINK "https://doi.org/10.1023/B:LIMI.0000040735.76025.80"</w:instrText>
        </w:r>
        <w:r w:rsidRPr="006F1EC4">
          <w:fldChar w:fldCharType="separate"/>
        </w:r>
        <w:r w:rsidRPr="006F1EC4">
          <w:rPr>
            <w:rStyle w:val="text"/>
            <w:rFonts w:ascii="Times New Roman" w:hAnsi="Times New Roman" w:cs="Times New Roman"/>
            <w:color w:val="000000" w:themeColor="text1"/>
            <w:shd w:val="clear" w:color="auto" w:fill="FCFCFC"/>
          </w:rPr>
          <w:t>https://doi.org/10.1023/B:LIMI.0000040735.76025.80</w:t>
        </w:r>
        <w:r w:rsidRPr="006F1EC4">
          <w:rPr>
            <w:rStyle w:val="text"/>
            <w:rFonts w:ascii="Times New Roman" w:hAnsi="Times New Roman" w:cs="Times New Roman"/>
            <w:color w:val="000000" w:themeColor="text1"/>
            <w:shd w:val="clear" w:color="auto" w:fill="FCFCFC"/>
          </w:rPr>
          <w:fldChar w:fldCharType="end"/>
        </w:r>
      </w:ins>
    </w:p>
    <w:p w14:paraId="68594205" w14:textId="77777777" w:rsidR="00790360" w:rsidRPr="006F1EC4" w:rsidRDefault="00790360" w:rsidP="00790360">
      <w:pPr>
        <w:rPr>
          <w:ins w:id="1245" w:author="Anttila  Eliel Simpson" w:date="2024-07-18T16:04:00Z"/>
          <w:rFonts w:ascii="Times New Roman" w:hAnsi="Times New Roman" w:cs="Times New Roman"/>
          <w:color w:val="000000" w:themeColor="text1"/>
          <w:shd w:val="clear" w:color="auto" w:fill="FCFCFC"/>
        </w:rPr>
      </w:pPr>
    </w:p>
    <w:p w14:paraId="4346BAD8" w14:textId="77777777" w:rsidR="00790360" w:rsidRPr="006F1EC4" w:rsidRDefault="00790360" w:rsidP="00790360">
      <w:pPr>
        <w:rPr>
          <w:ins w:id="1246" w:author="Anttila  Eliel Simpson" w:date="2024-07-18T16:04:00Z"/>
          <w:rFonts w:ascii="Times New Roman" w:hAnsi="Times New Roman" w:cs="Times New Roman"/>
          <w:color w:val="000000" w:themeColor="text1"/>
          <w:shd w:val="clear" w:color="auto" w:fill="FFFFFF"/>
          <w:lang w:val="it-CH"/>
          <w:rPrChange w:id="1247" w:author="Anttila  Eliel Simpson" w:date="2024-07-09T13:00:00Z">
            <w:rPr>
              <w:ins w:id="1248" w:author="Anttila  Eliel Simpson" w:date="2024-07-18T16:04:00Z"/>
              <w:rFonts w:ascii="Times New Roman" w:hAnsi="Times New Roman" w:cs="Times New Roman"/>
              <w:color w:val="000000" w:themeColor="text1"/>
              <w:shd w:val="clear" w:color="auto" w:fill="FFFFFF"/>
            </w:rPr>
          </w:rPrChange>
        </w:rPr>
      </w:pPr>
      <w:proofErr w:type="spellStart"/>
      <w:ins w:id="1249" w:author="Anttila  Eliel Simpson" w:date="2024-07-18T16:04:00Z">
        <w:r w:rsidRPr="006F1EC4">
          <w:rPr>
            <w:rFonts w:ascii="Times New Roman" w:hAnsi="Times New Roman" w:cs="Times New Roman"/>
            <w:color w:val="000000" w:themeColor="text1"/>
          </w:rPr>
          <w:t>I</w:t>
        </w:r>
        <w:r w:rsidRPr="006F1EC4">
          <w:rPr>
            <w:rFonts w:ascii="Times New Roman" w:hAnsi="Times New Roman" w:cs="Times New Roman"/>
            <w:color w:val="000000" w:themeColor="text1"/>
            <w:shd w:val="clear" w:color="auto" w:fill="FFFFFF"/>
          </w:rPr>
          <w:t>ngall</w:t>
        </w:r>
        <w:proofErr w:type="spellEnd"/>
        <w:r w:rsidRPr="006F1EC4">
          <w:rPr>
            <w:rFonts w:ascii="Times New Roman" w:hAnsi="Times New Roman" w:cs="Times New Roman"/>
            <w:color w:val="000000" w:themeColor="text1"/>
            <w:shd w:val="clear" w:color="auto" w:fill="FFFFFF"/>
          </w:rPr>
          <w:t xml:space="preserve">, E. D., &amp; Van </w:t>
        </w:r>
        <w:proofErr w:type="spellStart"/>
        <w:r w:rsidRPr="006F1EC4">
          <w:rPr>
            <w:rFonts w:ascii="Times New Roman" w:hAnsi="Times New Roman" w:cs="Times New Roman"/>
            <w:color w:val="000000" w:themeColor="text1"/>
            <w:shd w:val="clear" w:color="auto" w:fill="FFFFFF"/>
          </w:rPr>
          <w:t>Cappellen</w:t>
        </w:r>
        <w:proofErr w:type="spellEnd"/>
        <w:r w:rsidRPr="006F1EC4">
          <w:rPr>
            <w:rFonts w:ascii="Times New Roman" w:hAnsi="Times New Roman" w:cs="Times New Roman"/>
            <w:color w:val="000000" w:themeColor="text1"/>
            <w:shd w:val="clear" w:color="auto" w:fill="FFFFFF"/>
          </w:rPr>
          <w:t>, P. (1990). Relation between sedimentation rate and burial of organic phosphorus and organic carbon in marine sediments.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250"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251"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252"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253" w:author="Anttila  Eliel Simpson" w:date="2024-07-09T13:00:00Z">
              <w:rPr>
                <w:rFonts w:ascii="Times New Roman" w:hAnsi="Times New Roman" w:cs="Times New Roman"/>
                <w:i/>
                <w:iCs/>
                <w:color w:val="000000" w:themeColor="text1"/>
              </w:rPr>
            </w:rPrChange>
          </w:rPr>
          <w:t>54</w:t>
        </w:r>
        <w:r w:rsidRPr="006F1EC4">
          <w:rPr>
            <w:rFonts w:ascii="Times New Roman" w:hAnsi="Times New Roman" w:cs="Times New Roman"/>
            <w:color w:val="000000" w:themeColor="text1"/>
            <w:shd w:val="clear" w:color="auto" w:fill="FFFFFF"/>
            <w:lang w:val="it-CH"/>
            <w:rPrChange w:id="1254" w:author="Anttila  Eliel Simpson" w:date="2024-07-09T13:00:00Z">
              <w:rPr>
                <w:rFonts w:ascii="Times New Roman" w:hAnsi="Times New Roman" w:cs="Times New Roman"/>
                <w:color w:val="000000" w:themeColor="text1"/>
                <w:shd w:val="clear" w:color="auto" w:fill="FFFFFF"/>
              </w:rPr>
            </w:rPrChange>
          </w:rPr>
          <w:t>(2), 373-386.</w:t>
        </w:r>
        <w:r w:rsidRPr="006F1EC4">
          <w:rPr>
            <w:rFonts w:ascii="Times New Roman" w:hAnsi="Times New Roman" w:cs="Times New Roman"/>
            <w:color w:val="000000" w:themeColor="text1"/>
            <w:shd w:val="clear" w:color="auto" w:fill="FFFFFF"/>
            <w:lang w:val="it-CH"/>
            <w:rPrChange w:id="1255" w:author="Anttila  Eliel Simpson" w:date="2024-07-09T13:00:00Z">
              <w:rPr>
                <w:color w:val="000000" w:themeColor="text1"/>
                <w:shd w:val="clear" w:color="auto" w:fill="FFFFFF"/>
              </w:rPr>
            </w:rPrChange>
          </w:rPr>
          <w:t xml:space="preserve"> </w:t>
        </w:r>
        <w:r w:rsidRPr="006F1EC4">
          <w:fldChar w:fldCharType="begin"/>
        </w:r>
        <w:r w:rsidRPr="006F1EC4">
          <w:rPr>
            <w:rFonts w:ascii="Times New Roman" w:hAnsi="Times New Roman" w:cs="Times New Roman"/>
            <w:color w:val="000000" w:themeColor="text1"/>
            <w:lang w:val="it-CH"/>
            <w:rPrChange w:id="1256" w:author="Anttila  Eliel Simpson" w:date="2024-07-09T13:00:00Z">
              <w:rPr/>
            </w:rPrChange>
          </w:rPr>
          <w:instrText>HYPERLINK "https://doi.org/10.1016/0016-7037(90)90326-G"</w:instrText>
        </w:r>
        <w:r w:rsidRPr="006F1EC4">
          <w:fldChar w:fldCharType="separate"/>
        </w:r>
        <w:r w:rsidRPr="006F1EC4">
          <w:rPr>
            <w:rStyle w:val="text"/>
            <w:rFonts w:ascii="Times New Roman" w:hAnsi="Times New Roman" w:cs="Times New Roman"/>
            <w:color w:val="000000" w:themeColor="text1"/>
            <w:lang w:val="it-CH"/>
            <w:rPrChange w:id="1257" w:author="Anttila  Eliel Simpson" w:date="2024-07-09T13:00:00Z">
              <w:rPr>
                <w:rStyle w:val="text"/>
                <w:color w:val="000000" w:themeColor="text1"/>
              </w:rPr>
            </w:rPrChange>
          </w:rPr>
          <w:t>https://doi.org/10.1016/0016-7037(90)90326-G</w:t>
        </w:r>
        <w:r w:rsidRPr="006F1EC4">
          <w:rPr>
            <w:rStyle w:val="text"/>
            <w:rFonts w:ascii="Times New Roman" w:hAnsi="Times New Roman" w:cs="Times New Roman"/>
            <w:color w:val="000000" w:themeColor="text1"/>
          </w:rPr>
          <w:fldChar w:fldCharType="end"/>
        </w:r>
      </w:ins>
    </w:p>
    <w:p w14:paraId="0B7AC212" w14:textId="77777777" w:rsidR="00790360" w:rsidRPr="006F1EC4" w:rsidRDefault="00790360" w:rsidP="00790360">
      <w:pPr>
        <w:rPr>
          <w:ins w:id="1258" w:author="Anttila  Eliel Simpson" w:date="2024-07-18T16:04:00Z"/>
          <w:rFonts w:ascii="Times New Roman" w:hAnsi="Times New Roman" w:cs="Times New Roman"/>
          <w:color w:val="000000" w:themeColor="text1"/>
          <w:shd w:val="clear" w:color="auto" w:fill="FFFFFF"/>
          <w:lang w:val="it-CH"/>
          <w:rPrChange w:id="1259" w:author="Anttila  Eliel Simpson" w:date="2024-07-09T13:00:00Z">
            <w:rPr>
              <w:ins w:id="1260" w:author="Anttila  Eliel Simpson" w:date="2024-07-18T16:04:00Z"/>
              <w:rFonts w:ascii="Times New Roman" w:hAnsi="Times New Roman" w:cs="Times New Roman"/>
              <w:color w:val="000000" w:themeColor="text1"/>
              <w:shd w:val="clear" w:color="auto" w:fill="FFFFFF"/>
            </w:rPr>
          </w:rPrChange>
        </w:rPr>
      </w:pPr>
    </w:p>
    <w:p w14:paraId="7F73D898" w14:textId="77777777" w:rsidR="00790360" w:rsidRPr="006F1EC4" w:rsidRDefault="00790360" w:rsidP="00790360">
      <w:pPr>
        <w:rPr>
          <w:ins w:id="1261" w:author="Anttila  Eliel Simpson" w:date="2024-07-18T16:04:00Z"/>
          <w:rFonts w:ascii="Times New Roman" w:hAnsi="Times New Roman" w:cs="Times New Roman"/>
          <w:color w:val="000000" w:themeColor="text1"/>
        </w:rPr>
      </w:pPr>
      <w:ins w:id="1262" w:author="Anttila  Eliel Simpson" w:date="2024-07-18T16:04:00Z">
        <w:r w:rsidRPr="006F1EC4">
          <w:rPr>
            <w:rFonts w:ascii="Times New Roman" w:hAnsi="Times New Roman" w:cs="Times New Roman"/>
            <w:color w:val="000000" w:themeColor="text1"/>
            <w:shd w:val="clear" w:color="auto" w:fill="FFFFFF"/>
            <w:lang w:val="it-CH"/>
            <w:rPrChange w:id="1263" w:author="Anttila  Eliel Simpson" w:date="2024-07-09T13:00:00Z">
              <w:rPr>
                <w:rFonts w:ascii="Times New Roman" w:hAnsi="Times New Roman" w:cs="Times New Roman"/>
                <w:color w:val="000000" w:themeColor="text1"/>
                <w:shd w:val="clear" w:color="auto" w:fill="FFFFFF"/>
              </w:rPr>
            </w:rPrChange>
          </w:rPr>
          <w:t xml:space="preserve">Jackson, S. E., Pearson, N. J., Griffin, W. L., &amp; Belousova, E. A. (2004). </w:t>
        </w:r>
        <w:r w:rsidRPr="006F1EC4">
          <w:rPr>
            <w:rFonts w:ascii="Times New Roman" w:hAnsi="Times New Roman" w:cs="Times New Roman"/>
            <w:color w:val="000000" w:themeColor="text1"/>
            <w:shd w:val="clear" w:color="auto" w:fill="FFFFFF"/>
          </w:rPr>
          <w:t>The application of laser ablation-inductively coupled plasma-mass spectrometry to in situ U–Pb zircon geochronology.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211</w:t>
        </w:r>
        <w:r w:rsidRPr="006F1EC4">
          <w:rPr>
            <w:rFonts w:ascii="Times New Roman" w:hAnsi="Times New Roman" w:cs="Times New Roman"/>
            <w:color w:val="000000" w:themeColor="text1"/>
            <w:shd w:val="clear" w:color="auto" w:fill="FFFFFF"/>
          </w:rPr>
          <w:t xml:space="preserve">(1-2), 47-69. </w:t>
        </w:r>
        <w:r w:rsidRPr="006F1EC4">
          <w:fldChar w:fldCharType="begin"/>
        </w:r>
        <w:r w:rsidRPr="006F1EC4">
          <w:rPr>
            <w:rFonts w:ascii="Times New Roman" w:hAnsi="Times New Roman" w:cs="Times New Roman"/>
            <w:color w:val="000000" w:themeColor="text1"/>
          </w:rPr>
          <w:instrText>HYPERLINK "https://doi.org/10.1016/j.chemgeo.2004.06.017"</w:instrText>
        </w:r>
        <w:r w:rsidRPr="006F1EC4">
          <w:fldChar w:fldCharType="separate"/>
        </w:r>
        <w:r w:rsidRPr="006F1EC4">
          <w:rPr>
            <w:rStyle w:val="text"/>
            <w:rFonts w:ascii="Times New Roman" w:hAnsi="Times New Roman" w:cs="Times New Roman"/>
            <w:color w:val="000000" w:themeColor="text1"/>
          </w:rPr>
          <w:t>https://doi.org/10.1016/j.chemgeo.2004.06.017</w:t>
        </w:r>
        <w:r w:rsidRPr="006F1EC4">
          <w:rPr>
            <w:rStyle w:val="text"/>
            <w:rFonts w:ascii="Times New Roman" w:hAnsi="Times New Roman" w:cs="Times New Roman"/>
            <w:color w:val="000000" w:themeColor="text1"/>
          </w:rPr>
          <w:fldChar w:fldCharType="end"/>
        </w:r>
      </w:ins>
    </w:p>
    <w:p w14:paraId="1A4937EE" w14:textId="77777777" w:rsidR="00790360" w:rsidRPr="006F1EC4" w:rsidRDefault="00790360" w:rsidP="00790360">
      <w:pPr>
        <w:rPr>
          <w:ins w:id="1264" w:author="Anttila  Eliel Simpson" w:date="2024-07-18T16:04:00Z"/>
          <w:rFonts w:ascii="Times New Roman" w:hAnsi="Times New Roman" w:cs="Times New Roman"/>
          <w:color w:val="000000" w:themeColor="text1"/>
          <w:shd w:val="clear" w:color="auto" w:fill="FFFFFF"/>
        </w:rPr>
      </w:pPr>
    </w:p>
    <w:p w14:paraId="05F370EB" w14:textId="77777777" w:rsidR="00790360" w:rsidRPr="006F1EC4" w:rsidRDefault="00790360" w:rsidP="00790360">
      <w:pPr>
        <w:rPr>
          <w:ins w:id="1265" w:author="Anttila  Eliel Simpson" w:date="2024-07-18T16:04:00Z"/>
          <w:rFonts w:ascii="Times New Roman" w:hAnsi="Times New Roman" w:cs="Times New Roman"/>
          <w:color w:val="000000" w:themeColor="text1"/>
          <w:lang w:val="de-CH"/>
          <w:rPrChange w:id="1266" w:author="Anttila  Eliel Simpson" w:date="2024-07-09T13:00:00Z">
            <w:rPr>
              <w:ins w:id="1267" w:author="Anttila  Eliel Simpson" w:date="2024-07-18T16:04:00Z"/>
              <w:rFonts w:ascii="Times New Roman" w:hAnsi="Times New Roman" w:cs="Times New Roman"/>
              <w:color w:val="000000" w:themeColor="text1"/>
            </w:rPr>
          </w:rPrChange>
        </w:rPr>
      </w:pPr>
      <w:proofErr w:type="spellStart"/>
      <w:ins w:id="1268" w:author="Anttila  Eliel Simpson" w:date="2024-07-18T16:04:00Z">
        <w:r w:rsidRPr="006F1EC4">
          <w:rPr>
            <w:rFonts w:ascii="Times New Roman" w:hAnsi="Times New Roman" w:cs="Times New Roman"/>
            <w:color w:val="000000" w:themeColor="text1"/>
            <w:shd w:val="clear" w:color="auto" w:fill="FFFFFF"/>
          </w:rPr>
          <w:t>Janoušek</w:t>
        </w:r>
        <w:proofErr w:type="spellEnd"/>
        <w:r w:rsidRPr="006F1EC4">
          <w:rPr>
            <w:rFonts w:ascii="Times New Roman" w:hAnsi="Times New Roman" w:cs="Times New Roman"/>
            <w:color w:val="000000" w:themeColor="text1"/>
            <w:shd w:val="clear" w:color="auto" w:fill="FFFFFF"/>
          </w:rPr>
          <w:t xml:space="preserve">, V., Jiang, Y., </w:t>
        </w:r>
        <w:proofErr w:type="spellStart"/>
        <w:r w:rsidRPr="006F1EC4">
          <w:rPr>
            <w:rFonts w:ascii="Times New Roman" w:hAnsi="Times New Roman" w:cs="Times New Roman"/>
            <w:color w:val="000000" w:themeColor="text1"/>
            <w:shd w:val="clear" w:color="auto" w:fill="FFFFFF"/>
          </w:rPr>
          <w:t>Burianek</w:t>
        </w:r>
        <w:proofErr w:type="spellEnd"/>
        <w:r w:rsidRPr="006F1EC4">
          <w:rPr>
            <w:rFonts w:ascii="Times New Roman" w:hAnsi="Times New Roman" w:cs="Times New Roman"/>
            <w:color w:val="000000" w:themeColor="text1"/>
            <w:shd w:val="clear" w:color="auto" w:fill="FFFFFF"/>
          </w:rPr>
          <w:t xml:space="preserve">, D., </w:t>
        </w:r>
        <w:proofErr w:type="spellStart"/>
        <w:r w:rsidRPr="006F1EC4">
          <w:rPr>
            <w:rFonts w:ascii="Times New Roman" w:hAnsi="Times New Roman" w:cs="Times New Roman"/>
            <w:color w:val="000000" w:themeColor="text1"/>
            <w:shd w:val="clear" w:color="auto" w:fill="FFFFFF"/>
          </w:rPr>
          <w:t>Schulmann</w:t>
        </w:r>
        <w:proofErr w:type="spellEnd"/>
        <w:r w:rsidRPr="006F1EC4">
          <w:rPr>
            <w:rFonts w:ascii="Times New Roman" w:hAnsi="Times New Roman" w:cs="Times New Roman"/>
            <w:color w:val="000000" w:themeColor="text1"/>
            <w:shd w:val="clear" w:color="auto" w:fill="FFFFFF"/>
          </w:rPr>
          <w:t xml:space="preserve">, K., </w:t>
        </w:r>
        <w:proofErr w:type="spellStart"/>
        <w:r w:rsidRPr="006F1EC4">
          <w:rPr>
            <w:rFonts w:ascii="Times New Roman" w:hAnsi="Times New Roman" w:cs="Times New Roman"/>
            <w:color w:val="000000" w:themeColor="text1"/>
            <w:shd w:val="clear" w:color="auto" w:fill="FFFFFF"/>
          </w:rPr>
          <w:t>Hanžl</w:t>
        </w:r>
        <w:proofErr w:type="spellEnd"/>
        <w:r w:rsidRPr="006F1EC4">
          <w:rPr>
            <w:rFonts w:ascii="Times New Roman" w:hAnsi="Times New Roman" w:cs="Times New Roman"/>
            <w:color w:val="000000" w:themeColor="text1"/>
            <w:shd w:val="clear" w:color="auto" w:fill="FFFFFF"/>
          </w:rPr>
          <w:t xml:space="preserve">, P., Soejono, I., ... &amp; </w:t>
        </w:r>
        <w:proofErr w:type="spellStart"/>
        <w:r w:rsidRPr="006F1EC4">
          <w:rPr>
            <w:rFonts w:ascii="Times New Roman" w:hAnsi="Times New Roman" w:cs="Times New Roman"/>
            <w:color w:val="000000" w:themeColor="text1"/>
            <w:shd w:val="clear" w:color="auto" w:fill="FFFFFF"/>
          </w:rPr>
          <w:t>Košler</w:t>
        </w:r>
        <w:proofErr w:type="spellEnd"/>
        <w:r w:rsidRPr="006F1EC4">
          <w:rPr>
            <w:rFonts w:ascii="Times New Roman" w:hAnsi="Times New Roman" w:cs="Times New Roman"/>
            <w:color w:val="000000" w:themeColor="text1"/>
            <w:shd w:val="clear" w:color="auto" w:fill="FFFFFF"/>
          </w:rPr>
          <w:t>, J. (2018). Cambrian–</w:t>
        </w:r>
        <w:proofErr w:type="spellStart"/>
        <w:r w:rsidRPr="006F1EC4">
          <w:rPr>
            <w:rFonts w:ascii="Times New Roman" w:hAnsi="Times New Roman" w:cs="Times New Roman"/>
            <w:color w:val="000000" w:themeColor="text1"/>
            <w:shd w:val="clear" w:color="auto" w:fill="FFFFFF"/>
          </w:rPr>
          <w:t>ordovician</w:t>
        </w:r>
        <w:proofErr w:type="spellEnd"/>
        <w:r w:rsidRPr="006F1EC4">
          <w:rPr>
            <w:rFonts w:ascii="Times New Roman" w:hAnsi="Times New Roman" w:cs="Times New Roman"/>
            <w:color w:val="000000" w:themeColor="text1"/>
            <w:shd w:val="clear" w:color="auto" w:fill="FFFFFF"/>
          </w:rPr>
          <w:t xml:space="preserve"> magmatism of the </w:t>
        </w:r>
        <w:proofErr w:type="spellStart"/>
        <w:r w:rsidRPr="006F1EC4">
          <w:rPr>
            <w:rFonts w:ascii="Times New Roman" w:hAnsi="Times New Roman" w:cs="Times New Roman"/>
            <w:color w:val="000000" w:themeColor="text1"/>
            <w:shd w:val="clear" w:color="auto" w:fill="FFFFFF"/>
          </w:rPr>
          <w:t>Ikh</w:t>
        </w:r>
        <w:proofErr w:type="spellEnd"/>
        <w:r w:rsidRPr="006F1EC4">
          <w:rPr>
            <w:rFonts w:ascii="Times New Roman" w:hAnsi="Times New Roman" w:cs="Times New Roman"/>
            <w:color w:val="000000" w:themeColor="text1"/>
            <w:shd w:val="clear" w:color="auto" w:fill="FFFFFF"/>
          </w:rPr>
          <w:t xml:space="preserve">-Mongol Arc system exemplified by the </w:t>
        </w:r>
        <w:proofErr w:type="spellStart"/>
        <w:r w:rsidRPr="006F1EC4">
          <w:rPr>
            <w:rFonts w:ascii="Times New Roman" w:hAnsi="Times New Roman" w:cs="Times New Roman"/>
            <w:color w:val="000000" w:themeColor="text1"/>
            <w:shd w:val="clear" w:color="auto" w:fill="FFFFFF"/>
          </w:rPr>
          <w:t>Khantaishir</w:t>
        </w:r>
        <w:proofErr w:type="spellEnd"/>
        <w:r w:rsidRPr="006F1EC4">
          <w:rPr>
            <w:rFonts w:ascii="Times New Roman" w:hAnsi="Times New Roman" w:cs="Times New Roman"/>
            <w:color w:val="000000" w:themeColor="text1"/>
            <w:shd w:val="clear" w:color="auto" w:fill="FFFFFF"/>
          </w:rPr>
          <w:t xml:space="preserve"> Magmatic Complex (Lake Zone, south–central Mongolia).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de-CH"/>
            <w:rPrChange w:id="1269" w:author="Anttila  Eliel Simpson" w:date="2024-07-09T13:00:00Z">
              <w:rPr>
                <w:rFonts w:ascii="Times New Roman" w:hAnsi="Times New Roman" w:cs="Times New Roman"/>
                <w:i/>
                <w:iCs/>
                <w:color w:val="000000" w:themeColor="text1"/>
              </w:rPr>
            </w:rPrChange>
          </w:rPr>
          <w:t>Gondwana Research</w:t>
        </w:r>
        <w:r w:rsidRPr="006F1EC4">
          <w:rPr>
            <w:rFonts w:ascii="Times New Roman" w:hAnsi="Times New Roman" w:cs="Times New Roman"/>
            <w:color w:val="000000" w:themeColor="text1"/>
            <w:shd w:val="clear" w:color="auto" w:fill="FFFFFF"/>
            <w:lang w:val="de-CH"/>
            <w:rPrChange w:id="1270"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de-CH"/>
            <w:rPrChange w:id="1271"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de-CH"/>
            <w:rPrChange w:id="1272" w:author="Anttila  Eliel Simpson" w:date="2024-07-09T13:00:00Z">
              <w:rPr>
                <w:rFonts w:ascii="Times New Roman" w:hAnsi="Times New Roman" w:cs="Times New Roman"/>
                <w:i/>
                <w:iCs/>
                <w:color w:val="000000" w:themeColor="text1"/>
              </w:rPr>
            </w:rPrChange>
          </w:rPr>
          <w:t>54</w:t>
        </w:r>
        <w:r w:rsidRPr="006F1EC4">
          <w:rPr>
            <w:rFonts w:ascii="Times New Roman" w:hAnsi="Times New Roman" w:cs="Times New Roman"/>
            <w:color w:val="000000" w:themeColor="text1"/>
            <w:shd w:val="clear" w:color="auto" w:fill="FFFFFF"/>
            <w:lang w:val="de-CH"/>
            <w:rPrChange w:id="1273" w:author="Anttila  Eliel Simpson" w:date="2024-07-09T13:00:00Z">
              <w:rPr>
                <w:rFonts w:ascii="Times New Roman" w:hAnsi="Times New Roman" w:cs="Times New Roman"/>
                <w:color w:val="000000" w:themeColor="text1"/>
                <w:shd w:val="clear" w:color="auto" w:fill="FFFFFF"/>
              </w:rPr>
            </w:rPrChange>
          </w:rPr>
          <w:t xml:space="preserve">, 122-149.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de-CH"/>
            <w:rPrChange w:id="1274" w:author="Anttila  Eliel Simpson" w:date="2024-07-09T13:00:00Z">
              <w:rPr/>
            </w:rPrChange>
          </w:rPr>
          <w:instrText>HYPERLINK "https://doi.org/10.1016/j.gr.2017.10.003"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de-CH"/>
            <w:rPrChange w:id="1275" w:author="Anttila  Eliel Simpson" w:date="2024-07-09T13:00:00Z">
              <w:rPr>
                <w:rFonts w:ascii="Times New Roman" w:hAnsi="Times New Roman" w:cs="Times New Roman"/>
                <w:color w:val="000000" w:themeColor="text1"/>
              </w:rPr>
            </w:rPrChange>
          </w:rPr>
          <w:t>https://doi.org/10.1016/j.gr.2017.10.003</w:t>
        </w:r>
        <w:r w:rsidRPr="006F1EC4">
          <w:rPr>
            <w:rFonts w:ascii="Times New Roman" w:hAnsi="Times New Roman" w:cs="Times New Roman"/>
            <w:color w:val="000000" w:themeColor="text1"/>
          </w:rPr>
          <w:fldChar w:fldCharType="end"/>
        </w:r>
      </w:ins>
    </w:p>
    <w:p w14:paraId="673F9779" w14:textId="77777777" w:rsidR="00790360" w:rsidRPr="006F1EC4" w:rsidRDefault="00790360" w:rsidP="00790360">
      <w:pPr>
        <w:rPr>
          <w:ins w:id="1276" w:author="Anttila  Eliel Simpson" w:date="2024-07-18T16:04:00Z"/>
          <w:rFonts w:ascii="Times New Roman" w:hAnsi="Times New Roman" w:cs="Times New Roman"/>
          <w:color w:val="000000" w:themeColor="text1"/>
          <w:shd w:val="clear" w:color="auto" w:fill="FFFFFF"/>
          <w:lang w:val="de-CH"/>
          <w:rPrChange w:id="1277" w:author="Anttila  Eliel Simpson" w:date="2024-07-09T13:00:00Z">
            <w:rPr>
              <w:ins w:id="1278" w:author="Anttila  Eliel Simpson" w:date="2024-07-18T16:04:00Z"/>
              <w:rFonts w:ascii="Times New Roman" w:hAnsi="Times New Roman" w:cs="Times New Roman"/>
              <w:color w:val="000000" w:themeColor="text1"/>
              <w:shd w:val="clear" w:color="auto" w:fill="FFFFFF"/>
            </w:rPr>
          </w:rPrChange>
        </w:rPr>
      </w:pPr>
    </w:p>
    <w:p w14:paraId="0DA2EE54" w14:textId="77777777" w:rsidR="00790360" w:rsidRPr="006F1EC4" w:rsidRDefault="00790360" w:rsidP="00790360">
      <w:pPr>
        <w:rPr>
          <w:ins w:id="1279" w:author="Anttila  Eliel Simpson" w:date="2024-07-18T16:04:00Z"/>
          <w:rFonts w:ascii="Times New Roman" w:hAnsi="Times New Roman" w:cs="Times New Roman"/>
          <w:color w:val="000000" w:themeColor="text1"/>
          <w:lang w:val="de-CH"/>
          <w:rPrChange w:id="1280" w:author="Anttila  Eliel Simpson" w:date="2024-07-09T13:00:00Z">
            <w:rPr>
              <w:ins w:id="1281" w:author="Anttila  Eliel Simpson" w:date="2024-07-18T16:04:00Z"/>
              <w:rFonts w:ascii="Times New Roman" w:hAnsi="Times New Roman" w:cs="Times New Roman"/>
              <w:color w:val="000000" w:themeColor="text1"/>
            </w:rPr>
          </w:rPrChange>
        </w:rPr>
      </w:pPr>
      <w:ins w:id="1282" w:author="Anttila  Eliel Simpson" w:date="2024-07-18T16:04:00Z">
        <w:r w:rsidRPr="006F1EC4">
          <w:rPr>
            <w:rFonts w:ascii="Times New Roman" w:hAnsi="Times New Roman" w:cs="Times New Roman"/>
            <w:color w:val="000000" w:themeColor="text1"/>
            <w:shd w:val="clear" w:color="auto" w:fill="FFFFFF"/>
            <w:lang w:val="de-CH"/>
            <w:rPrChange w:id="1283" w:author="Anttila  Eliel Simpson" w:date="2024-07-09T13:00:00Z">
              <w:rPr>
                <w:rFonts w:ascii="Times New Roman" w:hAnsi="Times New Roman" w:cs="Times New Roman"/>
                <w:color w:val="000000" w:themeColor="text1"/>
                <w:shd w:val="clear" w:color="auto" w:fill="FFFFFF"/>
              </w:rPr>
            </w:rPrChange>
          </w:rPr>
          <w:t xml:space="preserve">Johnston, D. T., Macdonald, F. A., Gill, B. C., Hoffman, P. F., &amp; Schrag, D. P. (2012). </w:t>
        </w:r>
        <w:proofErr w:type="spellStart"/>
        <w:r w:rsidRPr="006F1EC4">
          <w:rPr>
            <w:rFonts w:ascii="Times New Roman" w:hAnsi="Times New Roman" w:cs="Times New Roman"/>
            <w:color w:val="000000" w:themeColor="text1"/>
            <w:shd w:val="clear" w:color="auto" w:fill="FFFFFF"/>
            <w:lang w:val="de-CH"/>
            <w:rPrChange w:id="1284" w:author="Anttila  Eliel Simpson" w:date="2024-07-09T13:00:00Z">
              <w:rPr>
                <w:rFonts w:ascii="Times New Roman" w:hAnsi="Times New Roman" w:cs="Times New Roman"/>
                <w:color w:val="000000" w:themeColor="text1"/>
                <w:shd w:val="clear" w:color="auto" w:fill="FFFFFF"/>
              </w:rPr>
            </w:rPrChange>
          </w:rPr>
          <w:t>Uncovering</w:t>
        </w:r>
        <w:proofErr w:type="spellEnd"/>
        <w:r w:rsidRPr="006F1EC4">
          <w:rPr>
            <w:rFonts w:ascii="Times New Roman" w:hAnsi="Times New Roman" w:cs="Times New Roman"/>
            <w:color w:val="000000" w:themeColor="text1"/>
            <w:shd w:val="clear" w:color="auto" w:fill="FFFFFF"/>
            <w:lang w:val="de-CH"/>
            <w:rPrChange w:id="1285" w:author="Anttila  Eliel Simpson" w:date="2024-07-09T13:00:00Z">
              <w:rPr>
                <w:rFonts w:ascii="Times New Roman" w:hAnsi="Times New Roman" w:cs="Times New Roman"/>
                <w:color w:val="000000" w:themeColor="text1"/>
                <w:shd w:val="clear" w:color="auto" w:fill="FFFFFF"/>
              </w:rPr>
            </w:rPrChange>
          </w:rPr>
          <w:t xml:space="preserve"> </w:t>
        </w:r>
        <w:proofErr w:type="spellStart"/>
        <w:r w:rsidRPr="006F1EC4">
          <w:rPr>
            <w:rFonts w:ascii="Times New Roman" w:hAnsi="Times New Roman" w:cs="Times New Roman"/>
            <w:color w:val="000000" w:themeColor="text1"/>
            <w:shd w:val="clear" w:color="auto" w:fill="FFFFFF"/>
            <w:lang w:val="de-CH"/>
            <w:rPrChange w:id="1286" w:author="Anttila  Eliel Simpson" w:date="2024-07-09T13:00:00Z">
              <w:rPr>
                <w:rFonts w:ascii="Times New Roman" w:hAnsi="Times New Roman" w:cs="Times New Roman"/>
                <w:color w:val="000000" w:themeColor="text1"/>
                <w:shd w:val="clear" w:color="auto" w:fill="FFFFFF"/>
              </w:rPr>
            </w:rPrChange>
          </w:rPr>
          <w:t>the</w:t>
        </w:r>
        <w:proofErr w:type="spellEnd"/>
        <w:r w:rsidRPr="006F1EC4">
          <w:rPr>
            <w:rFonts w:ascii="Times New Roman" w:hAnsi="Times New Roman" w:cs="Times New Roman"/>
            <w:color w:val="000000" w:themeColor="text1"/>
            <w:shd w:val="clear" w:color="auto" w:fill="FFFFFF"/>
            <w:lang w:val="de-CH"/>
            <w:rPrChange w:id="1287" w:author="Anttila  Eliel Simpson" w:date="2024-07-09T13:00:00Z">
              <w:rPr>
                <w:rFonts w:ascii="Times New Roman" w:hAnsi="Times New Roman" w:cs="Times New Roman"/>
                <w:color w:val="000000" w:themeColor="text1"/>
                <w:shd w:val="clear" w:color="auto" w:fill="FFFFFF"/>
              </w:rPr>
            </w:rPrChange>
          </w:rPr>
          <w:t xml:space="preserve"> </w:t>
        </w:r>
        <w:proofErr w:type="spellStart"/>
        <w:r w:rsidRPr="006F1EC4">
          <w:rPr>
            <w:rFonts w:ascii="Times New Roman" w:hAnsi="Times New Roman" w:cs="Times New Roman"/>
            <w:color w:val="000000" w:themeColor="text1"/>
            <w:shd w:val="clear" w:color="auto" w:fill="FFFFFF"/>
            <w:lang w:val="de-CH"/>
            <w:rPrChange w:id="1288" w:author="Anttila  Eliel Simpson" w:date="2024-07-09T13:00:00Z">
              <w:rPr>
                <w:rFonts w:ascii="Times New Roman" w:hAnsi="Times New Roman" w:cs="Times New Roman"/>
                <w:color w:val="000000" w:themeColor="text1"/>
                <w:shd w:val="clear" w:color="auto" w:fill="FFFFFF"/>
              </w:rPr>
            </w:rPrChange>
          </w:rPr>
          <w:t>Neoproterozoic</w:t>
        </w:r>
        <w:proofErr w:type="spellEnd"/>
        <w:r w:rsidRPr="006F1EC4">
          <w:rPr>
            <w:rFonts w:ascii="Times New Roman" w:hAnsi="Times New Roman" w:cs="Times New Roman"/>
            <w:color w:val="000000" w:themeColor="text1"/>
            <w:shd w:val="clear" w:color="auto" w:fill="FFFFFF"/>
            <w:lang w:val="de-CH"/>
            <w:rPrChange w:id="1289" w:author="Anttila  Eliel Simpson" w:date="2024-07-09T13:00:00Z">
              <w:rPr>
                <w:rFonts w:ascii="Times New Roman" w:hAnsi="Times New Roman" w:cs="Times New Roman"/>
                <w:color w:val="000000" w:themeColor="text1"/>
                <w:shd w:val="clear" w:color="auto" w:fill="FFFFFF"/>
              </w:rPr>
            </w:rPrChange>
          </w:rPr>
          <w:t xml:space="preserve"> </w:t>
        </w:r>
        <w:proofErr w:type="spellStart"/>
        <w:r w:rsidRPr="006F1EC4">
          <w:rPr>
            <w:rFonts w:ascii="Times New Roman" w:hAnsi="Times New Roman" w:cs="Times New Roman"/>
            <w:color w:val="000000" w:themeColor="text1"/>
            <w:shd w:val="clear" w:color="auto" w:fill="FFFFFF"/>
            <w:lang w:val="de-CH"/>
            <w:rPrChange w:id="1290" w:author="Anttila  Eliel Simpson" w:date="2024-07-09T13:00:00Z">
              <w:rPr>
                <w:rFonts w:ascii="Times New Roman" w:hAnsi="Times New Roman" w:cs="Times New Roman"/>
                <w:color w:val="000000" w:themeColor="text1"/>
                <w:shd w:val="clear" w:color="auto" w:fill="FFFFFF"/>
              </w:rPr>
            </w:rPrChange>
          </w:rPr>
          <w:t>carbon</w:t>
        </w:r>
        <w:proofErr w:type="spellEnd"/>
        <w:r w:rsidRPr="006F1EC4">
          <w:rPr>
            <w:rFonts w:ascii="Times New Roman" w:hAnsi="Times New Roman" w:cs="Times New Roman"/>
            <w:color w:val="000000" w:themeColor="text1"/>
            <w:shd w:val="clear" w:color="auto" w:fill="FFFFFF"/>
            <w:lang w:val="de-CH"/>
            <w:rPrChange w:id="1291" w:author="Anttila  Eliel Simpson" w:date="2024-07-09T13:00:00Z">
              <w:rPr>
                <w:rFonts w:ascii="Times New Roman" w:hAnsi="Times New Roman" w:cs="Times New Roman"/>
                <w:color w:val="000000" w:themeColor="text1"/>
                <w:shd w:val="clear" w:color="auto" w:fill="FFFFFF"/>
              </w:rPr>
            </w:rPrChange>
          </w:rPr>
          <w:t xml:space="preserve"> </w:t>
        </w:r>
        <w:proofErr w:type="spellStart"/>
        <w:r w:rsidRPr="006F1EC4">
          <w:rPr>
            <w:rFonts w:ascii="Times New Roman" w:hAnsi="Times New Roman" w:cs="Times New Roman"/>
            <w:color w:val="000000" w:themeColor="text1"/>
            <w:shd w:val="clear" w:color="auto" w:fill="FFFFFF"/>
            <w:lang w:val="de-CH"/>
            <w:rPrChange w:id="1292" w:author="Anttila  Eliel Simpson" w:date="2024-07-09T13:00:00Z">
              <w:rPr>
                <w:rFonts w:ascii="Times New Roman" w:hAnsi="Times New Roman" w:cs="Times New Roman"/>
                <w:color w:val="000000" w:themeColor="text1"/>
                <w:shd w:val="clear" w:color="auto" w:fill="FFFFFF"/>
              </w:rPr>
            </w:rPrChange>
          </w:rPr>
          <w:t>cycle</w:t>
        </w:r>
        <w:proofErr w:type="spellEnd"/>
        <w:r w:rsidRPr="006F1EC4">
          <w:rPr>
            <w:rFonts w:ascii="Times New Roman" w:hAnsi="Times New Roman" w:cs="Times New Roman"/>
            <w:color w:val="000000" w:themeColor="text1"/>
            <w:shd w:val="clear" w:color="auto" w:fill="FFFFFF"/>
            <w:lang w:val="de-CH"/>
            <w:rPrChange w:id="1293"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de-CH"/>
            <w:rPrChange w:id="1294"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de-CH"/>
            <w:rPrChange w:id="1295" w:author="Anttila  Eliel Simpson" w:date="2024-07-09T13:00:00Z">
              <w:rPr>
                <w:rFonts w:ascii="Times New Roman" w:hAnsi="Times New Roman" w:cs="Times New Roman"/>
                <w:i/>
                <w:iCs/>
                <w:color w:val="000000" w:themeColor="text1"/>
              </w:rPr>
            </w:rPrChange>
          </w:rPr>
          <w:t>Nature</w:t>
        </w:r>
        <w:r w:rsidRPr="006F1EC4">
          <w:rPr>
            <w:rFonts w:ascii="Times New Roman" w:hAnsi="Times New Roman" w:cs="Times New Roman"/>
            <w:color w:val="000000" w:themeColor="text1"/>
            <w:shd w:val="clear" w:color="auto" w:fill="FFFFFF"/>
            <w:lang w:val="de-CH"/>
            <w:rPrChange w:id="1296"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de-CH"/>
            <w:rPrChange w:id="1297"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de-CH"/>
            <w:rPrChange w:id="1298" w:author="Anttila  Eliel Simpson" w:date="2024-07-09T13:00:00Z">
              <w:rPr>
                <w:rFonts w:ascii="Times New Roman" w:hAnsi="Times New Roman" w:cs="Times New Roman"/>
                <w:i/>
                <w:iCs/>
                <w:color w:val="000000" w:themeColor="text1"/>
              </w:rPr>
            </w:rPrChange>
          </w:rPr>
          <w:t>483</w:t>
        </w:r>
        <w:r w:rsidRPr="006F1EC4">
          <w:rPr>
            <w:rFonts w:ascii="Times New Roman" w:hAnsi="Times New Roman" w:cs="Times New Roman"/>
            <w:color w:val="000000" w:themeColor="text1"/>
            <w:shd w:val="clear" w:color="auto" w:fill="FFFFFF"/>
            <w:lang w:val="de-CH"/>
            <w:rPrChange w:id="1299" w:author="Anttila  Eliel Simpson" w:date="2024-07-09T13:00:00Z">
              <w:rPr>
                <w:rFonts w:ascii="Times New Roman" w:hAnsi="Times New Roman" w:cs="Times New Roman"/>
                <w:color w:val="000000" w:themeColor="text1"/>
                <w:shd w:val="clear" w:color="auto" w:fill="FFFFFF"/>
              </w:rPr>
            </w:rPrChange>
          </w:rPr>
          <w:t>(7389), 320-323. https://doi.org/10.1038/nature10854</w:t>
        </w:r>
      </w:ins>
    </w:p>
    <w:p w14:paraId="3E9DB92C" w14:textId="77777777" w:rsidR="00790360" w:rsidRPr="006F1EC4" w:rsidRDefault="00790360" w:rsidP="00790360">
      <w:pPr>
        <w:rPr>
          <w:ins w:id="1300" w:author="Anttila  Eliel Simpson" w:date="2024-07-18T16:04:00Z"/>
          <w:rFonts w:ascii="Times New Roman" w:hAnsi="Times New Roman" w:cs="Times New Roman"/>
          <w:color w:val="000000" w:themeColor="text1"/>
          <w:shd w:val="clear" w:color="auto" w:fill="FFFFFF"/>
          <w:lang w:val="de-CH"/>
          <w:rPrChange w:id="1301" w:author="Anttila  Eliel Simpson" w:date="2024-07-09T13:00:00Z">
            <w:rPr>
              <w:ins w:id="1302" w:author="Anttila  Eliel Simpson" w:date="2024-07-18T16:04:00Z"/>
              <w:rFonts w:ascii="Times New Roman" w:hAnsi="Times New Roman" w:cs="Times New Roman"/>
              <w:color w:val="000000" w:themeColor="text1"/>
              <w:shd w:val="clear" w:color="auto" w:fill="FFFFFF"/>
            </w:rPr>
          </w:rPrChange>
        </w:rPr>
      </w:pPr>
    </w:p>
    <w:p w14:paraId="43D5B0B7" w14:textId="77777777" w:rsidR="00790360" w:rsidRPr="006F1EC4" w:rsidRDefault="00790360" w:rsidP="00790360">
      <w:pPr>
        <w:rPr>
          <w:ins w:id="1303" w:author="Anttila  Eliel Simpson" w:date="2024-07-18T16:04:00Z"/>
          <w:rFonts w:ascii="Times New Roman" w:hAnsi="Times New Roman" w:cs="Times New Roman"/>
          <w:color w:val="000000" w:themeColor="text1"/>
        </w:rPr>
      </w:pPr>
      <w:proofErr w:type="spellStart"/>
      <w:ins w:id="1304" w:author="Anttila  Eliel Simpson" w:date="2024-07-18T16:04:00Z">
        <w:r w:rsidRPr="006F1EC4">
          <w:rPr>
            <w:rFonts w:ascii="Times New Roman" w:hAnsi="Times New Roman" w:cs="Times New Roman"/>
            <w:color w:val="000000" w:themeColor="text1"/>
            <w:shd w:val="clear" w:color="auto" w:fill="FFFFFF"/>
            <w:lang w:val="de-CH"/>
            <w:rPrChange w:id="1305" w:author="Anttila  Eliel Simpson" w:date="2024-07-09T13:00:00Z">
              <w:rPr>
                <w:rFonts w:ascii="Times New Roman" w:hAnsi="Times New Roman" w:cs="Times New Roman"/>
                <w:color w:val="000000" w:themeColor="text1"/>
                <w:shd w:val="clear" w:color="auto" w:fill="FFFFFF"/>
              </w:rPr>
            </w:rPrChange>
          </w:rPr>
          <w:t>Karmysheva</w:t>
        </w:r>
        <w:proofErr w:type="spellEnd"/>
        <w:r w:rsidRPr="006F1EC4">
          <w:rPr>
            <w:rFonts w:ascii="Times New Roman" w:hAnsi="Times New Roman" w:cs="Times New Roman"/>
            <w:color w:val="000000" w:themeColor="text1"/>
            <w:shd w:val="clear" w:color="auto" w:fill="FFFFFF"/>
            <w:lang w:val="de-CH"/>
            <w:rPrChange w:id="1306" w:author="Anttila  Eliel Simpson" w:date="2024-07-09T13:00:00Z">
              <w:rPr>
                <w:rFonts w:ascii="Times New Roman" w:hAnsi="Times New Roman" w:cs="Times New Roman"/>
                <w:color w:val="000000" w:themeColor="text1"/>
                <w:shd w:val="clear" w:color="auto" w:fill="FFFFFF"/>
              </w:rPr>
            </w:rPrChange>
          </w:rPr>
          <w:t xml:space="preserve">, I. V., Vladimirov, V. G., </w:t>
        </w:r>
        <w:proofErr w:type="spellStart"/>
        <w:r w:rsidRPr="006F1EC4">
          <w:rPr>
            <w:rFonts w:ascii="Times New Roman" w:hAnsi="Times New Roman" w:cs="Times New Roman"/>
            <w:color w:val="000000" w:themeColor="text1"/>
            <w:shd w:val="clear" w:color="auto" w:fill="FFFFFF"/>
            <w:lang w:val="de-CH"/>
            <w:rPrChange w:id="1307" w:author="Anttila  Eliel Simpson" w:date="2024-07-09T13:00:00Z">
              <w:rPr>
                <w:rFonts w:ascii="Times New Roman" w:hAnsi="Times New Roman" w:cs="Times New Roman"/>
                <w:color w:val="000000" w:themeColor="text1"/>
                <w:shd w:val="clear" w:color="auto" w:fill="FFFFFF"/>
              </w:rPr>
            </w:rPrChange>
          </w:rPr>
          <w:t>Rudnev</w:t>
        </w:r>
        <w:proofErr w:type="spellEnd"/>
        <w:r w:rsidRPr="006F1EC4">
          <w:rPr>
            <w:rFonts w:ascii="Times New Roman" w:hAnsi="Times New Roman" w:cs="Times New Roman"/>
            <w:color w:val="000000" w:themeColor="text1"/>
            <w:shd w:val="clear" w:color="auto" w:fill="FFFFFF"/>
            <w:lang w:val="de-CH"/>
            <w:rPrChange w:id="1308" w:author="Anttila  Eliel Simpson" w:date="2024-07-09T13:00:00Z">
              <w:rPr>
                <w:rFonts w:ascii="Times New Roman" w:hAnsi="Times New Roman" w:cs="Times New Roman"/>
                <w:color w:val="000000" w:themeColor="text1"/>
                <w:shd w:val="clear" w:color="auto" w:fill="FFFFFF"/>
              </w:rPr>
            </w:rPrChange>
          </w:rPr>
          <w:t xml:space="preserve">, S. N., Yakovlev, V. A., &amp; </w:t>
        </w:r>
        <w:proofErr w:type="spellStart"/>
        <w:r w:rsidRPr="006F1EC4">
          <w:rPr>
            <w:rFonts w:ascii="Times New Roman" w:hAnsi="Times New Roman" w:cs="Times New Roman"/>
            <w:color w:val="000000" w:themeColor="text1"/>
            <w:shd w:val="clear" w:color="auto" w:fill="FFFFFF"/>
            <w:lang w:val="de-CH"/>
            <w:rPrChange w:id="1309" w:author="Anttila  Eliel Simpson" w:date="2024-07-09T13:00:00Z">
              <w:rPr>
                <w:rFonts w:ascii="Times New Roman" w:hAnsi="Times New Roman" w:cs="Times New Roman"/>
                <w:color w:val="000000" w:themeColor="text1"/>
                <w:shd w:val="clear" w:color="auto" w:fill="FFFFFF"/>
              </w:rPr>
            </w:rPrChange>
          </w:rPr>
          <w:t>Semenova</w:t>
        </w:r>
        <w:proofErr w:type="spellEnd"/>
        <w:r w:rsidRPr="006F1EC4">
          <w:rPr>
            <w:rFonts w:ascii="Times New Roman" w:hAnsi="Times New Roman" w:cs="Times New Roman"/>
            <w:color w:val="000000" w:themeColor="text1"/>
            <w:shd w:val="clear" w:color="auto" w:fill="FFFFFF"/>
            <w:lang w:val="de-CH"/>
            <w:rPrChange w:id="1310" w:author="Anttila  Eliel Simpson" w:date="2024-07-09T13:00:00Z">
              <w:rPr>
                <w:rFonts w:ascii="Times New Roman" w:hAnsi="Times New Roman" w:cs="Times New Roman"/>
                <w:color w:val="000000" w:themeColor="text1"/>
                <w:shd w:val="clear" w:color="auto" w:fill="FFFFFF"/>
              </w:rPr>
            </w:rPrChange>
          </w:rPr>
          <w:t xml:space="preserve">, D. V. (2021). </w:t>
        </w:r>
        <w:proofErr w:type="spellStart"/>
        <w:r w:rsidRPr="006F1EC4">
          <w:rPr>
            <w:rFonts w:ascii="Times New Roman" w:hAnsi="Times New Roman" w:cs="Times New Roman"/>
            <w:color w:val="000000" w:themeColor="text1"/>
            <w:shd w:val="clear" w:color="auto" w:fill="FFFFFF"/>
          </w:rPr>
          <w:t>Syntectonic</w:t>
        </w:r>
        <w:proofErr w:type="spellEnd"/>
        <w:r w:rsidRPr="006F1EC4">
          <w:rPr>
            <w:rFonts w:ascii="Times New Roman" w:hAnsi="Times New Roman" w:cs="Times New Roman"/>
            <w:color w:val="000000" w:themeColor="text1"/>
            <w:shd w:val="clear" w:color="auto" w:fill="FFFFFF"/>
          </w:rPr>
          <w:t xml:space="preserve"> metamorphism of a collisional zone in the Tuva-Mongolian massif, Central Asian Orogenic belt: PT conditions, U-Pb ages and tectonic setting.</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Asian Earth Sciences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220</w:t>
        </w:r>
        <w:r w:rsidRPr="006F1EC4">
          <w:rPr>
            <w:rFonts w:ascii="Times New Roman" w:hAnsi="Times New Roman" w:cs="Times New Roman"/>
            <w:color w:val="000000" w:themeColor="text1"/>
            <w:shd w:val="clear" w:color="auto" w:fill="FFFFFF"/>
          </w:rPr>
          <w:t xml:space="preserve">, 104919.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"https://doi.org/10.1016/j.jseaes.2021.104919"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https://doi.org/10.1016/j.jseaes.2021.104919</w:t>
        </w:r>
        <w:r w:rsidRPr="006F1EC4">
          <w:rPr>
            <w:rFonts w:ascii="Times New Roman" w:hAnsi="Times New Roman" w:cs="Times New Roman"/>
            <w:color w:val="000000" w:themeColor="text1"/>
          </w:rPr>
          <w:fldChar w:fldCharType="end"/>
        </w:r>
      </w:ins>
    </w:p>
    <w:p w14:paraId="77E92D40" w14:textId="77777777" w:rsidR="00790360" w:rsidRPr="006F1EC4" w:rsidRDefault="00790360" w:rsidP="00790360">
      <w:pPr>
        <w:rPr>
          <w:ins w:id="1311" w:author="Anttila  Eliel Simpson" w:date="2024-07-18T16:04:00Z"/>
          <w:rFonts w:ascii="Times New Roman" w:hAnsi="Times New Roman" w:cs="Times New Roman"/>
          <w:color w:val="000000" w:themeColor="text1"/>
          <w:shd w:val="clear" w:color="auto" w:fill="FFFFFF"/>
        </w:rPr>
      </w:pPr>
    </w:p>
    <w:p w14:paraId="4779E91C" w14:textId="77777777" w:rsidR="00790360" w:rsidRPr="006F1EC4" w:rsidRDefault="00790360" w:rsidP="00790360">
      <w:pPr>
        <w:rPr>
          <w:ins w:id="1312" w:author="Anttila  Eliel Simpson" w:date="2024-07-18T16:04:00Z"/>
          <w:rFonts w:ascii="Times New Roman" w:hAnsi="Times New Roman" w:cs="Times New Roman"/>
          <w:color w:val="000000" w:themeColor="text1"/>
        </w:rPr>
      </w:pPr>
      <w:proofErr w:type="spellStart"/>
      <w:ins w:id="1313" w:author="Anttila  Eliel Simpson" w:date="2024-07-18T16:04:00Z">
        <w:r w:rsidRPr="006F1EC4">
          <w:rPr>
            <w:rFonts w:ascii="Times New Roman" w:eastAsia="Times New Roman" w:hAnsi="Times New Roman" w:cs="Times New Roman"/>
            <w:color w:val="000000" w:themeColor="text1"/>
            <w:shd w:val="clear" w:color="auto" w:fill="FFFFFF"/>
          </w:rPr>
          <w:t>Khain</w:t>
        </w:r>
        <w:proofErr w:type="spellEnd"/>
        <w:r w:rsidRPr="006F1EC4">
          <w:rPr>
            <w:rFonts w:ascii="Times New Roman" w:eastAsia="Times New Roman" w:hAnsi="Times New Roman" w:cs="Times New Roman"/>
            <w:color w:val="000000" w:themeColor="text1"/>
            <w:shd w:val="clear" w:color="auto" w:fill="FFFFFF"/>
          </w:rPr>
          <w:t xml:space="preserve">, E. V., </w:t>
        </w:r>
        <w:proofErr w:type="spellStart"/>
        <w:r w:rsidRPr="006F1EC4">
          <w:rPr>
            <w:rFonts w:ascii="Times New Roman" w:eastAsia="Times New Roman" w:hAnsi="Times New Roman" w:cs="Times New Roman"/>
            <w:color w:val="000000" w:themeColor="text1"/>
            <w:shd w:val="clear" w:color="auto" w:fill="FFFFFF"/>
          </w:rPr>
          <w:t>Bibikova</w:t>
        </w:r>
        <w:proofErr w:type="spellEnd"/>
        <w:r w:rsidRPr="006F1EC4">
          <w:rPr>
            <w:rFonts w:ascii="Times New Roman" w:eastAsia="Times New Roman" w:hAnsi="Times New Roman" w:cs="Times New Roman"/>
            <w:color w:val="000000" w:themeColor="text1"/>
            <w:shd w:val="clear" w:color="auto" w:fill="FFFFFF"/>
          </w:rPr>
          <w:t xml:space="preserve">, E. V., </w:t>
        </w:r>
        <w:proofErr w:type="spellStart"/>
        <w:r w:rsidRPr="006F1EC4">
          <w:rPr>
            <w:rFonts w:ascii="Times New Roman" w:eastAsia="Times New Roman" w:hAnsi="Times New Roman" w:cs="Times New Roman"/>
            <w:color w:val="000000" w:themeColor="text1"/>
            <w:shd w:val="clear" w:color="auto" w:fill="FFFFFF"/>
          </w:rPr>
          <w:t>Kröner</w:t>
        </w:r>
        <w:proofErr w:type="spellEnd"/>
        <w:r w:rsidRPr="006F1EC4">
          <w:rPr>
            <w:rFonts w:ascii="Times New Roman" w:eastAsia="Times New Roman" w:hAnsi="Times New Roman" w:cs="Times New Roman"/>
            <w:color w:val="000000" w:themeColor="text1"/>
            <w:shd w:val="clear" w:color="auto" w:fill="FFFFFF"/>
          </w:rPr>
          <w:t xml:space="preserve">, A., Zhuravlev, D. Z., </w:t>
        </w:r>
        <w:proofErr w:type="spellStart"/>
        <w:r w:rsidRPr="006F1EC4">
          <w:rPr>
            <w:rFonts w:ascii="Times New Roman" w:eastAsia="Times New Roman" w:hAnsi="Times New Roman" w:cs="Times New Roman"/>
            <w:color w:val="000000" w:themeColor="text1"/>
            <w:shd w:val="clear" w:color="auto" w:fill="FFFFFF"/>
          </w:rPr>
          <w:t>Sklyarov</w:t>
        </w:r>
        <w:proofErr w:type="spellEnd"/>
        <w:r w:rsidRPr="006F1EC4">
          <w:rPr>
            <w:rFonts w:ascii="Times New Roman" w:eastAsia="Times New Roman" w:hAnsi="Times New Roman" w:cs="Times New Roman"/>
            <w:color w:val="000000" w:themeColor="text1"/>
            <w:shd w:val="clear" w:color="auto" w:fill="FFFFFF"/>
          </w:rPr>
          <w:t>, E. V., Fedotova, A. A., &amp; Kravchenko-</w:t>
        </w:r>
        <w:proofErr w:type="spellStart"/>
        <w:r w:rsidRPr="006F1EC4">
          <w:rPr>
            <w:rFonts w:ascii="Times New Roman" w:eastAsia="Times New Roman" w:hAnsi="Times New Roman" w:cs="Times New Roman"/>
            <w:color w:val="000000" w:themeColor="text1"/>
            <w:shd w:val="clear" w:color="auto" w:fill="FFFFFF"/>
          </w:rPr>
          <w:t>Berezhnoy</w:t>
        </w:r>
        <w:proofErr w:type="spellEnd"/>
        <w:r w:rsidRPr="006F1EC4">
          <w:rPr>
            <w:rFonts w:ascii="Times New Roman" w:eastAsia="Times New Roman" w:hAnsi="Times New Roman" w:cs="Times New Roman"/>
            <w:color w:val="000000" w:themeColor="text1"/>
            <w:shd w:val="clear" w:color="auto" w:fill="FFFFFF"/>
          </w:rPr>
          <w:t xml:space="preserve">, I. R. (2002). The most ancient ophiolite of the Central Asian fold belt: U–Pb and Pb–Pb zircon ages for the </w:t>
        </w:r>
        <w:proofErr w:type="spellStart"/>
        <w:r w:rsidRPr="006F1EC4">
          <w:rPr>
            <w:rFonts w:ascii="Times New Roman" w:eastAsia="Times New Roman" w:hAnsi="Times New Roman" w:cs="Times New Roman"/>
            <w:color w:val="000000" w:themeColor="text1"/>
            <w:shd w:val="clear" w:color="auto" w:fill="FFFFFF"/>
          </w:rPr>
          <w:t>Dunzhugur</w:t>
        </w:r>
        <w:proofErr w:type="spellEnd"/>
        <w:r w:rsidRPr="006F1EC4">
          <w:rPr>
            <w:rFonts w:ascii="Times New Roman" w:eastAsia="Times New Roman" w:hAnsi="Times New Roman" w:cs="Times New Roman"/>
            <w:color w:val="000000" w:themeColor="text1"/>
            <w:shd w:val="clear" w:color="auto" w:fill="FFFFFF"/>
          </w:rPr>
          <w:t xml:space="preserve"> Complex, Eastern </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Siberia, and geodynamic implications. </w:t>
        </w:r>
        <w:r w:rsidRPr="006F1EC4">
          <w:rPr>
            <w:rFonts w:ascii="Times New Roman" w:eastAsia="Times New Roman" w:hAnsi="Times New Roman" w:cs="Times New Roman"/>
            <w:i/>
            <w:iCs/>
            <w:color w:val="000000" w:themeColor="text1"/>
          </w:rPr>
          <w:t>Earth and Planetary Science Letters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199</w:t>
        </w:r>
        <w:r w:rsidRPr="006F1EC4">
          <w:rPr>
            <w:rFonts w:ascii="Times New Roman" w:eastAsia="Times New Roman" w:hAnsi="Times New Roman" w:cs="Times New Roman"/>
            <w:color w:val="000000" w:themeColor="text1"/>
            <w:shd w:val="clear" w:color="auto" w:fill="FFFFFF"/>
          </w:rPr>
          <w:t xml:space="preserve">(3-4), 311-325.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"https://doi.org/10.1016/S0012-821X(02)00587-3"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https://doi.org/10.1016/S0012-821X(02)00587-3</w:t>
        </w:r>
        <w:r w:rsidRPr="006F1EC4">
          <w:rPr>
            <w:rFonts w:ascii="Times New Roman" w:eastAsia="Times New Roman" w:hAnsi="Times New Roman" w:cs="Times New Roman"/>
            <w:color w:val="000000" w:themeColor="text1"/>
          </w:rPr>
          <w:fldChar w:fldCharType="end"/>
        </w:r>
      </w:ins>
    </w:p>
    <w:p w14:paraId="2AF0B090" w14:textId="77777777" w:rsidR="00790360" w:rsidRPr="006F1EC4" w:rsidRDefault="00790360" w:rsidP="00790360">
      <w:pPr>
        <w:rPr>
          <w:ins w:id="1314" w:author="Anttila  Eliel Simpson" w:date="2024-07-18T16:04:00Z"/>
          <w:rFonts w:ascii="Times New Roman" w:hAnsi="Times New Roman" w:cs="Times New Roman"/>
          <w:color w:val="000000" w:themeColor="text1"/>
        </w:rPr>
      </w:pPr>
    </w:p>
    <w:p w14:paraId="6EB25289" w14:textId="77777777" w:rsidR="00790360" w:rsidRPr="006F1EC4" w:rsidRDefault="00790360" w:rsidP="00790360">
      <w:pPr>
        <w:rPr>
          <w:ins w:id="1315" w:author="Anttila  Eliel Simpson" w:date="2024-07-18T16:04:00Z"/>
          <w:rFonts w:ascii="Times New Roman" w:hAnsi="Times New Roman" w:cs="Times New Roman"/>
          <w:color w:val="000000" w:themeColor="text1"/>
        </w:rPr>
      </w:pPr>
      <w:proofErr w:type="spellStart"/>
      <w:ins w:id="1316" w:author="Anttila  Eliel Simpson" w:date="2024-07-18T16:04:00Z">
        <w:r w:rsidRPr="006F1EC4">
          <w:rPr>
            <w:rFonts w:ascii="Times New Roman" w:hAnsi="Times New Roman" w:cs="Times New Roman"/>
            <w:color w:val="000000" w:themeColor="text1"/>
          </w:rPr>
          <w:lastRenderedPageBreak/>
          <w:t>Kherzaskova</w:t>
        </w:r>
        <w:proofErr w:type="spellEnd"/>
        <w:r w:rsidRPr="006F1EC4">
          <w:rPr>
            <w:rFonts w:ascii="Times New Roman" w:hAnsi="Times New Roman" w:cs="Times New Roman"/>
            <w:color w:val="000000" w:themeColor="text1"/>
          </w:rPr>
          <w:t xml:space="preserve">, T. N. &amp; </w:t>
        </w:r>
        <w:proofErr w:type="spellStart"/>
        <w:r w:rsidRPr="006F1EC4">
          <w:rPr>
            <w:rFonts w:ascii="Times New Roman" w:hAnsi="Times New Roman" w:cs="Times New Roman"/>
            <w:color w:val="000000" w:themeColor="text1"/>
          </w:rPr>
          <w:t>Samygin</w:t>
        </w:r>
        <w:proofErr w:type="spellEnd"/>
        <w:r w:rsidRPr="006F1EC4">
          <w:rPr>
            <w:rFonts w:ascii="Times New Roman" w:hAnsi="Times New Roman" w:cs="Times New Roman"/>
            <w:color w:val="000000" w:themeColor="text1"/>
          </w:rPr>
          <w:t xml:space="preserve">, S. G. (1992). Tectonic conditions in the East </w:t>
        </w:r>
        <w:proofErr w:type="spellStart"/>
        <w:r w:rsidRPr="006F1EC4">
          <w:rPr>
            <w:rFonts w:ascii="Times New Roman" w:hAnsi="Times New Roman" w:cs="Times New Roman"/>
            <w:color w:val="000000" w:themeColor="text1"/>
          </w:rPr>
          <w:t>Sayan</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Vendian</w:t>
        </w:r>
        <w:proofErr w:type="spellEnd"/>
        <w:r w:rsidRPr="006F1EC4">
          <w:rPr>
            <w:rFonts w:ascii="Times New Roman" w:hAnsi="Times New Roman" w:cs="Times New Roman"/>
            <w:color w:val="000000" w:themeColor="text1"/>
          </w:rPr>
          <w:t xml:space="preserve"> – Middle Cambrian terrigenous carbonate association.</w:t>
        </w:r>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Geotectonics</w:t>
        </w:r>
        <w:proofErr w:type="spellEnd"/>
        <w:r w:rsidRPr="006F1EC4">
          <w:rPr>
            <w:rFonts w:ascii="Times New Roman" w:hAnsi="Times New Roman" w:cs="Times New Roman"/>
            <w:color w:val="000000" w:themeColor="text1"/>
          </w:rPr>
          <w:t xml:space="preserve">, 26, 445–458. </w:t>
        </w:r>
      </w:ins>
    </w:p>
    <w:p w14:paraId="4A1543E3" w14:textId="77777777" w:rsidR="00790360" w:rsidRPr="006F1EC4" w:rsidRDefault="00790360" w:rsidP="00790360">
      <w:pPr>
        <w:pStyle w:val="NormalWeb"/>
        <w:rPr>
          <w:ins w:id="1317" w:author="Anttila  Eliel Simpson" w:date="2024-07-18T16:04:00Z"/>
          <w:color w:val="000000" w:themeColor="text1"/>
        </w:rPr>
      </w:pPr>
      <w:proofErr w:type="spellStart"/>
      <w:ins w:id="1318" w:author="Anttila  Eliel Simpson" w:date="2024-07-18T16:04:00Z">
        <w:r w:rsidRPr="006F1EC4">
          <w:rPr>
            <w:color w:val="000000" w:themeColor="text1"/>
            <w:shd w:val="clear" w:color="auto" w:fill="FFFFFF"/>
          </w:rPr>
          <w:t>Kheraskova</w:t>
        </w:r>
        <w:proofErr w:type="spellEnd"/>
        <w:r w:rsidRPr="006F1EC4">
          <w:rPr>
            <w:color w:val="000000" w:themeColor="text1"/>
            <w:shd w:val="clear" w:color="auto" w:fill="FFFFFF"/>
          </w:rPr>
          <w:t xml:space="preserve">, T. N., </w:t>
        </w:r>
        <w:proofErr w:type="spellStart"/>
        <w:r w:rsidRPr="006F1EC4">
          <w:rPr>
            <w:color w:val="000000" w:themeColor="text1"/>
            <w:shd w:val="clear" w:color="auto" w:fill="FFFFFF"/>
          </w:rPr>
          <w:t>Samygin</w:t>
        </w:r>
        <w:proofErr w:type="spellEnd"/>
        <w:r w:rsidRPr="006F1EC4">
          <w:rPr>
            <w:color w:val="000000" w:themeColor="text1"/>
            <w:shd w:val="clear" w:color="auto" w:fill="FFFFFF"/>
          </w:rPr>
          <w:t xml:space="preserve">, S. G., </w:t>
        </w:r>
        <w:proofErr w:type="spellStart"/>
        <w:r w:rsidRPr="006F1EC4">
          <w:rPr>
            <w:color w:val="000000" w:themeColor="text1"/>
            <w:shd w:val="clear" w:color="auto" w:fill="FFFFFF"/>
          </w:rPr>
          <w:t>Ruzhentsev</w:t>
        </w:r>
        <w:proofErr w:type="spellEnd"/>
        <w:r w:rsidRPr="006F1EC4">
          <w:rPr>
            <w:color w:val="000000" w:themeColor="text1"/>
            <w:shd w:val="clear" w:color="auto" w:fill="FFFFFF"/>
          </w:rPr>
          <w:t xml:space="preserve">, S. V., &amp; </w:t>
        </w:r>
        <w:proofErr w:type="spellStart"/>
        <w:r w:rsidRPr="006F1EC4">
          <w:rPr>
            <w:color w:val="000000" w:themeColor="text1"/>
            <w:shd w:val="clear" w:color="auto" w:fill="FFFFFF"/>
          </w:rPr>
          <w:t>Mossakovsky</w:t>
        </w:r>
        <w:proofErr w:type="spellEnd"/>
        <w:r w:rsidRPr="006F1EC4">
          <w:rPr>
            <w:color w:val="000000" w:themeColor="text1"/>
            <w:shd w:val="clear" w:color="auto" w:fill="FFFFFF"/>
          </w:rPr>
          <w:t xml:space="preserve">, A. A. (1995). Late </w:t>
        </w:r>
        <w:proofErr w:type="spellStart"/>
        <w:r w:rsidRPr="006F1EC4">
          <w:rPr>
            <w:color w:val="000000" w:themeColor="text1"/>
            <w:shd w:val="clear" w:color="auto" w:fill="FFFFFF"/>
          </w:rPr>
          <w:t>Riphean</w:t>
        </w:r>
        <w:proofErr w:type="spellEnd"/>
        <w:r w:rsidRPr="006F1EC4">
          <w:rPr>
            <w:color w:val="000000" w:themeColor="text1"/>
            <w:shd w:val="clear" w:color="auto" w:fill="FFFFFF"/>
          </w:rPr>
          <w:t xml:space="preserve"> marginal-continental volcanic belt of East Gondwana: transactions of Russian Academy of Sciences. </w:t>
        </w:r>
        <w:r w:rsidRPr="006F1EC4">
          <w:rPr>
            <w:i/>
            <w:iCs/>
            <w:color w:val="000000" w:themeColor="text1"/>
          </w:rPr>
          <w:t>Earth Sciences Section</w:t>
        </w:r>
        <w:r w:rsidRPr="006F1EC4">
          <w:rPr>
            <w:color w:val="000000" w:themeColor="text1"/>
            <w:shd w:val="clear" w:color="auto" w:fill="FFFFFF"/>
          </w:rPr>
          <w:t>, </w:t>
        </w:r>
        <w:r w:rsidRPr="006F1EC4">
          <w:rPr>
            <w:i/>
            <w:iCs/>
            <w:color w:val="000000" w:themeColor="text1"/>
          </w:rPr>
          <w:t>342</w:t>
        </w:r>
        <w:r w:rsidRPr="006F1EC4">
          <w:rPr>
            <w:color w:val="000000" w:themeColor="text1"/>
            <w:shd w:val="clear" w:color="auto" w:fill="FFFFFF"/>
          </w:rPr>
          <w:t>, 661-664.</w:t>
        </w:r>
      </w:ins>
    </w:p>
    <w:p w14:paraId="2CDA2785" w14:textId="77777777" w:rsidR="00790360" w:rsidRPr="006F1EC4" w:rsidRDefault="00790360" w:rsidP="00790360">
      <w:pPr>
        <w:rPr>
          <w:ins w:id="1319" w:author="Anttila  Eliel Simpson" w:date="2024-07-18T16:04:00Z"/>
          <w:rFonts w:ascii="Times New Roman" w:eastAsia="Times New Roman" w:hAnsi="Times New Roman" w:cs="Times New Roman"/>
          <w:color w:val="000000" w:themeColor="text1"/>
        </w:rPr>
      </w:pPr>
      <w:proofErr w:type="spellStart"/>
      <w:ins w:id="1320" w:author="Anttila  Eliel Simpson" w:date="2024-07-18T16:04:00Z">
        <w:r w:rsidRPr="006F1EC4">
          <w:rPr>
            <w:rFonts w:ascii="Times New Roman" w:eastAsia="Times New Roman" w:hAnsi="Times New Roman" w:cs="Times New Roman"/>
            <w:color w:val="000000" w:themeColor="text1"/>
            <w:shd w:val="clear" w:color="auto" w:fill="FFFFFF"/>
          </w:rPr>
          <w:t>Khukhuudei</w:t>
        </w:r>
        <w:proofErr w:type="spellEnd"/>
        <w:r w:rsidRPr="006F1EC4">
          <w:rPr>
            <w:rFonts w:ascii="Times New Roman" w:eastAsia="Times New Roman" w:hAnsi="Times New Roman" w:cs="Times New Roman"/>
            <w:color w:val="000000" w:themeColor="text1"/>
            <w:shd w:val="clear" w:color="auto" w:fill="FFFFFF"/>
          </w:rPr>
          <w:t xml:space="preserve">, U., </w:t>
        </w:r>
        <w:proofErr w:type="spellStart"/>
        <w:r w:rsidRPr="006F1EC4">
          <w:rPr>
            <w:rFonts w:ascii="Times New Roman" w:eastAsia="Times New Roman" w:hAnsi="Times New Roman" w:cs="Times New Roman"/>
            <w:color w:val="000000" w:themeColor="text1"/>
            <w:shd w:val="clear" w:color="auto" w:fill="FFFFFF"/>
          </w:rPr>
          <w:t>Kusky</w:t>
        </w:r>
        <w:proofErr w:type="spellEnd"/>
        <w:r w:rsidRPr="006F1EC4">
          <w:rPr>
            <w:rFonts w:ascii="Times New Roman" w:eastAsia="Times New Roman" w:hAnsi="Times New Roman" w:cs="Times New Roman"/>
            <w:color w:val="000000" w:themeColor="text1"/>
            <w:shd w:val="clear" w:color="auto" w:fill="FFFFFF"/>
          </w:rPr>
          <w:t xml:space="preserve">, T., </w:t>
        </w:r>
        <w:proofErr w:type="spellStart"/>
        <w:r w:rsidRPr="006F1EC4">
          <w:rPr>
            <w:rFonts w:ascii="Times New Roman" w:eastAsia="Times New Roman" w:hAnsi="Times New Roman" w:cs="Times New Roman"/>
            <w:color w:val="000000" w:themeColor="text1"/>
            <w:shd w:val="clear" w:color="auto" w:fill="FFFFFF"/>
          </w:rPr>
          <w:t>Otgonbayar</w:t>
        </w:r>
        <w:proofErr w:type="spellEnd"/>
        <w:r w:rsidRPr="006F1EC4">
          <w:rPr>
            <w:rFonts w:ascii="Times New Roman" w:eastAsia="Times New Roman" w:hAnsi="Times New Roman" w:cs="Times New Roman"/>
            <w:color w:val="000000" w:themeColor="text1"/>
            <w:shd w:val="clear" w:color="auto" w:fill="FFFFFF"/>
          </w:rPr>
          <w:t xml:space="preserve">, O., &amp; Wang, L. (2020). the early </w:t>
        </w:r>
        <w:proofErr w:type="spellStart"/>
        <w:r w:rsidRPr="006F1EC4">
          <w:rPr>
            <w:rFonts w:ascii="Times New Roman" w:eastAsia="Times New Roman" w:hAnsi="Times New Roman" w:cs="Times New Roman"/>
            <w:color w:val="000000" w:themeColor="text1"/>
            <w:shd w:val="clear" w:color="auto" w:fill="FFFFFF"/>
          </w:rPr>
          <w:t>palaeozoic</w:t>
        </w:r>
        <w:proofErr w:type="spellEnd"/>
        <w:r w:rsidRPr="006F1EC4">
          <w:rPr>
            <w:rFonts w:ascii="Times New Roman" w:eastAsia="Times New Roman" w:hAnsi="Times New Roman" w:cs="Times New Roman"/>
            <w:color w:val="000000" w:themeColor="text1"/>
            <w:shd w:val="clear" w:color="auto" w:fill="FFFFFF"/>
          </w:rPr>
          <w:t xml:space="preserve"> mega‐thrusting of the </w:t>
        </w:r>
        <w:proofErr w:type="spellStart"/>
        <w:r w:rsidRPr="006F1EC4">
          <w:rPr>
            <w:rFonts w:ascii="Times New Roman" w:eastAsia="Times New Roman" w:hAnsi="Times New Roman" w:cs="Times New Roman"/>
            <w:color w:val="000000" w:themeColor="text1"/>
            <w:shd w:val="clear" w:color="auto" w:fill="FFFFFF"/>
          </w:rPr>
          <w:t>gondwana</w:t>
        </w:r>
        <w:proofErr w:type="spellEnd"/>
        <w:r w:rsidRPr="006F1EC4">
          <w:rPr>
            <w:rFonts w:ascii="Times New Roman" w:eastAsia="Times New Roman" w:hAnsi="Times New Roman" w:cs="Times New Roman"/>
            <w:color w:val="000000" w:themeColor="text1"/>
            <w:shd w:val="clear" w:color="auto" w:fill="FFFFFF"/>
          </w:rPr>
          <w:t xml:space="preserve">‐derived </w:t>
        </w:r>
        <w:proofErr w:type="spellStart"/>
        <w:r w:rsidRPr="006F1EC4">
          <w:rPr>
            <w:rFonts w:ascii="Times New Roman" w:eastAsia="Times New Roman" w:hAnsi="Times New Roman" w:cs="Times New Roman"/>
            <w:color w:val="000000" w:themeColor="text1"/>
            <w:shd w:val="clear" w:color="auto" w:fill="FFFFFF"/>
          </w:rPr>
          <w:t>altay</w:t>
        </w:r>
        <w:proofErr w:type="spellEnd"/>
        <w:r w:rsidRPr="006F1EC4">
          <w:rPr>
            <w:rFonts w:ascii="Times New Roman" w:eastAsia="Times New Roman" w:hAnsi="Times New Roman" w:cs="Times New Roman"/>
            <w:color w:val="000000" w:themeColor="text1"/>
            <w:shd w:val="clear" w:color="auto" w:fill="FFFFFF"/>
          </w:rPr>
          <w:t xml:space="preserve">–lake zone in Western Mongolia: Implications for the development of the central </w:t>
        </w:r>
        <w:proofErr w:type="spellStart"/>
        <w:r w:rsidRPr="006F1EC4">
          <w:rPr>
            <w:rFonts w:ascii="Times New Roman" w:eastAsia="Times New Roman" w:hAnsi="Times New Roman" w:cs="Times New Roman"/>
            <w:color w:val="000000" w:themeColor="text1"/>
            <w:shd w:val="clear" w:color="auto" w:fill="FFFFFF"/>
          </w:rPr>
          <w:t>asian</w:t>
        </w:r>
        <w:proofErr w:type="spellEnd"/>
        <w:r w:rsidRPr="006F1EC4">
          <w:rPr>
            <w:rFonts w:ascii="Times New Roman" w:eastAsia="Times New Roman" w:hAnsi="Times New Roman" w:cs="Times New Roman"/>
            <w:color w:val="000000" w:themeColor="text1"/>
            <w:shd w:val="clear" w:color="auto" w:fill="FFFFFF"/>
          </w:rPr>
          <w:t xml:space="preserve"> orogenic belt and paleo‐</w:t>
        </w:r>
        <w:proofErr w:type="spellStart"/>
        <w:r w:rsidRPr="006F1EC4">
          <w:rPr>
            <w:rFonts w:ascii="Times New Roman" w:eastAsia="Times New Roman" w:hAnsi="Times New Roman" w:cs="Times New Roman"/>
            <w:color w:val="000000" w:themeColor="text1"/>
            <w:shd w:val="clear" w:color="auto" w:fill="FFFFFF"/>
          </w:rPr>
          <w:t>asian</w:t>
        </w:r>
        <w:proofErr w:type="spellEnd"/>
        <w:r w:rsidRPr="006F1EC4">
          <w:rPr>
            <w:rFonts w:ascii="Times New Roman" w:eastAsia="Times New Roman" w:hAnsi="Times New Roman" w:cs="Times New Roman"/>
            <w:color w:val="000000" w:themeColor="text1"/>
            <w:shd w:val="clear" w:color="auto" w:fill="FFFFFF"/>
          </w:rPr>
          <w:t xml:space="preserve"> ocean evolution. </w:t>
        </w:r>
        <w:r w:rsidRPr="006F1EC4">
          <w:rPr>
            <w:rFonts w:ascii="Times New Roman" w:eastAsia="Times New Roman" w:hAnsi="Times New Roman" w:cs="Times New Roman"/>
            <w:i/>
            <w:iCs/>
            <w:color w:val="000000" w:themeColor="text1"/>
          </w:rPr>
          <w:t>Geological Journal</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55</w:t>
        </w:r>
        <w:r w:rsidRPr="006F1EC4">
          <w:rPr>
            <w:rFonts w:ascii="Times New Roman" w:eastAsia="Times New Roman" w:hAnsi="Times New Roman" w:cs="Times New Roman"/>
            <w:color w:val="000000" w:themeColor="text1"/>
            <w:shd w:val="clear" w:color="auto" w:fill="FFFFFF"/>
          </w:rPr>
          <w:t xml:space="preserve">(3), 2129-2149.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"https://doi.org/10.1002/gj.3753"</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https://doi.org/10.1002/gj.3753</w:t>
        </w:r>
        <w:r w:rsidRPr="006F1EC4">
          <w:rPr>
            <w:rFonts w:ascii="Times New Roman" w:eastAsia="Times New Roman" w:hAnsi="Times New Roman" w:cs="Times New Roman"/>
            <w:color w:val="000000" w:themeColor="text1"/>
          </w:rPr>
          <w:fldChar w:fldCharType="end"/>
        </w:r>
      </w:ins>
    </w:p>
    <w:p w14:paraId="482ADACE" w14:textId="77777777" w:rsidR="00790360" w:rsidRPr="006F1EC4" w:rsidRDefault="00790360" w:rsidP="00790360">
      <w:pPr>
        <w:rPr>
          <w:ins w:id="1321" w:author="Anttila  Eliel Simpson" w:date="2024-07-18T16:04:00Z"/>
          <w:rFonts w:ascii="Times New Roman" w:hAnsi="Times New Roman" w:cs="Times New Roman"/>
          <w:color w:val="000000" w:themeColor="text1"/>
        </w:rPr>
      </w:pPr>
    </w:p>
    <w:p w14:paraId="2F18E13C" w14:textId="77777777" w:rsidR="00790360" w:rsidRPr="006F1EC4" w:rsidRDefault="00790360" w:rsidP="00790360">
      <w:pPr>
        <w:rPr>
          <w:ins w:id="1322" w:author="Anttila  Eliel Simpson" w:date="2024-07-18T16:04:00Z"/>
          <w:rFonts w:ascii="Times New Roman" w:hAnsi="Times New Roman" w:cs="Times New Roman"/>
          <w:color w:val="000000" w:themeColor="text1"/>
          <w:shd w:val="clear" w:color="auto" w:fill="FFFFFF"/>
        </w:rPr>
      </w:pPr>
      <w:proofErr w:type="spellStart"/>
      <w:ins w:id="1323" w:author="Anttila  Eliel Simpson" w:date="2024-07-18T16:04:00Z">
        <w:r w:rsidRPr="00790360">
          <w:rPr>
            <w:rFonts w:ascii="Times New Roman" w:hAnsi="Times New Roman" w:cs="Times New Roman"/>
            <w:color w:val="000000" w:themeColor="text1"/>
            <w:shd w:val="clear" w:color="auto" w:fill="FFFFFF"/>
            <w:rPrChange w:id="1324" w:author="Anttila  Eliel Simpson" w:date="2024-07-18T16:05:00Z">
              <w:rPr>
                <w:rFonts w:ascii="Times New Roman" w:hAnsi="Times New Roman" w:cs="Times New Roman"/>
                <w:color w:val="000000" w:themeColor="text1"/>
                <w:shd w:val="clear" w:color="auto" w:fill="FFFFFF"/>
                <w:lang w:val="de-CH"/>
              </w:rPr>
            </w:rPrChange>
          </w:rPr>
          <w:t>Kipp</w:t>
        </w:r>
        <w:proofErr w:type="spellEnd"/>
        <w:r w:rsidRPr="00790360">
          <w:rPr>
            <w:rFonts w:ascii="Times New Roman" w:hAnsi="Times New Roman" w:cs="Times New Roman"/>
            <w:color w:val="000000" w:themeColor="text1"/>
            <w:shd w:val="clear" w:color="auto" w:fill="FFFFFF"/>
            <w:rPrChange w:id="1325" w:author="Anttila  Eliel Simpson" w:date="2024-07-18T16:05:00Z">
              <w:rPr>
                <w:rFonts w:ascii="Times New Roman" w:hAnsi="Times New Roman" w:cs="Times New Roman"/>
                <w:color w:val="000000" w:themeColor="text1"/>
                <w:shd w:val="clear" w:color="auto" w:fill="FFFFFF"/>
                <w:lang w:val="de-CH"/>
              </w:rPr>
            </w:rPrChange>
          </w:rPr>
          <w:t xml:space="preserve">, M. A., &amp; </w:t>
        </w:r>
        <w:proofErr w:type="spellStart"/>
        <w:r w:rsidRPr="00790360">
          <w:rPr>
            <w:rFonts w:ascii="Times New Roman" w:hAnsi="Times New Roman" w:cs="Times New Roman"/>
            <w:color w:val="000000" w:themeColor="text1"/>
            <w:shd w:val="clear" w:color="auto" w:fill="FFFFFF"/>
            <w:rPrChange w:id="1326" w:author="Anttila  Eliel Simpson" w:date="2024-07-18T16:05:00Z">
              <w:rPr>
                <w:rFonts w:ascii="Times New Roman" w:hAnsi="Times New Roman" w:cs="Times New Roman"/>
                <w:color w:val="000000" w:themeColor="text1"/>
                <w:shd w:val="clear" w:color="auto" w:fill="FFFFFF"/>
                <w:lang w:val="de-CH"/>
              </w:rPr>
            </w:rPrChange>
          </w:rPr>
          <w:t>Stüeken</w:t>
        </w:r>
        <w:proofErr w:type="spellEnd"/>
        <w:r w:rsidRPr="00790360">
          <w:rPr>
            <w:rFonts w:ascii="Times New Roman" w:hAnsi="Times New Roman" w:cs="Times New Roman"/>
            <w:color w:val="000000" w:themeColor="text1"/>
            <w:shd w:val="clear" w:color="auto" w:fill="FFFFFF"/>
            <w:rPrChange w:id="1327" w:author="Anttila  Eliel Simpson" w:date="2024-07-18T16:05:00Z">
              <w:rPr>
                <w:rFonts w:ascii="Times New Roman" w:hAnsi="Times New Roman" w:cs="Times New Roman"/>
                <w:color w:val="000000" w:themeColor="text1"/>
                <w:shd w:val="clear" w:color="auto" w:fill="FFFFFF"/>
                <w:lang w:val="de-CH"/>
              </w:rPr>
            </w:rPrChange>
          </w:rPr>
          <w:t xml:space="preserve">, E. E. (2017). </w:t>
        </w:r>
        <w:r w:rsidRPr="006F1EC4">
          <w:rPr>
            <w:rFonts w:ascii="Times New Roman" w:hAnsi="Times New Roman" w:cs="Times New Roman"/>
            <w:color w:val="000000" w:themeColor="text1"/>
            <w:shd w:val="clear" w:color="auto" w:fill="FFFFFF"/>
          </w:rPr>
          <w:t>Biomass recycling and Earth’s early phosphorus cycle. </w:t>
        </w:r>
        <w:r w:rsidRPr="006F1EC4">
          <w:rPr>
            <w:rFonts w:ascii="Times New Roman" w:hAnsi="Times New Roman" w:cs="Times New Roman"/>
            <w:i/>
            <w:iCs/>
            <w:color w:val="000000" w:themeColor="text1"/>
            <w:shd w:val="clear" w:color="auto" w:fill="FFFFFF"/>
          </w:rPr>
          <w:t>Science advances</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w:t>
        </w:r>
        <w:r w:rsidRPr="006F1EC4">
          <w:rPr>
            <w:rFonts w:ascii="Times New Roman" w:hAnsi="Times New Roman" w:cs="Times New Roman"/>
            <w:color w:val="000000" w:themeColor="text1"/>
            <w:shd w:val="clear" w:color="auto" w:fill="FFFFFF"/>
          </w:rPr>
          <w:t xml:space="preserve">(11), eaao4795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"https://doi.org/10.1126/sciadv.aao4795"</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shd w:val="clear" w:color="auto" w:fill="FFFFFF"/>
          </w:rPr>
          <w:t>DOI: 10.1126/</w:t>
        </w:r>
        <w:proofErr w:type="gramStart"/>
        <w:r w:rsidRPr="006F1EC4">
          <w:rPr>
            <w:rStyle w:val="Hyperlink"/>
            <w:rFonts w:ascii="Times New Roman" w:hAnsi="Times New Roman" w:cs="Times New Roman"/>
            <w:color w:val="000000" w:themeColor="text1"/>
            <w:u w:val="none"/>
            <w:shd w:val="clear" w:color="auto" w:fill="FFFFFF"/>
          </w:rPr>
          <w:t>sciadv.aao</w:t>
        </w:r>
        <w:proofErr w:type="gramEnd"/>
        <w:r w:rsidRPr="006F1EC4">
          <w:rPr>
            <w:rStyle w:val="Hyperlink"/>
            <w:rFonts w:ascii="Times New Roman" w:hAnsi="Times New Roman" w:cs="Times New Roman"/>
            <w:color w:val="000000" w:themeColor="text1"/>
            <w:u w:val="none"/>
            <w:shd w:val="clear" w:color="auto" w:fill="FFFFFF"/>
          </w:rPr>
          <w:t>4795</w:t>
        </w:r>
        <w:r w:rsidRPr="006F1EC4">
          <w:rPr>
            <w:rFonts w:ascii="Times New Roman" w:hAnsi="Times New Roman" w:cs="Times New Roman"/>
            <w:color w:val="000000" w:themeColor="text1"/>
          </w:rPr>
          <w:fldChar w:fldCharType="end"/>
        </w:r>
      </w:ins>
    </w:p>
    <w:p w14:paraId="688590D0" w14:textId="77777777" w:rsidR="00790360" w:rsidRPr="006F1EC4" w:rsidRDefault="00790360" w:rsidP="00790360">
      <w:pPr>
        <w:rPr>
          <w:ins w:id="1328" w:author="Anttila  Eliel Simpson" w:date="2024-07-18T16:04:00Z"/>
          <w:rFonts w:ascii="Times New Roman" w:hAnsi="Times New Roman" w:cs="Times New Roman"/>
          <w:color w:val="000000" w:themeColor="text1"/>
        </w:rPr>
      </w:pPr>
    </w:p>
    <w:p w14:paraId="6711697B" w14:textId="77777777" w:rsidR="00790360" w:rsidRPr="006F1EC4" w:rsidRDefault="00790360" w:rsidP="00790360">
      <w:pPr>
        <w:rPr>
          <w:ins w:id="1329" w:author="Anttila  Eliel Simpson" w:date="2024-07-18T16:04:00Z"/>
          <w:rFonts w:ascii="Times New Roman" w:eastAsia="Times New Roman" w:hAnsi="Times New Roman" w:cs="Times New Roman"/>
          <w:color w:val="000000" w:themeColor="text1"/>
          <w:shd w:val="clear" w:color="auto" w:fill="FFFFFF"/>
        </w:rPr>
      </w:pPr>
      <w:proofErr w:type="spellStart"/>
      <w:ins w:id="1330" w:author="Anttila  Eliel Simpson" w:date="2024-07-18T16:04:00Z">
        <w:r w:rsidRPr="006F1EC4">
          <w:rPr>
            <w:rFonts w:ascii="Times New Roman" w:eastAsia="Times New Roman" w:hAnsi="Times New Roman" w:cs="Times New Roman"/>
            <w:color w:val="000000" w:themeColor="text1"/>
            <w:shd w:val="clear" w:color="auto" w:fill="FFFFFF"/>
          </w:rPr>
          <w:t>Kohout</w:t>
        </w:r>
        <w:proofErr w:type="spellEnd"/>
        <w:r w:rsidRPr="006F1EC4">
          <w:rPr>
            <w:rFonts w:ascii="Times New Roman" w:eastAsia="Times New Roman" w:hAnsi="Times New Roman" w:cs="Times New Roman"/>
            <w:color w:val="000000" w:themeColor="text1"/>
            <w:shd w:val="clear" w:color="auto" w:fill="FFFFFF"/>
          </w:rPr>
          <w:t>, F. A. (1965). A hypothesis concerning cyclic flow of salt water related to geothermal heating in the Floridan aquifer. </w:t>
        </w:r>
        <w:r w:rsidRPr="006F1EC4">
          <w:rPr>
            <w:rFonts w:ascii="Times New Roman" w:eastAsia="Times New Roman" w:hAnsi="Times New Roman" w:cs="Times New Roman"/>
            <w:i/>
            <w:iCs/>
            <w:color w:val="000000" w:themeColor="text1"/>
          </w:rPr>
          <w:t>Transactions of the New York Academy of Sciences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28</w:t>
        </w:r>
        <w:r w:rsidRPr="006F1EC4">
          <w:rPr>
            <w:rFonts w:ascii="Times New Roman" w:eastAsia="Times New Roman" w:hAnsi="Times New Roman" w:cs="Times New Roman"/>
            <w:color w:val="000000" w:themeColor="text1"/>
            <w:shd w:val="clear" w:color="auto" w:fill="FFFFFF"/>
          </w:rPr>
          <w:t>(2), 249-271.</w:t>
        </w:r>
      </w:ins>
    </w:p>
    <w:p w14:paraId="22087F6F" w14:textId="77777777" w:rsidR="00790360" w:rsidRPr="006F1EC4" w:rsidRDefault="00790360" w:rsidP="00790360">
      <w:pPr>
        <w:rPr>
          <w:ins w:id="1331" w:author="Anttila  Eliel Simpson" w:date="2024-07-18T16:04:00Z"/>
          <w:rFonts w:ascii="Times New Roman" w:hAnsi="Times New Roman" w:cs="Times New Roman"/>
          <w:color w:val="000000" w:themeColor="text1"/>
        </w:rPr>
      </w:pPr>
    </w:p>
    <w:p w14:paraId="3B0D8071" w14:textId="77777777" w:rsidR="00790360" w:rsidRPr="006F1EC4" w:rsidRDefault="00790360" w:rsidP="00790360">
      <w:pPr>
        <w:rPr>
          <w:ins w:id="1332" w:author="Anttila  Eliel Simpson" w:date="2024-07-18T16:04:00Z"/>
          <w:rFonts w:ascii="Times New Roman" w:hAnsi="Times New Roman" w:cs="Times New Roman"/>
          <w:color w:val="000000" w:themeColor="text1"/>
        </w:rPr>
      </w:pPr>
      <w:proofErr w:type="spellStart"/>
      <w:ins w:id="1333" w:author="Anttila  Eliel Simpson" w:date="2024-07-18T16:04:00Z">
        <w:r w:rsidRPr="006F1EC4">
          <w:rPr>
            <w:rFonts w:ascii="Times New Roman" w:hAnsi="Times New Roman" w:cs="Times New Roman"/>
            <w:color w:val="000000" w:themeColor="text1"/>
          </w:rPr>
          <w:t>Korobov</w:t>
        </w:r>
        <w:proofErr w:type="spellEnd"/>
        <w:r w:rsidRPr="006F1EC4">
          <w:rPr>
            <w:rFonts w:ascii="Times New Roman" w:hAnsi="Times New Roman" w:cs="Times New Roman"/>
            <w:color w:val="000000" w:themeColor="text1"/>
          </w:rPr>
          <w:t xml:space="preserve">, M.N., (1980). Lower Cambrian biostratigraphy and </w:t>
        </w:r>
        <w:proofErr w:type="spellStart"/>
        <w:r w:rsidRPr="006F1EC4">
          <w:rPr>
            <w:rFonts w:ascii="Times New Roman" w:hAnsi="Times New Roman" w:cs="Times New Roman"/>
            <w:color w:val="000000" w:themeColor="text1"/>
          </w:rPr>
          <w:t>miomeran</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trilo</w:t>
        </w:r>
        <w:proofErr w:type="spellEnd"/>
        <w:r w:rsidRPr="006F1EC4">
          <w:rPr>
            <w:rFonts w:ascii="Times New Roman" w:hAnsi="Times New Roman" w:cs="Times New Roman"/>
            <w:color w:val="000000" w:themeColor="text1"/>
          </w:rPr>
          <w:t>-</w:t>
        </w:r>
      </w:ins>
    </w:p>
    <w:p w14:paraId="100554F5" w14:textId="77777777" w:rsidR="00790360" w:rsidRPr="006F1EC4" w:rsidRDefault="00790360" w:rsidP="00790360">
      <w:pPr>
        <w:rPr>
          <w:ins w:id="1334" w:author="Anttila  Eliel Simpson" w:date="2024-07-18T16:04:00Z"/>
          <w:rFonts w:ascii="Times New Roman" w:hAnsi="Times New Roman" w:cs="Times New Roman"/>
          <w:i/>
          <w:iCs/>
          <w:color w:val="000000" w:themeColor="text1"/>
        </w:rPr>
      </w:pPr>
      <w:ins w:id="1335" w:author="Anttila  Eliel Simpson" w:date="2024-07-18T16:04:00Z">
        <w:r w:rsidRPr="006F1EC4">
          <w:rPr>
            <w:rFonts w:ascii="Times New Roman" w:hAnsi="Times New Roman" w:cs="Times New Roman"/>
            <w:color w:val="000000" w:themeColor="text1"/>
          </w:rPr>
          <w:t xml:space="preserve">bites of Mongolia </w:t>
        </w:r>
        <w:proofErr w:type="spellStart"/>
        <w:r w:rsidRPr="006F1EC4">
          <w:rPr>
            <w:rFonts w:ascii="Times New Roman" w:hAnsi="Times New Roman" w:cs="Times New Roman"/>
            <w:i/>
            <w:iCs/>
            <w:color w:val="000000" w:themeColor="text1"/>
          </w:rPr>
          <w:t>Sovmestnaya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Sovetsko-Mongol’skaya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Geologicheskaya</w:t>
        </w:r>
        <w:proofErr w:type="spellEnd"/>
      </w:ins>
    </w:p>
    <w:p w14:paraId="3798EFAE" w14:textId="77777777" w:rsidR="00790360" w:rsidRPr="006F1EC4" w:rsidRDefault="00790360" w:rsidP="00790360">
      <w:pPr>
        <w:rPr>
          <w:ins w:id="1336" w:author="Anttila  Eliel Simpson" w:date="2024-07-18T16:04:00Z"/>
          <w:rFonts w:ascii="Times New Roman" w:hAnsi="Times New Roman" w:cs="Times New Roman"/>
          <w:color w:val="000000" w:themeColor="text1"/>
        </w:rPr>
      </w:pPr>
      <w:proofErr w:type="spellStart"/>
      <w:ins w:id="1337" w:author="Anttila  Eliel Simpson" w:date="2024-07-18T16:04:00Z">
        <w:r w:rsidRPr="006F1EC4">
          <w:rPr>
            <w:rFonts w:ascii="Times New Roman" w:hAnsi="Times New Roman" w:cs="Times New Roman"/>
            <w:i/>
            <w:iCs/>
            <w:color w:val="000000" w:themeColor="text1"/>
          </w:rPr>
          <w:t>Ekspeditsiya</w:t>
        </w:r>
        <w:proofErr w:type="spellEnd"/>
        <w:r w:rsidRPr="006F1EC4">
          <w:rPr>
            <w:rFonts w:ascii="Times New Roman" w:hAnsi="Times New Roman" w:cs="Times New Roman"/>
            <w:i/>
            <w:iCs/>
            <w:color w:val="000000" w:themeColor="text1"/>
          </w:rPr>
          <w:t>, Trudy,</w:t>
        </w:r>
        <w:r w:rsidRPr="006F1EC4">
          <w:rPr>
            <w:rFonts w:ascii="Times New Roman" w:hAnsi="Times New Roman" w:cs="Times New Roman"/>
            <w:color w:val="000000" w:themeColor="text1"/>
          </w:rPr>
          <w:t xml:space="preserve"> v. 26, p. 5–108. [in Russian]</w:t>
        </w:r>
      </w:ins>
    </w:p>
    <w:p w14:paraId="012FB44A" w14:textId="77777777" w:rsidR="00790360" w:rsidRPr="006F1EC4" w:rsidRDefault="00790360" w:rsidP="00790360">
      <w:pPr>
        <w:rPr>
          <w:ins w:id="1338" w:author="Anttila  Eliel Simpson" w:date="2024-07-18T16:04:00Z"/>
          <w:rFonts w:ascii="Times New Roman" w:hAnsi="Times New Roman" w:cs="Times New Roman"/>
          <w:color w:val="000000" w:themeColor="text1"/>
        </w:rPr>
      </w:pPr>
    </w:p>
    <w:p w14:paraId="1E2438B3" w14:textId="77777777" w:rsidR="00790360" w:rsidRPr="006F1EC4" w:rsidRDefault="00790360" w:rsidP="00790360">
      <w:pPr>
        <w:rPr>
          <w:ins w:id="1339" w:author="Anttila  Eliel Simpson" w:date="2024-07-18T16:04:00Z"/>
          <w:rFonts w:ascii="Times New Roman" w:hAnsi="Times New Roman" w:cs="Times New Roman"/>
          <w:color w:val="000000" w:themeColor="text1"/>
        </w:rPr>
      </w:pPr>
      <w:proofErr w:type="spellStart"/>
      <w:ins w:id="1340" w:author="Anttila  Eliel Simpson" w:date="2024-07-18T16:04:00Z">
        <w:r w:rsidRPr="006F1EC4">
          <w:rPr>
            <w:rFonts w:ascii="Times New Roman" w:hAnsi="Times New Roman" w:cs="Times New Roman"/>
            <w:color w:val="000000" w:themeColor="text1"/>
          </w:rPr>
          <w:t>Korobov</w:t>
        </w:r>
        <w:proofErr w:type="spellEnd"/>
        <w:r w:rsidRPr="006F1EC4">
          <w:rPr>
            <w:rFonts w:ascii="Times New Roman" w:hAnsi="Times New Roman" w:cs="Times New Roman"/>
            <w:color w:val="000000" w:themeColor="text1"/>
          </w:rPr>
          <w:t xml:space="preserve">, M.N., (1989). Lower Cambrian biostratigraphy and </w:t>
        </w:r>
        <w:proofErr w:type="spellStart"/>
        <w:r w:rsidRPr="006F1EC4">
          <w:rPr>
            <w:rFonts w:ascii="Times New Roman" w:hAnsi="Times New Roman" w:cs="Times New Roman"/>
            <w:color w:val="000000" w:themeColor="text1"/>
          </w:rPr>
          <w:t>polymeran</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trilo</w:t>
        </w:r>
        <w:proofErr w:type="spellEnd"/>
        <w:r w:rsidRPr="006F1EC4">
          <w:rPr>
            <w:rFonts w:ascii="Times New Roman" w:hAnsi="Times New Roman" w:cs="Times New Roman"/>
            <w:color w:val="000000" w:themeColor="text1"/>
          </w:rPr>
          <w:t>-</w:t>
        </w:r>
      </w:ins>
    </w:p>
    <w:p w14:paraId="6E9FFF3F" w14:textId="77777777" w:rsidR="00790360" w:rsidRPr="006F1EC4" w:rsidRDefault="00790360" w:rsidP="00790360">
      <w:pPr>
        <w:rPr>
          <w:ins w:id="1341" w:author="Anttila  Eliel Simpson" w:date="2024-07-18T16:04:00Z"/>
          <w:rFonts w:ascii="Times New Roman" w:hAnsi="Times New Roman" w:cs="Times New Roman"/>
          <w:color w:val="000000" w:themeColor="text1"/>
        </w:rPr>
      </w:pPr>
      <w:ins w:id="1342" w:author="Anttila  Eliel Simpson" w:date="2024-07-18T16:04:00Z">
        <w:r w:rsidRPr="006F1EC4">
          <w:rPr>
            <w:rFonts w:ascii="Times New Roman" w:hAnsi="Times New Roman" w:cs="Times New Roman"/>
            <w:color w:val="000000" w:themeColor="text1"/>
          </w:rPr>
          <w:t>bites of Mongolia</w:t>
        </w:r>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Sovmestnaya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Sovetsko-Mongol’skaya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Geologicheskaya</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i/>
            <w:iCs/>
            <w:color w:val="000000" w:themeColor="text1"/>
          </w:rPr>
          <w:t>Ekspeditsiya</w:t>
        </w:r>
        <w:proofErr w:type="spellEnd"/>
        <w:r w:rsidRPr="006F1EC4">
          <w:rPr>
            <w:rFonts w:ascii="Times New Roman" w:hAnsi="Times New Roman" w:cs="Times New Roman"/>
            <w:i/>
            <w:iCs/>
            <w:color w:val="000000" w:themeColor="text1"/>
          </w:rPr>
          <w:t>, Trudy,</w:t>
        </w:r>
        <w:r w:rsidRPr="006F1EC4">
          <w:rPr>
            <w:rFonts w:ascii="Times New Roman" w:hAnsi="Times New Roman" w:cs="Times New Roman"/>
            <w:color w:val="000000" w:themeColor="text1"/>
          </w:rPr>
          <w:t xml:space="preserve"> v. 48, p. 1–204. [in Russian]</w:t>
        </w:r>
      </w:ins>
    </w:p>
    <w:p w14:paraId="0B0FFF86" w14:textId="77777777" w:rsidR="00790360" w:rsidRPr="006F1EC4" w:rsidRDefault="00790360" w:rsidP="00790360">
      <w:pPr>
        <w:rPr>
          <w:ins w:id="1343" w:author="Anttila  Eliel Simpson" w:date="2024-07-18T16:04:00Z"/>
          <w:rFonts w:ascii="Times New Roman" w:hAnsi="Times New Roman" w:cs="Times New Roman"/>
          <w:color w:val="000000" w:themeColor="text1"/>
          <w:shd w:val="clear" w:color="auto" w:fill="FCFCFC"/>
        </w:rPr>
      </w:pPr>
    </w:p>
    <w:p w14:paraId="7FCA7B7C" w14:textId="77777777" w:rsidR="00790360" w:rsidRPr="006F1EC4" w:rsidRDefault="00790360" w:rsidP="00790360">
      <w:pPr>
        <w:rPr>
          <w:ins w:id="1344" w:author="Anttila  Eliel Simpson" w:date="2024-07-18T16:04:00Z"/>
          <w:rFonts w:ascii="Times New Roman" w:eastAsia="Times New Roman" w:hAnsi="Times New Roman" w:cs="Times New Roman"/>
          <w:color w:val="000000" w:themeColor="text1"/>
        </w:rPr>
      </w:pPr>
      <w:proofErr w:type="spellStart"/>
      <w:ins w:id="1345" w:author="Anttila  Eliel Simpson" w:date="2024-07-18T16:04:00Z">
        <w:r w:rsidRPr="006F1EC4">
          <w:rPr>
            <w:rFonts w:ascii="Times New Roman" w:eastAsia="Times New Roman" w:hAnsi="Times New Roman" w:cs="Times New Roman"/>
            <w:color w:val="000000" w:themeColor="text1"/>
            <w:shd w:val="clear" w:color="auto" w:fill="FFFFFF"/>
          </w:rPr>
          <w:t>Korovnikov</w:t>
        </w:r>
        <w:proofErr w:type="spellEnd"/>
        <w:r w:rsidRPr="006F1EC4">
          <w:rPr>
            <w:rFonts w:ascii="Times New Roman" w:eastAsia="Times New Roman" w:hAnsi="Times New Roman" w:cs="Times New Roman"/>
            <w:color w:val="000000" w:themeColor="text1"/>
            <w:shd w:val="clear" w:color="auto" w:fill="FFFFFF"/>
          </w:rPr>
          <w:t xml:space="preserve">, I. V., &amp; Lazarev, F. D. (2021). New findings of lower </w:t>
        </w:r>
        <w:proofErr w:type="spellStart"/>
        <w:r w:rsidRPr="006F1EC4">
          <w:rPr>
            <w:rFonts w:ascii="Times New Roman" w:eastAsia="Times New Roman" w:hAnsi="Times New Roman" w:cs="Times New Roman"/>
            <w:color w:val="000000" w:themeColor="text1"/>
            <w:shd w:val="clear" w:color="auto" w:fill="FFFFFF"/>
          </w:rPr>
          <w:t>cambrian</w:t>
        </w:r>
        <w:proofErr w:type="spellEnd"/>
        <w:r w:rsidRPr="006F1EC4">
          <w:rPr>
            <w:rFonts w:ascii="Times New Roman" w:eastAsia="Times New Roman" w:hAnsi="Times New Roman" w:cs="Times New Roman"/>
            <w:color w:val="000000" w:themeColor="text1"/>
            <w:shd w:val="clear" w:color="auto" w:fill="FFFFFF"/>
          </w:rPr>
          <w:t xml:space="preserve"> trilobites in the southern </w:t>
        </w:r>
        <w:proofErr w:type="spellStart"/>
        <w:r w:rsidRPr="006F1EC4">
          <w:rPr>
            <w:rFonts w:ascii="Times New Roman" w:eastAsia="Times New Roman" w:hAnsi="Times New Roman" w:cs="Times New Roman"/>
            <w:color w:val="000000" w:themeColor="text1"/>
            <w:shd w:val="clear" w:color="auto" w:fill="FFFFFF"/>
          </w:rPr>
          <w:t>hövsgöl</w:t>
        </w:r>
        <w:proofErr w:type="spellEnd"/>
        <w:r w:rsidRPr="006F1EC4">
          <w:rPr>
            <w:rFonts w:ascii="Times New Roman" w:eastAsia="Times New Roman" w:hAnsi="Times New Roman" w:cs="Times New Roman"/>
            <w:color w:val="000000" w:themeColor="text1"/>
            <w:shd w:val="clear" w:color="auto" w:fill="FFFFFF"/>
          </w:rPr>
          <w:t xml:space="preserve"> area (Mongolia) and their significance for stratigraphy and interregional correlation. </w:t>
        </w:r>
        <w:r w:rsidRPr="006F1EC4">
          <w:rPr>
            <w:rFonts w:ascii="Times New Roman" w:eastAsia="Times New Roman" w:hAnsi="Times New Roman" w:cs="Times New Roman"/>
            <w:i/>
            <w:iCs/>
            <w:color w:val="000000" w:themeColor="text1"/>
          </w:rPr>
          <w:t>Russian Geology and Geophysics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62</w:t>
        </w:r>
        <w:r w:rsidRPr="006F1EC4">
          <w:rPr>
            <w:rFonts w:ascii="Times New Roman" w:eastAsia="Times New Roman" w:hAnsi="Times New Roman" w:cs="Times New Roman"/>
            <w:color w:val="000000" w:themeColor="text1"/>
            <w:shd w:val="clear" w:color="auto" w:fill="FFFFFF"/>
          </w:rPr>
          <w:t>(12), 1350-1358.</w:t>
        </w:r>
        <w:r w:rsidRPr="006F1EC4">
          <w:rPr>
            <w:rFonts w:ascii="Times New Roman" w:eastAsia="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"https://doi.org/10.2113/RGG20204174"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https://doi.org/10.2113/RGG20204174</w:t>
        </w:r>
        <w:r w:rsidRPr="006F1EC4">
          <w:rPr>
            <w:rFonts w:ascii="Times New Roman" w:eastAsia="Times New Roman" w:hAnsi="Times New Roman" w:cs="Times New Roman"/>
            <w:color w:val="000000" w:themeColor="text1"/>
            <w:bdr w:val="none" w:sz="0" w:space="0" w:color="auto" w:frame="1"/>
          </w:rPr>
          <w:fldChar w:fldCharType="end"/>
        </w:r>
      </w:ins>
    </w:p>
    <w:p w14:paraId="15F05303" w14:textId="77777777" w:rsidR="00790360" w:rsidRPr="006F1EC4" w:rsidRDefault="00790360" w:rsidP="00790360">
      <w:pPr>
        <w:rPr>
          <w:ins w:id="1346" w:author="Anttila  Eliel Simpson" w:date="2024-07-18T16:04:00Z"/>
          <w:rFonts w:ascii="Times New Roman" w:hAnsi="Times New Roman" w:cs="Times New Roman"/>
          <w:color w:val="000000" w:themeColor="text1"/>
          <w:shd w:val="clear" w:color="auto" w:fill="FFFFFF"/>
        </w:rPr>
      </w:pPr>
    </w:p>
    <w:p w14:paraId="3FAD6372" w14:textId="77777777" w:rsidR="00790360" w:rsidRPr="006F1EC4" w:rsidRDefault="00790360" w:rsidP="00790360">
      <w:pPr>
        <w:rPr>
          <w:ins w:id="1347" w:author="Anttila  Eliel Simpson" w:date="2024-07-18T16:04:00Z"/>
          <w:rFonts w:ascii="Times New Roman" w:hAnsi="Times New Roman" w:cs="Times New Roman"/>
          <w:color w:val="000000" w:themeColor="text1"/>
        </w:rPr>
      </w:pPr>
      <w:proofErr w:type="spellStart"/>
      <w:ins w:id="1348" w:author="Anttila  Eliel Simpson" w:date="2024-07-18T16:04:00Z">
        <w:r w:rsidRPr="006F1EC4">
          <w:rPr>
            <w:rFonts w:ascii="Times New Roman" w:hAnsi="Times New Roman" w:cs="Times New Roman"/>
            <w:color w:val="000000" w:themeColor="text1"/>
            <w:shd w:val="clear" w:color="auto" w:fill="FFFFFF"/>
          </w:rPr>
          <w:t>Kozakov</w:t>
        </w:r>
        <w:proofErr w:type="spellEnd"/>
        <w:r w:rsidRPr="006F1EC4">
          <w:rPr>
            <w:rFonts w:ascii="Times New Roman" w:hAnsi="Times New Roman" w:cs="Times New Roman"/>
            <w:color w:val="000000" w:themeColor="text1"/>
            <w:shd w:val="clear" w:color="auto" w:fill="FFFFFF"/>
          </w:rPr>
          <w:t xml:space="preserve">, I. K., Kovach, V. P., </w:t>
        </w:r>
        <w:proofErr w:type="spellStart"/>
        <w:r w:rsidRPr="006F1EC4">
          <w:rPr>
            <w:rFonts w:ascii="Times New Roman" w:hAnsi="Times New Roman" w:cs="Times New Roman"/>
            <w:color w:val="000000" w:themeColor="text1"/>
            <w:shd w:val="clear" w:color="auto" w:fill="FFFFFF"/>
          </w:rPr>
          <w:t>Salnikova</w:t>
        </w:r>
        <w:proofErr w:type="spellEnd"/>
        <w:r w:rsidRPr="006F1EC4">
          <w:rPr>
            <w:rFonts w:ascii="Times New Roman" w:hAnsi="Times New Roman" w:cs="Times New Roman"/>
            <w:color w:val="000000" w:themeColor="text1"/>
            <w:shd w:val="clear" w:color="auto" w:fill="FFFFFF"/>
          </w:rPr>
          <w:t xml:space="preserve">, E. B., </w:t>
        </w:r>
        <w:proofErr w:type="spellStart"/>
        <w:r w:rsidRPr="006F1EC4">
          <w:rPr>
            <w:rFonts w:ascii="Times New Roman" w:hAnsi="Times New Roman" w:cs="Times New Roman"/>
            <w:color w:val="000000" w:themeColor="text1"/>
            <w:shd w:val="clear" w:color="auto" w:fill="FFFFFF"/>
          </w:rPr>
          <w:t>Kröner</w:t>
        </w:r>
        <w:proofErr w:type="spellEnd"/>
        <w:r w:rsidRPr="006F1EC4">
          <w:rPr>
            <w:rFonts w:ascii="Times New Roman" w:hAnsi="Times New Roman" w:cs="Times New Roman"/>
            <w:color w:val="000000" w:themeColor="text1"/>
            <w:shd w:val="clear" w:color="auto" w:fill="FFFFFF"/>
          </w:rPr>
          <w:t xml:space="preserve">, A., </w:t>
        </w:r>
        <w:proofErr w:type="spellStart"/>
        <w:r w:rsidRPr="006F1EC4">
          <w:rPr>
            <w:rFonts w:ascii="Times New Roman" w:hAnsi="Times New Roman" w:cs="Times New Roman"/>
            <w:color w:val="000000" w:themeColor="text1"/>
            <w:shd w:val="clear" w:color="auto" w:fill="FFFFFF"/>
          </w:rPr>
          <w:t>Adamskaya</w:t>
        </w:r>
        <w:proofErr w:type="spellEnd"/>
        <w:r w:rsidRPr="006F1EC4">
          <w:rPr>
            <w:rFonts w:ascii="Times New Roman" w:hAnsi="Times New Roman" w:cs="Times New Roman"/>
            <w:color w:val="000000" w:themeColor="text1"/>
            <w:shd w:val="clear" w:color="auto" w:fill="FFFFFF"/>
          </w:rPr>
          <w:t xml:space="preserve">, E. V., Azimov, P. Y., ... &amp; </w:t>
        </w:r>
        <w:proofErr w:type="spellStart"/>
        <w:r w:rsidRPr="006F1EC4">
          <w:rPr>
            <w:rFonts w:ascii="Times New Roman" w:hAnsi="Times New Roman" w:cs="Times New Roman"/>
            <w:color w:val="000000" w:themeColor="text1"/>
            <w:shd w:val="clear" w:color="auto" w:fill="FFFFFF"/>
          </w:rPr>
          <w:t>Plotkina</w:t>
        </w:r>
        <w:proofErr w:type="spellEnd"/>
        <w:r w:rsidRPr="006F1EC4">
          <w:rPr>
            <w:rFonts w:ascii="Times New Roman" w:hAnsi="Times New Roman" w:cs="Times New Roman"/>
            <w:color w:val="000000" w:themeColor="text1"/>
            <w:shd w:val="clear" w:color="auto" w:fill="FFFFFF"/>
          </w:rPr>
          <w:t xml:space="preserve">, Y. V. (2021). Geochronology and Geodynamic Settings of Metamorphic Complexes in the Southwestern Part of the Tuva-Mongolian Terrane, Central Asian </w:t>
        </w:r>
        <w:proofErr w:type="spellStart"/>
        <w:r w:rsidRPr="006F1EC4">
          <w:rPr>
            <w:rFonts w:ascii="Times New Roman" w:hAnsi="Times New Roman" w:cs="Times New Roman"/>
            <w:color w:val="000000" w:themeColor="text1"/>
            <w:shd w:val="clear" w:color="auto" w:fill="FFFFFF"/>
          </w:rPr>
          <w:t>Foldbelt</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Stratigraphy and Geological Correlation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29</w:t>
        </w:r>
        <w:r w:rsidRPr="006F1EC4">
          <w:rPr>
            <w:rFonts w:ascii="Times New Roman" w:hAnsi="Times New Roman" w:cs="Times New Roman"/>
            <w:color w:val="000000" w:themeColor="text1"/>
            <w:shd w:val="clear" w:color="auto" w:fill="FFFFFF"/>
          </w:rPr>
          <w:t xml:space="preserve">, 389-410. </w:t>
        </w:r>
        <w:r w:rsidRPr="006F1EC4">
          <w:rPr>
            <w:rFonts w:ascii="Times New Roman" w:hAnsi="Times New Roman" w:cs="Times New Roman"/>
            <w:color w:val="000000" w:themeColor="text1"/>
            <w:shd w:val="clear" w:color="auto" w:fill="FCFCFC"/>
          </w:rPr>
          <w:t>https://doi.org/10.1134/S0869593821030035</w:t>
        </w:r>
      </w:ins>
    </w:p>
    <w:p w14:paraId="79CCDF95" w14:textId="77777777" w:rsidR="00790360" w:rsidRPr="006F1EC4" w:rsidRDefault="00790360" w:rsidP="00790360">
      <w:pPr>
        <w:rPr>
          <w:ins w:id="1349" w:author="Anttila  Eliel Simpson" w:date="2024-07-18T16:04:00Z"/>
          <w:rFonts w:ascii="Times New Roman" w:hAnsi="Times New Roman" w:cs="Times New Roman"/>
          <w:color w:val="000000" w:themeColor="text1"/>
          <w:shd w:val="clear" w:color="auto" w:fill="FFFFFF"/>
        </w:rPr>
      </w:pPr>
    </w:p>
    <w:p w14:paraId="43AA48CC" w14:textId="77777777" w:rsidR="00790360" w:rsidRPr="006F1EC4" w:rsidRDefault="00790360" w:rsidP="00790360">
      <w:pPr>
        <w:rPr>
          <w:ins w:id="1350" w:author="Anttila  Eliel Simpson" w:date="2024-07-18T16:04:00Z"/>
          <w:rFonts w:ascii="Times New Roman" w:eastAsia="Times New Roman" w:hAnsi="Times New Roman" w:cs="Times New Roman"/>
          <w:color w:val="000000" w:themeColor="text1"/>
        </w:rPr>
      </w:pPr>
      <w:ins w:id="1351" w:author="Anttila  Eliel Simpson" w:date="2024-07-18T16:04:00Z">
        <w:r w:rsidRPr="005E4306">
          <w:rPr>
            <w:rFonts w:ascii="Times New Roman" w:eastAsia="Times New Roman" w:hAnsi="Times New Roman" w:cs="Times New Roman"/>
            <w:color w:val="000000" w:themeColor="text1"/>
            <w:shd w:val="clear" w:color="auto" w:fill="FFFFFF"/>
            <w:lang w:val="de-CH"/>
            <w:rPrChange w:id="1352" w:author="Anttila  Eliel Simpson" w:date="2024-07-18T17:30:00Z">
              <w:rPr>
                <w:rFonts w:ascii="Times New Roman" w:eastAsia="Times New Roman" w:hAnsi="Times New Roman" w:cs="Times New Roman"/>
                <w:color w:val="000000" w:themeColor="text1"/>
                <w:shd w:val="clear" w:color="auto" w:fill="FFFFFF"/>
              </w:rPr>
            </w:rPrChange>
          </w:rPr>
          <w:t>Kr</w:t>
        </w:r>
        <w:r w:rsidRPr="005E4306">
          <w:rPr>
            <w:rFonts w:ascii="Times New Roman" w:hAnsi="Times New Roman" w:cs="Times New Roman"/>
            <w:color w:val="000000" w:themeColor="text1"/>
            <w:shd w:val="clear" w:color="auto" w:fill="FFFFFF"/>
            <w:lang w:val="de-CH"/>
            <w:rPrChange w:id="1353" w:author="Anttila  Eliel Simpson" w:date="2024-07-18T17:30:00Z">
              <w:rPr>
                <w:rFonts w:ascii="Times New Roman" w:hAnsi="Times New Roman" w:cs="Times New Roman"/>
                <w:color w:val="000000" w:themeColor="text1"/>
                <w:shd w:val="clear" w:color="auto" w:fill="FFFFFF"/>
              </w:rPr>
            </w:rPrChange>
          </w:rPr>
          <w:t>ö</w:t>
        </w:r>
        <w:r w:rsidRPr="005E4306">
          <w:rPr>
            <w:rFonts w:ascii="Times New Roman" w:eastAsia="Times New Roman" w:hAnsi="Times New Roman" w:cs="Times New Roman"/>
            <w:color w:val="000000" w:themeColor="text1"/>
            <w:shd w:val="clear" w:color="auto" w:fill="FFFFFF"/>
            <w:lang w:val="de-CH"/>
            <w:rPrChange w:id="1354" w:author="Anttila  Eliel Simpson" w:date="2024-07-18T17:30:00Z">
              <w:rPr>
                <w:rFonts w:ascii="Times New Roman" w:eastAsia="Times New Roman" w:hAnsi="Times New Roman" w:cs="Times New Roman"/>
                <w:color w:val="000000" w:themeColor="text1"/>
                <w:shd w:val="clear" w:color="auto" w:fill="FFFFFF"/>
              </w:rPr>
            </w:rPrChange>
          </w:rPr>
          <w:t xml:space="preserve">ner, A., </w:t>
        </w:r>
        <w:proofErr w:type="spellStart"/>
        <w:r w:rsidRPr="005E4306">
          <w:rPr>
            <w:rFonts w:ascii="Times New Roman" w:eastAsia="Times New Roman" w:hAnsi="Times New Roman" w:cs="Times New Roman"/>
            <w:color w:val="000000" w:themeColor="text1"/>
            <w:shd w:val="clear" w:color="auto" w:fill="FFFFFF"/>
            <w:lang w:val="de-CH"/>
            <w:rPrChange w:id="1355" w:author="Anttila  Eliel Simpson" w:date="2024-07-18T17:30:00Z">
              <w:rPr>
                <w:rFonts w:ascii="Times New Roman" w:eastAsia="Times New Roman" w:hAnsi="Times New Roman" w:cs="Times New Roman"/>
                <w:color w:val="000000" w:themeColor="text1"/>
                <w:shd w:val="clear" w:color="auto" w:fill="FFFFFF"/>
              </w:rPr>
            </w:rPrChange>
          </w:rPr>
          <w:t>Windley</w:t>
        </w:r>
        <w:proofErr w:type="spellEnd"/>
        <w:r w:rsidRPr="005E4306">
          <w:rPr>
            <w:rFonts w:ascii="Times New Roman" w:eastAsia="Times New Roman" w:hAnsi="Times New Roman" w:cs="Times New Roman"/>
            <w:color w:val="000000" w:themeColor="text1"/>
            <w:shd w:val="clear" w:color="auto" w:fill="FFFFFF"/>
            <w:lang w:val="de-CH"/>
            <w:rPrChange w:id="1356" w:author="Anttila  Eliel Simpson" w:date="2024-07-18T17:30:00Z">
              <w:rPr>
                <w:rFonts w:ascii="Times New Roman" w:eastAsia="Times New Roman" w:hAnsi="Times New Roman" w:cs="Times New Roman"/>
                <w:color w:val="000000" w:themeColor="text1"/>
                <w:shd w:val="clear" w:color="auto" w:fill="FFFFFF"/>
              </w:rPr>
            </w:rPrChange>
          </w:rPr>
          <w:t xml:space="preserve">, B. F., </w:t>
        </w:r>
        <w:proofErr w:type="spellStart"/>
        <w:r w:rsidRPr="005E4306">
          <w:rPr>
            <w:rFonts w:ascii="Times New Roman" w:eastAsia="Times New Roman" w:hAnsi="Times New Roman" w:cs="Times New Roman"/>
            <w:color w:val="000000" w:themeColor="text1"/>
            <w:shd w:val="clear" w:color="auto" w:fill="FFFFFF"/>
            <w:lang w:val="de-CH"/>
            <w:rPrChange w:id="1357" w:author="Anttila  Eliel Simpson" w:date="2024-07-18T17:30:00Z">
              <w:rPr>
                <w:rFonts w:ascii="Times New Roman" w:eastAsia="Times New Roman" w:hAnsi="Times New Roman" w:cs="Times New Roman"/>
                <w:color w:val="000000" w:themeColor="text1"/>
                <w:shd w:val="clear" w:color="auto" w:fill="FFFFFF"/>
              </w:rPr>
            </w:rPrChange>
          </w:rPr>
          <w:t>Badarch</w:t>
        </w:r>
        <w:proofErr w:type="spellEnd"/>
        <w:r w:rsidRPr="005E4306">
          <w:rPr>
            <w:rFonts w:ascii="Times New Roman" w:eastAsia="Times New Roman" w:hAnsi="Times New Roman" w:cs="Times New Roman"/>
            <w:color w:val="000000" w:themeColor="text1"/>
            <w:shd w:val="clear" w:color="auto" w:fill="FFFFFF"/>
            <w:lang w:val="de-CH"/>
            <w:rPrChange w:id="1358" w:author="Anttila  Eliel Simpson" w:date="2024-07-18T17:30:00Z">
              <w:rPr>
                <w:rFonts w:ascii="Times New Roman" w:eastAsia="Times New Roman" w:hAnsi="Times New Roman" w:cs="Times New Roman"/>
                <w:color w:val="000000" w:themeColor="text1"/>
                <w:shd w:val="clear" w:color="auto" w:fill="FFFFFF"/>
              </w:rPr>
            </w:rPrChange>
          </w:rPr>
          <w:t xml:space="preserve">, G., </w:t>
        </w:r>
        <w:proofErr w:type="spellStart"/>
        <w:r w:rsidRPr="005E4306">
          <w:rPr>
            <w:rFonts w:ascii="Times New Roman" w:eastAsia="Times New Roman" w:hAnsi="Times New Roman" w:cs="Times New Roman"/>
            <w:color w:val="000000" w:themeColor="text1"/>
            <w:shd w:val="clear" w:color="auto" w:fill="FFFFFF"/>
            <w:lang w:val="de-CH"/>
            <w:rPrChange w:id="1359" w:author="Anttila  Eliel Simpson" w:date="2024-07-18T17:30:00Z">
              <w:rPr>
                <w:rFonts w:ascii="Times New Roman" w:eastAsia="Times New Roman" w:hAnsi="Times New Roman" w:cs="Times New Roman"/>
                <w:color w:val="000000" w:themeColor="text1"/>
                <w:shd w:val="clear" w:color="auto" w:fill="FFFFFF"/>
              </w:rPr>
            </w:rPrChange>
          </w:rPr>
          <w:t>Tomurtogoo</w:t>
        </w:r>
        <w:proofErr w:type="spellEnd"/>
        <w:r w:rsidRPr="005E4306">
          <w:rPr>
            <w:rFonts w:ascii="Times New Roman" w:eastAsia="Times New Roman" w:hAnsi="Times New Roman" w:cs="Times New Roman"/>
            <w:color w:val="000000" w:themeColor="text1"/>
            <w:shd w:val="clear" w:color="auto" w:fill="FFFFFF"/>
            <w:lang w:val="de-CH"/>
            <w:rPrChange w:id="1360" w:author="Anttila  Eliel Simpson" w:date="2024-07-18T17:30:00Z">
              <w:rPr>
                <w:rFonts w:ascii="Times New Roman" w:eastAsia="Times New Roman" w:hAnsi="Times New Roman" w:cs="Times New Roman"/>
                <w:color w:val="000000" w:themeColor="text1"/>
                <w:shd w:val="clear" w:color="auto" w:fill="FFFFFF"/>
              </w:rPr>
            </w:rPrChange>
          </w:rPr>
          <w:t xml:space="preserve">, O., Hegner, E., Jahn, B. M., ... </w:t>
        </w:r>
        <w:r w:rsidRPr="006F1EC4">
          <w:rPr>
            <w:rFonts w:ascii="Times New Roman" w:eastAsia="Times New Roman" w:hAnsi="Times New Roman" w:cs="Times New Roman"/>
            <w:color w:val="000000" w:themeColor="text1"/>
            <w:shd w:val="clear" w:color="auto" w:fill="FFFFFF"/>
          </w:rPr>
          <w:t xml:space="preserve">&amp; Wingate, M. T. D. (2007). Accretionary growth and crust formation in the Central Asian Orogenic Belt and comparison with the Arabian-Nubian shield.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"https://doi.org/10.1130/2007.1200(11)"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https://doi.org/10.1130/2007.1200(11)</w:t>
        </w:r>
        <w:r w:rsidRPr="006F1EC4">
          <w:rPr>
            <w:rFonts w:ascii="Times New Roman" w:eastAsia="Times New Roman" w:hAnsi="Times New Roman" w:cs="Times New Roman"/>
            <w:color w:val="000000" w:themeColor="text1"/>
            <w:bdr w:val="none" w:sz="0" w:space="0" w:color="auto" w:frame="1"/>
          </w:rPr>
          <w:fldChar w:fldCharType="end"/>
        </w:r>
      </w:ins>
    </w:p>
    <w:p w14:paraId="76B782B6" w14:textId="77777777" w:rsidR="00790360" w:rsidRPr="006F1EC4" w:rsidRDefault="00790360" w:rsidP="00790360">
      <w:pPr>
        <w:rPr>
          <w:ins w:id="1361" w:author="Anttila  Eliel Simpson" w:date="2024-07-18T16:04:00Z"/>
          <w:rFonts w:ascii="Times New Roman" w:hAnsi="Times New Roman" w:cs="Times New Roman"/>
          <w:color w:val="000000" w:themeColor="text1"/>
          <w:shd w:val="clear" w:color="auto" w:fill="FFFFFF"/>
        </w:rPr>
      </w:pPr>
    </w:p>
    <w:p w14:paraId="791E80B1" w14:textId="77777777" w:rsidR="00790360" w:rsidRPr="006F1EC4" w:rsidRDefault="00790360" w:rsidP="00790360">
      <w:pPr>
        <w:rPr>
          <w:ins w:id="1362" w:author="Anttila  Eliel Simpson" w:date="2024-07-18T16:04:00Z"/>
          <w:rFonts w:ascii="Times New Roman" w:eastAsia="Times New Roman" w:hAnsi="Times New Roman" w:cs="Times New Roman"/>
          <w:color w:val="000000" w:themeColor="text1"/>
        </w:rPr>
      </w:pPr>
      <w:proofErr w:type="spellStart"/>
      <w:ins w:id="1363" w:author="Anttila  Eliel Simpson" w:date="2024-07-18T16:04:00Z">
        <w:r w:rsidRPr="006F1EC4">
          <w:rPr>
            <w:rFonts w:ascii="Times New Roman" w:eastAsia="Times New Roman" w:hAnsi="Times New Roman" w:cs="Times New Roman"/>
            <w:color w:val="000000" w:themeColor="text1"/>
            <w:shd w:val="clear" w:color="auto" w:fill="FFFFFF"/>
          </w:rPr>
          <w:t>Kröner</w:t>
        </w:r>
        <w:proofErr w:type="spellEnd"/>
        <w:r w:rsidRPr="006F1EC4">
          <w:rPr>
            <w:rFonts w:ascii="Times New Roman" w:eastAsia="Times New Roman" w:hAnsi="Times New Roman" w:cs="Times New Roman"/>
            <w:color w:val="000000" w:themeColor="text1"/>
            <w:shd w:val="clear" w:color="auto" w:fill="FFFFFF"/>
          </w:rPr>
          <w:t xml:space="preserve">, A., Kovach, V., Belousova, E., </w:t>
        </w:r>
        <w:proofErr w:type="spellStart"/>
        <w:r w:rsidRPr="006F1EC4">
          <w:rPr>
            <w:rFonts w:ascii="Times New Roman" w:eastAsia="Times New Roman" w:hAnsi="Times New Roman" w:cs="Times New Roman"/>
            <w:color w:val="000000" w:themeColor="text1"/>
            <w:shd w:val="clear" w:color="auto" w:fill="FFFFFF"/>
          </w:rPr>
          <w:t>Hegner</w:t>
        </w:r>
        <w:proofErr w:type="spellEnd"/>
        <w:r w:rsidRPr="006F1EC4">
          <w:rPr>
            <w:rFonts w:ascii="Times New Roman" w:eastAsia="Times New Roman" w:hAnsi="Times New Roman" w:cs="Times New Roman"/>
            <w:color w:val="000000" w:themeColor="text1"/>
            <w:shd w:val="clear" w:color="auto" w:fill="FFFFFF"/>
          </w:rPr>
          <w:t xml:space="preserve">, E., Armstrong, R., </w:t>
        </w:r>
        <w:proofErr w:type="spellStart"/>
        <w:r w:rsidRPr="006F1EC4">
          <w:rPr>
            <w:rFonts w:ascii="Times New Roman" w:eastAsia="Times New Roman" w:hAnsi="Times New Roman" w:cs="Times New Roman"/>
            <w:color w:val="000000" w:themeColor="text1"/>
            <w:shd w:val="clear" w:color="auto" w:fill="FFFFFF"/>
          </w:rPr>
          <w:t>Dolgopolova</w:t>
        </w:r>
        <w:proofErr w:type="spellEnd"/>
        <w:r w:rsidRPr="006F1EC4">
          <w:rPr>
            <w:rFonts w:ascii="Times New Roman" w:eastAsia="Times New Roman" w:hAnsi="Times New Roman" w:cs="Times New Roman"/>
            <w:color w:val="000000" w:themeColor="text1"/>
            <w:shd w:val="clear" w:color="auto" w:fill="FFFFFF"/>
          </w:rPr>
          <w:t xml:space="preserve">, A., ... &amp; </w:t>
        </w:r>
        <w:proofErr w:type="spellStart"/>
        <w:r w:rsidRPr="006F1EC4">
          <w:rPr>
            <w:rFonts w:ascii="Times New Roman" w:eastAsia="Times New Roman" w:hAnsi="Times New Roman" w:cs="Times New Roman"/>
            <w:color w:val="000000" w:themeColor="text1"/>
            <w:shd w:val="clear" w:color="auto" w:fill="FFFFFF"/>
          </w:rPr>
          <w:t>Rytsk</w:t>
        </w:r>
        <w:proofErr w:type="spellEnd"/>
        <w:r w:rsidRPr="006F1EC4">
          <w:rPr>
            <w:rFonts w:ascii="Times New Roman" w:eastAsia="Times New Roman" w:hAnsi="Times New Roman" w:cs="Times New Roman"/>
            <w:color w:val="000000" w:themeColor="text1"/>
            <w:shd w:val="clear" w:color="auto" w:fill="FFFFFF"/>
          </w:rPr>
          <w:t xml:space="preserve">, E. (2014). Reassessment of continental growth during the accretionary history of the Central </w:t>
        </w:r>
        <w:r w:rsidRPr="006F1EC4">
          <w:rPr>
            <w:rFonts w:ascii="Times New Roman" w:eastAsia="Times New Roman" w:hAnsi="Times New Roman" w:cs="Times New Roman"/>
            <w:color w:val="000000" w:themeColor="text1"/>
            <w:shd w:val="clear" w:color="auto" w:fill="FFFFFF"/>
          </w:rPr>
          <w:lastRenderedPageBreak/>
          <w:t>Asian Orogenic Belt.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25</w:t>
        </w:r>
        <w:r w:rsidRPr="006F1EC4">
          <w:rPr>
            <w:rFonts w:ascii="Times New Roman" w:eastAsia="Times New Roman" w:hAnsi="Times New Roman" w:cs="Times New Roman"/>
            <w:color w:val="000000" w:themeColor="text1"/>
            <w:shd w:val="clear" w:color="auto" w:fill="FFFFFF"/>
          </w:rPr>
          <w:t>(1), 103-125.</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"https://doi.org/10.1016/j.gr.2012.12.023"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https://doi.org/10.1016/j.gr.2012.12.023</w:t>
        </w:r>
        <w:r w:rsidRPr="006F1EC4">
          <w:rPr>
            <w:rFonts w:ascii="Times New Roman" w:eastAsia="Times New Roman" w:hAnsi="Times New Roman" w:cs="Times New Roman"/>
            <w:color w:val="000000" w:themeColor="text1"/>
          </w:rPr>
          <w:fldChar w:fldCharType="end"/>
        </w:r>
      </w:ins>
    </w:p>
    <w:p w14:paraId="223BFAD1" w14:textId="77777777" w:rsidR="00790360" w:rsidRPr="006F1EC4" w:rsidRDefault="00790360" w:rsidP="00790360">
      <w:pPr>
        <w:rPr>
          <w:ins w:id="1364" w:author="Anttila  Eliel Simpson" w:date="2024-07-18T16:04:00Z"/>
          <w:rFonts w:ascii="Times New Roman" w:hAnsi="Times New Roman" w:cs="Times New Roman"/>
          <w:color w:val="000000" w:themeColor="text1"/>
          <w:shd w:val="clear" w:color="auto" w:fill="FFFFFF"/>
        </w:rPr>
      </w:pPr>
    </w:p>
    <w:p w14:paraId="7211E8C8" w14:textId="77777777" w:rsidR="00790360" w:rsidRPr="006F1EC4" w:rsidRDefault="00790360" w:rsidP="00790360">
      <w:pPr>
        <w:rPr>
          <w:ins w:id="1365" w:author="Anttila  Eliel Simpson" w:date="2024-07-18T16:04:00Z"/>
          <w:rFonts w:ascii="Times New Roman" w:hAnsi="Times New Roman" w:cs="Times New Roman"/>
          <w:color w:val="000000" w:themeColor="text1"/>
          <w:lang w:val="it-CH"/>
          <w:rPrChange w:id="1366" w:author="Anttila  Eliel Simpson" w:date="2024-07-09T13:00:00Z">
            <w:rPr>
              <w:ins w:id="1367" w:author="Anttila  Eliel Simpson" w:date="2024-07-18T16:04:00Z"/>
              <w:rFonts w:ascii="Times New Roman" w:hAnsi="Times New Roman" w:cs="Times New Roman"/>
              <w:color w:val="000000" w:themeColor="text1"/>
            </w:rPr>
          </w:rPrChange>
        </w:rPr>
      </w:pPr>
      <w:ins w:id="1368" w:author="Anttila  Eliel Simpson" w:date="2024-07-18T16:04:00Z">
        <w:r w:rsidRPr="006F1EC4">
          <w:rPr>
            <w:rFonts w:ascii="Times New Roman" w:hAnsi="Times New Roman" w:cs="Times New Roman"/>
            <w:color w:val="000000" w:themeColor="text1"/>
            <w:shd w:val="clear" w:color="auto" w:fill="FFFFFF"/>
          </w:rPr>
          <w:t>Krogh, T. E. (1973). A low-contamination method for hydrothermal decomposition of zircon and extraction of U and Pb for isotopic age determinations.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369"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370"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371"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372" w:author="Anttila  Eliel Simpson" w:date="2024-07-09T13:00:00Z">
              <w:rPr>
                <w:rFonts w:ascii="Times New Roman" w:hAnsi="Times New Roman" w:cs="Times New Roman"/>
                <w:i/>
                <w:iCs/>
                <w:color w:val="000000" w:themeColor="text1"/>
              </w:rPr>
            </w:rPrChange>
          </w:rPr>
          <w:t>37</w:t>
        </w:r>
        <w:r w:rsidRPr="006F1EC4">
          <w:rPr>
            <w:rFonts w:ascii="Times New Roman" w:hAnsi="Times New Roman" w:cs="Times New Roman"/>
            <w:color w:val="000000" w:themeColor="text1"/>
            <w:shd w:val="clear" w:color="auto" w:fill="FFFFFF"/>
            <w:lang w:val="it-CH"/>
            <w:rPrChange w:id="1373" w:author="Anttila  Eliel Simpson" w:date="2024-07-09T13:00:00Z">
              <w:rPr>
                <w:rFonts w:ascii="Times New Roman" w:hAnsi="Times New Roman" w:cs="Times New Roman"/>
                <w:color w:val="000000" w:themeColor="text1"/>
                <w:shd w:val="clear" w:color="auto" w:fill="FFFFFF"/>
              </w:rPr>
            </w:rPrChange>
          </w:rPr>
          <w:t xml:space="preserve">(3), 485-494.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it-CH"/>
            <w:rPrChange w:id="1374" w:author="Anttila  Eliel Simpson" w:date="2024-07-09T13:00:00Z">
              <w:rPr/>
            </w:rPrChange>
          </w:rPr>
          <w:instrText>HYPERLINK "https://doi.org/10.1016/0016-7037(73)90213-5"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it-CH"/>
            <w:rPrChange w:id="1375" w:author="Anttila  Eliel Simpson" w:date="2024-07-09T13:00:00Z">
              <w:rPr>
                <w:rFonts w:ascii="Times New Roman" w:hAnsi="Times New Roman" w:cs="Times New Roman"/>
                <w:color w:val="000000" w:themeColor="text1"/>
              </w:rPr>
            </w:rPrChange>
          </w:rPr>
          <w:t>https://doi.org/10.1016/0016-7037(73)90213-5</w:t>
        </w:r>
        <w:r w:rsidRPr="006F1EC4">
          <w:rPr>
            <w:rFonts w:ascii="Times New Roman" w:hAnsi="Times New Roman" w:cs="Times New Roman"/>
            <w:color w:val="000000" w:themeColor="text1"/>
          </w:rPr>
          <w:fldChar w:fldCharType="end"/>
        </w:r>
      </w:ins>
    </w:p>
    <w:p w14:paraId="341C3E16" w14:textId="77777777" w:rsidR="00790360" w:rsidRPr="006F1EC4" w:rsidRDefault="00790360" w:rsidP="00790360">
      <w:pPr>
        <w:rPr>
          <w:ins w:id="1376" w:author="Anttila  Eliel Simpson" w:date="2024-07-18T16:04:00Z"/>
          <w:rFonts w:ascii="Times New Roman" w:hAnsi="Times New Roman" w:cs="Times New Roman"/>
          <w:color w:val="000000" w:themeColor="text1"/>
          <w:shd w:val="clear" w:color="auto" w:fill="FFFFFF"/>
          <w:lang w:val="it-CH"/>
          <w:rPrChange w:id="1377" w:author="Anttila  Eliel Simpson" w:date="2024-07-09T13:00:00Z">
            <w:rPr>
              <w:ins w:id="1378" w:author="Anttila  Eliel Simpson" w:date="2024-07-18T16:04:00Z"/>
              <w:rFonts w:ascii="Times New Roman" w:hAnsi="Times New Roman" w:cs="Times New Roman"/>
              <w:color w:val="000000" w:themeColor="text1"/>
              <w:shd w:val="clear" w:color="auto" w:fill="FFFFFF"/>
            </w:rPr>
          </w:rPrChange>
        </w:rPr>
      </w:pPr>
    </w:p>
    <w:p w14:paraId="3A86AE61" w14:textId="77777777" w:rsidR="00790360" w:rsidRPr="006F1EC4" w:rsidRDefault="00790360" w:rsidP="00790360">
      <w:pPr>
        <w:rPr>
          <w:ins w:id="1379" w:author="Anttila  Eliel Simpson" w:date="2024-07-18T16:04:00Z"/>
          <w:rFonts w:ascii="Times New Roman" w:eastAsia="Times New Roman" w:hAnsi="Times New Roman" w:cs="Times New Roman"/>
          <w:color w:val="000000" w:themeColor="text1"/>
        </w:rPr>
      </w:pPr>
      <w:ins w:id="1380" w:author="Anttila  Eliel Simpson" w:date="2024-07-18T16:04:00Z">
        <w:r w:rsidRPr="006F1EC4">
          <w:rPr>
            <w:rFonts w:ascii="Times New Roman" w:eastAsia="Times New Roman" w:hAnsi="Times New Roman" w:cs="Times New Roman"/>
            <w:color w:val="000000" w:themeColor="text1"/>
            <w:shd w:val="clear" w:color="auto" w:fill="FFFFFF"/>
            <w:lang w:val="it-CH"/>
            <w:rPrChange w:id="1381" w:author="Anttila  Eliel Simpson" w:date="2024-07-09T13:00:00Z">
              <w:rPr>
                <w:rFonts w:ascii="Times New Roman" w:eastAsia="Times New Roman" w:hAnsi="Times New Roman" w:cs="Times New Roman"/>
                <w:color w:val="000000" w:themeColor="text1"/>
                <w:shd w:val="clear" w:color="auto" w:fill="FFFFFF"/>
              </w:rPr>
            </w:rPrChange>
          </w:rPr>
          <w:t xml:space="preserve">Kuzmichev, A. B., Bibikova, E. V., &amp; Zhuravlev, D. Z. (2001). </w:t>
        </w:r>
        <w:r w:rsidRPr="006F1EC4">
          <w:rPr>
            <w:rFonts w:ascii="Times New Roman" w:eastAsia="Times New Roman" w:hAnsi="Times New Roman" w:cs="Times New Roman"/>
            <w:color w:val="000000" w:themeColor="text1"/>
            <w:shd w:val="clear" w:color="auto" w:fill="FFFFFF"/>
          </w:rPr>
          <w:t>Neoproterozoic (</w:t>
        </w:r>
        <w:r w:rsidRPr="006F1EC4">
          <w:rPr>
            <w:rFonts w:ascii="Cambria Math" w:eastAsia="Times New Roman" w:hAnsi="Cambria Math" w:cs="Cambria Math"/>
            <w:color w:val="000000" w:themeColor="text1"/>
            <w:shd w:val="clear" w:color="auto" w:fill="FFFFFF"/>
          </w:rPr>
          <w:t>∼</w:t>
        </w:r>
        <w:r w:rsidRPr="006F1EC4">
          <w:rPr>
            <w:rFonts w:ascii="Times New Roman" w:eastAsia="Times New Roman" w:hAnsi="Times New Roman" w:cs="Times New Roman"/>
            <w:color w:val="000000" w:themeColor="text1"/>
            <w:shd w:val="clear" w:color="auto" w:fill="FFFFFF"/>
          </w:rPr>
          <w:t xml:space="preserve"> 800 Ma) orogeny in the Tuva-Mongolia Massif (Siberia): island arc–continent collision at the northeast </w:t>
        </w:r>
        <w:proofErr w:type="spellStart"/>
        <w:r w:rsidRPr="006F1EC4">
          <w:rPr>
            <w:rFonts w:ascii="Times New Roman" w:eastAsia="Times New Roman" w:hAnsi="Times New Roman" w:cs="Times New Roman"/>
            <w:color w:val="000000" w:themeColor="text1"/>
            <w:shd w:val="clear" w:color="auto" w:fill="FFFFFF"/>
          </w:rPr>
          <w:t>Rodinia</w:t>
        </w:r>
        <w:proofErr w:type="spellEnd"/>
        <w:r w:rsidRPr="006F1EC4">
          <w:rPr>
            <w:rFonts w:ascii="Times New Roman" w:eastAsia="Times New Roman" w:hAnsi="Times New Roman" w:cs="Times New Roman"/>
            <w:color w:val="000000" w:themeColor="text1"/>
            <w:shd w:val="clear" w:color="auto" w:fill="FFFFFF"/>
          </w:rPr>
          <w:t xml:space="preserve"> margin. </w:t>
        </w:r>
        <w:r w:rsidRPr="006F1EC4">
          <w:rPr>
            <w:rFonts w:ascii="Times New Roman" w:eastAsia="Times New Roman" w:hAnsi="Times New Roman" w:cs="Times New Roman"/>
            <w:i/>
            <w:iCs/>
            <w:color w:val="000000" w:themeColor="text1"/>
          </w:rPr>
          <w:t>Precambrian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110</w:t>
        </w:r>
        <w:r w:rsidRPr="006F1EC4">
          <w:rPr>
            <w:rFonts w:ascii="Times New Roman" w:eastAsia="Times New Roman" w:hAnsi="Times New Roman" w:cs="Times New Roman"/>
            <w:color w:val="000000" w:themeColor="text1"/>
            <w:shd w:val="clear" w:color="auto" w:fill="FFFFFF"/>
          </w:rPr>
          <w:t xml:space="preserve">(1-4), 109-126.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"https://doi.org/10.1016/S0301-9268(01)00183-8"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https://doi.org/10.1016/S0301-9268(01)00183-8</w:t>
        </w:r>
        <w:r w:rsidRPr="006F1EC4">
          <w:rPr>
            <w:rFonts w:ascii="Times New Roman" w:eastAsia="Times New Roman" w:hAnsi="Times New Roman" w:cs="Times New Roman"/>
            <w:color w:val="000000" w:themeColor="text1"/>
          </w:rPr>
          <w:fldChar w:fldCharType="end"/>
        </w:r>
      </w:ins>
    </w:p>
    <w:p w14:paraId="5BDC97A7" w14:textId="77777777" w:rsidR="00790360" w:rsidRPr="006F1EC4" w:rsidRDefault="00790360" w:rsidP="00790360">
      <w:pPr>
        <w:rPr>
          <w:ins w:id="1382" w:author="Anttila  Eliel Simpson" w:date="2024-07-18T16:04:00Z"/>
          <w:rFonts w:ascii="Times New Roman" w:eastAsia="Times New Roman" w:hAnsi="Times New Roman" w:cs="Times New Roman"/>
          <w:color w:val="000000" w:themeColor="text1"/>
        </w:rPr>
      </w:pPr>
    </w:p>
    <w:p w14:paraId="38B2C865" w14:textId="77777777" w:rsidR="00790360" w:rsidRPr="006F1EC4" w:rsidRDefault="00790360" w:rsidP="00790360">
      <w:pPr>
        <w:rPr>
          <w:ins w:id="1383" w:author="Anttila  Eliel Simpson" w:date="2024-07-18T16:04:00Z"/>
          <w:rFonts w:ascii="Times New Roman" w:eastAsia="Times New Roman" w:hAnsi="Times New Roman" w:cs="Times New Roman"/>
          <w:color w:val="000000" w:themeColor="text1"/>
          <w:shd w:val="clear" w:color="auto" w:fill="FFFFFF"/>
        </w:rPr>
      </w:pPr>
      <w:proofErr w:type="spellStart"/>
      <w:ins w:id="1384" w:author="Anttila  Eliel Simpson" w:date="2024-07-18T16:04:00Z">
        <w:r w:rsidRPr="006F1EC4">
          <w:rPr>
            <w:rFonts w:ascii="Times New Roman" w:eastAsia="Times New Roman" w:hAnsi="Times New Roman" w:cs="Times New Roman"/>
            <w:color w:val="000000" w:themeColor="text1"/>
            <w:shd w:val="clear" w:color="auto" w:fill="FFFFFF"/>
          </w:rPr>
          <w:t>Kuzmichev</w:t>
        </w:r>
        <w:proofErr w:type="spellEnd"/>
        <w:r w:rsidRPr="006F1EC4">
          <w:rPr>
            <w:rFonts w:ascii="Times New Roman" w:eastAsia="Times New Roman" w:hAnsi="Times New Roman" w:cs="Times New Roman"/>
            <w:color w:val="000000" w:themeColor="text1"/>
            <w:shd w:val="clear" w:color="auto" w:fill="FFFFFF"/>
          </w:rPr>
          <w:t xml:space="preserve">, A., </w:t>
        </w:r>
        <w:proofErr w:type="spellStart"/>
        <w:r w:rsidRPr="006F1EC4">
          <w:rPr>
            <w:rFonts w:ascii="Times New Roman" w:eastAsia="Times New Roman" w:hAnsi="Times New Roman" w:cs="Times New Roman"/>
            <w:color w:val="000000" w:themeColor="text1"/>
            <w:shd w:val="clear" w:color="auto" w:fill="FFFFFF"/>
          </w:rPr>
          <w:t>Sklyarov</w:t>
        </w:r>
        <w:proofErr w:type="spellEnd"/>
        <w:r w:rsidRPr="006F1EC4">
          <w:rPr>
            <w:rFonts w:ascii="Times New Roman" w:eastAsia="Times New Roman" w:hAnsi="Times New Roman" w:cs="Times New Roman"/>
            <w:color w:val="000000" w:themeColor="text1"/>
            <w:shd w:val="clear" w:color="auto" w:fill="FFFFFF"/>
          </w:rPr>
          <w:t xml:space="preserve">, E., </w:t>
        </w:r>
        <w:proofErr w:type="spellStart"/>
        <w:r w:rsidRPr="006F1EC4">
          <w:rPr>
            <w:rFonts w:ascii="Times New Roman" w:eastAsia="Times New Roman" w:hAnsi="Times New Roman" w:cs="Times New Roman"/>
            <w:color w:val="000000" w:themeColor="text1"/>
            <w:shd w:val="clear" w:color="auto" w:fill="FFFFFF"/>
          </w:rPr>
          <w:t>Postnikov</w:t>
        </w:r>
        <w:proofErr w:type="spellEnd"/>
        <w:r w:rsidRPr="006F1EC4">
          <w:rPr>
            <w:rFonts w:ascii="Times New Roman" w:eastAsia="Times New Roman" w:hAnsi="Times New Roman" w:cs="Times New Roman"/>
            <w:color w:val="000000" w:themeColor="text1"/>
            <w:shd w:val="clear" w:color="auto" w:fill="FFFFFF"/>
          </w:rPr>
          <w:t xml:space="preserve">, A., &amp; </w:t>
        </w:r>
        <w:proofErr w:type="spellStart"/>
        <w:r w:rsidRPr="006F1EC4">
          <w:rPr>
            <w:rFonts w:ascii="Times New Roman" w:eastAsia="Times New Roman" w:hAnsi="Times New Roman" w:cs="Times New Roman"/>
            <w:color w:val="000000" w:themeColor="text1"/>
            <w:shd w:val="clear" w:color="auto" w:fill="FFFFFF"/>
          </w:rPr>
          <w:t>Bibikova</w:t>
        </w:r>
        <w:proofErr w:type="spellEnd"/>
        <w:r w:rsidRPr="006F1EC4">
          <w:rPr>
            <w:rFonts w:ascii="Times New Roman" w:eastAsia="Times New Roman" w:hAnsi="Times New Roman" w:cs="Times New Roman"/>
            <w:color w:val="000000" w:themeColor="text1"/>
            <w:shd w:val="clear" w:color="auto" w:fill="FFFFFF"/>
          </w:rPr>
          <w:t xml:space="preserve">, E. (2007). The Oka belt (southern Siberia and northern Mongolia): A Neoproterozoic analog of the Japanese </w:t>
        </w:r>
        <w:proofErr w:type="spellStart"/>
        <w:r w:rsidRPr="006F1EC4">
          <w:rPr>
            <w:rFonts w:ascii="Times New Roman" w:eastAsia="Times New Roman" w:hAnsi="Times New Roman" w:cs="Times New Roman"/>
            <w:color w:val="000000" w:themeColor="text1"/>
            <w:shd w:val="clear" w:color="auto" w:fill="FFFFFF"/>
          </w:rPr>
          <w:t>Shimanto</w:t>
        </w:r>
        <w:proofErr w:type="spellEnd"/>
        <w:r w:rsidRPr="006F1EC4">
          <w:rPr>
            <w:rFonts w:ascii="Times New Roman" w:eastAsia="Times New Roman" w:hAnsi="Times New Roman" w:cs="Times New Roman"/>
            <w:color w:val="000000" w:themeColor="text1"/>
            <w:shd w:val="clear" w:color="auto" w:fill="FFFFFF"/>
          </w:rPr>
          <w:t xml:space="preserve"> </w:t>
        </w:r>
        <w:proofErr w:type="gramStart"/>
        <w:r w:rsidRPr="006F1EC4">
          <w:rPr>
            <w:rFonts w:ascii="Times New Roman" w:eastAsia="Times New Roman" w:hAnsi="Times New Roman" w:cs="Times New Roman"/>
            <w:color w:val="000000" w:themeColor="text1"/>
            <w:shd w:val="clear" w:color="auto" w:fill="FFFFFF"/>
          </w:rPr>
          <w:t>belt?.</w:t>
        </w:r>
        <w:proofErr w:type="gram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Island Arc</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16</w:t>
        </w:r>
        <w:r w:rsidRPr="006F1EC4">
          <w:rPr>
            <w:rFonts w:ascii="Times New Roman" w:eastAsia="Times New Roman" w:hAnsi="Times New Roman" w:cs="Times New Roman"/>
            <w:color w:val="000000" w:themeColor="text1"/>
            <w:shd w:val="clear" w:color="auto" w:fill="FFFFFF"/>
          </w:rPr>
          <w:t xml:space="preserve">(2), 224-242. </w:t>
        </w:r>
        <w:r w:rsidRPr="006F1EC4">
          <w:fldChar w:fldCharType="begin"/>
        </w:r>
        <w:r w:rsidRPr="006F1EC4">
          <w:rPr>
            <w:rFonts w:ascii="Times New Roman" w:hAnsi="Times New Roman" w:cs="Times New Roman"/>
            <w:color w:val="000000" w:themeColor="text1"/>
          </w:rPr>
          <w:instrText>HYPERLINK "https://doi.org/10.1111/j.1440-1738.2007.00568.x"</w:instrText>
        </w:r>
        <w:r w:rsidRPr="006F1EC4">
          <w:fldChar w:fldCharType="separate"/>
        </w:r>
        <w:r w:rsidRPr="006F1EC4">
          <w:rPr>
            <w:rStyle w:val="text"/>
            <w:rFonts w:ascii="Times New Roman" w:eastAsia="Times New Roman" w:hAnsi="Times New Roman" w:cs="Times New Roman"/>
            <w:color w:val="000000" w:themeColor="text1"/>
          </w:rPr>
          <w:t>https://doi.org/10.1111/j.1440-1738.2007.00568.x</w:t>
        </w:r>
        <w:r w:rsidRPr="006F1EC4">
          <w:rPr>
            <w:rStyle w:val="text"/>
            <w:rFonts w:ascii="Times New Roman" w:eastAsia="Times New Roman" w:hAnsi="Times New Roman" w:cs="Times New Roman"/>
            <w:color w:val="000000" w:themeColor="text1"/>
          </w:rPr>
          <w:fldChar w:fldCharType="end"/>
        </w:r>
      </w:ins>
    </w:p>
    <w:p w14:paraId="3DBEA5A8" w14:textId="77777777" w:rsidR="00790360" w:rsidRPr="006F1EC4" w:rsidRDefault="00790360" w:rsidP="00790360">
      <w:pPr>
        <w:rPr>
          <w:ins w:id="1385" w:author="Anttila  Eliel Simpson" w:date="2024-07-18T16:04:00Z"/>
          <w:rFonts w:ascii="Times New Roman" w:hAnsi="Times New Roman" w:cs="Times New Roman"/>
          <w:color w:val="000000" w:themeColor="text1"/>
          <w:shd w:val="clear" w:color="auto" w:fill="FFFFFF"/>
        </w:rPr>
      </w:pPr>
    </w:p>
    <w:p w14:paraId="55E5E523" w14:textId="77777777" w:rsidR="00790360" w:rsidRPr="006F1EC4" w:rsidRDefault="00790360" w:rsidP="00790360">
      <w:pPr>
        <w:rPr>
          <w:ins w:id="1386" w:author="Anttila  Eliel Simpson" w:date="2024-07-18T16:04:00Z"/>
          <w:rFonts w:ascii="Times New Roman" w:eastAsia="Times New Roman" w:hAnsi="Times New Roman" w:cs="Times New Roman"/>
          <w:color w:val="000000" w:themeColor="text1"/>
        </w:rPr>
      </w:pPr>
      <w:proofErr w:type="spellStart"/>
      <w:ins w:id="1387" w:author="Anttila  Eliel Simpson" w:date="2024-07-18T16:04:00Z">
        <w:r w:rsidRPr="006F1EC4">
          <w:rPr>
            <w:rFonts w:ascii="Times New Roman" w:eastAsia="Times New Roman" w:hAnsi="Times New Roman" w:cs="Times New Roman"/>
            <w:color w:val="000000" w:themeColor="text1"/>
            <w:shd w:val="clear" w:color="auto" w:fill="FFFFFF"/>
          </w:rPr>
          <w:t>Kuzmichev</w:t>
        </w:r>
        <w:proofErr w:type="spellEnd"/>
        <w:r w:rsidRPr="006F1EC4">
          <w:rPr>
            <w:rFonts w:ascii="Times New Roman" w:eastAsia="Times New Roman" w:hAnsi="Times New Roman" w:cs="Times New Roman"/>
            <w:color w:val="000000" w:themeColor="text1"/>
            <w:shd w:val="clear" w:color="auto" w:fill="FFFFFF"/>
          </w:rPr>
          <w:t xml:space="preserve">, A. B., &amp; Larionov, A. N. (2011). The </w:t>
        </w:r>
        <w:proofErr w:type="spellStart"/>
        <w:r w:rsidRPr="006F1EC4">
          <w:rPr>
            <w:rFonts w:ascii="Times New Roman" w:eastAsia="Times New Roman" w:hAnsi="Times New Roman" w:cs="Times New Roman"/>
            <w:color w:val="000000" w:themeColor="text1"/>
            <w:shd w:val="clear" w:color="auto" w:fill="FFFFFF"/>
          </w:rPr>
          <w:t>Sarkhoi</w:t>
        </w:r>
        <w:proofErr w:type="spellEnd"/>
        <w:r w:rsidRPr="006F1EC4">
          <w:rPr>
            <w:rFonts w:ascii="Times New Roman" w:eastAsia="Times New Roman" w:hAnsi="Times New Roman" w:cs="Times New Roman"/>
            <w:color w:val="000000" w:themeColor="text1"/>
            <w:shd w:val="clear" w:color="auto" w:fill="FFFFFF"/>
          </w:rPr>
          <w:t xml:space="preserve"> Group in East </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Neoproterozoic (~ 770–800 Ma) volcanic belt of the Andean type. </w:t>
        </w:r>
        <w:r w:rsidRPr="006F1EC4">
          <w:rPr>
            <w:rFonts w:ascii="Times New Roman" w:eastAsia="Times New Roman" w:hAnsi="Times New Roman" w:cs="Times New Roman"/>
            <w:i/>
            <w:iCs/>
            <w:color w:val="000000" w:themeColor="text1"/>
          </w:rPr>
          <w:t>Russian Geology and Geophysics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52</w:t>
        </w:r>
        <w:r w:rsidRPr="006F1EC4">
          <w:rPr>
            <w:rFonts w:ascii="Times New Roman" w:eastAsia="Times New Roman" w:hAnsi="Times New Roman" w:cs="Times New Roman"/>
            <w:color w:val="000000" w:themeColor="text1"/>
            <w:shd w:val="clear" w:color="auto" w:fill="FFFFFF"/>
          </w:rPr>
          <w:t xml:space="preserve">(7), 685-700.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"https://doi.org/10.1016/j.rgg.2011.06.001"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https://doi.org/10.1016/j.rgg.2011.06.001</w:t>
        </w:r>
        <w:r w:rsidRPr="006F1EC4">
          <w:rPr>
            <w:rFonts w:ascii="Times New Roman" w:eastAsia="Times New Roman" w:hAnsi="Times New Roman" w:cs="Times New Roman"/>
            <w:color w:val="000000" w:themeColor="text1"/>
            <w:bdr w:val="none" w:sz="0" w:space="0" w:color="auto" w:frame="1"/>
          </w:rPr>
          <w:fldChar w:fldCharType="end"/>
        </w:r>
      </w:ins>
    </w:p>
    <w:p w14:paraId="6F945803" w14:textId="77777777" w:rsidR="00790360" w:rsidRPr="006F1EC4" w:rsidRDefault="00790360" w:rsidP="00790360">
      <w:pPr>
        <w:rPr>
          <w:ins w:id="1388" w:author="Anttila  Eliel Simpson" w:date="2024-07-18T16:04:00Z"/>
          <w:rFonts w:ascii="Times New Roman" w:hAnsi="Times New Roman" w:cs="Times New Roman"/>
          <w:color w:val="000000" w:themeColor="text1"/>
          <w:shd w:val="clear" w:color="auto" w:fill="FFFFFF"/>
        </w:rPr>
      </w:pPr>
    </w:p>
    <w:p w14:paraId="2901654D" w14:textId="77777777" w:rsidR="00790360" w:rsidRPr="006F1EC4" w:rsidRDefault="00790360" w:rsidP="00790360">
      <w:pPr>
        <w:rPr>
          <w:ins w:id="1389" w:author="Anttila  Eliel Simpson" w:date="2024-07-18T16:04:00Z"/>
          <w:rFonts w:ascii="Times New Roman" w:hAnsi="Times New Roman" w:cs="Times New Roman"/>
          <w:color w:val="000000" w:themeColor="text1"/>
          <w:shd w:val="clear" w:color="auto" w:fill="FFFFFF"/>
        </w:rPr>
      </w:pPr>
      <w:proofErr w:type="spellStart"/>
      <w:ins w:id="1390" w:author="Anttila  Eliel Simpson" w:date="2024-07-18T16:04:00Z">
        <w:r w:rsidRPr="006F1EC4">
          <w:rPr>
            <w:rFonts w:ascii="Times New Roman" w:eastAsia="Times New Roman" w:hAnsi="Times New Roman" w:cs="Times New Roman"/>
            <w:color w:val="000000" w:themeColor="text1"/>
            <w:shd w:val="clear" w:color="auto" w:fill="FFFFFF"/>
          </w:rPr>
          <w:t>Kuzmichev</w:t>
        </w:r>
        <w:proofErr w:type="spellEnd"/>
        <w:r w:rsidRPr="006F1EC4">
          <w:rPr>
            <w:rFonts w:ascii="Times New Roman" w:eastAsia="Times New Roman" w:hAnsi="Times New Roman" w:cs="Times New Roman"/>
            <w:color w:val="000000" w:themeColor="text1"/>
            <w:shd w:val="clear" w:color="auto" w:fill="FFFFFF"/>
          </w:rPr>
          <w:t>, A. B. (2015). Neoproterozoic accretion of the Tuva-Mongolian massif, one of the Precambrian terranes in the Central Asian Orogenic Belt. </w:t>
        </w:r>
        <w:r w:rsidRPr="006F1EC4">
          <w:rPr>
            <w:rFonts w:ascii="Times New Roman" w:eastAsia="Times New Roman" w:hAnsi="Times New Roman" w:cs="Times New Roman"/>
            <w:i/>
            <w:iCs/>
            <w:color w:val="000000" w:themeColor="text1"/>
          </w:rPr>
          <w:t>Composition and evolution of Central Asian Orogenic Belt: geology, evolution, tectonics, and models</w:t>
        </w:r>
        <w:r w:rsidRPr="006F1EC4">
          <w:rPr>
            <w:rFonts w:ascii="Times New Roman" w:eastAsia="Times New Roman" w:hAnsi="Times New Roman" w:cs="Times New Roman"/>
            <w:color w:val="000000" w:themeColor="text1"/>
            <w:shd w:val="clear" w:color="auto" w:fill="FFFFFF"/>
          </w:rPr>
          <w:t>, 66-92.</w:t>
        </w:r>
      </w:ins>
    </w:p>
    <w:p w14:paraId="3597F857" w14:textId="77777777" w:rsidR="00790360" w:rsidRPr="006F1EC4" w:rsidRDefault="00790360" w:rsidP="00790360">
      <w:pPr>
        <w:rPr>
          <w:ins w:id="1391" w:author="Anttila  Eliel Simpson" w:date="2024-07-18T16:04:00Z"/>
          <w:rFonts w:ascii="Times New Roman" w:hAnsi="Times New Roman" w:cs="Times New Roman"/>
          <w:color w:val="000000" w:themeColor="text1"/>
          <w:shd w:val="clear" w:color="auto" w:fill="FFFFFF"/>
        </w:rPr>
      </w:pPr>
    </w:p>
    <w:p w14:paraId="221EF261" w14:textId="77777777" w:rsidR="00790360" w:rsidRPr="006F1EC4" w:rsidRDefault="00790360" w:rsidP="00790360">
      <w:pPr>
        <w:rPr>
          <w:ins w:id="1392" w:author="Anttila  Eliel Simpson" w:date="2024-07-18T16:04:00Z"/>
          <w:rFonts w:ascii="Times New Roman" w:hAnsi="Times New Roman" w:cs="Times New Roman"/>
          <w:color w:val="000000" w:themeColor="text1"/>
        </w:rPr>
      </w:pPr>
      <w:proofErr w:type="spellStart"/>
      <w:ins w:id="1393" w:author="Anttila  Eliel Simpson" w:date="2024-07-18T16:04:00Z">
        <w:r w:rsidRPr="006F1EC4">
          <w:rPr>
            <w:rFonts w:ascii="Times New Roman" w:hAnsi="Times New Roman" w:cs="Times New Roman"/>
            <w:color w:val="000000" w:themeColor="text1"/>
            <w:shd w:val="clear" w:color="auto" w:fill="FFFFFF"/>
          </w:rPr>
          <w:t>Kylander</w:t>
        </w:r>
        <w:proofErr w:type="spellEnd"/>
        <w:r w:rsidRPr="006F1EC4">
          <w:rPr>
            <w:rFonts w:ascii="Times New Roman" w:hAnsi="Times New Roman" w:cs="Times New Roman"/>
            <w:color w:val="000000" w:themeColor="text1"/>
            <w:shd w:val="clear" w:color="auto" w:fill="FFFFFF"/>
          </w:rPr>
          <w:t xml:space="preserve">-Clark, A. R., Hacker, B. R., &amp; Cottle, J. M. (2013). Laser-ablation split-stream ICP </w:t>
        </w:r>
        <w:proofErr w:type="spellStart"/>
        <w:r w:rsidRPr="006F1EC4">
          <w:rPr>
            <w:rFonts w:ascii="Times New Roman" w:hAnsi="Times New Roman" w:cs="Times New Roman"/>
            <w:color w:val="000000" w:themeColor="text1"/>
            <w:shd w:val="clear" w:color="auto" w:fill="FFFFFF"/>
          </w:rPr>
          <w:t>petrochronology</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345</w:t>
        </w:r>
        <w:r w:rsidRPr="006F1EC4">
          <w:rPr>
            <w:rFonts w:ascii="Times New Roman" w:hAnsi="Times New Roman" w:cs="Times New Roman"/>
            <w:color w:val="000000" w:themeColor="text1"/>
            <w:shd w:val="clear" w:color="auto" w:fill="FFFFFF"/>
          </w:rPr>
          <w:t xml:space="preserve">, 99-112.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"https://doi.org/10.1016/j.chemgeo.2013.02.019"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https://doi.org/10.1016/j.chemgeo.2013.02.019</w:t>
        </w:r>
        <w:r w:rsidRPr="006F1EC4">
          <w:rPr>
            <w:rFonts w:ascii="Times New Roman" w:hAnsi="Times New Roman" w:cs="Times New Roman"/>
            <w:color w:val="000000" w:themeColor="text1"/>
          </w:rPr>
          <w:fldChar w:fldCharType="end"/>
        </w:r>
      </w:ins>
    </w:p>
    <w:p w14:paraId="184545BD" w14:textId="77777777" w:rsidR="00790360" w:rsidRPr="006F1EC4" w:rsidRDefault="00790360" w:rsidP="00790360">
      <w:pPr>
        <w:rPr>
          <w:ins w:id="1394" w:author="Anttila  Eliel Simpson" w:date="2024-07-18T16:04:00Z"/>
          <w:rFonts w:ascii="Times New Roman" w:hAnsi="Times New Roman" w:cs="Times New Roman"/>
          <w:color w:val="000000" w:themeColor="text1"/>
          <w:shd w:val="clear" w:color="auto" w:fill="FFFFFF"/>
        </w:rPr>
      </w:pPr>
    </w:p>
    <w:p w14:paraId="3491169D" w14:textId="77777777" w:rsidR="00790360" w:rsidRPr="006F1EC4" w:rsidRDefault="00790360" w:rsidP="00790360">
      <w:pPr>
        <w:rPr>
          <w:ins w:id="1395" w:author="Anttila  Eliel Simpson" w:date="2024-07-18T16:04:00Z"/>
          <w:rFonts w:ascii="Times New Roman" w:eastAsia="Times New Roman" w:hAnsi="Times New Roman" w:cs="Times New Roman"/>
          <w:color w:val="000000" w:themeColor="text1"/>
        </w:rPr>
      </w:pPr>
      <w:proofErr w:type="spellStart"/>
      <w:ins w:id="1396" w:author="Anttila  Eliel Simpson" w:date="2024-07-18T16:04:00Z">
        <w:r w:rsidRPr="006F1EC4">
          <w:rPr>
            <w:rFonts w:ascii="Times New Roman" w:eastAsia="Times New Roman" w:hAnsi="Times New Roman" w:cs="Times New Roman"/>
            <w:color w:val="000000" w:themeColor="text1"/>
            <w:shd w:val="clear" w:color="auto" w:fill="FFFFFF"/>
          </w:rPr>
          <w:t>Laakso</w:t>
        </w:r>
        <w:proofErr w:type="spellEnd"/>
        <w:r w:rsidRPr="006F1EC4">
          <w:rPr>
            <w:rFonts w:ascii="Times New Roman" w:eastAsia="Times New Roman" w:hAnsi="Times New Roman" w:cs="Times New Roman"/>
            <w:color w:val="000000" w:themeColor="text1"/>
            <w:shd w:val="clear" w:color="auto" w:fill="FFFFFF"/>
          </w:rPr>
          <w:t>, T. A., Sperling, E. A., Johnston, D. T., &amp; Knoll, A. H. (2020). Ediacaran reorganization of the marine phosphorus cycle. </w:t>
        </w:r>
        <w:r w:rsidRPr="006F1EC4">
          <w:rPr>
            <w:rFonts w:ascii="Times New Roman" w:eastAsia="Times New Roman" w:hAnsi="Times New Roman" w:cs="Times New Roman"/>
            <w:i/>
            <w:iCs/>
            <w:color w:val="000000" w:themeColor="text1"/>
          </w:rPr>
          <w:t>Proceedings of the National Academy of Sciences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117</w:t>
        </w:r>
        <w:r w:rsidRPr="006F1EC4">
          <w:rPr>
            <w:rFonts w:ascii="Times New Roman" w:eastAsia="Times New Roman" w:hAnsi="Times New Roman" w:cs="Times New Roman"/>
            <w:color w:val="000000" w:themeColor="text1"/>
            <w:shd w:val="clear" w:color="auto" w:fill="FFFFFF"/>
          </w:rPr>
          <w:t xml:space="preserve">(22), 11961-11967.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"https://doi.org/10.1073/pnas.1916738117"</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https://doi.org/10.1073/pnas.1916738117</w:t>
        </w:r>
        <w:r w:rsidRPr="006F1EC4">
          <w:rPr>
            <w:rFonts w:ascii="Times New Roman" w:eastAsia="Times New Roman" w:hAnsi="Times New Roman" w:cs="Times New Roman"/>
            <w:color w:val="000000" w:themeColor="text1"/>
          </w:rPr>
          <w:fldChar w:fldCharType="end"/>
        </w:r>
      </w:ins>
    </w:p>
    <w:p w14:paraId="3D1D4C4B" w14:textId="77777777" w:rsidR="00790360" w:rsidRPr="006F1EC4" w:rsidRDefault="00790360" w:rsidP="00790360">
      <w:pPr>
        <w:rPr>
          <w:ins w:id="1397" w:author="Anttila  Eliel Simpson" w:date="2024-07-18T16:04:00Z"/>
          <w:rFonts w:ascii="Times New Roman" w:hAnsi="Times New Roman" w:cs="Times New Roman"/>
          <w:color w:val="000000" w:themeColor="text1"/>
          <w:shd w:val="clear" w:color="auto" w:fill="FCFCFC"/>
        </w:rPr>
      </w:pPr>
    </w:p>
    <w:p w14:paraId="2804A91F" w14:textId="77777777" w:rsidR="00790360" w:rsidRPr="006F1EC4" w:rsidRDefault="00790360" w:rsidP="00790360">
      <w:pPr>
        <w:rPr>
          <w:ins w:id="1398" w:author="Anttila  Eliel Simpson" w:date="2024-07-18T16:04:00Z"/>
          <w:rFonts w:ascii="Times New Roman" w:hAnsi="Times New Roman" w:cs="Times New Roman"/>
          <w:color w:val="000000" w:themeColor="text1"/>
        </w:rPr>
      </w:pPr>
      <w:ins w:id="1399" w:author="Anttila  Eliel Simpson" w:date="2024-07-18T16:04:00Z">
        <w:r w:rsidRPr="006F1EC4">
          <w:rPr>
            <w:rFonts w:ascii="Times New Roman" w:hAnsi="Times New Roman" w:cs="Times New Roman"/>
            <w:color w:val="000000" w:themeColor="text1"/>
            <w:shd w:val="clear" w:color="auto" w:fill="FFFFFF"/>
          </w:rPr>
          <w:t xml:space="preserve">Liu, P., Yin, C., Gao, L., Tang, F., &amp; Chen, S. (2009). New material of microfossils from the Ediacaran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in the </w:t>
        </w:r>
        <w:proofErr w:type="spellStart"/>
        <w:r w:rsidRPr="006F1EC4">
          <w:rPr>
            <w:rFonts w:ascii="Times New Roman" w:hAnsi="Times New Roman" w:cs="Times New Roman"/>
            <w:color w:val="000000" w:themeColor="text1"/>
            <w:shd w:val="clear" w:color="auto" w:fill="FFFFFF"/>
          </w:rPr>
          <w:t>Zhangcunping</w:t>
        </w:r>
        <w:proofErr w:type="spellEnd"/>
        <w:r w:rsidRPr="006F1EC4">
          <w:rPr>
            <w:rFonts w:ascii="Times New Roman" w:hAnsi="Times New Roman" w:cs="Times New Roman"/>
            <w:color w:val="000000" w:themeColor="text1"/>
            <w:shd w:val="clear" w:color="auto" w:fill="FFFFFF"/>
          </w:rPr>
          <w:t xml:space="preserve"> area, Yichang, Hubei Province and its zircon SHRIMP U-Pb age.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Chinese Science Bulletin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54</w:t>
        </w:r>
        <w:r w:rsidRPr="006F1EC4">
          <w:rPr>
            <w:rFonts w:ascii="Times New Roman" w:hAnsi="Times New Roman" w:cs="Times New Roman"/>
            <w:color w:val="000000" w:themeColor="text1"/>
            <w:shd w:val="clear" w:color="auto" w:fill="FFFFFF"/>
          </w:rPr>
          <w:t xml:space="preserve">(6), 1058-1064. </w:t>
        </w:r>
        <w:r w:rsidRPr="006F1EC4">
          <w:rPr>
            <w:rFonts w:ascii="Times New Roman" w:hAnsi="Times New Roman" w:cs="Times New Roman"/>
            <w:color w:val="000000" w:themeColor="text1"/>
            <w:shd w:val="clear" w:color="auto" w:fill="FCFCFC"/>
          </w:rPr>
          <w:t>https://doi.org/10.1007/s11434-008-0589-6</w:t>
        </w:r>
      </w:ins>
    </w:p>
    <w:p w14:paraId="55D8D5DD" w14:textId="77777777" w:rsidR="00790360" w:rsidRPr="006F1EC4" w:rsidRDefault="00790360" w:rsidP="00790360">
      <w:pPr>
        <w:rPr>
          <w:ins w:id="1400" w:author="Anttila  Eliel Simpson" w:date="2024-07-18T16:04:00Z"/>
          <w:rFonts w:ascii="Times New Roman" w:hAnsi="Times New Roman" w:cs="Times New Roman"/>
          <w:color w:val="000000" w:themeColor="text1"/>
        </w:rPr>
      </w:pPr>
    </w:p>
    <w:p w14:paraId="7A9163B0" w14:textId="77777777" w:rsidR="00790360" w:rsidRPr="006F1EC4" w:rsidRDefault="00790360" w:rsidP="00790360">
      <w:pPr>
        <w:rPr>
          <w:ins w:id="1401" w:author="Anttila  Eliel Simpson" w:date="2024-07-18T16:04:00Z"/>
          <w:rFonts w:ascii="Times New Roman" w:hAnsi="Times New Roman" w:cs="Times New Roman"/>
          <w:color w:val="000000" w:themeColor="text1"/>
        </w:rPr>
      </w:pPr>
      <w:ins w:id="1402" w:author="Anttila  Eliel Simpson" w:date="2024-07-18T16:04:00Z">
        <w:r w:rsidRPr="006F1EC4">
          <w:rPr>
            <w:rFonts w:ascii="Times New Roman" w:hAnsi="Times New Roman" w:cs="Times New Roman"/>
            <w:color w:val="000000" w:themeColor="text1"/>
            <w:shd w:val="clear" w:color="auto" w:fill="FFFFFF"/>
          </w:rPr>
          <w:t xml:space="preserve">Liu, Z. R., &amp; Zhou, M. F. (2017). </w:t>
        </w:r>
        <w:proofErr w:type="spellStart"/>
        <w:r w:rsidRPr="006F1EC4">
          <w:rPr>
            <w:rFonts w:ascii="Times New Roman" w:hAnsi="Times New Roman" w:cs="Times New Roman"/>
            <w:color w:val="000000" w:themeColor="text1"/>
            <w:shd w:val="clear" w:color="auto" w:fill="FFFFFF"/>
          </w:rPr>
          <w:t>Meishucun</w:t>
        </w:r>
        <w:proofErr w:type="spellEnd"/>
        <w:r w:rsidRPr="006F1EC4">
          <w:rPr>
            <w:rFonts w:ascii="Times New Roman" w:hAnsi="Times New Roman" w:cs="Times New Roman"/>
            <w:color w:val="000000" w:themeColor="text1"/>
            <w:shd w:val="clear" w:color="auto" w:fill="FFFFFF"/>
          </w:rPr>
          <w:t xml:space="preserve"> phosphorite succession (SW China) records redox changes of the early </w:t>
        </w:r>
        <w:proofErr w:type="gramStart"/>
        <w:r w:rsidRPr="006F1EC4">
          <w:rPr>
            <w:rFonts w:ascii="Times New Roman" w:hAnsi="Times New Roman" w:cs="Times New Roman"/>
            <w:color w:val="000000" w:themeColor="text1"/>
            <w:shd w:val="clear" w:color="auto" w:fill="FFFFFF"/>
          </w:rPr>
          <w:t>Cambrian ocean</w:t>
        </w:r>
        <w:proofErr w:type="gram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Bulletin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129</w:t>
        </w:r>
        <w:r w:rsidRPr="006F1EC4">
          <w:rPr>
            <w:rFonts w:ascii="Times New Roman" w:hAnsi="Times New Roman" w:cs="Times New Roman"/>
            <w:color w:val="000000" w:themeColor="text1"/>
            <w:shd w:val="clear" w:color="auto" w:fill="FFFFFF"/>
          </w:rPr>
          <w:t xml:space="preserve">(11-12), 1554-1567. </w:t>
        </w:r>
        <w:r w:rsidRPr="006F1EC4">
          <w:fldChar w:fldCharType="begin"/>
        </w:r>
        <w:r w:rsidRPr="006F1EC4">
          <w:rPr>
            <w:rFonts w:ascii="Times New Roman" w:hAnsi="Times New Roman" w:cs="Times New Roman"/>
            <w:color w:val="000000" w:themeColor="text1"/>
          </w:rPr>
          <w:instrText>HYPERLINK "https://doi.org/10.1130/B31612.1"</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https://doi.org/10.1130/B31612.1</w:t>
        </w:r>
        <w:r w:rsidRPr="006F1EC4">
          <w:rPr>
            <w:rStyle w:val="text"/>
            <w:rFonts w:ascii="Times New Roman" w:hAnsi="Times New Roman" w:cs="Times New Roman"/>
            <w:color w:val="000000" w:themeColor="text1"/>
            <w:bdr w:val="none" w:sz="0" w:space="0" w:color="auto" w:frame="1"/>
          </w:rPr>
          <w:fldChar w:fldCharType="end"/>
        </w:r>
      </w:ins>
    </w:p>
    <w:p w14:paraId="36AA4010" w14:textId="77777777" w:rsidR="00790360" w:rsidRPr="006F1EC4" w:rsidRDefault="00790360" w:rsidP="00790360">
      <w:pPr>
        <w:rPr>
          <w:ins w:id="1403" w:author="Anttila  Eliel Simpson" w:date="2024-07-18T16:04:00Z"/>
          <w:rFonts w:ascii="Times New Roman" w:hAnsi="Times New Roman" w:cs="Times New Roman"/>
          <w:color w:val="000000" w:themeColor="text1"/>
          <w:shd w:val="clear" w:color="auto" w:fill="FFFFFF"/>
        </w:rPr>
      </w:pPr>
    </w:p>
    <w:p w14:paraId="3C6879A8" w14:textId="77777777" w:rsidR="00790360" w:rsidRPr="006F1EC4" w:rsidRDefault="00790360" w:rsidP="00790360">
      <w:pPr>
        <w:rPr>
          <w:ins w:id="1404" w:author="Anttila  Eliel Simpson" w:date="2024-07-18T16:04:00Z"/>
          <w:rFonts w:ascii="Times New Roman" w:hAnsi="Times New Roman" w:cs="Times New Roman"/>
          <w:color w:val="000000" w:themeColor="text1"/>
        </w:rPr>
      </w:pPr>
      <w:ins w:id="1405" w:author="Anttila  Eliel Simpson" w:date="2024-07-18T16:04:00Z">
        <w:r w:rsidRPr="006F1EC4">
          <w:rPr>
            <w:rFonts w:ascii="Times New Roman" w:hAnsi="Times New Roman" w:cs="Times New Roman"/>
            <w:color w:val="000000" w:themeColor="text1"/>
            <w:shd w:val="clear" w:color="auto" w:fill="FFFFFF"/>
          </w:rPr>
          <w:t xml:space="preserve">Liu, G., </w:t>
        </w:r>
        <w:proofErr w:type="spellStart"/>
        <w:r w:rsidRPr="006F1EC4">
          <w:rPr>
            <w:rFonts w:ascii="Times New Roman" w:hAnsi="Times New Roman" w:cs="Times New Roman"/>
            <w:color w:val="000000" w:themeColor="text1"/>
            <w:shd w:val="clear" w:color="auto" w:fill="FFFFFF"/>
          </w:rPr>
          <w:t>Qiao</w:t>
        </w:r>
        <w:proofErr w:type="spellEnd"/>
        <w:r w:rsidRPr="006F1EC4">
          <w:rPr>
            <w:rFonts w:ascii="Times New Roman" w:hAnsi="Times New Roman" w:cs="Times New Roman"/>
            <w:color w:val="000000" w:themeColor="text1"/>
            <w:shd w:val="clear" w:color="auto" w:fill="FFFFFF"/>
          </w:rPr>
          <w:t xml:space="preserve">, X., Yu, P., Zhou, Y., Zhao, B., &amp; Xiong, W. (2021). Rupture kinematics of the 11 January 2021 Mw 6.7 </w:t>
        </w:r>
        <w:proofErr w:type="spellStart"/>
        <w:r w:rsidRPr="006F1EC4">
          <w:rPr>
            <w:rFonts w:ascii="Times New Roman" w:hAnsi="Times New Roman" w:cs="Times New Roman"/>
            <w:color w:val="000000" w:themeColor="text1"/>
            <w:shd w:val="clear" w:color="auto" w:fill="FFFFFF"/>
          </w:rPr>
          <w:t>Hovsgol</w:t>
        </w:r>
        <w:proofErr w:type="spellEnd"/>
        <w:r w:rsidRPr="006F1EC4">
          <w:rPr>
            <w:rFonts w:ascii="Times New Roman" w:hAnsi="Times New Roman" w:cs="Times New Roman"/>
            <w:color w:val="000000" w:themeColor="text1"/>
            <w:shd w:val="clear" w:color="auto" w:fill="FFFFFF"/>
          </w:rPr>
          <w:t>, Mongolia, earthquake and implications in the Western Baikal rift zone.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Seismological Research Letters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92</w:t>
        </w:r>
        <w:r w:rsidRPr="006F1EC4">
          <w:rPr>
            <w:rFonts w:ascii="Times New Roman" w:hAnsi="Times New Roman" w:cs="Times New Roman"/>
            <w:color w:val="000000" w:themeColor="text1"/>
            <w:shd w:val="clear" w:color="auto" w:fill="FFFFFF"/>
          </w:rPr>
          <w:t>(6), 3318-3326.</w:t>
        </w:r>
        <w:r w:rsidRPr="006F1EC4">
          <w:rPr>
            <w:rFonts w:ascii="Times New Roman" w:hAnsi="Times New Roman" w:cs="Times New Roman"/>
            <w:color w:val="000000" w:themeColor="text1"/>
          </w:rPr>
          <w:t xml:space="preserve"> </w:t>
        </w:r>
        <w:r w:rsidRPr="006F1EC4">
          <w:fldChar w:fldCharType="begin"/>
        </w:r>
        <w:r w:rsidRPr="006F1EC4">
          <w:rPr>
            <w:rFonts w:ascii="Times New Roman" w:hAnsi="Times New Roman" w:cs="Times New Roman"/>
            <w:color w:val="000000" w:themeColor="text1"/>
          </w:rPr>
          <w:instrText>HYPERLINK "https://doi.org/10.1785/0220210061"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https://doi.org/10.1785/0220210061</w:t>
        </w:r>
        <w:r w:rsidRPr="006F1EC4">
          <w:rPr>
            <w:rStyle w:val="text"/>
            <w:rFonts w:ascii="Times New Roman" w:hAnsi="Times New Roman" w:cs="Times New Roman"/>
            <w:color w:val="000000" w:themeColor="text1"/>
            <w:bdr w:val="none" w:sz="0" w:space="0" w:color="auto" w:frame="1"/>
          </w:rPr>
          <w:fldChar w:fldCharType="end"/>
        </w:r>
      </w:ins>
    </w:p>
    <w:p w14:paraId="0F1005B0" w14:textId="77777777" w:rsidR="00790360" w:rsidRPr="006F1EC4" w:rsidRDefault="00790360" w:rsidP="00790360">
      <w:pPr>
        <w:rPr>
          <w:ins w:id="1406" w:author="Anttila  Eliel Simpson" w:date="2024-07-18T16:04:00Z"/>
          <w:rFonts w:ascii="Times New Roman" w:hAnsi="Times New Roman" w:cs="Times New Roman"/>
          <w:color w:val="000000" w:themeColor="text1"/>
          <w:shd w:val="clear" w:color="auto" w:fill="FFFFFF"/>
        </w:rPr>
      </w:pPr>
    </w:p>
    <w:p w14:paraId="74B6FABD" w14:textId="77777777" w:rsidR="00790360" w:rsidRPr="006F1EC4" w:rsidRDefault="00790360" w:rsidP="00790360">
      <w:pPr>
        <w:rPr>
          <w:ins w:id="1407" w:author="Anttila  Eliel Simpson" w:date="2024-07-18T16:04:00Z"/>
          <w:rFonts w:ascii="Times New Roman" w:hAnsi="Times New Roman" w:cs="Times New Roman"/>
          <w:color w:val="000000" w:themeColor="text1"/>
          <w:lang w:val="de-CH"/>
          <w:rPrChange w:id="1408" w:author="Anttila  Eliel Simpson" w:date="2024-07-09T13:00:00Z">
            <w:rPr>
              <w:ins w:id="1409" w:author="Anttila  Eliel Simpson" w:date="2024-07-18T16:04:00Z"/>
              <w:rFonts w:ascii="Times New Roman" w:hAnsi="Times New Roman" w:cs="Times New Roman"/>
              <w:color w:val="000000" w:themeColor="text1"/>
            </w:rPr>
          </w:rPrChange>
        </w:rPr>
      </w:pPr>
      <w:ins w:id="1410" w:author="Anttila  Eliel Simpson" w:date="2024-07-18T16:04:00Z">
        <w:r w:rsidRPr="006F1EC4">
          <w:rPr>
            <w:rFonts w:ascii="Times New Roman" w:hAnsi="Times New Roman" w:cs="Times New Roman"/>
            <w:color w:val="000000" w:themeColor="text1"/>
            <w:shd w:val="clear" w:color="auto" w:fill="FFFFFF"/>
          </w:rPr>
          <w:lastRenderedPageBreak/>
          <w:t>Lyons, T. W., &amp; Gill, B. C. (2010). Ancient sulfur cycling and oxygenation of the early biosphere.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de-CH"/>
            <w:rPrChange w:id="1411" w:author="Anttila  Eliel Simpson" w:date="2024-07-09T13:00:00Z">
              <w:rPr>
                <w:rFonts w:ascii="Times New Roman" w:hAnsi="Times New Roman" w:cs="Times New Roman"/>
                <w:i/>
                <w:iCs/>
                <w:color w:val="000000" w:themeColor="text1"/>
              </w:rPr>
            </w:rPrChange>
          </w:rPr>
          <w:t>Elements</w:t>
        </w:r>
        <w:r w:rsidRPr="006F1EC4">
          <w:rPr>
            <w:rFonts w:ascii="Times New Roman" w:hAnsi="Times New Roman" w:cs="Times New Roman"/>
            <w:color w:val="000000" w:themeColor="text1"/>
            <w:shd w:val="clear" w:color="auto" w:fill="FFFFFF"/>
            <w:lang w:val="de-CH"/>
            <w:rPrChange w:id="1412"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de-CH"/>
            <w:rPrChange w:id="1413"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de-CH"/>
            <w:rPrChange w:id="1414" w:author="Anttila  Eliel Simpson" w:date="2024-07-09T13:00:00Z">
              <w:rPr>
                <w:rFonts w:ascii="Times New Roman" w:hAnsi="Times New Roman" w:cs="Times New Roman"/>
                <w:i/>
                <w:iCs/>
                <w:color w:val="000000" w:themeColor="text1"/>
              </w:rPr>
            </w:rPrChange>
          </w:rPr>
          <w:t>6</w:t>
        </w:r>
        <w:r w:rsidRPr="006F1EC4">
          <w:rPr>
            <w:rFonts w:ascii="Times New Roman" w:hAnsi="Times New Roman" w:cs="Times New Roman"/>
            <w:color w:val="000000" w:themeColor="text1"/>
            <w:shd w:val="clear" w:color="auto" w:fill="FFFFFF"/>
            <w:lang w:val="de-CH"/>
            <w:rPrChange w:id="1415" w:author="Anttila  Eliel Simpson" w:date="2024-07-09T13:00:00Z">
              <w:rPr>
                <w:rFonts w:ascii="Times New Roman" w:hAnsi="Times New Roman" w:cs="Times New Roman"/>
                <w:color w:val="000000" w:themeColor="text1"/>
                <w:shd w:val="clear" w:color="auto" w:fill="FFFFFF"/>
              </w:rPr>
            </w:rPrChange>
          </w:rPr>
          <w:t>(2), 93-99.</w:t>
        </w:r>
        <w:r w:rsidRPr="006F1EC4">
          <w:rPr>
            <w:rFonts w:ascii="Times New Roman" w:hAnsi="Times New Roman" w:cs="Times New Roman"/>
            <w:color w:val="000000" w:themeColor="text1"/>
            <w:lang w:val="de-CH"/>
            <w:rPrChange w:id="1416" w:author="Anttila  Eliel Simpson" w:date="2024-07-09T13:00:00Z">
              <w:rPr>
                <w:rFonts w:ascii="Times New Roman" w:hAnsi="Times New Roman" w:cs="Times New Roman"/>
                <w:color w:val="000000" w:themeColor="text1"/>
              </w:rPr>
            </w:rPrChange>
          </w:rPr>
          <w:t xml:space="preserve"> </w:t>
        </w:r>
        <w:r w:rsidRPr="006F1EC4">
          <w:fldChar w:fldCharType="begin"/>
        </w:r>
        <w:r w:rsidRPr="006F1EC4">
          <w:rPr>
            <w:rFonts w:ascii="Times New Roman" w:hAnsi="Times New Roman" w:cs="Times New Roman"/>
            <w:color w:val="000000" w:themeColor="text1"/>
            <w:lang w:val="de-CH"/>
            <w:rPrChange w:id="1417" w:author="Anttila  Eliel Simpson" w:date="2024-07-09T13:00:00Z">
              <w:rPr/>
            </w:rPrChange>
          </w:rPr>
          <w:instrText>HYPERLINK "https://doi.org/10.2113/gselements.6.2.93" \t "_blank"</w:instrText>
        </w:r>
        <w:r w:rsidRPr="006F1EC4">
          <w:fldChar w:fldCharType="separate"/>
        </w:r>
        <w:r w:rsidRPr="006F1EC4">
          <w:rPr>
            <w:rStyle w:val="text"/>
            <w:rFonts w:ascii="Times New Roman" w:hAnsi="Times New Roman" w:cs="Times New Roman"/>
            <w:color w:val="000000" w:themeColor="text1"/>
            <w:bdr w:val="none" w:sz="0" w:space="0" w:color="auto" w:frame="1"/>
            <w:lang w:val="de-CH"/>
            <w:rPrChange w:id="1418" w:author="Anttila  Eliel Simpson" w:date="2024-07-09T13:00:00Z">
              <w:rPr>
                <w:rStyle w:val="text"/>
                <w:rFonts w:ascii="Times New Roman" w:hAnsi="Times New Roman" w:cs="Times New Roman"/>
                <w:color w:val="000000" w:themeColor="text1"/>
                <w:bdr w:val="none" w:sz="0" w:space="0" w:color="auto" w:frame="1"/>
              </w:rPr>
            </w:rPrChange>
          </w:rPr>
          <w:t>https://doi.org/10.2113/gselements.6.2.93</w:t>
        </w:r>
        <w:r w:rsidRPr="006F1EC4">
          <w:rPr>
            <w:rStyle w:val="text"/>
            <w:rFonts w:ascii="Times New Roman" w:hAnsi="Times New Roman" w:cs="Times New Roman"/>
            <w:color w:val="000000" w:themeColor="text1"/>
            <w:bdr w:val="none" w:sz="0" w:space="0" w:color="auto" w:frame="1"/>
          </w:rPr>
          <w:fldChar w:fldCharType="end"/>
        </w:r>
      </w:ins>
    </w:p>
    <w:p w14:paraId="2ABE21A4" w14:textId="77777777" w:rsidR="00790360" w:rsidRPr="006F1EC4" w:rsidRDefault="00790360" w:rsidP="00790360">
      <w:pPr>
        <w:rPr>
          <w:ins w:id="1419" w:author="Anttila  Eliel Simpson" w:date="2024-07-18T16:04:00Z"/>
          <w:rFonts w:ascii="Times New Roman" w:hAnsi="Times New Roman" w:cs="Times New Roman"/>
          <w:color w:val="000000" w:themeColor="text1"/>
          <w:shd w:val="clear" w:color="auto" w:fill="FFFFFF"/>
          <w:lang w:val="de-CH"/>
          <w:rPrChange w:id="1420" w:author="Anttila  Eliel Simpson" w:date="2024-07-09T13:00:00Z">
            <w:rPr>
              <w:ins w:id="1421" w:author="Anttila  Eliel Simpson" w:date="2024-07-18T16:04:00Z"/>
              <w:rFonts w:ascii="Times New Roman" w:hAnsi="Times New Roman" w:cs="Times New Roman"/>
              <w:color w:val="000000" w:themeColor="text1"/>
              <w:shd w:val="clear" w:color="auto" w:fill="FFFFFF"/>
            </w:rPr>
          </w:rPrChange>
        </w:rPr>
      </w:pPr>
    </w:p>
    <w:p w14:paraId="5B1D6984" w14:textId="77777777" w:rsidR="00790360" w:rsidRPr="006F1EC4" w:rsidRDefault="00790360" w:rsidP="00790360">
      <w:pPr>
        <w:rPr>
          <w:ins w:id="1422" w:author="Anttila  Eliel Simpson" w:date="2024-07-18T16:04:00Z"/>
          <w:rFonts w:ascii="Times New Roman" w:eastAsia="Times New Roman" w:hAnsi="Times New Roman" w:cs="Times New Roman"/>
          <w:color w:val="000000" w:themeColor="text1"/>
          <w:shd w:val="clear" w:color="auto" w:fill="FFFFFF"/>
        </w:rPr>
      </w:pPr>
      <w:ins w:id="1423" w:author="Anttila  Eliel Simpson" w:date="2024-07-18T16:04:00Z">
        <w:r w:rsidRPr="006F1EC4">
          <w:rPr>
            <w:rFonts w:ascii="Times New Roman" w:eastAsia="Times New Roman" w:hAnsi="Times New Roman" w:cs="Times New Roman"/>
            <w:color w:val="000000" w:themeColor="text1"/>
            <w:shd w:val="clear" w:color="auto" w:fill="FFFFFF"/>
            <w:lang w:val="de-CH"/>
            <w:rPrChange w:id="1424" w:author="Anttila  Eliel Simpson" w:date="2024-07-09T13:00:00Z">
              <w:rPr>
                <w:rFonts w:ascii="Times New Roman" w:eastAsia="Times New Roman" w:hAnsi="Times New Roman" w:cs="Times New Roman"/>
                <w:color w:val="000000" w:themeColor="text1"/>
                <w:shd w:val="clear" w:color="auto" w:fill="FFFFFF"/>
              </w:rPr>
            </w:rPrChange>
          </w:rPr>
          <w:t xml:space="preserve">Macdonald, F. A., Jones, D. S., &amp; Schrag, D. P. (2009). </w:t>
        </w:r>
        <w:r w:rsidRPr="006F1EC4">
          <w:rPr>
            <w:rFonts w:ascii="Times New Roman" w:eastAsia="Times New Roman" w:hAnsi="Times New Roman" w:cs="Times New Roman"/>
            <w:color w:val="000000" w:themeColor="text1"/>
            <w:shd w:val="clear" w:color="auto" w:fill="FFFFFF"/>
          </w:rPr>
          <w:t xml:space="preserve">Stratigraphic and tectonic implications of a newly discovered glacial </w:t>
        </w:r>
        <w:proofErr w:type="spellStart"/>
        <w:r w:rsidRPr="006F1EC4">
          <w:rPr>
            <w:rFonts w:ascii="Times New Roman" w:eastAsia="Times New Roman" w:hAnsi="Times New Roman" w:cs="Times New Roman"/>
            <w:color w:val="000000" w:themeColor="text1"/>
            <w:shd w:val="clear" w:color="auto" w:fill="FFFFFF"/>
          </w:rPr>
          <w:t>diamictite</w:t>
        </w:r>
        <w:proofErr w:type="spellEnd"/>
        <w:r w:rsidRPr="006F1EC4">
          <w:rPr>
            <w:rFonts w:ascii="Times New Roman" w:eastAsia="Times New Roman" w:hAnsi="Times New Roman" w:cs="Times New Roman"/>
            <w:color w:val="000000" w:themeColor="text1"/>
            <w:shd w:val="clear" w:color="auto" w:fill="FFFFFF"/>
          </w:rPr>
          <w:t>–cap carbonate couplet in southwestern Mongolia. </w:t>
        </w:r>
        <w:r w:rsidRPr="006F1EC4">
          <w:rPr>
            <w:rFonts w:ascii="Times New Roman" w:eastAsia="Times New Roman" w:hAnsi="Times New Roman" w:cs="Times New Roman"/>
            <w:i/>
            <w:iCs/>
            <w:color w:val="000000" w:themeColor="text1"/>
          </w:rPr>
          <w:t>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37</w:t>
        </w:r>
        <w:r w:rsidRPr="006F1EC4">
          <w:rPr>
            <w:rFonts w:ascii="Times New Roman" w:eastAsia="Times New Roman" w:hAnsi="Times New Roman" w:cs="Times New Roman"/>
            <w:color w:val="000000" w:themeColor="text1"/>
            <w:shd w:val="clear" w:color="auto" w:fill="FFFFFF"/>
          </w:rPr>
          <w:t xml:space="preserve">(2), 123-126. </w:t>
        </w:r>
        <w:r w:rsidRPr="006F1EC4">
          <w:fldChar w:fldCharType="begin"/>
        </w:r>
        <w:r w:rsidRPr="006F1EC4">
          <w:rPr>
            <w:rFonts w:ascii="Times New Roman" w:hAnsi="Times New Roman" w:cs="Times New Roman"/>
            <w:color w:val="000000" w:themeColor="text1"/>
          </w:rPr>
          <w:instrText>HYPERLINK "https://doi.org/10.1130/G24797A.1"</w:instrText>
        </w:r>
        <w:r w:rsidRPr="006F1EC4">
          <w:fldChar w:fldCharType="separate"/>
        </w:r>
        <w:r w:rsidRPr="006F1EC4">
          <w:rPr>
            <w:rStyle w:val="text"/>
            <w:rFonts w:ascii="Times New Roman" w:eastAsia="Times New Roman" w:hAnsi="Times New Roman" w:cs="Times New Roman"/>
            <w:color w:val="000000" w:themeColor="text1"/>
            <w:bdr w:val="none" w:sz="0" w:space="0" w:color="auto" w:frame="1"/>
          </w:rPr>
          <w:t>https://doi.org/10.1130/G24797A.1</w:t>
        </w:r>
        <w:r w:rsidRPr="006F1EC4">
          <w:rPr>
            <w:rStyle w:val="text"/>
            <w:rFonts w:ascii="Times New Roman" w:eastAsia="Times New Roman" w:hAnsi="Times New Roman" w:cs="Times New Roman"/>
            <w:color w:val="000000" w:themeColor="text1"/>
            <w:bdr w:val="none" w:sz="0" w:space="0" w:color="auto" w:frame="1"/>
          </w:rPr>
          <w:fldChar w:fldCharType="end"/>
        </w:r>
      </w:ins>
    </w:p>
    <w:p w14:paraId="1265DE19" w14:textId="77777777" w:rsidR="00790360" w:rsidRPr="006F1EC4" w:rsidRDefault="00790360" w:rsidP="00790360">
      <w:pPr>
        <w:rPr>
          <w:ins w:id="1425" w:author="Anttila  Eliel Simpson" w:date="2024-07-18T16:04:00Z"/>
          <w:rFonts w:ascii="Times New Roman" w:hAnsi="Times New Roman" w:cs="Times New Roman"/>
          <w:color w:val="000000" w:themeColor="text1"/>
          <w:shd w:val="clear" w:color="auto" w:fill="FFFFFF"/>
        </w:rPr>
      </w:pPr>
    </w:p>
    <w:p w14:paraId="69062332" w14:textId="77777777" w:rsidR="00790360" w:rsidRPr="006F1EC4" w:rsidRDefault="00790360" w:rsidP="00790360">
      <w:pPr>
        <w:rPr>
          <w:ins w:id="1426" w:author="Anttila  Eliel Simpson" w:date="2024-07-18T16:04:00Z"/>
          <w:rFonts w:ascii="Times New Roman" w:eastAsia="Times New Roman" w:hAnsi="Times New Roman" w:cs="Times New Roman"/>
          <w:color w:val="000000" w:themeColor="text1"/>
        </w:rPr>
      </w:pPr>
      <w:ins w:id="1427" w:author="Anttila  Eliel Simpson" w:date="2024-07-18T16:04:00Z">
        <w:r w:rsidRPr="006F1EC4">
          <w:rPr>
            <w:rFonts w:ascii="Times New Roman" w:eastAsia="Times New Roman" w:hAnsi="Times New Roman" w:cs="Times New Roman"/>
            <w:color w:val="000000" w:themeColor="text1"/>
            <w:shd w:val="clear" w:color="auto" w:fill="FFFFFF"/>
          </w:rPr>
          <w:t xml:space="preserve">Macdonald, F. A., &amp; Jones, D. S. (2011). Chapter 30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Group, Northern Mongolia. </w:t>
        </w:r>
        <w:r w:rsidRPr="006F1EC4">
          <w:rPr>
            <w:rFonts w:ascii="Times New Roman" w:eastAsia="Times New Roman" w:hAnsi="Times New Roman" w:cs="Times New Roman"/>
            <w:i/>
            <w:iCs/>
            <w:color w:val="000000" w:themeColor="text1"/>
          </w:rPr>
          <w:t>Geological Society, London, Memoirs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36</w:t>
        </w:r>
        <w:r w:rsidRPr="006F1EC4">
          <w:rPr>
            <w:rFonts w:ascii="Times New Roman" w:eastAsia="Times New Roman" w:hAnsi="Times New Roman" w:cs="Times New Roman"/>
            <w:color w:val="000000" w:themeColor="text1"/>
            <w:shd w:val="clear" w:color="auto" w:fill="FFFFFF"/>
          </w:rPr>
          <w:t xml:space="preserve">(1), 339-345.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"https://doi.org/10.1144/M36.30"</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https://doi.org/10.1144/M36.30</w:t>
        </w:r>
        <w:r w:rsidRPr="006F1EC4">
          <w:rPr>
            <w:rFonts w:ascii="Times New Roman" w:eastAsia="Times New Roman" w:hAnsi="Times New Roman" w:cs="Times New Roman"/>
            <w:color w:val="000000" w:themeColor="text1"/>
          </w:rPr>
          <w:fldChar w:fldCharType="end"/>
        </w:r>
      </w:ins>
    </w:p>
    <w:p w14:paraId="2B812542" w14:textId="77777777" w:rsidR="00790360" w:rsidRPr="006F1EC4" w:rsidRDefault="00790360" w:rsidP="00790360">
      <w:pPr>
        <w:rPr>
          <w:ins w:id="1428" w:author="Anttila  Eliel Simpson" w:date="2024-07-18T16:04:00Z"/>
          <w:rFonts w:ascii="Times New Roman" w:hAnsi="Times New Roman" w:cs="Times New Roman"/>
          <w:color w:val="000000" w:themeColor="text1"/>
          <w:shd w:val="clear" w:color="auto" w:fill="FFFFFF"/>
        </w:rPr>
      </w:pPr>
    </w:p>
    <w:p w14:paraId="147F24A1" w14:textId="77777777" w:rsidR="00790360" w:rsidRPr="006F1EC4" w:rsidRDefault="00790360" w:rsidP="00790360">
      <w:pPr>
        <w:rPr>
          <w:ins w:id="1429" w:author="Anttila  Eliel Simpson" w:date="2024-07-18T16:04:00Z"/>
          <w:rFonts w:ascii="Times New Roman" w:hAnsi="Times New Roman" w:cs="Times New Roman"/>
          <w:color w:val="000000" w:themeColor="text1"/>
        </w:rPr>
      </w:pPr>
      <w:proofErr w:type="spellStart"/>
      <w:ins w:id="1430" w:author="Anttila  Eliel Simpson" w:date="2024-07-18T16:04:00Z">
        <w:r w:rsidRPr="006F1EC4">
          <w:rPr>
            <w:rFonts w:ascii="Times New Roman" w:hAnsi="Times New Roman" w:cs="Times New Roman"/>
            <w:color w:val="000000" w:themeColor="text1"/>
            <w:shd w:val="clear" w:color="auto" w:fill="FFFFFF"/>
          </w:rPr>
          <w:t>Mattinson</w:t>
        </w:r>
        <w:proofErr w:type="spellEnd"/>
        <w:r w:rsidRPr="006F1EC4">
          <w:rPr>
            <w:rFonts w:ascii="Times New Roman" w:hAnsi="Times New Roman" w:cs="Times New Roman"/>
            <w:color w:val="000000" w:themeColor="text1"/>
            <w:shd w:val="clear" w:color="auto" w:fill="FFFFFF"/>
          </w:rPr>
          <w:t xml:space="preserve">, J. M., </w:t>
        </w:r>
        <w:proofErr w:type="spellStart"/>
        <w:r w:rsidRPr="006F1EC4">
          <w:rPr>
            <w:rFonts w:ascii="Times New Roman" w:hAnsi="Times New Roman" w:cs="Times New Roman"/>
            <w:color w:val="000000" w:themeColor="text1"/>
            <w:shd w:val="clear" w:color="auto" w:fill="FFFFFF"/>
          </w:rPr>
          <w:t>Graubard</w:t>
        </w:r>
        <w:proofErr w:type="spellEnd"/>
        <w:r w:rsidRPr="006F1EC4">
          <w:rPr>
            <w:rFonts w:ascii="Times New Roman" w:hAnsi="Times New Roman" w:cs="Times New Roman"/>
            <w:color w:val="000000" w:themeColor="text1"/>
            <w:shd w:val="clear" w:color="auto" w:fill="FFFFFF"/>
          </w:rPr>
          <w:t>, C. M., Parkinson, D. L., &amp; McClelland, W. C. (1996). U-Pb reverse discordance in zircons: the role of fine-scale oscillatory zoning and sub-micron transport of Pb.</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GEOPHYSICAL MONOGRAPH-AMERICAN GEOPHYSICAL UNION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95</w:t>
        </w:r>
        <w:r w:rsidRPr="006F1EC4">
          <w:rPr>
            <w:rFonts w:ascii="Times New Roman" w:hAnsi="Times New Roman" w:cs="Times New Roman"/>
            <w:color w:val="000000" w:themeColor="text1"/>
            <w:shd w:val="clear" w:color="auto" w:fill="FFFFFF"/>
          </w:rPr>
          <w:t>, 355-370.</w:t>
        </w:r>
      </w:ins>
    </w:p>
    <w:p w14:paraId="6CACEB2F" w14:textId="77777777" w:rsidR="00790360" w:rsidRPr="006F1EC4" w:rsidRDefault="00790360" w:rsidP="00790360">
      <w:pPr>
        <w:rPr>
          <w:ins w:id="1431" w:author="Anttila  Eliel Simpson" w:date="2024-07-18T16:04:00Z"/>
          <w:rFonts w:ascii="Times New Roman" w:hAnsi="Times New Roman" w:cs="Times New Roman"/>
          <w:color w:val="000000" w:themeColor="text1"/>
          <w:shd w:val="clear" w:color="auto" w:fill="FFFFFF"/>
        </w:rPr>
      </w:pPr>
    </w:p>
    <w:p w14:paraId="40C75AD7" w14:textId="77777777" w:rsidR="00790360" w:rsidRPr="006F1EC4" w:rsidRDefault="00790360" w:rsidP="00790360">
      <w:pPr>
        <w:rPr>
          <w:ins w:id="1432" w:author="Anttila  Eliel Simpson" w:date="2024-07-18T16:04:00Z"/>
          <w:rFonts w:ascii="Times New Roman" w:hAnsi="Times New Roman" w:cs="Times New Roman"/>
          <w:color w:val="000000" w:themeColor="text1"/>
        </w:rPr>
      </w:pPr>
      <w:proofErr w:type="spellStart"/>
      <w:ins w:id="1433" w:author="Anttila  Eliel Simpson" w:date="2024-07-18T16:04:00Z">
        <w:r w:rsidRPr="006F1EC4">
          <w:rPr>
            <w:rFonts w:ascii="Times New Roman" w:hAnsi="Times New Roman" w:cs="Times New Roman"/>
            <w:color w:val="000000" w:themeColor="text1"/>
            <w:shd w:val="clear" w:color="auto" w:fill="FFFFFF"/>
          </w:rPr>
          <w:t>Mattinson</w:t>
        </w:r>
        <w:proofErr w:type="spellEnd"/>
        <w:r w:rsidRPr="006F1EC4">
          <w:rPr>
            <w:rFonts w:ascii="Times New Roman" w:hAnsi="Times New Roman" w:cs="Times New Roman"/>
            <w:color w:val="000000" w:themeColor="text1"/>
            <w:shd w:val="clear" w:color="auto" w:fill="FFFFFF"/>
          </w:rPr>
          <w:t>, J. M. (2005). Zircon U–Pb chemical abrasion (“CA-TIMS”) method: combined annealing and multi-step partial dissolution analysis for improved precision and accuracy of zircon ages.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220</w:t>
        </w:r>
        <w:r w:rsidRPr="006F1EC4">
          <w:rPr>
            <w:rFonts w:ascii="Times New Roman" w:hAnsi="Times New Roman" w:cs="Times New Roman"/>
            <w:color w:val="000000" w:themeColor="text1"/>
            <w:shd w:val="clear" w:color="auto" w:fill="FFFFFF"/>
          </w:rPr>
          <w:t xml:space="preserve">(1-2), 47-66.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"https://doi.org/10.1016/j.chemgeo.2005.03.011"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https://doi.org/10.1016/j.chemgeo.2005.03.011</w:t>
        </w:r>
        <w:r w:rsidRPr="006F1EC4">
          <w:rPr>
            <w:rFonts w:ascii="Times New Roman" w:hAnsi="Times New Roman" w:cs="Times New Roman"/>
            <w:color w:val="000000" w:themeColor="text1"/>
          </w:rPr>
          <w:fldChar w:fldCharType="end"/>
        </w:r>
      </w:ins>
    </w:p>
    <w:p w14:paraId="3AF4D22E" w14:textId="77777777" w:rsidR="00790360" w:rsidRPr="006F1EC4" w:rsidRDefault="00790360" w:rsidP="00790360">
      <w:pPr>
        <w:rPr>
          <w:ins w:id="1434" w:author="Anttila  Eliel Simpson" w:date="2024-07-18T16:04:00Z"/>
          <w:rFonts w:ascii="Times New Roman" w:hAnsi="Times New Roman" w:cs="Times New Roman"/>
          <w:color w:val="000000" w:themeColor="text1"/>
          <w:shd w:val="clear" w:color="auto" w:fill="FFFFFF"/>
        </w:rPr>
      </w:pPr>
    </w:p>
    <w:p w14:paraId="5D301403" w14:textId="77777777" w:rsidR="00790360" w:rsidRPr="006F1EC4" w:rsidRDefault="00790360" w:rsidP="00790360">
      <w:pPr>
        <w:rPr>
          <w:ins w:id="1435" w:author="Anttila  Eliel Simpson" w:date="2024-07-18T16:04:00Z"/>
          <w:rFonts w:ascii="Times New Roman" w:hAnsi="Times New Roman" w:cs="Times New Roman"/>
        </w:rPr>
      </w:pPr>
      <w:ins w:id="1436" w:author="Anttila  Eliel Simpson" w:date="2024-07-18T16:04:00Z">
        <w:r w:rsidRPr="006F1EC4">
          <w:rPr>
            <w:rFonts w:ascii="Times New Roman" w:hAnsi="Times New Roman" w:cs="Times New Roman"/>
          </w:rPr>
          <w:t xml:space="preserve">Maughan, E.K. (1994). </w:t>
        </w:r>
        <w:proofErr w:type="spellStart"/>
        <w:r w:rsidRPr="006F1EC4">
          <w:rPr>
            <w:rFonts w:ascii="Times New Roman" w:hAnsi="Times New Roman" w:cs="Times New Roman"/>
          </w:rPr>
          <w:t>Phosphoria</w:t>
        </w:r>
        <w:proofErr w:type="spellEnd"/>
        <w:r w:rsidRPr="006F1EC4">
          <w:rPr>
            <w:rFonts w:ascii="Times New Roman" w:hAnsi="Times New Roman" w:cs="Times New Roman"/>
          </w:rPr>
          <w:t xml:space="preserve"> Formation and its resource significance in the western interior, USA. In: Embry, A.F., Beauchamp, B., Glass, D.J. (Eds.), Pangea: Global Environments and Resources. Can. Soc. Petrol. Geol. Mem., vol. 17, pp. 479 – 495. Calgary</w:t>
        </w:r>
      </w:ins>
    </w:p>
    <w:p w14:paraId="187CA71C" w14:textId="77777777" w:rsidR="00790360" w:rsidRPr="006F1EC4" w:rsidRDefault="00790360" w:rsidP="00790360">
      <w:pPr>
        <w:rPr>
          <w:ins w:id="1437" w:author="Anttila  Eliel Simpson" w:date="2024-07-18T16:04:00Z"/>
          <w:rFonts w:ascii="Times New Roman" w:hAnsi="Times New Roman" w:cs="Times New Roman"/>
          <w:color w:val="000000" w:themeColor="text1"/>
          <w:shd w:val="clear" w:color="auto" w:fill="FFFFFF"/>
        </w:rPr>
      </w:pPr>
    </w:p>
    <w:p w14:paraId="0123A5DB" w14:textId="77777777" w:rsidR="00790360" w:rsidRPr="006F1EC4" w:rsidRDefault="00790360" w:rsidP="00790360">
      <w:pPr>
        <w:rPr>
          <w:ins w:id="1438" w:author="Anttila  Eliel Simpson" w:date="2024-07-18T16:04:00Z"/>
          <w:rFonts w:ascii="Times New Roman" w:hAnsi="Times New Roman" w:cs="Times New Roman"/>
          <w:color w:val="000000" w:themeColor="text1"/>
          <w:shd w:val="clear" w:color="auto" w:fill="FFFFFF"/>
        </w:rPr>
      </w:pPr>
      <w:proofErr w:type="spellStart"/>
      <w:ins w:id="1439" w:author="Anttila  Eliel Simpson" w:date="2024-07-18T16:04:00Z">
        <w:r w:rsidRPr="005E4306">
          <w:rPr>
            <w:rFonts w:ascii="Times New Roman" w:hAnsi="Times New Roman" w:cs="Times New Roman"/>
            <w:color w:val="000000" w:themeColor="text1"/>
            <w:shd w:val="clear" w:color="auto" w:fill="FFFFFF"/>
            <w:lang w:val="de-CH"/>
          </w:rPr>
          <w:t>Mazumdar</w:t>
        </w:r>
        <w:proofErr w:type="spellEnd"/>
        <w:r w:rsidRPr="005E4306">
          <w:rPr>
            <w:rFonts w:ascii="Times New Roman" w:hAnsi="Times New Roman" w:cs="Times New Roman"/>
            <w:color w:val="000000" w:themeColor="text1"/>
            <w:shd w:val="clear" w:color="auto" w:fill="FFFFFF"/>
            <w:lang w:val="de-CH"/>
          </w:rPr>
          <w:t xml:space="preserve">, A., &amp; Banerjee, D. M. (1998). </w:t>
        </w:r>
        <w:r w:rsidRPr="006F1EC4">
          <w:rPr>
            <w:rFonts w:ascii="Times New Roman" w:hAnsi="Times New Roman" w:cs="Times New Roman"/>
            <w:color w:val="000000" w:themeColor="text1"/>
            <w:shd w:val="clear" w:color="auto" w:fill="FFFFFF"/>
          </w:rPr>
          <w:t xml:space="preserve">Stable isotope geochemistry of Early Cambrian Tal phosphorite of </w:t>
        </w:r>
        <w:proofErr w:type="spellStart"/>
        <w:r w:rsidRPr="006F1EC4">
          <w:rPr>
            <w:rFonts w:ascii="Times New Roman" w:hAnsi="Times New Roman" w:cs="Times New Roman"/>
            <w:color w:val="000000" w:themeColor="text1"/>
            <w:shd w:val="clear" w:color="auto" w:fill="FFFFFF"/>
          </w:rPr>
          <w:t>Krol</w:t>
        </w:r>
        <w:proofErr w:type="spellEnd"/>
        <w:r w:rsidRPr="006F1EC4">
          <w:rPr>
            <w:rFonts w:ascii="Times New Roman" w:hAnsi="Times New Roman" w:cs="Times New Roman"/>
            <w:color w:val="000000" w:themeColor="text1"/>
            <w:shd w:val="clear" w:color="auto" w:fill="FFFFFF"/>
          </w:rPr>
          <w:t xml:space="preserve"> Belt, Lesser Himalaya. </w:t>
        </w:r>
        <w:r w:rsidRPr="006F1EC4">
          <w:rPr>
            <w:rFonts w:ascii="Times New Roman" w:hAnsi="Times New Roman" w:cs="Times New Roman"/>
            <w:i/>
            <w:iCs/>
            <w:color w:val="000000" w:themeColor="text1"/>
            <w:shd w:val="clear" w:color="auto" w:fill="FFFFFF"/>
          </w:rPr>
          <w:t>Mineralogical Magazine</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62</w:t>
        </w:r>
        <w:r w:rsidRPr="006F1EC4">
          <w:rPr>
            <w:rFonts w:ascii="Times New Roman" w:hAnsi="Times New Roman" w:cs="Times New Roman"/>
            <w:color w:val="000000" w:themeColor="text1"/>
            <w:shd w:val="clear" w:color="auto" w:fill="FFFFFF"/>
          </w:rPr>
          <w:t xml:space="preserve">(2), 977-978.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"https://doi.org/10.1130/0091-7613(1998)026%3C0899:SSSITE%3E2.3.CO;2"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bdr w:val="none" w:sz="0" w:space="0" w:color="auto" w:frame="1"/>
            <w:shd w:val="clear" w:color="auto" w:fill="FFFFFF"/>
          </w:rPr>
          <w:t>https://doi.org/10.1130/0091-7613(1998)026&lt;0899:SSSITE&gt;2.3.CO;2</w:t>
        </w:r>
        <w:r w:rsidRPr="006F1EC4">
          <w:rPr>
            <w:rFonts w:ascii="Times New Roman" w:hAnsi="Times New Roman" w:cs="Times New Roman"/>
            <w:color w:val="000000" w:themeColor="text1"/>
          </w:rPr>
          <w:fldChar w:fldCharType="end"/>
        </w:r>
      </w:ins>
    </w:p>
    <w:p w14:paraId="4F9E7D60" w14:textId="77777777" w:rsidR="00790360" w:rsidRPr="006F1EC4" w:rsidRDefault="00790360" w:rsidP="00790360">
      <w:pPr>
        <w:rPr>
          <w:ins w:id="1440" w:author="Anttila  Eliel Simpson" w:date="2024-07-18T16:04:00Z"/>
          <w:rFonts w:ascii="Times New Roman" w:hAnsi="Times New Roman" w:cs="Times New Roman"/>
          <w:color w:val="000000" w:themeColor="text1"/>
          <w:shd w:val="clear" w:color="auto" w:fill="FFFFFF"/>
        </w:rPr>
      </w:pPr>
    </w:p>
    <w:p w14:paraId="0E3CBC46" w14:textId="77777777" w:rsidR="00790360" w:rsidRPr="006F1EC4" w:rsidRDefault="00790360" w:rsidP="00790360">
      <w:pPr>
        <w:rPr>
          <w:ins w:id="1441" w:author="Anttila  Eliel Simpson" w:date="2024-07-18T16:04:00Z"/>
          <w:rFonts w:ascii="Times New Roman" w:eastAsia="Times New Roman" w:hAnsi="Times New Roman" w:cs="Times New Roman"/>
          <w:color w:val="000000" w:themeColor="text1"/>
        </w:rPr>
      </w:pPr>
      <w:ins w:id="1442" w:author="Anttila  Eliel Simpson" w:date="2024-07-18T16:04:00Z">
        <w:r w:rsidRPr="006F1EC4">
          <w:rPr>
            <w:rFonts w:ascii="Times New Roman" w:eastAsia="Times New Roman" w:hAnsi="Times New Roman" w:cs="Times New Roman"/>
            <w:color w:val="000000" w:themeColor="text1"/>
            <w:shd w:val="clear" w:color="auto" w:fill="FFFFFF"/>
          </w:rPr>
          <w:t xml:space="preserve">Mazumdar, A., Banerjee, D. M., </w:t>
        </w:r>
        <w:proofErr w:type="spellStart"/>
        <w:r w:rsidRPr="006F1EC4">
          <w:rPr>
            <w:rFonts w:ascii="Times New Roman" w:eastAsia="Times New Roman" w:hAnsi="Times New Roman" w:cs="Times New Roman"/>
            <w:color w:val="000000" w:themeColor="text1"/>
            <w:shd w:val="clear" w:color="auto" w:fill="FFFFFF"/>
          </w:rPr>
          <w:t>Schidlowski</w:t>
        </w:r>
        <w:proofErr w:type="spellEnd"/>
        <w:r w:rsidRPr="006F1EC4">
          <w:rPr>
            <w:rFonts w:ascii="Times New Roman" w:eastAsia="Times New Roman" w:hAnsi="Times New Roman" w:cs="Times New Roman"/>
            <w:color w:val="000000" w:themeColor="text1"/>
            <w:shd w:val="clear" w:color="auto" w:fill="FFFFFF"/>
          </w:rPr>
          <w:t xml:space="preserve">, M., &amp; Balaram, V. (1999). Rare-earth elements and stable isotope geochemistry of early Cambrian chert-phosphorite assemblages from the Lower Tal Formation of the </w:t>
        </w:r>
        <w:proofErr w:type="spellStart"/>
        <w:r w:rsidRPr="006F1EC4">
          <w:rPr>
            <w:rFonts w:ascii="Times New Roman" w:eastAsia="Times New Roman" w:hAnsi="Times New Roman" w:cs="Times New Roman"/>
            <w:color w:val="000000" w:themeColor="text1"/>
            <w:shd w:val="clear" w:color="auto" w:fill="FFFFFF"/>
          </w:rPr>
          <w:t>Krol</w:t>
        </w:r>
        <w:proofErr w:type="spellEnd"/>
        <w:r w:rsidRPr="006F1EC4">
          <w:rPr>
            <w:rFonts w:ascii="Times New Roman" w:eastAsia="Times New Roman" w:hAnsi="Times New Roman" w:cs="Times New Roman"/>
            <w:color w:val="000000" w:themeColor="text1"/>
            <w:shd w:val="clear" w:color="auto" w:fill="FFFFFF"/>
          </w:rPr>
          <w:t xml:space="preserve"> Belt (Lesser Himalaya, India).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156</w:t>
        </w:r>
        <w:r w:rsidRPr="006F1EC4">
          <w:rPr>
            <w:rFonts w:ascii="Times New Roman" w:eastAsia="Times New Roman" w:hAnsi="Times New Roman" w:cs="Times New Roman"/>
            <w:color w:val="000000" w:themeColor="text1"/>
            <w:shd w:val="clear" w:color="auto" w:fill="FFFFFF"/>
          </w:rPr>
          <w:t xml:space="preserve">(1-4), 275-297. </w:t>
        </w:r>
        <w:r w:rsidRPr="006F1EC4">
          <w:fldChar w:fldCharType="begin"/>
        </w:r>
        <w:r w:rsidRPr="006F1EC4">
          <w:rPr>
            <w:rFonts w:ascii="Times New Roman" w:hAnsi="Times New Roman" w:cs="Times New Roman"/>
            <w:color w:val="000000" w:themeColor="text1"/>
          </w:rPr>
          <w:instrText>HYPERLINK "https://doi.org/10.1016/S0009-2541(98)00187-9"</w:instrText>
        </w:r>
        <w:r w:rsidRPr="006F1EC4">
          <w:fldChar w:fldCharType="separate"/>
        </w:r>
        <w:r w:rsidRPr="006F1EC4">
          <w:rPr>
            <w:rStyle w:val="text"/>
            <w:rFonts w:ascii="Times New Roman" w:eastAsia="Times New Roman" w:hAnsi="Times New Roman" w:cs="Times New Roman"/>
            <w:color w:val="000000" w:themeColor="text1"/>
          </w:rPr>
          <w:t>https://doi.org/10.1016/S0009-2541(98)00187-9</w:t>
        </w:r>
        <w:r w:rsidRPr="006F1EC4">
          <w:rPr>
            <w:rStyle w:val="text"/>
            <w:rFonts w:ascii="Times New Roman" w:eastAsia="Times New Roman" w:hAnsi="Times New Roman" w:cs="Times New Roman"/>
            <w:color w:val="000000" w:themeColor="text1"/>
          </w:rPr>
          <w:fldChar w:fldCharType="end"/>
        </w:r>
      </w:ins>
    </w:p>
    <w:p w14:paraId="4B0F73B0" w14:textId="77777777" w:rsidR="00790360" w:rsidRPr="006F1EC4" w:rsidRDefault="00790360" w:rsidP="00790360">
      <w:pPr>
        <w:rPr>
          <w:ins w:id="1443" w:author="Anttila  Eliel Simpson" w:date="2024-07-18T16:04:00Z"/>
          <w:rFonts w:ascii="Times New Roman" w:hAnsi="Times New Roman" w:cs="Times New Roman"/>
          <w:color w:val="000000" w:themeColor="text1"/>
          <w:shd w:val="clear" w:color="auto" w:fill="FFFFFF"/>
        </w:rPr>
      </w:pPr>
    </w:p>
    <w:p w14:paraId="2AD611DD" w14:textId="77777777" w:rsidR="00790360" w:rsidRPr="006F1EC4" w:rsidRDefault="00790360" w:rsidP="00790360">
      <w:pPr>
        <w:rPr>
          <w:ins w:id="1444" w:author="Anttila  Eliel Simpson" w:date="2024-07-18T16:04:00Z"/>
          <w:rFonts w:ascii="Times New Roman" w:hAnsi="Times New Roman" w:cs="Times New Roman"/>
          <w:color w:val="000000" w:themeColor="text1"/>
        </w:rPr>
      </w:pPr>
      <w:ins w:id="1445" w:author="Anttila  Eliel Simpson" w:date="2024-07-18T16:04:00Z">
        <w:r w:rsidRPr="006F1EC4">
          <w:rPr>
            <w:rFonts w:ascii="Times New Roman" w:hAnsi="Times New Roman" w:cs="Times New Roman"/>
            <w:color w:val="000000" w:themeColor="text1"/>
            <w:shd w:val="clear" w:color="auto" w:fill="FFFFFF"/>
          </w:rPr>
          <w:t xml:space="preserve">McFadden, K. A., Xiao, S., Zhou, C., &amp; </w:t>
        </w:r>
        <w:proofErr w:type="spellStart"/>
        <w:r w:rsidRPr="006F1EC4">
          <w:rPr>
            <w:rFonts w:ascii="Times New Roman" w:hAnsi="Times New Roman" w:cs="Times New Roman"/>
            <w:color w:val="000000" w:themeColor="text1"/>
            <w:shd w:val="clear" w:color="auto" w:fill="FFFFFF"/>
          </w:rPr>
          <w:t>Kowalewski</w:t>
        </w:r>
        <w:proofErr w:type="spellEnd"/>
        <w:r w:rsidRPr="006F1EC4">
          <w:rPr>
            <w:rFonts w:ascii="Times New Roman" w:hAnsi="Times New Roman" w:cs="Times New Roman"/>
            <w:color w:val="000000" w:themeColor="text1"/>
            <w:shd w:val="clear" w:color="auto" w:fill="FFFFFF"/>
          </w:rPr>
          <w:t xml:space="preserve">, M. (2009). Quantitative evaluation of the </w:t>
        </w:r>
        <w:proofErr w:type="spellStart"/>
        <w:r w:rsidRPr="006F1EC4">
          <w:rPr>
            <w:rFonts w:ascii="Times New Roman" w:hAnsi="Times New Roman" w:cs="Times New Roman"/>
            <w:color w:val="000000" w:themeColor="text1"/>
            <w:shd w:val="clear" w:color="auto" w:fill="FFFFFF"/>
          </w:rPr>
          <w:t>biostratigraphic</w:t>
        </w:r>
        <w:proofErr w:type="spellEnd"/>
        <w:r w:rsidRPr="006F1EC4">
          <w:rPr>
            <w:rFonts w:ascii="Times New Roman" w:hAnsi="Times New Roman" w:cs="Times New Roman"/>
            <w:color w:val="000000" w:themeColor="text1"/>
            <w:shd w:val="clear" w:color="auto" w:fill="FFFFFF"/>
          </w:rPr>
          <w:t xml:space="preserve"> distribution of </w:t>
        </w:r>
        <w:proofErr w:type="spellStart"/>
        <w:r w:rsidRPr="006F1EC4">
          <w:rPr>
            <w:rFonts w:ascii="Times New Roman" w:hAnsi="Times New Roman" w:cs="Times New Roman"/>
            <w:color w:val="000000" w:themeColor="text1"/>
            <w:shd w:val="clear" w:color="auto" w:fill="FFFFFF"/>
          </w:rPr>
          <w:t>acanthomorphic</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acritarchs</w:t>
        </w:r>
        <w:proofErr w:type="spellEnd"/>
        <w:r w:rsidRPr="006F1EC4">
          <w:rPr>
            <w:rFonts w:ascii="Times New Roman" w:hAnsi="Times New Roman" w:cs="Times New Roman"/>
            <w:color w:val="000000" w:themeColor="text1"/>
            <w:shd w:val="clear" w:color="auto" w:fill="FFFFFF"/>
          </w:rPr>
          <w:t xml:space="preserve"> in the Ediacaran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in the Yangtze Gorges area, South China.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Precambrian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173</w:t>
        </w:r>
        <w:r w:rsidRPr="006F1EC4">
          <w:rPr>
            <w:rFonts w:ascii="Times New Roman" w:hAnsi="Times New Roman" w:cs="Times New Roman"/>
            <w:color w:val="000000" w:themeColor="text1"/>
            <w:shd w:val="clear" w:color="auto" w:fill="FFFFFF"/>
          </w:rPr>
          <w:t xml:space="preserve">(1-4), 170-190. </w:t>
        </w:r>
        <w:r w:rsidRPr="006F1EC4">
          <w:fldChar w:fldCharType="begin"/>
        </w:r>
        <w:r w:rsidRPr="006F1EC4">
          <w:rPr>
            <w:rFonts w:ascii="Times New Roman" w:hAnsi="Times New Roman" w:cs="Times New Roman"/>
            <w:color w:val="000000" w:themeColor="text1"/>
          </w:rPr>
          <w:instrText>HYPERLINK "https://doi.org/10.1016/j.precamres.2009.03.009"</w:instrText>
        </w:r>
        <w:r w:rsidRPr="006F1EC4">
          <w:fldChar w:fldCharType="separate"/>
        </w:r>
        <w:r w:rsidRPr="006F1EC4">
          <w:rPr>
            <w:rStyle w:val="text"/>
            <w:rFonts w:ascii="Times New Roman" w:hAnsi="Times New Roman" w:cs="Times New Roman"/>
            <w:color w:val="000000" w:themeColor="text1"/>
          </w:rPr>
          <w:t>https://doi.org/10.1016/j.precamres.2009.03.009</w:t>
        </w:r>
        <w:r w:rsidRPr="006F1EC4">
          <w:rPr>
            <w:rStyle w:val="text"/>
            <w:rFonts w:ascii="Times New Roman" w:hAnsi="Times New Roman" w:cs="Times New Roman"/>
            <w:color w:val="000000" w:themeColor="text1"/>
          </w:rPr>
          <w:fldChar w:fldCharType="end"/>
        </w:r>
      </w:ins>
    </w:p>
    <w:p w14:paraId="7178067A" w14:textId="77777777" w:rsidR="00790360" w:rsidRPr="006F1EC4" w:rsidRDefault="00790360" w:rsidP="00790360">
      <w:pPr>
        <w:rPr>
          <w:ins w:id="1446" w:author="Anttila  Eliel Simpson" w:date="2024-07-18T16:04:00Z"/>
          <w:rFonts w:ascii="Times New Roman" w:hAnsi="Times New Roman" w:cs="Times New Roman"/>
          <w:color w:val="000000" w:themeColor="text1"/>
          <w:shd w:val="clear" w:color="auto" w:fill="FFFFFF"/>
        </w:rPr>
      </w:pPr>
    </w:p>
    <w:p w14:paraId="249D6331" w14:textId="77777777" w:rsidR="00790360" w:rsidRPr="006F1EC4" w:rsidRDefault="00790360" w:rsidP="00790360">
      <w:pPr>
        <w:rPr>
          <w:ins w:id="1447" w:author="Anttila  Eliel Simpson" w:date="2024-07-18T16:04:00Z"/>
          <w:rFonts w:ascii="Times New Roman" w:hAnsi="Times New Roman" w:cs="Times New Roman"/>
          <w:color w:val="000000" w:themeColor="text1"/>
        </w:rPr>
      </w:pPr>
      <w:ins w:id="1448" w:author="Anttila  Eliel Simpson" w:date="2024-07-18T16:04:00Z">
        <w:r w:rsidRPr="006F1EC4">
          <w:rPr>
            <w:rFonts w:ascii="Times New Roman" w:hAnsi="Times New Roman" w:cs="Times New Roman"/>
            <w:color w:val="000000" w:themeColor="text1"/>
            <w:shd w:val="clear" w:color="auto" w:fill="FFFFFF"/>
          </w:rPr>
          <w:t>McLean, N. M., Bowring, J. F., &amp; Bowring, S. A. (2011). An algorithm for U‐Pb isotope dilution data reduction and uncertainty propagation.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w:t>
        </w:r>
        <w:r w:rsidRPr="006F1EC4">
          <w:rPr>
            <w:rFonts w:ascii="Times New Roman" w:hAnsi="Times New Roman" w:cs="Times New Roman"/>
            <w:color w:val="000000" w:themeColor="text1"/>
            <w:shd w:val="clear" w:color="auto" w:fill="FFFFFF"/>
          </w:rPr>
          <w:t xml:space="preserve">(6). </w:t>
        </w:r>
        <w:r w:rsidRPr="006F1EC4">
          <w:fldChar w:fldCharType="begin"/>
        </w:r>
        <w:r w:rsidRPr="006F1EC4">
          <w:rPr>
            <w:rFonts w:ascii="Times New Roman" w:hAnsi="Times New Roman" w:cs="Times New Roman"/>
            <w:color w:val="000000" w:themeColor="text1"/>
          </w:rPr>
          <w:instrText>HYPERLINK "https://doi.org/10.1029/2010GC003478"</w:instrText>
        </w:r>
        <w:r w:rsidRPr="006F1EC4">
          <w:fldChar w:fldCharType="separate"/>
        </w:r>
        <w:r w:rsidRPr="006F1EC4">
          <w:rPr>
            <w:rStyle w:val="text"/>
            <w:rFonts w:ascii="Times New Roman" w:hAnsi="Times New Roman" w:cs="Times New Roman"/>
            <w:color w:val="000000" w:themeColor="text1"/>
          </w:rPr>
          <w:t>https://doi.org/10.1029/2010GC003478</w:t>
        </w:r>
        <w:r w:rsidRPr="006F1EC4">
          <w:rPr>
            <w:rStyle w:val="text"/>
            <w:rFonts w:ascii="Times New Roman" w:hAnsi="Times New Roman" w:cs="Times New Roman"/>
            <w:color w:val="000000" w:themeColor="text1"/>
          </w:rPr>
          <w:fldChar w:fldCharType="end"/>
        </w:r>
      </w:ins>
    </w:p>
    <w:p w14:paraId="44F325CB" w14:textId="77777777" w:rsidR="00790360" w:rsidRPr="006F1EC4" w:rsidRDefault="00790360" w:rsidP="00790360">
      <w:pPr>
        <w:rPr>
          <w:ins w:id="1449" w:author="Anttila  Eliel Simpson" w:date="2024-07-18T16:04:00Z"/>
          <w:rFonts w:ascii="Times New Roman" w:hAnsi="Times New Roman" w:cs="Times New Roman"/>
          <w:color w:val="000000" w:themeColor="text1"/>
          <w:shd w:val="clear" w:color="auto" w:fill="FFFFFF"/>
        </w:rPr>
      </w:pPr>
    </w:p>
    <w:p w14:paraId="3EFDB22A" w14:textId="77777777" w:rsidR="00790360" w:rsidRPr="006F1EC4" w:rsidRDefault="00790360" w:rsidP="00790360">
      <w:pPr>
        <w:rPr>
          <w:ins w:id="1450" w:author="Anttila  Eliel Simpson" w:date="2024-07-18T16:04:00Z"/>
          <w:rFonts w:ascii="Times New Roman" w:hAnsi="Times New Roman" w:cs="Times New Roman"/>
          <w:color w:val="000000" w:themeColor="text1"/>
          <w:lang w:val="it-CH"/>
          <w:rPrChange w:id="1451" w:author="Anttila  Eliel Simpson" w:date="2024-07-09T13:00:00Z">
            <w:rPr>
              <w:ins w:id="1452" w:author="Anttila  Eliel Simpson" w:date="2024-07-18T16:04:00Z"/>
              <w:rFonts w:ascii="Times New Roman" w:hAnsi="Times New Roman" w:cs="Times New Roman"/>
              <w:color w:val="000000" w:themeColor="text1"/>
            </w:rPr>
          </w:rPrChange>
        </w:rPr>
      </w:pPr>
      <w:ins w:id="1453" w:author="Anttila  Eliel Simpson" w:date="2024-07-18T16:04:00Z">
        <w:r w:rsidRPr="006F1EC4">
          <w:rPr>
            <w:rFonts w:ascii="Times New Roman" w:hAnsi="Times New Roman" w:cs="Times New Roman"/>
            <w:color w:val="000000" w:themeColor="text1"/>
            <w:shd w:val="clear" w:color="auto" w:fill="FFFFFF"/>
          </w:rPr>
          <w:t>McLean, N. M., Condon, D. J., Schoene, B., &amp; Bowring, S. A. (2015). Evaluating uncertainties in the calibration of isotopic reference materials and multi-element isotopic tracers (EARTHTIME Tracer Calibration Part II).</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454"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455"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456"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457" w:author="Anttila  Eliel Simpson" w:date="2024-07-09T13:00:00Z">
              <w:rPr>
                <w:rFonts w:ascii="Times New Roman" w:hAnsi="Times New Roman" w:cs="Times New Roman"/>
                <w:i/>
                <w:iCs/>
                <w:color w:val="000000" w:themeColor="text1"/>
              </w:rPr>
            </w:rPrChange>
          </w:rPr>
          <w:t>164</w:t>
        </w:r>
        <w:r w:rsidRPr="006F1EC4">
          <w:rPr>
            <w:rFonts w:ascii="Times New Roman" w:hAnsi="Times New Roman" w:cs="Times New Roman"/>
            <w:color w:val="000000" w:themeColor="text1"/>
            <w:shd w:val="clear" w:color="auto" w:fill="FFFFFF"/>
            <w:lang w:val="it-CH"/>
            <w:rPrChange w:id="1458" w:author="Anttila  Eliel Simpson" w:date="2024-07-09T13:00:00Z">
              <w:rPr>
                <w:rFonts w:ascii="Times New Roman" w:hAnsi="Times New Roman" w:cs="Times New Roman"/>
                <w:color w:val="000000" w:themeColor="text1"/>
                <w:shd w:val="clear" w:color="auto" w:fill="FFFFFF"/>
              </w:rPr>
            </w:rPrChange>
          </w:rPr>
          <w:t>, 481-501.</w:t>
        </w:r>
        <w:r w:rsidRPr="006F1EC4">
          <w:rPr>
            <w:rFonts w:ascii="Times New Roman" w:hAnsi="Times New Roman" w:cs="Times New Roman"/>
            <w:color w:val="000000" w:themeColor="text1"/>
            <w:lang w:val="it-CH"/>
            <w:rPrChange w:id="1459" w:author="Anttila  Eliel Simpson" w:date="2024-07-09T13:00:00Z">
              <w:rPr>
                <w:rFonts w:ascii="Times New Roman" w:hAnsi="Times New Roman" w:cs="Times New Roman"/>
                <w:color w:val="000000" w:themeColor="text1"/>
              </w:rPr>
            </w:rPrChange>
          </w:rPr>
          <w:t xml:space="preserve"> </w:t>
        </w:r>
        <w:r w:rsidRPr="006F1EC4">
          <w:fldChar w:fldCharType="begin"/>
        </w:r>
        <w:r w:rsidRPr="006F1EC4">
          <w:rPr>
            <w:rFonts w:ascii="Times New Roman" w:hAnsi="Times New Roman" w:cs="Times New Roman"/>
            <w:color w:val="000000" w:themeColor="text1"/>
            <w:lang w:val="it-CH"/>
            <w:rPrChange w:id="1460" w:author="Anttila  Eliel Simpson" w:date="2024-07-09T13:00:00Z">
              <w:rPr/>
            </w:rPrChange>
          </w:rPr>
          <w:instrText>HYPERLINK "https://doi.org/10.1016/j.gca.2015.02.040"</w:instrText>
        </w:r>
        <w:r w:rsidRPr="006F1EC4">
          <w:fldChar w:fldCharType="separate"/>
        </w:r>
        <w:r w:rsidRPr="006F1EC4">
          <w:rPr>
            <w:rStyle w:val="text"/>
            <w:rFonts w:ascii="Times New Roman" w:hAnsi="Times New Roman" w:cs="Times New Roman"/>
            <w:color w:val="000000" w:themeColor="text1"/>
            <w:lang w:val="it-CH"/>
            <w:rPrChange w:id="1461" w:author="Anttila  Eliel Simpson" w:date="2024-07-09T13:00:00Z">
              <w:rPr>
                <w:rStyle w:val="text"/>
                <w:rFonts w:ascii="Times New Roman" w:hAnsi="Times New Roman" w:cs="Times New Roman"/>
                <w:color w:val="000000" w:themeColor="text1"/>
              </w:rPr>
            </w:rPrChange>
          </w:rPr>
          <w:t>https://doi.org/10.1016/j.gca.2015.02.040</w:t>
        </w:r>
        <w:r w:rsidRPr="006F1EC4">
          <w:rPr>
            <w:rStyle w:val="text"/>
            <w:rFonts w:ascii="Times New Roman" w:hAnsi="Times New Roman" w:cs="Times New Roman"/>
            <w:color w:val="000000" w:themeColor="text1"/>
          </w:rPr>
          <w:fldChar w:fldCharType="end"/>
        </w:r>
      </w:ins>
    </w:p>
    <w:p w14:paraId="25A8D1CC" w14:textId="77777777" w:rsidR="00790360" w:rsidRPr="006F1EC4" w:rsidRDefault="00790360" w:rsidP="00790360">
      <w:pPr>
        <w:rPr>
          <w:ins w:id="1462" w:author="Anttila  Eliel Simpson" w:date="2024-07-18T16:04:00Z"/>
          <w:rFonts w:ascii="Times New Roman" w:hAnsi="Times New Roman" w:cs="Times New Roman"/>
          <w:color w:val="000000" w:themeColor="text1"/>
          <w:shd w:val="clear" w:color="auto" w:fill="FFFFFF"/>
          <w:lang w:val="it-CH"/>
          <w:rPrChange w:id="1463" w:author="Anttila  Eliel Simpson" w:date="2024-07-09T13:00:00Z">
            <w:rPr>
              <w:ins w:id="1464" w:author="Anttila  Eliel Simpson" w:date="2024-07-18T16:04:00Z"/>
              <w:rFonts w:ascii="Times New Roman" w:hAnsi="Times New Roman" w:cs="Times New Roman"/>
              <w:color w:val="000000" w:themeColor="text1"/>
              <w:shd w:val="clear" w:color="auto" w:fill="FFFFFF"/>
            </w:rPr>
          </w:rPrChange>
        </w:rPr>
      </w:pPr>
    </w:p>
    <w:p w14:paraId="58853F19" w14:textId="77777777" w:rsidR="00790360" w:rsidRPr="006F1EC4" w:rsidRDefault="00790360" w:rsidP="00790360">
      <w:pPr>
        <w:rPr>
          <w:ins w:id="1465" w:author="Anttila  Eliel Simpson" w:date="2024-07-18T16:04:00Z"/>
          <w:rFonts w:ascii="Times New Roman" w:eastAsia="Times New Roman" w:hAnsi="Times New Roman" w:cs="Times New Roman"/>
          <w:color w:val="000000" w:themeColor="text1"/>
        </w:rPr>
      </w:pPr>
      <w:ins w:id="1466" w:author="Anttila  Eliel Simpson" w:date="2024-07-18T16:04:00Z">
        <w:r w:rsidRPr="006F1EC4">
          <w:rPr>
            <w:rFonts w:ascii="Times New Roman" w:eastAsia="Times New Roman" w:hAnsi="Times New Roman" w:cs="Times New Roman"/>
            <w:color w:val="000000" w:themeColor="text1"/>
            <w:shd w:val="clear" w:color="auto" w:fill="FFFFFF"/>
            <w:lang w:val="it-CH"/>
            <w:rPrChange w:id="1467" w:author="Anttila  Eliel Simpson" w:date="2024-07-09T13:00:00Z">
              <w:rPr>
                <w:rFonts w:ascii="Times New Roman" w:eastAsia="Times New Roman" w:hAnsi="Times New Roman" w:cs="Times New Roman"/>
                <w:color w:val="000000" w:themeColor="text1"/>
                <w:shd w:val="clear" w:color="auto" w:fill="FFFFFF"/>
              </w:rPr>
            </w:rPrChange>
          </w:rPr>
          <w:lastRenderedPageBreak/>
          <w:t>Meert, J. G., Gibsher, A. S., Levashova, N. M., Grice, W. C., Kamenov, G. D., &amp; Ryabinin, A. B. (2011). Glaciation and~ 770 Ma Ediacara (?) fossils from the lesser Karatau microcontinent, Kazakhstan.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19</w:t>
        </w:r>
        <w:r w:rsidRPr="006F1EC4">
          <w:rPr>
            <w:rFonts w:ascii="Times New Roman" w:eastAsia="Times New Roman" w:hAnsi="Times New Roman" w:cs="Times New Roman"/>
            <w:color w:val="000000" w:themeColor="text1"/>
            <w:shd w:val="clear" w:color="auto" w:fill="FFFFFF"/>
          </w:rPr>
          <w:t>(4), 867-880.</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"https://doi.org/10.1016/j.gr.2010.11.008"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https://doi.org/10.1016/j.gr.2010.11.008</w:t>
        </w:r>
        <w:r w:rsidRPr="006F1EC4">
          <w:rPr>
            <w:rFonts w:ascii="Times New Roman" w:eastAsia="Times New Roman" w:hAnsi="Times New Roman" w:cs="Times New Roman"/>
            <w:color w:val="000000" w:themeColor="text1"/>
          </w:rPr>
          <w:fldChar w:fldCharType="end"/>
        </w:r>
      </w:ins>
    </w:p>
    <w:p w14:paraId="0AD28092" w14:textId="77777777" w:rsidR="00790360" w:rsidRPr="006F1EC4" w:rsidRDefault="00790360" w:rsidP="00790360">
      <w:pPr>
        <w:rPr>
          <w:ins w:id="1468" w:author="Anttila  Eliel Simpson" w:date="2024-07-18T16:04:00Z"/>
          <w:rFonts w:ascii="Times New Roman" w:hAnsi="Times New Roman" w:cs="Times New Roman"/>
          <w:color w:val="000000" w:themeColor="text1"/>
        </w:rPr>
      </w:pPr>
    </w:p>
    <w:p w14:paraId="489B1663" w14:textId="77777777" w:rsidR="00790360" w:rsidRPr="006F1EC4" w:rsidRDefault="00790360" w:rsidP="00790360">
      <w:pPr>
        <w:rPr>
          <w:ins w:id="1469" w:author="Anttila  Eliel Simpson" w:date="2024-07-18T16:04:00Z"/>
          <w:rFonts w:ascii="Times New Roman" w:hAnsi="Times New Roman" w:cs="Times New Roman"/>
          <w:color w:val="000000" w:themeColor="text1"/>
          <w:shd w:val="clear" w:color="auto" w:fill="FFFFFF"/>
        </w:rPr>
      </w:pPr>
      <w:proofErr w:type="spellStart"/>
      <w:ins w:id="1470" w:author="Anttila  Eliel Simpson" w:date="2024-07-18T16:04:00Z">
        <w:r w:rsidRPr="006F1EC4">
          <w:rPr>
            <w:rFonts w:ascii="Times New Roman" w:eastAsia="Times New Roman" w:hAnsi="Times New Roman" w:cs="Times New Roman"/>
            <w:color w:val="000000" w:themeColor="text1"/>
            <w:shd w:val="clear" w:color="auto" w:fill="FFFFFF"/>
          </w:rPr>
          <w:t>Misi</w:t>
        </w:r>
        <w:proofErr w:type="spellEnd"/>
        <w:r w:rsidRPr="006F1EC4">
          <w:rPr>
            <w:rFonts w:ascii="Times New Roman" w:eastAsia="Times New Roman" w:hAnsi="Times New Roman" w:cs="Times New Roman"/>
            <w:color w:val="000000" w:themeColor="text1"/>
            <w:shd w:val="clear" w:color="auto" w:fill="FFFFFF"/>
          </w:rPr>
          <w:t xml:space="preserve">, A., &amp; Kyle, J. R. (1994). Upper Proterozoic carbonate stratigraphy, diagenesis, and </w:t>
        </w:r>
        <w:proofErr w:type="spellStart"/>
        <w:r w:rsidRPr="006F1EC4">
          <w:rPr>
            <w:rFonts w:ascii="Times New Roman" w:eastAsia="Times New Roman" w:hAnsi="Times New Roman" w:cs="Times New Roman"/>
            <w:color w:val="000000" w:themeColor="text1"/>
            <w:shd w:val="clear" w:color="auto" w:fill="FFFFFF"/>
          </w:rPr>
          <w:t>stromatolitic</w:t>
        </w:r>
        <w:proofErr w:type="spellEnd"/>
        <w:r w:rsidRPr="006F1EC4">
          <w:rPr>
            <w:rFonts w:ascii="Times New Roman" w:eastAsia="Times New Roman" w:hAnsi="Times New Roman" w:cs="Times New Roman"/>
            <w:color w:val="000000" w:themeColor="text1"/>
            <w:shd w:val="clear" w:color="auto" w:fill="FFFFFF"/>
          </w:rPr>
          <w:t xml:space="preserve"> phosphorite formation, </w:t>
        </w:r>
        <w:proofErr w:type="spellStart"/>
        <w:r w:rsidRPr="006F1EC4">
          <w:rPr>
            <w:rFonts w:ascii="Times New Roman" w:eastAsia="Times New Roman" w:hAnsi="Times New Roman" w:cs="Times New Roman"/>
            <w:color w:val="000000" w:themeColor="text1"/>
            <w:shd w:val="clear" w:color="auto" w:fill="FFFFFF"/>
          </w:rPr>
          <w:t>Irecê</w:t>
        </w:r>
        <w:proofErr w:type="spellEnd"/>
        <w:r w:rsidRPr="006F1EC4">
          <w:rPr>
            <w:rFonts w:ascii="Times New Roman" w:eastAsia="Times New Roman" w:hAnsi="Times New Roman" w:cs="Times New Roman"/>
            <w:color w:val="000000" w:themeColor="text1"/>
            <w:shd w:val="clear" w:color="auto" w:fill="FFFFFF"/>
          </w:rPr>
          <w:t xml:space="preserve"> Basin, Bahia, Brazil.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64</w:t>
        </w:r>
        <w:r w:rsidRPr="006F1EC4">
          <w:rPr>
            <w:rFonts w:ascii="Times New Roman" w:eastAsia="Times New Roman" w:hAnsi="Times New Roman" w:cs="Times New Roman"/>
            <w:color w:val="000000" w:themeColor="text1"/>
            <w:shd w:val="clear" w:color="auto" w:fill="FFFFFF"/>
          </w:rPr>
          <w:t>(2a), 299-310.</w:t>
        </w:r>
        <w:r w:rsidRPr="006F1EC4">
          <w:rPr>
            <w:rFonts w:ascii="Times New Roman" w:hAnsi="Times New Roman" w:cs="Times New Roman"/>
            <w:color w:val="000000" w:themeColor="text1"/>
            <w:shd w:val="clear" w:color="auto" w:fill="FFFFFF"/>
          </w:rPr>
          <w:t xml:space="preserve"> </w:t>
        </w:r>
        <w:r w:rsidRPr="006F1EC4">
          <w:fldChar w:fldCharType="begin"/>
        </w:r>
        <w:r w:rsidRPr="006F1EC4">
          <w:rPr>
            <w:rFonts w:ascii="Times New Roman" w:hAnsi="Times New Roman" w:cs="Times New Roman"/>
            <w:color w:val="000000" w:themeColor="text1"/>
          </w:rPr>
          <w:instrText>HYPERLINK "https://doi.org/10.1306/D4267D84-2B26-11D7-8648000102C1865D"</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https://doi.org/10.1306/D4267D84-2B26-11D7-8648000102C1865D</w:t>
        </w:r>
        <w:r w:rsidRPr="006F1EC4">
          <w:rPr>
            <w:rStyle w:val="text"/>
            <w:rFonts w:ascii="Times New Roman" w:hAnsi="Times New Roman" w:cs="Times New Roman"/>
            <w:color w:val="000000" w:themeColor="text1"/>
            <w:bdr w:val="none" w:sz="0" w:space="0" w:color="auto" w:frame="1"/>
          </w:rPr>
          <w:fldChar w:fldCharType="end"/>
        </w:r>
      </w:ins>
    </w:p>
    <w:p w14:paraId="00B6BA65" w14:textId="77777777" w:rsidR="00790360" w:rsidRPr="006F1EC4" w:rsidRDefault="00790360" w:rsidP="00790360">
      <w:pPr>
        <w:rPr>
          <w:ins w:id="1471" w:author="Anttila  Eliel Simpson" w:date="2024-07-18T16:04:00Z"/>
          <w:rFonts w:ascii="Times New Roman" w:hAnsi="Times New Roman" w:cs="Times New Roman"/>
          <w:color w:val="000000" w:themeColor="text1"/>
        </w:rPr>
      </w:pPr>
    </w:p>
    <w:p w14:paraId="7D1973C7" w14:textId="77777777" w:rsidR="00790360" w:rsidRPr="006F1EC4" w:rsidRDefault="00790360" w:rsidP="00790360">
      <w:pPr>
        <w:rPr>
          <w:ins w:id="1472" w:author="Anttila  Eliel Simpson" w:date="2024-07-18T16:04:00Z"/>
          <w:rFonts w:ascii="Times New Roman" w:hAnsi="Times New Roman" w:cs="Times New Roman"/>
          <w:color w:val="000000" w:themeColor="text1"/>
        </w:rPr>
      </w:pPr>
      <w:ins w:id="1473" w:author="Anttila  Eliel Simpson" w:date="2024-07-18T16:04:00Z">
        <w:r w:rsidRPr="006F1EC4">
          <w:rPr>
            <w:rFonts w:ascii="Times New Roman" w:hAnsi="Times New Roman" w:cs="Times New Roman"/>
            <w:color w:val="000000" w:themeColor="text1"/>
          </w:rPr>
          <w:t xml:space="preserve">Mongolian Survey (1988). Geologic Map, </w:t>
        </w:r>
        <w:proofErr w:type="spellStart"/>
        <w:r w:rsidRPr="006F1EC4">
          <w:rPr>
            <w:rFonts w:ascii="Times New Roman" w:hAnsi="Times New Roman" w:cs="Times New Roman"/>
            <w:color w:val="000000" w:themeColor="text1"/>
          </w:rPr>
          <w:t>Uranduush</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Uul</w:t>
        </w:r>
        <w:proofErr w:type="spellEnd"/>
        <w:r w:rsidRPr="006F1EC4">
          <w:rPr>
            <w:rFonts w:ascii="Times New Roman" w:hAnsi="Times New Roman" w:cs="Times New Roman"/>
            <w:color w:val="000000" w:themeColor="text1"/>
          </w:rPr>
          <w:t>. Geologic map M-47-45-A. (in Mongolian)</w:t>
        </w:r>
      </w:ins>
    </w:p>
    <w:p w14:paraId="547B973F" w14:textId="77777777" w:rsidR="00790360" w:rsidRPr="006F1EC4" w:rsidRDefault="00790360" w:rsidP="00790360">
      <w:pPr>
        <w:pStyle w:val="NormalWeb"/>
        <w:shd w:val="clear" w:color="auto" w:fill="FFFFFF"/>
        <w:rPr>
          <w:ins w:id="1474" w:author="Anttila  Eliel Simpson" w:date="2024-07-18T16:04:00Z"/>
          <w:color w:val="000000" w:themeColor="text1"/>
        </w:rPr>
      </w:pPr>
      <w:proofErr w:type="spellStart"/>
      <w:ins w:id="1475" w:author="Anttila  Eliel Simpson" w:date="2024-07-18T16:04:00Z">
        <w:r w:rsidRPr="006F1EC4">
          <w:rPr>
            <w:color w:val="000000" w:themeColor="text1"/>
            <w:shd w:val="clear" w:color="auto" w:fill="FFFFFF"/>
          </w:rPr>
          <w:t>Mongush</w:t>
        </w:r>
        <w:proofErr w:type="spellEnd"/>
        <w:r w:rsidRPr="006F1EC4">
          <w:rPr>
            <w:color w:val="000000" w:themeColor="text1"/>
            <w:shd w:val="clear" w:color="auto" w:fill="FFFFFF"/>
          </w:rPr>
          <w:t xml:space="preserve">, A. A., Lebedev, V. I., Kovach, V. P., </w:t>
        </w:r>
        <w:proofErr w:type="spellStart"/>
        <w:r w:rsidRPr="006F1EC4">
          <w:rPr>
            <w:color w:val="000000" w:themeColor="text1"/>
            <w:shd w:val="clear" w:color="auto" w:fill="FFFFFF"/>
          </w:rPr>
          <w:t>Sal’nikova</w:t>
        </w:r>
        <w:proofErr w:type="spellEnd"/>
        <w:r w:rsidRPr="006F1EC4">
          <w:rPr>
            <w:color w:val="000000" w:themeColor="text1"/>
            <w:shd w:val="clear" w:color="auto" w:fill="FFFFFF"/>
          </w:rPr>
          <w:t xml:space="preserve">, E. B., </w:t>
        </w:r>
        <w:proofErr w:type="spellStart"/>
        <w:r w:rsidRPr="006F1EC4">
          <w:rPr>
            <w:color w:val="000000" w:themeColor="text1"/>
            <w:shd w:val="clear" w:color="auto" w:fill="FFFFFF"/>
          </w:rPr>
          <w:t>Druzhkova</w:t>
        </w:r>
        <w:proofErr w:type="spellEnd"/>
        <w:r w:rsidRPr="006F1EC4">
          <w:rPr>
            <w:color w:val="000000" w:themeColor="text1"/>
            <w:shd w:val="clear" w:color="auto" w:fill="FFFFFF"/>
          </w:rPr>
          <w:t xml:space="preserve">, E. K., Yakovleva, S. Z., ... &amp; Serov, P. A. (2011). The </w:t>
        </w:r>
        <w:proofErr w:type="spellStart"/>
        <w:r w:rsidRPr="006F1EC4">
          <w:rPr>
            <w:color w:val="000000" w:themeColor="text1"/>
            <w:shd w:val="clear" w:color="auto" w:fill="FFFFFF"/>
          </w:rPr>
          <w:t>tectonomagmatic</w:t>
        </w:r>
        <w:proofErr w:type="spellEnd"/>
        <w:r w:rsidRPr="006F1EC4">
          <w:rPr>
            <w:color w:val="000000" w:themeColor="text1"/>
            <w:shd w:val="clear" w:color="auto" w:fill="FFFFFF"/>
          </w:rPr>
          <w:t xml:space="preserve"> evolution of structure-lithologic complexes in the Tannu-Ola zone, Tuva, in the Late </w:t>
        </w:r>
        <w:proofErr w:type="spellStart"/>
        <w:r w:rsidRPr="006F1EC4">
          <w:rPr>
            <w:color w:val="000000" w:themeColor="text1"/>
            <w:shd w:val="clear" w:color="auto" w:fill="FFFFFF"/>
          </w:rPr>
          <w:t>Vendian</w:t>
        </w:r>
        <w:proofErr w:type="spellEnd"/>
        <w:r w:rsidRPr="006F1EC4">
          <w:rPr>
            <w:color w:val="000000" w:themeColor="text1"/>
            <w:shd w:val="clear" w:color="auto" w:fill="FFFFFF"/>
          </w:rPr>
          <w:t>–Early Cambrian (from geochemical, Nd isotope, and geochronological data).</w:t>
        </w:r>
        <w:r w:rsidRPr="006F1EC4">
          <w:rPr>
            <w:rStyle w:val="apple-converted-space"/>
            <w:color w:val="000000" w:themeColor="text1"/>
            <w:shd w:val="clear" w:color="auto" w:fill="FFFFFF"/>
          </w:rPr>
          <w:t> </w:t>
        </w:r>
        <w:r w:rsidRPr="006F1EC4">
          <w:rPr>
            <w:i/>
            <w:iCs/>
            <w:color w:val="000000" w:themeColor="text1"/>
          </w:rPr>
          <w:t>Russian Geology and Geophysics</w:t>
        </w:r>
        <w:r w:rsidRPr="006F1EC4">
          <w:rPr>
            <w:color w:val="000000" w:themeColor="text1"/>
            <w:shd w:val="clear" w:color="auto" w:fill="FFFFFF"/>
          </w:rPr>
          <w:t>,</w:t>
        </w:r>
        <w:r w:rsidRPr="006F1EC4">
          <w:rPr>
            <w:rStyle w:val="apple-converted-space"/>
            <w:color w:val="000000" w:themeColor="text1"/>
            <w:shd w:val="clear" w:color="auto" w:fill="FFFFFF"/>
          </w:rPr>
          <w:t> </w:t>
        </w:r>
        <w:r w:rsidRPr="006F1EC4">
          <w:rPr>
            <w:i/>
            <w:iCs/>
            <w:color w:val="000000" w:themeColor="text1"/>
          </w:rPr>
          <w:t>52</w:t>
        </w:r>
        <w:r w:rsidRPr="006F1EC4">
          <w:rPr>
            <w:color w:val="000000" w:themeColor="text1"/>
            <w:shd w:val="clear" w:color="auto" w:fill="FFFFFF"/>
          </w:rPr>
          <w:t xml:space="preserve">(5), 503-516. DOI: </w:t>
        </w:r>
        <w:r w:rsidRPr="006F1EC4">
          <w:rPr>
            <w:color w:val="000000" w:themeColor="text1"/>
          </w:rPr>
          <w:t xml:space="preserve">10.1134/S1028334X11060328 </w:t>
        </w:r>
      </w:ins>
    </w:p>
    <w:p w14:paraId="24663E28" w14:textId="77777777" w:rsidR="00790360" w:rsidRPr="005E4306" w:rsidRDefault="00790360" w:rsidP="00790360">
      <w:pPr>
        <w:rPr>
          <w:ins w:id="1476" w:author="Anttila  Eliel Simpson" w:date="2024-07-18T16:04:00Z"/>
          <w:rFonts w:ascii="Times New Roman" w:eastAsia="Times New Roman" w:hAnsi="Times New Roman" w:cs="Times New Roman"/>
          <w:color w:val="000000" w:themeColor="text1"/>
          <w:rPrChange w:id="1477" w:author="Anttila  Eliel Simpson" w:date="2024-07-18T17:30:00Z">
            <w:rPr>
              <w:ins w:id="1478" w:author="Anttila  Eliel Simpson" w:date="2024-07-18T16:04:00Z"/>
              <w:rFonts w:ascii="Times New Roman" w:eastAsia="Times New Roman" w:hAnsi="Times New Roman" w:cs="Times New Roman"/>
              <w:color w:val="000000" w:themeColor="text1"/>
              <w:lang w:val="de-CH"/>
            </w:rPr>
          </w:rPrChange>
        </w:rPr>
      </w:pPr>
      <w:proofErr w:type="spellStart"/>
      <w:ins w:id="1479" w:author="Anttila  Eliel Simpson" w:date="2024-07-18T16:04:00Z">
        <w:r w:rsidRPr="006F1EC4">
          <w:rPr>
            <w:rFonts w:ascii="Times New Roman" w:eastAsia="Times New Roman" w:hAnsi="Times New Roman" w:cs="Times New Roman"/>
            <w:color w:val="000000" w:themeColor="text1"/>
            <w:shd w:val="clear" w:color="auto" w:fill="FFFFFF"/>
          </w:rPr>
          <w:t>Morais</w:t>
        </w:r>
        <w:proofErr w:type="spellEnd"/>
        <w:r w:rsidRPr="006F1EC4">
          <w:rPr>
            <w:rFonts w:ascii="Times New Roman" w:eastAsia="Times New Roman" w:hAnsi="Times New Roman" w:cs="Times New Roman"/>
            <w:color w:val="000000" w:themeColor="text1"/>
            <w:shd w:val="clear" w:color="auto" w:fill="FFFFFF"/>
          </w:rPr>
          <w:t xml:space="preserve">, L., Fairchild, T. R., Freitas, B. T., </w:t>
        </w:r>
        <w:proofErr w:type="spellStart"/>
        <w:r w:rsidRPr="006F1EC4">
          <w:rPr>
            <w:rFonts w:ascii="Times New Roman" w:eastAsia="Times New Roman" w:hAnsi="Times New Roman" w:cs="Times New Roman"/>
            <w:color w:val="000000" w:themeColor="text1"/>
            <w:shd w:val="clear" w:color="auto" w:fill="FFFFFF"/>
          </w:rPr>
          <w:t>Rudnitzki</w:t>
        </w:r>
        <w:proofErr w:type="spellEnd"/>
        <w:r w:rsidRPr="006F1EC4">
          <w:rPr>
            <w:rFonts w:ascii="Times New Roman" w:eastAsia="Times New Roman" w:hAnsi="Times New Roman" w:cs="Times New Roman"/>
            <w:color w:val="000000" w:themeColor="text1"/>
            <w:shd w:val="clear" w:color="auto" w:fill="FFFFFF"/>
          </w:rPr>
          <w:t xml:space="preserve">, I. D., Silva, E. P., Lahr, D., ... &amp; Trindade, R. I. F. D. (2021). </w:t>
        </w:r>
        <w:proofErr w:type="spellStart"/>
        <w:r w:rsidRPr="006F1EC4">
          <w:rPr>
            <w:rFonts w:ascii="Times New Roman" w:eastAsia="Times New Roman" w:hAnsi="Times New Roman" w:cs="Times New Roman"/>
            <w:color w:val="000000" w:themeColor="text1"/>
            <w:shd w:val="clear" w:color="auto" w:fill="FFFFFF"/>
          </w:rPr>
          <w:t>Doushantuo-Pertatataka</w:t>
        </w:r>
        <w:proofErr w:type="spellEnd"/>
        <w:r w:rsidRPr="006F1EC4">
          <w:rPr>
            <w:rFonts w:ascii="Times New Roman" w:eastAsia="Times New Roman" w:hAnsi="Times New Roman" w:cs="Times New Roman"/>
            <w:color w:val="000000" w:themeColor="text1"/>
            <w:shd w:val="clear" w:color="auto" w:fill="FFFFFF"/>
          </w:rPr>
          <w:t>—</w:t>
        </w:r>
        <w:r w:rsidRPr="006F1EC4">
          <w:rPr>
            <w:rFonts w:ascii="Times New Roman" w:hAnsi="Times New Roman" w:cs="Times New Roman"/>
            <w:color w:val="000000" w:themeColor="text1"/>
            <w:shd w:val="clear" w:color="auto" w:fill="FFFFFF"/>
          </w:rPr>
          <w:t>l</w:t>
        </w:r>
        <w:r w:rsidRPr="006F1EC4">
          <w:rPr>
            <w:rFonts w:ascii="Times New Roman" w:eastAsia="Times New Roman" w:hAnsi="Times New Roman" w:cs="Times New Roman"/>
            <w:color w:val="000000" w:themeColor="text1"/>
            <w:shd w:val="clear" w:color="auto" w:fill="FFFFFF"/>
          </w:rPr>
          <w:t xml:space="preserve">ike </w:t>
        </w:r>
        <w:proofErr w:type="spellStart"/>
        <w:r w:rsidRPr="006F1EC4">
          <w:rPr>
            <w:rFonts w:ascii="Times New Roman" w:hAnsi="Times New Roman" w:cs="Times New Roman"/>
            <w:color w:val="000000" w:themeColor="text1"/>
            <w:shd w:val="clear" w:color="auto" w:fill="FFFFFF"/>
          </w:rPr>
          <w:t>a</w:t>
        </w:r>
        <w:r w:rsidRPr="006F1EC4">
          <w:rPr>
            <w:rFonts w:ascii="Times New Roman" w:eastAsia="Times New Roman" w:hAnsi="Times New Roman" w:cs="Times New Roman"/>
            <w:color w:val="000000" w:themeColor="text1"/>
            <w:shd w:val="clear" w:color="auto" w:fill="FFFFFF"/>
          </w:rPr>
          <w:t>critarchs</w:t>
        </w:r>
        <w:proofErr w:type="spellEnd"/>
        <w:r w:rsidRPr="006F1EC4">
          <w:rPr>
            <w:rFonts w:ascii="Times New Roman" w:eastAsia="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shd w:val="clear" w:color="auto" w:fill="FFFFFF"/>
          </w:rPr>
          <w:t>f</w:t>
        </w:r>
        <w:r w:rsidRPr="006F1EC4">
          <w:rPr>
            <w:rFonts w:ascii="Times New Roman" w:eastAsia="Times New Roman" w:hAnsi="Times New Roman" w:cs="Times New Roman"/>
            <w:color w:val="000000" w:themeColor="text1"/>
            <w:shd w:val="clear" w:color="auto" w:fill="FFFFFF"/>
          </w:rPr>
          <w:t xml:space="preserve">rom the Late Ediacaran </w:t>
        </w:r>
        <w:proofErr w:type="spellStart"/>
        <w:r w:rsidRPr="006F1EC4">
          <w:rPr>
            <w:rFonts w:ascii="Times New Roman" w:eastAsia="Times New Roman" w:hAnsi="Times New Roman" w:cs="Times New Roman"/>
            <w:color w:val="000000" w:themeColor="text1"/>
            <w:shd w:val="clear" w:color="auto" w:fill="FFFFFF"/>
          </w:rPr>
          <w:t>Bocaina</w:t>
        </w:r>
        <w:proofErr w:type="spellEnd"/>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t>Formation (Corumbá Group, Brazil). </w:t>
        </w:r>
        <w:r w:rsidRPr="006F1EC4">
          <w:rPr>
            <w:rFonts w:ascii="Times New Roman" w:eastAsia="Times New Roman" w:hAnsi="Times New Roman" w:cs="Times New Roman"/>
            <w:i/>
            <w:iCs/>
            <w:color w:val="000000" w:themeColor="text1"/>
          </w:rPr>
          <w:t>Frontiers in Earth</w:t>
        </w:r>
        <w:r w:rsidRPr="006F1EC4">
          <w:rPr>
            <w:rFonts w:ascii="Times New Roman" w:hAnsi="Times New Roman" w:cs="Times New Roman"/>
            <w:i/>
            <w:iCs/>
            <w:color w:val="000000" w:themeColor="text1"/>
          </w:rPr>
          <w:t xml:space="preserve">   </w:t>
        </w:r>
        <w:r w:rsidRPr="006F1EC4">
          <w:rPr>
            <w:rFonts w:ascii="Times New Roman" w:eastAsia="Times New Roman" w:hAnsi="Times New Roman" w:cs="Times New Roman"/>
            <w:i/>
            <w:iCs/>
            <w:color w:val="000000" w:themeColor="text1"/>
          </w:rPr>
          <w:t>Science</w:t>
        </w:r>
        <w:r w:rsidRPr="006F1EC4">
          <w:rPr>
            <w:rFonts w:ascii="Times New Roman" w:eastAsia="Times New Roman" w:hAnsi="Times New Roman" w:cs="Times New Roman"/>
            <w:color w:val="000000" w:themeColor="text1"/>
            <w:shd w:val="clear" w:color="auto" w:fill="FFFFFF"/>
          </w:rPr>
          <w:t xml:space="preserve">,1233. </w:t>
        </w:r>
        <w:r w:rsidRPr="006F1EC4">
          <w:rPr>
            <w:rFonts w:ascii="Times New Roman" w:eastAsia="Times New Roman" w:hAnsi="Times New Roman" w:cs="Times New Roman"/>
            <w:color w:val="000000" w:themeColor="text1"/>
          </w:rPr>
          <w:t>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"https://doi.org/10.3389/feart.2021.787011"</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5E4306">
          <w:rPr>
            <w:rFonts w:ascii="Times New Roman" w:eastAsia="Times New Roman" w:hAnsi="Times New Roman" w:cs="Times New Roman"/>
            <w:color w:val="000000" w:themeColor="text1"/>
            <w:rPrChange w:id="1480" w:author="Anttila  Eliel Simpson" w:date="2024-07-18T17:30:00Z">
              <w:rPr>
                <w:rFonts w:ascii="Times New Roman" w:eastAsia="Times New Roman" w:hAnsi="Times New Roman" w:cs="Times New Roman"/>
                <w:color w:val="000000" w:themeColor="text1"/>
                <w:lang w:val="de-CH"/>
              </w:rPr>
            </w:rPrChange>
          </w:rPr>
          <w:t>https://doi.org/10.3389/feart.2021.787011</w:t>
        </w:r>
        <w:r w:rsidRPr="006F1EC4">
          <w:rPr>
            <w:rFonts w:ascii="Times New Roman" w:eastAsia="Times New Roman" w:hAnsi="Times New Roman" w:cs="Times New Roman"/>
            <w:color w:val="000000" w:themeColor="text1"/>
          </w:rPr>
          <w:fldChar w:fldCharType="end"/>
        </w:r>
      </w:ins>
    </w:p>
    <w:p w14:paraId="016B3816" w14:textId="77777777" w:rsidR="00790360" w:rsidRPr="005E4306" w:rsidRDefault="00790360" w:rsidP="00790360">
      <w:pPr>
        <w:rPr>
          <w:ins w:id="1481" w:author="Anttila  Eliel Simpson" w:date="2024-07-18T16:04:00Z"/>
          <w:rFonts w:ascii="Times New Roman" w:hAnsi="Times New Roman" w:cs="Times New Roman"/>
          <w:color w:val="000000" w:themeColor="text1"/>
          <w:shd w:val="clear" w:color="auto" w:fill="FFFFFF"/>
          <w:rPrChange w:id="1482" w:author="Anttila  Eliel Simpson" w:date="2024-07-18T17:30:00Z">
            <w:rPr>
              <w:ins w:id="1483" w:author="Anttila  Eliel Simpson" w:date="2024-07-18T16:04:00Z"/>
              <w:rFonts w:ascii="Times New Roman" w:hAnsi="Times New Roman" w:cs="Times New Roman"/>
              <w:color w:val="000000" w:themeColor="text1"/>
              <w:shd w:val="clear" w:color="auto" w:fill="FFFFFF"/>
              <w:lang w:val="de-CH"/>
            </w:rPr>
          </w:rPrChange>
        </w:rPr>
      </w:pPr>
    </w:p>
    <w:p w14:paraId="09535646" w14:textId="77777777" w:rsidR="00790360" w:rsidRPr="006F1EC4" w:rsidRDefault="00790360" w:rsidP="00790360">
      <w:pPr>
        <w:rPr>
          <w:ins w:id="1484" w:author="Anttila  Eliel Simpson" w:date="2024-07-18T16:04:00Z"/>
          <w:rFonts w:ascii="Times New Roman" w:hAnsi="Times New Roman" w:cs="Times New Roman"/>
          <w:color w:val="000000" w:themeColor="text1"/>
        </w:rPr>
      </w:pPr>
      <w:ins w:id="1485" w:author="Anttila  Eliel Simpson" w:date="2024-07-18T16:04:00Z">
        <w:r w:rsidRPr="005E4306">
          <w:rPr>
            <w:rFonts w:ascii="Times New Roman" w:hAnsi="Times New Roman" w:cs="Times New Roman"/>
            <w:color w:val="000000" w:themeColor="text1"/>
            <w:shd w:val="clear" w:color="auto" w:fill="FFFFFF"/>
            <w:rPrChange w:id="1486" w:author="Anttila  Eliel Simpson" w:date="2024-07-18T17:30:00Z">
              <w:rPr>
                <w:rFonts w:ascii="Times New Roman" w:hAnsi="Times New Roman" w:cs="Times New Roman"/>
                <w:color w:val="000000" w:themeColor="text1"/>
                <w:shd w:val="clear" w:color="auto" w:fill="FFFFFF"/>
                <w:lang w:val="de-CH"/>
              </w:rPr>
            </w:rPrChange>
          </w:rPr>
          <w:t xml:space="preserve">Moreira, D. S., </w:t>
        </w:r>
        <w:proofErr w:type="spellStart"/>
        <w:r w:rsidRPr="005E4306">
          <w:rPr>
            <w:rFonts w:ascii="Times New Roman" w:hAnsi="Times New Roman" w:cs="Times New Roman"/>
            <w:color w:val="000000" w:themeColor="text1"/>
            <w:shd w:val="clear" w:color="auto" w:fill="FFFFFF"/>
            <w:rPrChange w:id="1487" w:author="Anttila  Eliel Simpson" w:date="2024-07-18T17:30:00Z">
              <w:rPr>
                <w:rFonts w:ascii="Times New Roman" w:hAnsi="Times New Roman" w:cs="Times New Roman"/>
                <w:color w:val="000000" w:themeColor="text1"/>
                <w:shd w:val="clear" w:color="auto" w:fill="FFFFFF"/>
                <w:lang w:val="de-CH"/>
              </w:rPr>
            </w:rPrChange>
          </w:rPr>
          <w:t>Uhlein</w:t>
        </w:r>
        <w:proofErr w:type="spellEnd"/>
        <w:r w:rsidRPr="005E4306">
          <w:rPr>
            <w:rFonts w:ascii="Times New Roman" w:hAnsi="Times New Roman" w:cs="Times New Roman"/>
            <w:color w:val="000000" w:themeColor="text1"/>
            <w:shd w:val="clear" w:color="auto" w:fill="FFFFFF"/>
            <w:rPrChange w:id="1488" w:author="Anttila  Eliel Simpson" w:date="2024-07-18T17:30:00Z">
              <w:rPr>
                <w:rFonts w:ascii="Times New Roman" w:hAnsi="Times New Roman" w:cs="Times New Roman"/>
                <w:color w:val="000000" w:themeColor="text1"/>
                <w:shd w:val="clear" w:color="auto" w:fill="FFFFFF"/>
                <w:lang w:val="de-CH"/>
              </w:rPr>
            </w:rPrChange>
          </w:rPr>
          <w:t xml:space="preserve">, A., </w:t>
        </w:r>
        <w:proofErr w:type="spellStart"/>
        <w:r w:rsidRPr="005E4306">
          <w:rPr>
            <w:rFonts w:ascii="Times New Roman" w:hAnsi="Times New Roman" w:cs="Times New Roman"/>
            <w:color w:val="000000" w:themeColor="text1"/>
            <w:shd w:val="clear" w:color="auto" w:fill="FFFFFF"/>
            <w:rPrChange w:id="1489" w:author="Anttila  Eliel Simpson" w:date="2024-07-18T17:30:00Z">
              <w:rPr>
                <w:rFonts w:ascii="Times New Roman" w:hAnsi="Times New Roman" w:cs="Times New Roman"/>
                <w:color w:val="000000" w:themeColor="text1"/>
                <w:shd w:val="clear" w:color="auto" w:fill="FFFFFF"/>
                <w:lang w:val="de-CH"/>
              </w:rPr>
            </w:rPrChange>
          </w:rPr>
          <w:t>Uhlein</w:t>
        </w:r>
        <w:proofErr w:type="spellEnd"/>
        <w:r w:rsidRPr="005E4306">
          <w:rPr>
            <w:rFonts w:ascii="Times New Roman" w:hAnsi="Times New Roman" w:cs="Times New Roman"/>
            <w:color w:val="000000" w:themeColor="text1"/>
            <w:shd w:val="clear" w:color="auto" w:fill="FFFFFF"/>
            <w:rPrChange w:id="1490" w:author="Anttila  Eliel Simpson" w:date="2024-07-18T17:30:00Z">
              <w:rPr>
                <w:rFonts w:ascii="Times New Roman" w:hAnsi="Times New Roman" w:cs="Times New Roman"/>
                <w:color w:val="000000" w:themeColor="text1"/>
                <w:shd w:val="clear" w:color="auto" w:fill="FFFFFF"/>
                <w:lang w:val="de-CH"/>
              </w:rPr>
            </w:rPrChange>
          </w:rPr>
          <w:t xml:space="preserve">, G. J., Sial, A. N., &amp; Koester, E. (2021). </w:t>
        </w:r>
        <w:r w:rsidRPr="006F1EC4">
          <w:rPr>
            <w:rFonts w:ascii="Times New Roman" w:hAnsi="Times New Roman" w:cs="Times New Roman"/>
            <w:color w:val="000000" w:themeColor="text1"/>
            <w:shd w:val="clear" w:color="auto" w:fill="FFFFFF"/>
          </w:rPr>
          <w:t xml:space="preserve">Ediacaran/Early Cambrian Serra da Saudade Formation, </w:t>
        </w:r>
        <w:proofErr w:type="spellStart"/>
        <w:r w:rsidRPr="006F1EC4">
          <w:rPr>
            <w:rFonts w:ascii="Times New Roman" w:hAnsi="Times New Roman" w:cs="Times New Roman"/>
            <w:color w:val="000000" w:themeColor="text1"/>
            <w:shd w:val="clear" w:color="auto" w:fill="FFFFFF"/>
          </w:rPr>
          <w:t>Bambuí</w:t>
        </w:r>
        <w:proofErr w:type="spellEnd"/>
        <w:r w:rsidRPr="006F1EC4">
          <w:rPr>
            <w:rFonts w:ascii="Times New Roman" w:hAnsi="Times New Roman" w:cs="Times New Roman"/>
            <w:color w:val="000000" w:themeColor="text1"/>
            <w:shd w:val="clear" w:color="auto" w:fill="FFFFFF"/>
          </w:rPr>
          <w:t xml:space="preserve"> Group: the sedimentary record of a foreland basin in Southeastern Brazil.</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Brazilian Journal of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51</w:t>
        </w:r>
        <w:r w:rsidRPr="006F1EC4">
          <w:rPr>
            <w:rFonts w:ascii="Times New Roman" w:hAnsi="Times New Roman" w:cs="Times New Roman"/>
            <w:color w:val="000000" w:themeColor="text1"/>
            <w:shd w:val="clear" w:color="auto" w:fill="FFFFFF"/>
          </w:rPr>
          <w:t xml:space="preserve">. </w:t>
        </w:r>
        <w:r w:rsidRPr="006F1EC4">
          <w:rPr>
            <w:rStyle w:val="apple-converted-space"/>
            <w:rFonts w:ascii="Times New Roman" w:hAnsi="Times New Roman" w:cs="Times New Roman"/>
            <w:color w:val="000000" w:themeColor="text1"/>
          </w:rPr>
          <w:t> </w:t>
        </w:r>
        <w:r w:rsidRPr="006F1EC4">
          <w:fldChar w:fldCharType="begin"/>
        </w:r>
        <w:r w:rsidRPr="006F1EC4">
          <w:rPr>
            <w:rFonts w:ascii="Times New Roman" w:hAnsi="Times New Roman" w:cs="Times New Roman"/>
            <w:color w:val="000000" w:themeColor="text1"/>
          </w:rPr>
          <w:instrText>HYPERLINK "https://doi.org/10.1590/2317-4889202120210029" \t "_blank"</w:instrText>
        </w:r>
        <w:r w:rsidRPr="006F1EC4">
          <w:fldChar w:fldCharType="separate"/>
        </w:r>
        <w:r w:rsidRPr="006F1EC4">
          <w:rPr>
            <w:rStyle w:val="text"/>
            <w:rFonts w:ascii="Times New Roman" w:hAnsi="Times New Roman" w:cs="Times New Roman"/>
            <w:color w:val="000000" w:themeColor="text1"/>
          </w:rPr>
          <w:t>https://doi.org/10.1590/2317-4889202120210029</w:t>
        </w:r>
        <w:r w:rsidRPr="006F1EC4">
          <w:rPr>
            <w:rStyle w:val="text"/>
            <w:rFonts w:ascii="Times New Roman" w:hAnsi="Times New Roman" w:cs="Times New Roman"/>
            <w:color w:val="000000" w:themeColor="text1"/>
          </w:rPr>
          <w:fldChar w:fldCharType="end"/>
        </w:r>
      </w:ins>
    </w:p>
    <w:p w14:paraId="5D216A56" w14:textId="77777777" w:rsidR="00790360" w:rsidRPr="006F1EC4" w:rsidRDefault="00790360" w:rsidP="00790360">
      <w:pPr>
        <w:rPr>
          <w:ins w:id="1491" w:author="Anttila  Eliel Simpson" w:date="2024-07-18T16:04:00Z"/>
          <w:rFonts w:ascii="Times New Roman" w:hAnsi="Times New Roman" w:cs="Times New Roman"/>
          <w:color w:val="000000" w:themeColor="text1"/>
          <w:shd w:val="clear" w:color="auto" w:fill="FFFFFF"/>
        </w:rPr>
      </w:pPr>
    </w:p>
    <w:p w14:paraId="65F93F57" w14:textId="77777777" w:rsidR="00790360" w:rsidRPr="006F1EC4" w:rsidRDefault="00790360" w:rsidP="00790360">
      <w:pPr>
        <w:rPr>
          <w:ins w:id="1492" w:author="Anttila  Eliel Simpson" w:date="2024-07-18T16:04:00Z"/>
          <w:rFonts w:ascii="Times New Roman" w:eastAsia="Times New Roman" w:hAnsi="Times New Roman" w:cs="Times New Roman"/>
          <w:color w:val="000000" w:themeColor="text1"/>
        </w:rPr>
      </w:pPr>
      <w:ins w:id="1493" w:author="Anttila  Eliel Simpson" w:date="2024-07-18T16:04:00Z">
        <w:r w:rsidRPr="006F1EC4">
          <w:rPr>
            <w:rFonts w:ascii="Times New Roman" w:eastAsia="Times New Roman" w:hAnsi="Times New Roman" w:cs="Times New Roman"/>
            <w:color w:val="000000" w:themeColor="text1"/>
            <w:shd w:val="clear" w:color="auto" w:fill="FFFFFF"/>
          </w:rPr>
          <w:t xml:space="preserve">Müller, R. D., Cannon, J., Williams, S., &amp; </w:t>
        </w:r>
        <w:proofErr w:type="spellStart"/>
        <w:r w:rsidRPr="006F1EC4">
          <w:rPr>
            <w:rFonts w:ascii="Times New Roman" w:eastAsia="Times New Roman" w:hAnsi="Times New Roman" w:cs="Times New Roman"/>
            <w:color w:val="000000" w:themeColor="text1"/>
            <w:shd w:val="clear" w:color="auto" w:fill="FFFFFF"/>
          </w:rPr>
          <w:t>Dutkiewicz</w:t>
        </w:r>
        <w:proofErr w:type="spellEnd"/>
        <w:r w:rsidRPr="006F1EC4">
          <w:rPr>
            <w:rFonts w:ascii="Times New Roman" w:eastAsia="Times New Roman" w:hAnsi="Times New Roman" w:cs="Times New Roman"/>
            <w:color w:val="000000" w:themeColor="text1"/>
            <w:shd w:val="clear" w:color="auto" w:fill="FFFFFF"/>
          </w:rPr>
          <w:t xml:space="preserve">, A. (2018). </w:t>
        </w:r>
        <w:proofErr w:type="spellStart"/>
        <w:r w:rsidRPr="006F1EC4">
          <w:rPr>
            <w:rFonts w:ascii="Times New Roman" w:eastAsia="Times New Roman" w:hAnsi="Times New Roman" w:cs="Times New Roman"/>
            <w:color w:val="000000" w:themeColor="text1"/>
            <w:shd w:val="clear" w:color="auto" w:fill="FFFFFF"/>
          </w:rPr>
          <w:t>PyBacktrack</w:t>
        </w:r>
        <w:proofErr w:type="spellEnd"/>
        <w:r w:rsidRPr="006F1EC4">
          <w:rPr>
            <w:rFonts w:ascii="Times New Roman" w:eastAsia="Times New Roman" w:hAnsi="Times New Roman" w:cs="Times New Roman"/>
            <w:color w:val="000000" w:themeColor="text1"/>
            <w:shd w:val="clear" w:color="auto" w:fill="FFFFFF"/>
          </w:rPr>
          <w:t xml:space="preserve"> 1.0: A tool for reconstructing </w:t>
        </w:r>
        <w:proofErr w:type="spellStart"/>
        <w:r w:rsidRPr="006F1EC4">
          <w:rPr>
            <w:rFonts w:ascii="Times New Roman" w:eastAsia="Times New Roman" w:hAnsi="Times New Roman" w:cs="Times New Roman"/>
            <w:color w:val="000000" w:themeColor="text1"/>
            <w:shd w:val="clear" w:color="auto" w:fill="FFFFFF"/>
          </w:rPr>
          <w:t>paleobathymetry</w:t>
        </w:r>
        <w:proofErr w:type="spellEnd"/>
        <w:r w:rsidRPr="006F1EC4">
          <w:rPr>
            <w:rFonts w:ascii="Times New Roman" w:eastAsia="Times New Roman" w:hAnsi="Times New Roman" w:cs="Times New Roman"/>
            <w:color w:val="000000" w:themeColor="text1"/>
            <w:shd w:val="clear" w:color="auto" w:fill="FFFFFF"/>
          </w:rPr>
          <w:t xml:space="preserve"> on oceanic and continental crust. </w:t>
        </w:r>
        <w:r w:rsidRPr="006F1EC4">
          <w:rPr>
            <w:rFonts w:ascii="Times New Roman" w:eastAsia="Times New Roman" w:hAnsi="Times New Roman" w:cs="Times New Roman"/>
            <w:i/>
            <w:iCs/>
            <w:color w:val="000000" w:themeColor="text1"/>
          </w:rPr>
          <w:t>Geochemistry, Geophysics, Geosystems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19</w:t>
        </w:r>
        <w:r w:rsidRPr="006F1EC4">
          <w:rPr>
            <w:rFonts w:ascii="Times New Roman" w:eastAsia="Times New Roman" w:hAnsi="Times New Roman" w:cs="Times New Roman"/>
            <w:color w:val="000000" w:themeColor="text1"/>
            <w:shd w:val="clear" w:color="auto" w:fill="FFFFFF"/>
          </w:rPr>
          <w:t xml:space="preserve">(6), 1898-1909. </w:t>
        </w:r>
        <w:r w:rsidRPr="006F1EC4">
          <w:fldChar w:fldCharType="begin"/>
        </w:r>
        <w:r w:rsidRPr="006F1EC4">
          <w:rPr>
            <w:rFonts w:ascii="Times New Roman" w:hAnsi="Times New Roman" w:cs="Times New Roman"/>
            <w:color w:val="000000" w:themeColor="text1"/>
          </w:rPr>
          <w:instrText>HYPERLINK "https://doi.org/10.1029/2017GC007313"</w:instrText>
        </w:r>
        <w:r w:rsidRPr="006F1EC4">
          <w:fldChar w:fldCharType="separate"/>
        </w:r>
        <w:r w:rsidRPr="006F1EC4">
          <w:rPr>
            <w:rStyle w:val="text"/>
            <w:rFonts w:ascii="Times New Roman" w:eastAsia="Times New Roman" w:hAnsi="Times New Roman" w:cs="Times New Roman"/>
            <w:color w:val="000000" w:themeColor="text1"/>
          </w:rPr>
          <w:t>https://doi.org/10.1029/2017GC007313</w:t>
        </w:r>
        <w:r w:rsidRPr="006F1EC4">
          <w:rPr>
            <w:rStyle w:val="text"/>
            <w:rFonts w:ascii="Times New Roman" w:eastAsia="Times New Roman" w:hAnsi="Times New Roman" w:cs="Times New Roman"/>
            <w:color w:val="000000" w:themeColor="text1"/>
          </w:rPr>
          <w:fldChar w:fldCharType="end"/>
        </w:r>
      </w:ins>
    </w:p>
    <w:p w14:paraId="25FFE9E3" w14:textId="77777777" w:rsidR="00790360" w:rsidRPr="006F1EC4" w:rsidRDefault="00790360" w:rsidP="00790360">
      <w:pPr>
        <w:rPr>
          <w:ins w:id="1494" w:author="Anttila  Eliel Simpson" w:date="2024-07-18T16:04:00Z"/>
          <w:rFonts w:ascii="Times New Roman" w:hAnsi="Times New Roman" w:cs="Times New Roman"/>
          <w:color w:val="000000" w:themeColor="text1"/>
          <w:shd w:val="clear" w:color="auto" w:fill="FFFFFF"/>
        </w:rPr>
      </w:pPr>
    </w:p>
    <w:p w14:paraId="65BC77EA" w14:textId="77777777" w:rsidR="00790360" w:rsidRPr="006F1EC4" w:rsidRDefault="00790360" w:rsidP="00790360">
      <w:pPr>
        <w:rPr>
          <w:ins w:id="1495" w:author="Anttila  Eliel Simpson" w:date="2024-07-18T16:04:00Z"/>
          <w:rFonts w:ascii="Times New Roman" w:eastAsia="Times New Roman" w:hAnsi="Times New Roman" w:cs="Times New Roman"/>
          <w:color w:val="000000" w:themeColor="text1"/>
        </w:rPr>
      </w:pPr>
      <w:proofErr w:type="spellStart"/>
      <w:ins w:id="1496" w:author="Anttila  Eliel Simpson" w:date="2024-07-18T16:04:00Z">
        <w:r w:rsidRPr="006F1EC4">
          <w:rPr>
            <w:rFonts w:ascii="Times New Roman" w:eastAsia="Times New Roman" w:hAnsi="Times New Roman" w:cs="Times New Roman"/>
            <w:color w:val="000000" w:themeColor="text1"/>
            <w:shd w:val="clear" w:color="auto" w:fill="FFFFFF"/>
          </w:rPr>
          <w:t>Munkhtsengel</w:t>
        </w:r>
        <w:proofErr w:type="spellEnd"/>
        <w:r w:rsidRPr="006F1EC4">
          <w:rPr>
            <w:rFonts w:ascii="Times New Roman" w:eastAsia="Times New Roman" w:hAnsi="Times New Roman" w:cs="Times New Roman"/>
            <w:color w:val="000000" w:themeColor="text1"/>
            <w:shd w:val="clear" w:color="auto" w:fill="FFFFFF"/>
          </w:rPr>
          <w:t xml:space="preserve">, B., </w:t>
        </w:r>
        <w:proofErr w:type="spellStart"/>
        <w:r w:rsidRPr="006F1EC4">
          <w:rPr>
            <w:rFonts w:ascii="Times New Roman" w:eastAsia="Times New Roman" w:hAnsi="Times New Roman" w:cs="Times New Roman"/>
            <w:color w:val="000000" w:themeColor="text1"/>
            <w:shd w:val="clear" w:color="auto" w:fill="FFFFFF"/>
          </w:rPr>
          <w:t>Byambaa</w:t>
        </w:r>
        <w:proofErr w:type="spellEnd"/>
        <w:r w:rsidRPr="006F1EC4">
          <w:rPr>
            <w:rFonts w:ascii="Times New Roman" w:eastAsia="Times New Roman" w:hAnsi="Times New Roman" w:cs="Times New Roman"/>
            <w:color w:val="000000" w:themeColor="text1"/>
            <w:shd w:val="clear" w:color="auto" w:fill="FFFFFF"/>
          </w:rPr>
          <w:t xml:space="preserve">, J., &amp; </w:t>
        </w:r>
        <w:proofErr w:type="spellStart"/>
        <w:r w:rsidRPr="006F1EC4">
          <w:rPr>
            <w:rFonts w:ascii="Times New Roman" w:eastAsia="Times New Roman" w:hAnsi="Times New Roman" w:cs="Times New Roman"/>
            <w:color w:val="000000" w:themeColor="text1"/>
            <w:shd w:val="clear" w:color="auto" w:fill="FFFFFF"/>
          </w:rPr>
          <w:t>Tamiraa</w:t>
        </w:r>
        <w:proofErr w:type="spellEnd"/>
        <w:r w:rsidRPr="006F1EC4">
          <w:rPr>
            <w:rFonts w:ascii="Times New Roman" w:eastAsia="Times New Roman" w:hAnsi="Times New Roman" w:cs="Times New Roman"/>
            <w:color w:val="000000" w:themeColor="text1"/>
            <w:shd w:val="clear" w:color="auto" w:fill="FFFFFF"/>
          </w:rPr>
          <w:t>, A. (2021). Phosphate Deposits. </w:t>
        </w:r>
        <w:r w:rsidRPr="006F1EC4">
          <w:rPr>
            <w:rFonts w:ascii="Times New Roman" w:eastAsia="Times New Roman" w:hAnsi="Times New Roman" w:cs="Times New Roman"/>
            <w:i/>
            <w:iCs/>
            <w:color w:val="000000" w:themeColor="text1"/>
          </w:rPr>
          <w:t>Mineral Resources of Mongolia</w:t>
        </w:r>
        <w:r w:rsidRPr="006F1EC4">
          <w:rPr>
            <w:rFonts w:ascii="Times New Roman" w:eastAsia="Times New Roman" w:hAnsi="Times New Roman" w:cs="Times New Roman"/>
            <w:color w:val="000000" w:themeColor="text1"/>
            <w:shd w:val="clear" w:color="auto" w:fill="FFFFFF"/>
          </w:rPr>
          <w:t xml:space="preserve">, 349-383. </w:t>
        </w:r>
        <w:r w:rsidRPr="006F1EC4">
          <w:rPr>
            <w:rFonts w:ascii="Times New Roman" w:eastAsia="Times New Roman" w:hAnsi="Times New Roman" w:cs="Times New Roman"/>
            <w:color w:val="000000" w:themeColor="text1"/>
            <w:shd w:val="clear" w:color="auto" w:fill="FCFCFC"/>
          </w:rPr>
          <w:t>https://doi.org/10.1007/978-981-15-5943-3_12</w:t>
        </w:r>
      </w:ins>
    </w:p>
    <w:p w14:paraId="0A512CAB" w14:textId="77777777" w:rsidR="00790360" w:rsidRPr="006F1EC4" w:rsidRDefault="00790360" w:rsidP="00790360">
      <w:pPr>
        <w:rPr>
          <w:ins w:id="1497" w:author="Anttila  Eliel Simpson" w:date="2024-07-18T16:04:00Z"/>
          <w:rFonts w:ascii="Times New Roman" w:hAnsi="Times New Roman" w:cs="Times New Roman"/>
          <w:color w:val="000000" w:themeColor="text1"/>
        </w:rPr>
      </w:pPr>
    </w:p>
    <w:p w14:paraId="672B5BBC" w14:textId="77777777" w:rsidR="00790360" w:rsidRPr="00790360" w:rsidRDefault="00790360" w:rsidP="00790360">
      <w:pPr>
        <w:rPr>
          <w:ins w:id="1498" w:author="Anttila  Eliel Simpson" w:date="2024-07-18T16:04:00Z"/>
          <w:rFonts w:ascii="Times New Roman" w:hAnsi="Times New Roman" w:cs="Times New Roman"/>
          <w:color w:val="000000" w:themeColor="text1"/>
          <w:lang w:val="de-CH"/>
          <w:rPrChange w:id="1499" w:author="Anttila  Eliel Simpson" w:date="2024-07-18T16:05:00Z">
            <w:rPr>
              <w:ins w:id="1500" w:author="Anttila  Eliel Simpson" w:date="2024-07-18T16:04:00Z"/>
              <w:rFonts w:ascii="Times New Roman" w:hAnsi="Times New Roman" w:cs="Times New Roman"/>
              <w:color w:val="000000" w:themeColor="text1"/>
            </w:rPr>
          </w:rPrChange>
        </w:rPr>
      </w:pPr>
      <w:ins w:id="1501" w:author="Anttila  Eliel Simpson" w:date="2024-07-18T16:04:00Z">
        <w:r w:rsidRPr="006F1EC4">
          <w:rPr>
            <w:rFonts w:ascii="Times New Roman" w:hAnsi="Times New Roman" w:cs="Times New Roman"/>
            <w:color w:val="000000" w:themeColor="text1"/>
            <w:shd w:val="clear" w:color="auto" w:fill="FFFFFF"/>
            <w:lang w:val="de-CH"/>
          </w:rPr>
          <w:t xml:space="preserve">Nelson, G. J., Pufahl, P. K., &amp; </w:t>
        </w:r>
        <w:proofErr w:type="spellStart"/>
        <w:r w:rsidRPr="006F1EC4">
          <w:rPr>
            <w:rFonts w:ascii="Times New Roman" w:hAnsi="Times New Roman" w:cs="Times New Roman"/>
            <w:color w:val="000000" w:themeColor="text1"/>
            <w:shd w:val="clear" w:color="auto" w:fill="FFFFFF"/>
            <w:lang w:val="de-CH"/>
          </w:rPr>
          <w:t>Hiatt</w:t>
        </w:r>
        <w:proofErr w:type="spellEnd"/>
        <w:r w:rsidRPr="006F1EC4">
          <w:rPr>
            <w:rFonts w:ascii="Times New Roman" w:hAnsi="Times New Roman" w:cs="Times New Roman"/>
            <w:color w:val="000000" w:themeColor="text1"/>
            <w:shd w:val="clear" w:color="auto" w:fill="FFFFFF"/>
            <w:lang w:val="de-CH"/>
          </w:rPr>
          <w:t xml:space="preserve">, E. E. (2010). </w:t>
        </w:r>
        <w:proofErr w:type="spellStart"/>
        <w:r w:rsidRPr="00790360">
          <w:rPr>
            <w:rFonts w:ascii="Times New Roman" w:hAnsi="Times New Roman" w:cs="Times New Roman"/>
            <w:color w:val="000000" w:themeColor="text1"/>
            <w:shd w:val="clear" w:color="auto" w:fill="FFFFFF"/>
            <w:lang w:val="de-CH"/>
            <w:rPrChange w:id="1502" w:author="Anttila  Eliel Simpson" w:date="2024-07-18T16:05:00Z">
              <w:rPr>
                <w:rFonts w:ascii="Times New Roman" w:hAnsi="Times New Roman" w:cs="Times New Roman"/>
                <w:color w:val="000000" w:themeColor="text1"/>
                <w:shd w:val="clear" w:color="auto" w:fill="FFFFFF"/>
              </w:rPr>
            </w:rPrChange>
          </w:rPr>
          <w:t>Paleoceanographic</w:t>
        </w:r>
        <w:proofErr w:type="spellEnd"/>
        <w:r w:rsidRPr="00790360">
          <w:rPr>
            <w:rFonts w:ascii="Times New Roman" w:hAnsi="Times New Roman" w:cs="Times New Roman"/>
            <w:color w:val="000000" w:themeColor="text1"/>
            <w:shd w:val="clear" w:color="auto" w:fill="FFFFFF"/>
            <w:lang w:val="de-CH"/>
            <w:rPrChange w:id="1503"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504" w:author="Anttila  Eliel Simpson" w:date="2024-07-18T16:05:00Z">
              <w:rPr>
                <w:rFonts w:ascii="Times New Roman" w:hAnsi="Times New Roman" w:cs="Times New Roman"/>
                <w:color w:val="000000" w:themeColor="text1"/>
                <w:shd w:val="clear" w:color="auto" w:fill="FFFFFF"/>
              </w:rPr>
            </w:rPrChange>
          </w:rPr>
          <w:t>constraints</w:t>
        </w:r>
        <w:proofErr w:type="spellEnd"/>
        <w:r w:rsidRPr="00790360">
          <w:rPr>
            <w:rFonts w:ascii="Times New Roman" w:hAnsi="Times New Roman" w:cs="Times New Roman"/>
            <w:color w:val="000000" w:themeColor="text1"/>
            <w:shd w:val="clear" w:color="auto" w:fill="FFFFFF"/>
            <w:lang w:val="de-CH"/>
            <w:rPrChange w:id="1505" w:author="Anttila  Eliel Simpson" w:date="2024-07-18T16:05:00Z">
              <w:rPr>
                <w:rFonts w:ascii="Times New Roman" w:hAnsi="Times New Roman" w:cs="Times New Roman"/>
                <w:color w:val="000000" w:themeColor="text1"/>
                <w:shd w:val="clear" w:color="auto" w:fill="FFFFFF"/>
              </w:rPr>
            </w:rPrChange>
          </w:rPr>
          <w:t xml:space="preserve"> on </w:t>
        </w:r>
        <w:proofErr w:type="spellStart"/>
        <w:r w:rsidRPr="00790360">
          <w:rPr>
            <w:rFonts w:ascii="Times New Roman" w:hAnsi="Times New Roman" w:cs="Times New Roman"/>
            <w:color w:val="000000" w:themeColor="text1"/>
            <w:shd w:val="clear" w:color="auto" w:fill="FFFFFF"/>
            <w:lang w:val="de-CH"/>
            <w:rPrChange w:id="1506" w:author="Anttila  Eliel Simpson" w:date="2024-07-18T16:05:00Z">
              <w:rPr>
                <w:rFonts w:ascii="Times New Roman" w:hAnsi="Times New Roman" w:cs="Times New Roman"/>
                <w:color w:val="000000" w:themeColor="text1"/>
                <w:shd w:val="clear" w:color="auto" w:fill="FFFFFF"/>
              </w:rPr>
            </w:rPrChange>
          </w:rPr>
          <w:t>Precambrian</w:t>
        </w:r>
        <w:proofErr w:type="spellEnd"/>
        <w:r w:rsidRPr="00790360">
          <w:rPr>
            <w:rFonts w:ascii="Times New Roman" w:hAnsi="Times New Roman" w:cs="Times New Roman"/>
            <w:color w:val="000000" w:themeColor="text1"/>
            <w:shd w:val="clear" w:color="auto" w:fill="FFFFFF"/>
            <w:lang w:val="de-CH"/>
            <w:rPrChange w:id="1507"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508" w:author="Anttila  Eliel Simpson" w:date="2024-07-18T16:05:00Z">
              <w:rPr>
                <w:rFonts w:ascii="Times New Roman" w:hAnsi="Times New Roman" w:cs="Times New Roman"/>
                <w:color w:val="000000" w:themeColor="text1"/>
                <w:shd w:val="clear" w:color="auto" w:fill="FFFFFF"/>
              </w:rPr>
            </w:rPrChange>
          </w:rPr>
          <w:t>phosphorite</w:t>
        </w:r>
        <w:proofErr w:type="spellEnd"/>
        <w:r w:rsidRPr="00790360">
          <w:rPr>
            <w:rFonts w:ascii="Times New Roman" w:hAnsi="Times New Roman" w:cs="Times New Roman"/>
            <w:color w:val="000000" w:themeColor="text1"/>
            <w:shd w:val="clear" w:color="auto" w:fill="FFFFFF"/>
            <w:lang w:val="de-CH"/>
            <w:rPrChange w:id="1509"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510" w:author="Anttila  Eliel Simpson" w:date="2024-07-18T16:05:00Z">
              <w:rPr>
                <w:rFonts w:ascii="Times New Roman" w:hAnsi="Times New Roman" w:cs="Times New Roman"/>
                <w:color w:val="000000" w:themeColor="text1"/>
                <w:shd w:val="clear" w:color="auto" w:fill="FFFFFF"/>
              </w:rPr>
            </w:rPrChange>
          </w:rPr>
          <w:t>accumulation</w:t>
        </w:r>
        <w:proofErr w:type="spellEnd"/>
        <w:r w:rsidRPr="00790360">
          <w:rPr>
            <w:rFonts w:ascii="Times New Roman" w:hAnsi="Times New Roman" w:cs="Times New Roman"/>
            <w:color w:val="000000" w:themeColor="text1"/>
            <w:shd w:val="clear" w:color="auto" w:fill="FFFFFF"/>
            <w:lang w:val="de-CH"/>
            <w:rPrChange w:id="1511"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512" w:author="Anttila  Eliel Simpson" w:date="2024-07-18T16:05:00Z">
              <w:rPr>
                <w:rFonts w:ascii="Times New Roman" w:hAnsi="Times New Roman" w:cs="Times New Roman"/>
                <w:color w:val="000000" w:themeColor="text1"/>
                <w:shd w:val="clear" w:color="auto" w:fill="FFFFFF"/>
              </w:rPr>
            </w:rPrChange>
          </w:rPr>
          <w:t>Baraga</w:t>
        </w:r>
        <w:proofErr w:type="spellEnd"/>
        <w:r w:rsidRPr="00790360">
          <w:rPr>
            <w:rFonts w:ascii="Times New Roman" w:hAnsi="Times New Roman" w:cs="Times New Roman"/>
            <w:color w:val="000000" w:themeColor="text1"/>
            <w:shd w:val="clear" w:color="auto" w:fill="FFFFFF"/>
            <w:lang w:val="de-CH"/>
            <w:rPrChange w:id="1513"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514" w:author="Anttila  Eliel Simpson" w:date="2024-07-18T16:05:00Z">
              <w:rPr>
                <w:rFonts w:ascii="Times New Roman" w:hAnsi="Times New Roman" w:cs="Times New Roman"/>
                <w:color w:val="000000" w:themeColor="text1"/>
                <w:shd w:val="clear" w:color="auto" w:fill="FFFFFF"/>
              </w:rPr>
            </w:rPrChange>
          </w:rPr>
          <w:t>group</w:t>
        </w:r>
        <w:proofErr w:type="spellEnd"/>
        <w:r w:rsidRPr="00790360">
          <w:rPr>
            <w:rFonts w:ascii="Times New Roman" w:hAnsi="Times New Roman" w:cs="Times New Roman"/>
            <w:color w:val="000000" w:themeColor="text1"/>
            <w:shd w:val="clear" w:color="auto" w:fill="FFFFFF"/>
            <w:lang w:val="de-CH"/>
            <w:rPrChange w:id="1515" w:author="Anttila  Eliel Simpson" w:date="2024-07-18T16:05:00Z">
              <w:rPr>
                <w:rFonts w:ascii="Times New Roman" w:hAnsi="Times New Roman" w:cs="Times New Roman"/>
                <w:color w:val="000000" w:themeColor="text1"/>
                <w:shd w:val="clear" w:color="auto" w:fill="FFFFFF"/>
              </w:rPr>
            </w:rPrChange>
          </w:rPr>
          <w:t>, Michigan, USA. </w:t>
        </w:r>
        <w:proofErr w:type="spellStart"/>
        <w:r w:rsidRPr="00790360">
          <w:rPr>
            <w:rFonts w:ascii="Times New Roman" w:hAnsi="Times New Roman" w:cs="Times New Roman"/>
            <w:i/>
            <w:iCs/>
            <w:color w:val="000000" w:themeColor="text1"/>
            <w:shd w:val="clear" w:color="auto" w:fill="FFFFFF"/>
            <w:lang w:val="de-CH"/>
            <w:rPrChange w:id="1516" w:author="Anttila  Eliel Simpson" w:date="2024-07-18T16:05:00Z">
              <w:rPr>
                <w:rFonts w:ascii="Times New Roman" w:hAnsi="Times New Roman" w:cs="Times New Roman"/>
                <w:i/>
                <w:iCs/>
                <w:color w:val="000000" w:themeColor="text1"/>
                <w:shd w:val="clear" w:color="auto" w:fill="FFFFFF"/>
              </w:rPr>
            </w:rPrChange>
          </w:rPr>
          <w:t>Sedimentary</w:t>
        </w:r>
        <w:proofErr w:type="spellEnd"/>
        <w:r w:rsidRPr="00790360">
          <w:rPr>
            <w:rFonts w:ascii="Times New Roman" w:hAnsi="Times New Roman" w:cs="Times New Roman"/>
            <w:i/>
            <w:iCs/>
            <w:color w:val="000000" w:themeColor="text1"/>
            <w:shd w:val="clear" w:color="auto" w:fill="FFFFFF"/>
            <w:lang w:val="de-CH"/>
            <w:rPrChange w:id="1517" w:author="Anttila  Eliel Simpson" w:date="2024-07-18T16:05:00Z">
              <w:rPr>
                <w:rFonts w:ascii="Times New Roman" w:hAnsi="Times New Roman" w:cs="Times New Roman"/>
                <w:i/>
                <w:iCs/>
                <w:color w:val="000000" w:themeColor="text1"/>
                <w:shd w:val="clear" w:color="auto" w:fill="FFFFFF"/>
              </w:rPr>
            </w:rPrChange>
          </w:rPr>
          <w:t xml:space="preserve"> </w:t>
        </w:r>
        <w:proofErr w:type="spellStart"/>
        <w:r w:rsidRPr="00790360">
          <w:rPr>
            <w:rFonts w:ascii="Times New Roman" w:hAnsi="Times New Roman" w:cs="Times New Roman"/>
            <w:i/>
            <w:iCs/>
            <w:color w:val="000000" w:themeColor="text1"/>
            <w:shd w:val="clear" w:color="auto" w:fill="FFFFFF"/>
            <w:lang w:val="de-CH"/>
            <w:rPrChange w:id="1518" w:author="Anttila  Eliel Simpson" w:date="2024-07-18T16:05:00Z">
              <w:rPr>
                <w:rFonts w:ascii="Times New Roman" w:hAnsi="Times New Roman" w:cs="Times New Roman"/>
                <w:i/>
                <w:iCs/>
                <w:color w:val="000000" w:themeColor="text1"/>
                <w:shd w:val="clear" w:color="auto" w:fill="FFFFFF"/>
              </w:rPr>
            </w:rPrChange>
          </w:rPr>
          <w:t>Geology</w:t>
        </w:r>
        <w:proofErr w:type="spellEnd"/>
        <w:r w:rsidRPr="00790360">
          <w:rPr>
            <w:rFonts w:ascii="Times New Roman" w:hAnsi="Times New Roman" w:cs="Times New Roman"/>
            <w:color w:val="000000" w:themeColor="text1"/>
            <w:shd w:val="clear" w:color="auto" w:fill="FFFFFF"/>
            <w:lang w:val="de-CH"/>
            <w:rPrChange w:id="1519" w:author="Anttila  Eliel Simpson" w:date="2024-07-18T16:05:00Z">
              <w:rPr>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shd w:val="clear" w:color="auto" w:fill="FFFFFF"/>
            <w:lang w:val="de-CH"/>
            <w:rPrChange w:id="1520" w:author="Anttila  Eliel Simpson" w:date="2024-07-18T16:05:00Z">
              <w:rPr>
                <w:rFonts w:ascii="Times New Roman" w:hAnsi="Times New Roman" w:cs="Times New Roman"/>
                <w:i/>
                <w:iCs/>
                <w:color w:val="000000" w:themeColor="text1"/>
                <w:shd w:val="clear" w:color="auto" w:fill="FFFFFF"/>
              </w:rPr>
            </w:rPrChange>
          </w:rPr>
          <w:t>226</w:t>
        </w:r>
        <w:r w:rsidRPr="00790360">
          <w:rPr>
            <w:rFonts w:ascii="Times New Roman" w:hAnsi="Times New Roman" w:cs="Times New Roman"/>
            <w:color w:val="000000" w:themeColor="text1"/>
            <w:shd w:val="clear" w:color="auto" w:fill="FFFFFF"/>
            <w:lang w:val="de-CH"/>
            <w:rPrChange w:id="1521" w:author="Anttila  Eliel Simpson" w:date="2024-07-18T16:05:00Z">
              <w:rPr>
                <w:rFonts w:ascii="Times New Roman" w:hAnsi="Times New Roman" w:cs="Times New Roman"/>
                <w:color w:val="000000" w:themeColor="text1"/>
                <w:shd w:val="clear" w:color="auto" w:fill="FFFFFF"/>
              </w:rPr>
            </w:rPrChange>
          </w:rPr>
          <w:t>(1-4), 9-21.</w:t>
        </w:r>
      </w:ins>
    </w:p>
    <w:p w14:paraId="056B1D4F" w14:textId="77777777" w:rsidR="00790360" w:rsidRPr="00790360" w:rsidRDefault="00790360" w:rsidP="00790360">
      <w:pPr>
        <w:rPr>
          <w:ins w:id="1522" w:author="Anttila  Eliel Simpson" w:date="2024-07-18T16:04:00Z"/>
          <w:rStyle w:val="anchor-text"/>
          <w:rFonts w:ascii="Times New Roman" w:hAnsi="Times New Roman" w:cs="Times New Roman"/>
          <w:color w:val="000000" w:themeColor="text1"/>
          <w:lang w:val="de-CH"/>
          <w:rPrChange w:id="1523" w:author="Anttila  Eliel Simpson" w:date="2024-07-18T16:05:00Z">
            <w:rPr>
              <w:ins w:id="1524" w:author="Anttila  Eliel Simpson" w:date="2024-07-18T16:04:00Z"/>
              <w:rStyle w:val="anchor-text"/>
              <w:rFonts w:ascii="Times New Roman" w:hAnsi="Times New Roman" w:cs="Times New Roman"/>
              <w:color w:val="000000" w:themeColor="text1"/>
            </w:rPr>
          </w:rPrChange>
        </w:rPr>
      </w:pPr>
      <w:ins w:id="1525" w:author="Anttila  Eliel Simpson" w:date="2024-07-18T16:04:00Z">
        <w:r w:rsidRPr="006F1EC4">
          <w:rPr>
            <w:rStyle w:val="anchor-text"/>
            <w:rFonts w:ascii="Times New Roman" w:hAnsi="Times New Roman" w:cs="Times New Roman"/>
            <w:color w:val="000000" w:themeColor="text1"/>
          </w:rPr>
          <w:fldChar w:fldCharType="begin"/>
        </w:r>
        <w:r w:rsidRPr="00790360">
          <w:rPr>
            <w:rStyle w:val="anchor-text"/>
            <w:rFonts w:ascii="Times New Roman" w:hAnsi="Times New Roman" w:cs="Times New Roman"/>
            <w:color w:val="000000" w:themeColor="text1"/>
            <w:lang w:val="de-CH"/>
            <w:rPrChange w:id="1526" w:author="Anttila  Eliel Simpson" w:date="2024-07-18T16:05:00Z">
              <w:rPr>
                <w:rStyle w:val="anchor-text"/>
                <w:rFonts w:ascii="Times New Roman" w:hAnsi="Times New Roman" w:cs="Times New Roman"/>
                <w:color w:val="000000" w:themeColor="text1"/>
              </w:rPr>
            </w:rPrChange>
          </w:rPr>
          <w:instrText>HYPERLINK "https://doi.org/10.1016/j.sedgeo.2010.02.001"</w:instrText>
        </w:r>
        <w:r w:rsidRPr="006F1EC4">
          <w:rPr>
            <w:rStyle w:val="anchor-text"/>
            <w:rFonts w:ascii="Times New Roman" w:hAnsi="Times New Roman" w:cs="Times New Roman"/>
            <w:color w:val="000000" w:themeColor="text1"/>
          </w:rPr>
        </w:r>
        <w:r w:rsidRPr="006F1EC4">
          <w:rPr>
            <w:rStyle w:val="anchor-text"/>
            <w:rFonts w:ascii="Times New Roman" w:hAnsi="Times New Roman" w:cs="Times New Roman"/>
            <w:color w:val="000000" w:themeColor="text1"/>
          </w:rPr>
          <w:fldChar w:fldCharType="separate"/>
        </w:r>
        <w:r w:rsidRPr="00790360">
          <w:rPr>
            <w:rStyle w:val="Hyperlink"/>
            <w:rFonts w:ascii="Times New Roman" w:hAnsi="Times New Roman" w:cs="Times New Roman"/>
            <w:color w:val="000000" w:themeColor="text1"/>
            <w:u w:val="none"/>
            <w:lang w:val="de-CH"/>
            <w:rPrChange w:id="1527" w:author="Anttila  Eliel Simpson" w:date="2024-07-18T16:05:00Z">
              <w:rPr>
                <w:rStyle w:val="Hyperlink"/>
                <w:rFonts w:ascii="Times New Roman" w:hAnsi="Times New Roman" w:cs="Times New Roman"/>
                <w:color w:val="000000" w:themeColor="text1"/>
                <w:u w:val="none"/>
              </w:rPr>
            </w:rPrChange>
          </w:rPr>
          <w:t>https://doi.org/10.1016/j.sedgeo.2010.02.001</w:t>
        </w:r>
        <w:r w:rsidRPr="006F1EC4">
          <w:rPr>
            <w:rStyle w:val="anchor-text"/>
            <w:rFonts w:ascii="Times New Roman" w:hAnsi="Times New Roman" w:cs="Times New Roman"/>
            <w:color w:val="000000" w:themeColor="text1"/>
          </w:rPr>
          <w:fldChar w:fldCharType="end"/>
        </w:r>
      </w:ins>
    </w:p>
    <w:p w14:paraId="79500349" w14:textId="77777777" w:rsidR="00790360" w:rsidRPr="00790360" w:rsidRDefault="00790360" w:rsidP="00790360">
      <w:pPr>
        <w:rPr>
          <w:ins w:id="1528" w:author="Anttila  Eliel Simpson" w:date="2024-07-18T16:04:00Z"/>
          <w:rFonts w:ascii="Times New Roman" w:hAnsi="Times New Roman" w:cs="Times New Roman"/>
          <w:color w:val="000000" w:themeColor="text1"/>
          <w:shd w:val="clear" w:color="auto" w:fill="FFFFFF"/>
          <w:lang w:val="de-CH"/>
          <w:rPrChange w:id="1529" w:author="Anttila  Eliel Simpson" w:date="2024-07-18T16:05:00Z">
            <w:rPr>
              <w:ins w:id="1530" w:author="Anttila  Eliel Simpson" w:date="2024-07-18T16:04:00Z"/>
              <w:rFonts w:ascii="Times New Roman" w:hAnsi="Times New Roman" w:cs="Times New Roman"/>
              <w:color w:val="000000" w:themeColor="text1"/>
              <w:shd w:val="clear" w:color="auto" w:fill="FFFFFF"/>
            </w:rPr>
          </w:rPrChange>
        </w:rPr>
      </w:pPr>
    </w:p>
    <w:p w14:paraId="0D9B1271" w14:textId="77777777" w:rsidR="00790360" w:rsidRPr="00FA5695" w:rsidRDefault="00790360" w:rsidP="00790360">
      <w:pPr>
        <w:rPr>
          <w:ins w:id="1531" w:author="Anttila  Eliel Simpson" w:date="2024-07-18T16:04:00Z"/>
          <w:rFonts w:ascii="Times New Roman" w:hAnsi="Times New Roman" w:cs="Times New Roman"/>
          <w:color w:val="000000" w:themeColor="text1"/>
          <w:shd w:val="clear" w:color="auto" w:fill="FFFFFF"/>
        </w:rPr>
      </w:pPr>
      <w:ins w:id="1532" w:author="Anttila  Eliel Simpson" w:date="2024-07-18T16:04:00Z">
        <w:r w:rsidRPr="005E4306">
          <w:rPr>
            <w:rFonts w:ascii="Times New Roman" w:hAnsi="Times New Roman" w:cs="Times New Roman"/>
            <w:color w:val="000000" w:themeColor="text1"/>
            <w:shd w:val="clear" w:color="auto" w:fill="FFFFFF"/>
          </w:rPr>
          <w:t xml:space="preserve">Nelson, L. L., Crowley, J. L., Smith, E. F., Schwartz, D. M., </w:t>
        </w:r>
        <w:proofErr w:type="spellStart"/>
        <w:r w:rsidRPr="005E4306">
          <w:rPr>
            <w:rFonts w:ascii="Times New Roman" w:hAnsi="Times New Roman" w:cs="Times New Roman"/>
            <w:color w:val="000000" w:themeColor="text1"/>
            <w:shd w:val="clear" w:color="auto" w:fill="FFFFFF"/>
          </w:rPr>
          <w:t>Hodgin</w:t>
        </w:r>
        <w:proofErr w:type="spellEnd"/>
        <w:r w:rsidRPr="005E4306">
          <w:rPr>
            <w:rFonts w:ascii="Times New Roman" w:hAnsi="Times New Roman" w:cs="Times New Roman"/>
            <w:color w:val="000000" w:themeColor="text1"/>
            <w:shd w:val="clear" w:color="auto" w:fill="FFFFFF"/>
          </w:rPr>
          <w:t xml:space="preserve">, E. B., &amp; Schmitz, M. D. (2023). </w:t>
        </w:r>
        <w:r w:rsidRPr="00FA5695">
          <w:rPr>
            <w:rFonts w:ascii="Times New Roman" w:hAnsi="Times New Roman" w:cs="Times New Roman"/>
            <w:color w:val="000000" w:themeColor="text1"/>
            <w:shd w:val="clear" w:color="auto" w:fill="FFFFFF"/>
          </w:rPr>
          <w:t>Cambrian explosion condensed: High-precision geochronology of the lower Wood Canyon Formation, Nevada. </w:t>
        </w:r>
        <w:r w:rsidRPr="00FA5695">
          <w:rPr>
            <w:rFonts w:ascii="Times New Roman" w:hAnsi="Times New Roman" w:cs="Times New Roman"/>
            <w:i/>
            <w:iCs/>
            <w:color w:val="000000" w:themeColor="text1"/>
            <w:shd w:val="clear" w:color="auto" w:fill="FFFFFF"/>
          </w:rPr>
          <w:t>Proceedings of the National Academy of Sciences</w:t>
        </w:r>
        <w:r w:rsidRPr="00FA5695">
          <w:rPr>
            <w:rFonts w:ascii="Times New Roman" w:hAnsi="Times New Roman" w:cs="Times New Roman"/>
            <w:color w:val="000000" w:themeColor="text1"/>
            <w:shd w:val="clear" w:color="auto" w:fill="FFFFFF"/>
          </w:rPr>
          <w:t>, </w:t>
        </w:r>
        <w:r w:rsidRPr="00FA5695">
          <w:rPr>
            <w:rFonts w:ascii="Times New Roman" w:hAnsi="Times New Roman" w:cs="Times New Roman"/>
            <w:i/>
            <w:iCs/>
            <w:color w:val="000000" w:themeColor="text1"/>
            <w:shd w:val="clear" w:color="auto" w:fill="FFFFFF"/>
          </w:rPr>
          <w:t>120</w:t>
        </w:r>
        <w:r w:rsidRPr="00FA5695">
          <w:rPr>
            <w:rFonts w:ascii="Times New Roman" w:hAnsi="Times New Roman" w:cs="Times New Roman"/>
            <w:color w:val="000000" w:themeColor="text1"/>
            <w:shd w:val="clear" w:color="auto" w:fill="FFFFFF"/>
          </w:rPr>
          <w:t xml:space="preserve">(30), e2301478120. </w:t>
        </w:r>
        <w:r w:rsidRPr="00FA5695">
          <w:rPr>
            <w:rFonts w:ascii="Times New Roman" w:hAnsi="Times New Roman" w:cs="Times New Roman"/>
            <w:color w:val="000000" w:themeColor="text1"/>
          </w:rPr>
          <w:fldChar w:fldCharType="begin"/>
        </w:r>
        <w:r w:rsidRPr="00FA5695">
          <w:rPr>
            <w:rFonts w:ascii="Times New Roman" w:hAnsi="Times New Roman" w:cs="Times New Roman"/>
            <w:color w:val="000000" w:themeColor="text1"/>
          </w:rPr>
          <w:instrText>HYPERLINK "https://doi.org/10.1073/pnas.2301478120"</w:instrText>
        </w:r>
        <w:r w:rsidRPr="00FA5695">
          <w:rPr>
            <w:rFonts w:ascii="Times New Roman" w:hAnsi="Times New Roman" w:cs="Times New Roman"/>
            <w:color w:val="000000" w:themeColor="text1"/>
          </w:rPr>
        </w:r>
        <w:r w:rsidRPr="00FA5695">
          <w:rPr>
            <w:rFonts w:ascii="Times New Roman" w:hAnsi="Times New Roman" w:cs="Times New Roman"/>
            <w:color w:val="000000" w:themeColor="text1"/>
          </w:rPr>
          <w:fldChar w:fldCharType="separate"/>
        </w:r>
        <w:r w:rsidRPr="00FA5695">
          <w:rPr>
            <w:rStyle w:val="Hyperlink"/>
            <w:rFonts w:ascii="Times New Roman" w:hAnsi="Times New Roman" w:cs="Times New Roman"/>
            <w:color w:val="000000" w:themeColor="text1"/>
            <w:u w:val="none"/>
            <w:shd w:val="clear" w:color="auto" w:fill="FFFFFF"/>
          </w:rPr>
          <w:t>https://doi.org/10.1073/pnas.2301478120</w:t>
        </w:r>
        <w:r w:rsidRPr="00FA5695">
          <w:rPr>
            <w:rFonts w:ascii="Times New Roman" w:hAnsi="Times New Roman" w:cs="Times New Roman"/>
            <w:color w:val="000000" w:themeColor="text1"/>
          </w:rPr>
          <w:fldChar w:fldCharType="end"/>
        </w:r>
      </w:ins>
    </w:p>
    <w:p w14:paraId="111F2363" w14:textId="77777777" w:rsidR="00790360" w:rsidRPr="006F1EC4" w:rsidRDefault="00790360" w:rsidP="00790360">
      <w:pPr>
        <w:rPr>
          <w:ins w:id="1533" w:author="Anttila  Eliel Simpson" w:date="2024-07-18T16:04:00Z"/>
          <w:rFonts w:ascii="Times New Roman" w:hAnsi="Times New Roman" w:cs="Times New Roman"/>
          <w:color w:val="000000" w:themeColor="text1"/>
          <w:shd w:val="clear" w:color="auto" w:fill="FFFFFF"/>
        </w:rPr>
      </w:pPr>
    </w:p>
    <w:p w14:paraId="729D587D" w14:textId="77777777" w:rsidR="00790360" w:rsidRPr="006F1EC4" w:rsidRDefault="00790360" w:rsidP="00790360">
      <w:pPr>
        <w:rPr>
          <w:ins w:id="1534" w:author="Anttila  Eliel Simpson" w:date="2024-07-18T16:04:00Z"/>
          <w:rFonts w:ascii="Times New Roman" w:hAnsi="Times New Roman" w:cs="Times New Roman"/>
          <w:color w:val="000000" w:themeColor="text1"/>
        </w:rPr>
      </w:pPr>
      <w:proofErr w:type="spellStart"/>
      <w:ins w:id="1535" w:author="Anttila  Eliel Simpson" w:date="2024-07-18T16:04:00Z">
        <w:r w:rsidRPr="00790360">
          <w:rPr>
            <w:rFonts w:ascii="Times New Roman" w:hAnsi="Times New Roman" w:cs="Times New Roman"/>
            <w:color w:val="000000" w:themeColor="text1"/>
            <w:shd w:val="clear" w:color="auto" w:fill="FFFFFF"/>
            <w:lang w:val="de-CH"/>
            <w:rPrChange w:id="1536" w:author="Anttila  Eliel Simpson" w:date="2024-07-18T16:05:00Z">
              <w:rPr>
                <w:rFonts w:ascii="Times New Roman" w:hAnsi="Times New Roman" w:cs="Times New Roman"/>
                <w:color w:val="000000" w:themeColor="text1"/>
                <w:shd w:val="clear" w:color="auto" w:fill="FFFFFF"/>
              </w:rPr>
            </w:rPrChange>
          </w:rPr>
          <w:t>O’brien</w:t>
        </w:r>
        <w:proofErr w:type="spellEnd"/>
        <w:r w:rsidRPr="00790360">
          <w:rPr>
            <w:rFonts w:ascii="Times New Roman" w:hAnsi="Times New Roman" w:cs="Times New Roman"/>
            <w:color w:val="000000" w:themeColor="text1"/>
            <w:shd w:val="clear" w:color="auto" w:fill="FFFFFF"/>
            <w:lang w:val="de-CH"/>
            <w:rPrChange w:id="1537" w:author="Anttila  Eliel Simpson" w:date="2024-07-18T16:05:00Z">
              <w:rPr>
                <w:rFonts w:ascii="Times New Roman" w:hAnsi="Times New Roman" w:cs="Times New Roman"/>
                <w:color w:val="000000" w:themeColor="text1"/>
                <w:shd w:val="clear" w:color="auto" w:fill="FFFFFF"/>
              </w:rPr>
            </w:rPrChange>
          </w:rPr>
          <w:t xml:space="preserve">, G. W., Milnes, A. R., Veeh, H. H., </w:t>
        </w:r>
        <w:proofErr w:type="spellStart"/>
        <w:r w:rsidRPr="00790360">
          <w:rPr>
            <w:rFonts w:ascii="Times New Roman" w:hAnsi="Times New Roman" w:cs="Times New Roman"/>
            <w:color w:val="000000" w:themeColor="text1"/>
            <w:shd w:val="clear" w:color="auto" w:fill="FFFFFF"/>
            <w:lang w:val="de-CH"/>
            <w:rPrChange w:id="1538" w:author="Anttila  Eliel Simpson" w:date="2024-07-18T16:05:00Z">
              <w:rPr>
                <w:rFonts w:ascii="Times New Roman" w:hAnsi="Times New Roman" w:cs="Times New Roman"/>
                <w:color w:val="000000" w:themeColor="text1"/>
                <w:shd w:val="clear" w:color="auto" w:fill="FFFFFF"/>
              </w:rPr>
            </w:rPrChange>
          </w:rPr>
          <w:t>Heggie</w:t>
        </w:r>
        <w:proofErr w:type="spellEnd"/>
        <w:r w:rsidRPr="00790360">
          <w:rPr>
            <w:rFonts w:ascii="Times New Roman" w:hAnsi="Times New Roman" w:cs="Times New Roman"/>
            <w:color w:val="000000" w:themeColor="text1"/>
            <w:shd w:val="clear" w:color="auto" w:fill="FFFFFF"/>
            <w:lang w:val="de-CH"/>
            <w:rPrChange w:id="1539" w:author="Anttila  Eliel Simpson" w:date="2024-07-18T16:05:00Z">
              <w:rPr>
                <w:rFonts w:ascii="Times New Roman" w:hAnsi="Times New Roman" w:cs="Times New Roman"/>
                <w:color w:val="000000" w:themeColor="text1"/>
                <w:shd w:val="clear" w:color="auto" w:fill="FFFFFF"/>
              </w:rPr>
            </w:rPrChange>
          </w:rPr>
          <w:t xml:space="preserve">, D. T., Riggs, S. R., Cullen, D. J., ... </w:t>
        </w:r>
        <w:r w:rsidRPr="006F1EC4">
          <w:rPr>
            <w:rFonts w:ascii="Times New Roman" w:hAnsi="Times New Roman" w:cs="Times New Roman"/>
            <w:color w:val="000000" w:themeColor="text1"/>
            <w:shd w:val="clear" w:color="auto" w:fill="FFFFFF"/>
          </w:rPr>
          <w:t xml:space="preserve">&amp; Cook, P. J. (1990). Sedimentation dynamics and redox iron-cycling: controlling factors for the </w:t>
        </w:r>
        <w:r w:rsidRPr="006F1EC4">
          <w:rPr>
            <w:rFonts w:ascii="Times New Roman" w:hAnsi="Times New Roman" w:cs="Times New Roman"/>
            <w:color w:val="000000" w:themeColor="text1"/>
            <w:shd w:val="clear" w:color="auto" w:fill="FFFFFF"/>
          </w:rPr>
          <w:lastRenderedPageBreak/>
          <w:t>apatite—glauconite association on the East Australian continental margin.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Geological Society, London, Special Publications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52</w:t>
        </w:r>
        <w:r w:rsidRPr="006F1EC4">
          <w:rPr>
            <w:rFonts w:ascii="Times New Roman" w:hAnsi="Times New Roman" w:cs="Times New Roman"/>
            <w:color w:val="000000" w:themeColor="text1"/>
            <w:shd w:val="clear" w:color="auto" w:fill="FFFFFF"/>
          </w:rPr>
          <w:t xml:space="preserve">(1), 61-86. </w:t>
        </w:r>
        <w:r w:rsidRPr="006F1EC4">
          <w:fldChar w:fldCharType="begin"/>
        </w:r>
        <w:r w:rsidRPr="006F1EC4">
          <w:rPr>
            <w:rFonts w:ascii="Times New Roman" w:hAnsi="Times New Roman" w:cs="Times New Roman"/>
            <w:color w:val="000000" w:themeColor="text1"/>
          </w:rPr>
          <w:instrText>HYPERLINK "https://doi.org/10.1144/GSL.SP.1990.052.01.06"</w:instrText>
        </w:r>
        <w:r w:rsidRPr="006F1EC4">
          <w:fldChar w:fldCharType="separate"/>
        </w:r>
        <w:r w:rsidRPr="006F1EC4">
          <w:rPr>
            <w:rStyle w:val="text"/>
            <w:rFonts w:ascii="Times New Roman" w:hAnsi="Times New Roman" w:cs="Times New Roman"/>
            <w:color w:val="000000" w:themeColor="text1"/>
          </w:rPr>
          <w:t>https://doi.org/10.1144/GSL.SP.1990.052.01.06</w:t>
        </w:r>
        <w:r w:rsidRPr="006F1EC4">
          <w:rPr>
            <w:rStyle w:val="text"/>
            <w:rFonts w:ascii="Times New Roman" w:hAnsi="Times New Roman" w:cs="Times New Roman"/>
            <w:color w:val="000000" w:themeColor="text1"/>
          </w:rPr>
          <w:fldChar w:fldCharType="end"/>
        </w:r>
      </w:ins>
    </w:p>
    <w:p w14:paraId="1958B736" w14:textId="77777777" w:rsidR="00790360" w:rsidRPr="006F1EC4" w:rsidRDefault="00790360" w:rsidP="00790360">
      <w:pPr>
        <w:pStyle w:val="NormalWeb"/>
        <w:rPr>
          <w:ins w:id="1540" w:author="Anttila  Eliel Simpson" w:date="2024-07-18T16:04:00Z"/>
          <w:color w:val="000000" w:themeColor="text1"/>
        </w:rPr>
      </w:pPr>
      <w:ins w:id="1541" w:author="Anttila  Eliel Simpson" w:date="2024-07-18T16:04:00Z">
        <w:r w:rsidRPr="006F1EC4">
          <w:rPr>
            <w:color w:val="000000" w:themeColor="text1"/>
          </w:rPr>
          <w:t xml:space="preserve">Osokin, P. V. &amp; </w:t>
        </w:r>
        <w:proofErr w:type="spellStart"/>
        <w:r w:rsidRPr="006F1EC4">
          <w:rPr>
            <w:color w:val="000000" w:themeColor="text1"/>
          </w:rPr>
          <w:t>Tyzhinov</w:t>
        </w:r>
        <w:proofErr w:type="spellEnd"/>
        <w:r w:rsidRPr="006F1EC4">
          <w:rPr>
            <w:color w:val="000000" w:themeColor="text1"/>
          </w:rPr>
          <w:t xml:space="preserve">, A. V. (1998). Precambrian </w:t>
        </w:r>
        <w:proofErr w:type="spellStart"/>
        <w:r w:rsidRPr="006F1EC4">
          <w:rPr>
            <w:color w:val="000000" w:themeColor="text1"/>
          </w:rPr>
          <w:t>Tilloids</w:t>
        </w:r>
        <w:proofErr w:type="spellEnd"/>
        <w:r w:rsidRPr="006F1EC4">
          <w:rPr>
            <w:color w:val="000000" w:themeColor="text1"/>
          </w:rPr>
          <w:t xml:space="preserve"> of the Oka- </w:t>
        </w:r>
        <w:proofErr w:type="spellStart"/>
        <w:r w:rsidRPr="006F1EC4">
          <w:rPr>
            <w:color w:val="000000" w:themeColor="text1"/>
          </w:rPr>
          <w:t>Khubsugul</w:t>
        </w:r>
        <w:proofErr w:type="spellEnd"/>
        <w:r w:rsidRPr="006F1EC4">
          <w:rPr>
            <w:color w:val="000000" w:themeColor="text1"/>
          </w:rPr>
          <w:t xml:space="preserve"> phosphorite-bearing basin (Eastern </w:t>
        </w:r>
        <w:proofErr w:type="spellStart"/>
        <w:r w:rsidRPr="006F1EC4">
          <w:rPr>
            <w:color w:val="000000" w:themeColor="text1"/>
          </w:rPr>
          <w:t>Sayan</w:t>
        </w:r>
        <w:proofErr w:type="spellEnd"/>
        <w:r w:rsidRPr="006F1EC4">
          <w:rPr>
            <w:color w:val="000000" w:themeColor="text1"/>
          </w:rPr>
          <w:t xml:space="preserve">, Northwestern Mongolia). </w:t>
        </w:r>
        <w:r w:rsidRPr="006F1EC4">
          <w:rPr>
            <w:i/>
            <w:iCs/>
            <w:color w:val="000000" w:themeColor="text1"/>
          </w:rPr>
          <w:t>Lithology and Mineral Resources</w:t>
        </w:r>
        <w:r w:rsidRPr="006F1EC4">
          <w:rPr>
            <w:color w:val="000000" w:themeColor="text1"/>
          </w:rPr>
          <w:t xml:space="preserve">, 33, 142–154 </w:t>
        </w:r>
      </w:ins>
    </w:p>
    <w:p w14:paraId="7B795992" w14:textId="77777777" w:rsidR="00790360" w:rsidRPr="006F1EC4" w:rsidRDefault="00790360" w:rsidP="00790360">
      <w:pPr>
        <w:rPr>
          <w:ins w:id="1542" w:author="Anttila  Eliel Simpson" w:date="2024-07-18T16:04:00Z"/>
          <w:rFonts w:ascii="Times New Roman" w:hAnsi="Times New Roman" w:cs="Times New Roman"/>
          <w:color w:val="000000" w:themeColor="text1"/>
        </w:rPr>
      </w:pPr>
      <w:ins w:id="1543" w:author="Anttila  Eliel Simpson" w:date="2024-07-18T16:04:00Z">
        <w:r w:rsidRPr="006F1EC4">
          <w:rPr>
            <w:rFonts w:ascii="Times New Roman" w:hAnsi="Times New Roman" w:cs="Times New Roman"/>
            <w:color w:val="000000" w:themeColor="text1"/>
            <w:shd w:val="clear" w:color="auto" w:fill="FFFFFF"/>
          </w:rPr>
          <w:t xml:space="preserve">Ouyang, Q., Guan, C., Zhou, C., &amp; Xiao, S. (2017). </w:t>
        </w:r>
        <w:proofErr w:type="spellStart"/>
        <w:r w:rsidRPr="006F1EC4">
          <w:rPr>
            <w:rFonts w:ascii="Times New Roman" w:hAnsi="Times New Roman" w:cs="Times New Roman"/>
            <w:color w:val="000000" w:themeColor="text1"/>
            <w:shd w:val="clear" w:color="auto" w:fill="FFFFFF"/>
          </w:rPr>
          <w:t>Acanthomorphic</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acritarchs</w:t>
        </w:r>
        <w:proofErr w:type="spellEnd"/>
        <w:r w:rsidRPr="006F1EC4">
          <w:rPr>
            <w:rFonts w:ascii="Times New Roman" w:hAnsi="Times New Roman" w:cs="Times New Roman"/>
            <w:color w:val="000000" w:themeColor="text1"/>
            <w:shd w:val="clear" w:color="auto" w:fill="FFFFFF"/>
          </w:rPr>
          <w:t xml:space="preserve"> of the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from an upper slope section in northwestern Hunan Province, South China, with implications for </w:t>
        </w:r>
        <w:proofErr w:type="gramStart"/>
        <w:r w:rsidRPr="006F1EC4">
          <w:rPr>
            <w:rFonts w:ascii="Times New Roman" w:hAnsi="Times New Roman" w:cs="Times New Roman"/>
            <w:color w:val="000000" w:themeColor="text1"/>
            <w:shd w:val="clear" w:color="auto" w:fill="FFFFFF"/>
          </w:rPr>
          <w:t>early–middle</w:t>
        </w:r>
        <w:proofErr w:type="gramEnd"/>
        <w:r w:rsidRPr="006F1EC4">
          <w:rPr>
            <w:rFonts w:ascii="Times New Roman" w:hAnsi="Times New Roman" w:cs="Times New Roman"/>
            <w:color w:val="000000" w:themeColor="text1"/>
            <w:shd w:val="clear" w:color="auto" w:fill="FFFFFF"/>
          </w:rPr>
          <w:t xml:space="preserve"> Ediacaran biostratigraphy.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Precambrian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298</w:t>
        </w:r>
        <w:r w:rsidRPr="006F1EC4">
          <w:rPr>
            <w:rFonts w:ascii="Times New Roman" w:hAnsi="Times New Roman" w:cs="Times New Roman"/>
            <w:color w:val="000000" w:themeColor="text1"/>
            <w:shd w:val="clear" w:color="auto" w:fill="FFFFFF"/>
          </w:rPr>
          <w:t xml:space="preserve">, 512-529.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"https://doi.org/10.1016/j.precamres.2017.07.005"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https://doi.org/10.1016/j.precamres.2017.07.005</w:t>
        </w:r>
        <w:r w:rsidRPr="006F1EC4">
          <w:rPr>
            <w:rFonts w:ascii="Times New Roman" w:hAnsi="Times New Roman" w:cs="Times New Roman"/>
            <w:color w:val="000000" w:themeColor="text1"/>
          </w:rPr>
          <w:fldChar w:fldCharType="end"/>
        </w:r>
      </w:ins>
    </w:p>
    <w:p w14:paraId="796E36C3" w14:textId="77777777" w:rsidR="00790360" w:rsidRPr="006F1EC4" w:rsidRDefault="00790360" w:rsidP="00790360">
      <w:pPr>
        <w:rPr>
          <w:ins w:id="1544" w:author="Anttila  Eliel Simpson" w:date="2024-07-18T16:04:00Z"/>
          <w:rFonts w:ascii="Times New Roman" w:hAnsi="Times New Roman" w:cs="Times New Roman"/>
          <w:color w:val="000000" w:themeColor="text1"/>
          <w:shd w:val="clear" w:color="auto" w:fill="FFFFFF"/>
        </w:rPr>
      </w:pPr>
    </w:p>
    <w:p w14:paraId="1437D94B" w14:textId="77777777" w:rsidR="00790360" w:rsidRPr="006F1EC4" w:rsidRDefault="00790360" w:rsidP="00790360">
      <w:pPr>
        <w:rPr>
          <w:ins w:id="1545" w:author="Anttila  Eliel Simpson" w:date="2024-07-18T16:04:00Z"/>
          <w:rFonts w:ascii="Times New Roman" w:eastAsia="Times New Roman" w:hAnsi="Times New Roman" w:cs="Times New Roman"/>
          <w:color w:val="000000" w:themeColor="text1"/>
          <w:shd w:val="clear" w:color="auto" w:fill="FFFFFF"/>
        </w:rPr>
      </w:pPr>
      <w:ins w:id="1546" w:author="Anttila  Eliel Simpson" w:date="2024-07-18T16:04:00Z">
        <w:r w:rsidRPr="006F1EC4">
          <w:rPr>
            <w:rFonts w:ascii="Times New Roman" w:eastAsia="Times New Roman" w:hAnsi="Times New Roman" w:cs="Times New Roman"/>
            <w:color w:val="000000" w:themeColor="text1"/>
            <w:shd w:val="clear" w:color="auto" w:fill="FFFFFF"/>
          </w:rPr>
          <w:t>Papineau, D. (2010). Global biogeochemical changes at both ends of the Proterozoic: insights from phosphorites. </w:t>
        </w:r>
        <w:r w:rsidRPr="006F1EC4">
          <w:rPr>
            <w:rFonts w:ascii="Times New Roman" w:eastAsia="Times New Roman" w:hAnsi="Times New Roman" w:cs="Times New Roman"/>
            <w:i/>
            <w:iCs/>
            <w:color w:val="000000" w:themeColor="text1"/>
          </w:rPr>
          <w:t>Astrobiology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10</w:t>
        </w:r>
        <w:r w:rsidRPr="006F1EC4">
          <w:rPr>
            <w:rFonts w:ascii="Times New Roman" w:eastAsia="Times New Roman" w:hAnsi="Times New Roman" w:cs="Times New Roman"/>
            <w:color w:val="000000" w:themeColor="text1"/>
            <w:shd w:val="clear" w:color="auto" w:fill="FFFFFF"/>
          </w:rPr>
          <w:t xml:space="preserve">(2), 165-181.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"https://doi.org/10.1089/ast.2009.0360"</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https://doi.org/10.1089/ast.2009.0360</w:t>
        </w:r>
        <w:r w:rsidRPr="006F1EC4">
          <w:rPr>
            <w:rFonts w:ascii="Times New Roman" w:eastAsia="Times New Roman" w:hAnsi="Times New Roman" w:cs="Times New Roman"/>
            <w:color w:val="000000" w:themeColor="text1"/>
          </w:rPr>
          <w:fldChar w:fldCharType="end"/>
        </w:r>
      </w:ins>
    </w:p>
    <w:p w14:paraId="3D97CEDD" w14:textId="77777777" w:rsidR="00790360" w:rsidRPr="006F1EC4" w:rsidRDefault="00790360" w:rsidP="00790360">
      <w:pPr>
        <w:rPr>
          <w:ins w:id="1547" w:author="Anttila  Eliel Simpson" w:date="2024-07-18T16:04:00Z"/>
          <w:rFonts w:ascii="Times New Roman" w:hAnsi="Times New Roman" w:cs="Times New Roman"/>
          <w:color w:val="000000" w:themeColor="text1"/>
          <w:shd w:val="clear" w:color="auto" w:fill="FFFFFF"/>
        </w:rPr>
      </w:pPr>
    </w:p>
    <w:p w14:paraId="03E7CC1B" w14:textId="77777777" w:rsidR="00790360" w:rsidRPr="006F1EC4" w:rsidRDefault="00790360" w:rsidP="00790360">
      <w:pPr>
        <w:rPr>
          <w:ins w:id="1548" w:author="Anttila  Eliel Simpson" w:date="2024-07-18T16:04:00Z"/>
          <w:rFonts w:ascii="Times New Roman" w:hAnsi="Times New Roman" w:cs="Times New Roman"/>
          <w:color w:val="000000" w:themeColor="text1"/>
          <w:lang w:val="it-CH"/>
          <w:rPrChange w:id="1549" w:author="Anttila  Eliel Simpson" w:date="2024-07-09T13:00:00Z">
            <w:rPr>
              <w:ins w:id="1550" w:author="Anttila  Eliel Simpson" w:date="2024-07-18T16:04:00Z"/>
              <w:rFonts w:ascii="Times New Roman" w:hAnsi="Times New Roman" w:cs="Times New Roman"/>
              <w:color w:val="000000" w:themeColor="text1"/>
            </w:rPr>
          </w:rPrChange>
        </w:rPr>
      </w:pPr>
      <w:ins w:id="1551" w:author="Anttila  Eliel Simpson" w:date="2024-07-18T16:04:00Z">
        <w:r w:rsidRPr="006F1EC4">
          <w:rPr>
            <w:rFonts w:ascii="Times New Roman" w:hAnsi="Times New Roman" w:cs="Times New Roman"/>
            <w:color w:val="000000" w:themeColor="text1"/>
            <w:shd w:val="clear" w:color="auto" w:fill="FFFFFF"/>
          </w:rPr>
          <w:t>Park, Y., Swanson-</w:t>
        </w:r>
        <w:proofErr w:type="spellStart"/>
        <w:r w:rsidRPr="006F1EC4">
          <w:rPr>
            <w:rFonts w:ascii="Times New Roman" w:hAnsi="Times New Roman" w:cs="Times New Roman"/>
            <w:color w:val="000000" w:themeColor="text1"/>
            <w:shd w:val="clear" w:color="auto" w:fill="FFFFFF"/>
          </w:rPr>
          <w:t>Hysell</w:t>
        </w:r>
        <w:proofErr w:type="spellEnd"/>
        <w:r w:rsidRPr="006F1EC4">
          <w:rPr>
            <w:rFonts w:ascii="Times New Roman" w:hAnsi="Times New Roman" w:cs="Times New Roman"/>
            <w:color w:val="000000" w:themeColor="text1"/>
            <w:shd w:val="clear" w:color="auto" w:fill="FFFFFF"/>
          </w:rPr>
          <w:t xml:space="preserve">, N. L., MacLennan, S. A., Maloof, A. C., </w:t>
        </w:r>
        <w:proofErr w:type="spellStart"/>
        <w:r w:rsidRPr="006F1EC4">
          <w:rPr>
            <w:rFonts w:ascii="Times New Roman" w:hAnsi="Times New Roman" w:cs="Times New Roman"/>
            <w:color w:val="000000" w:themeColor="text1"/>
            <w:shd w:val="clear" w:color="auto" w:fill="FFFFFF"/>
          </w:rPr>
          <w:t>Gebreslassie</w:t>
        </w:r>
        <w:proofErr w:type="spellEnd"/>
        <w:r w:rsidRPr="006F1EC4">
          <w:rPr>
            <w:rFonts w:ascii="Times New Roman" w:hAnsi="Times New Roman" w:cs="Times New Roman"/>
            <w:color w:val="000000" w:themeColor="text1"/>
            <w:shd w:val="clear" w:color="auto" w:fill="FFFFFF"/>
          </w:rPr>
          <w:t xml:space="preserve">, M., Tremblay, M. M., ... &amp; </w:t>
        </w:r>
        <w:proofErr w:type="spellStart"/>
        <w:r w:rsidRPr="006F1EC4">
          <w:rPr>
            <w:rFonts w:ascii="Times New Roman" w:hAnsi="Times New Roman" w:cs="Times New Roman"/>
            <w:color w:val="000000" w:themeColor="text1"/>
            <w:shd w:val="clear" w:color="auto" w:fill="FFFFFF"/>
          </w:rPr>
          <w:t>Haileab</w:t>
        </w:r>
        <w:proofErr w:type="spellEnd"/>
        <w:r w:rsidRPr="006F1EC4">
          <w:rPr>
            <w:rFonts w:ascii="Times New Roman" w:hAnsi="Times New Roman" w:cs="Times New Roman"/>
            <w:color w:val="000000" w:themeColor="text1"/>
            <w:shd w:val="clear" w:color="auto" w:fill="FFFFFF"/>
          </w:rPr>
          <w:t xml:space="preserve">, B. (2020). The lead-up to the </w:t>
        </w:r>
        <w:proofErr w:type="spellStart"/>
        <w:r w:rsidRPr="006F1EC4">
          <w:rPr>
            <w:rFonts w:ascii="Times New Roman" w:hAnsi="Times New Roman" w:cs="Times New Roman"/>
            <w:color w:val="000000" w:themeColor="text1"/>
            <w:shd w:val="clear" w:color="auto" w:fill="FFFFFF"/>
          </w:rPr>
          <w:t>Sturtian</w:t>
        </w:r>
        <w:proofErr w:type="spellEnd"/>
        <w:r w:rsidRPr="006F1EC4">
          <w:rPr>
            <w:rFonts w:ascii="Times New Roman" w:hAnsi="Times New Roman" w:cs="Times New Roman"/>
            <w:color w:val="000000" w:themeColor="text1"/>
            <w:shd w:val="clear" w:color="auto" w:fill="FFFFFF"/>
          </w:rPr>
          <w:t xml:space="preserve"> Snowball Earth: Neoproterozoic </w:t>
        </w:r>
        <w:proofErr w:type="spellStart"/>
        <w:r w:rsidRPr="006F1EC4">
          <w:rPr>
            <w:rFonts w:ascii="Times New Roman" w:hAnsi="Times New Roman" w:cs="Times New Roman"/>
            <w:color w:val="000000" w:themeColor="text1"/>
            <w:shd w:val="clear" w:color="auto" w:fill="FFFFFF"/>
          </w:rPr>
          <w:t>chemostratigraphy</w:t>
        </w:r>
        <w:proofErr w:type="spellEnd"/>
        <w:r w:rsidRPr="006F1EC4">
          <w:rPr>
            <w:rFonts w:ascii="Times New Roman" w:hAnsi="Times New Roman" w:cs="Times New Roman"/>
            <w:color w:val="000000" w:themeColor="text1"/>
            <w:shd w:val="clear" w:color="auto" w:fill="FFFFFF"/>
          </w:rPr>
          <w:t xml:space="preserve"> time-calibrated by the Tambien Group of Ethiopia.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552" w:author="Anttila  Eliel Simpson" w:date="2024-07-09T13:00:00Z">
              <w:rPr>
                <w:rFonts w:ascii="Times New Roman" w:hAnsi="Times New Roman" w:cs="Times New Roman"/>
                <w:i/>
                <w:iCs/>
                <w:color w:val="000000" w:themeColor="text1"/>
              </w:rPr>
            </w:rPrChange>
          </w:rPr>
          <w:t>GSA Bulletin</w:t>
        </w:r>
        <w:r w:rsidRPr="006F1EC4">
          <w:rPr>
            <w:rFonts w:ascii="Times New Roman" w:hAnsi="Times New Roman" w:cs="Times New Roman"/>
            <w:color w:val="000000" w:themeColor="text1"/>
            <w:shd w:val="clear" w:color="auto" w:fill="FFFFFF"/>
            <w:lang w:val="it-CH"/>
            <w:rPrChange w:id="1553"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554"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555" w:author="Anttila  Eliel Simpson" w:date="2024-07-09T13:00:00Z">
              <w:rPr>
                <w:rFonts w:ascii="Times New Roman" w:hAnsi="Times New Roman" w:cs="Times New Roman"/>
                <w:i/>
                <w:iCs/>
                <w:color w:val="000000" w:themeColor="text1"/>
              </w:rPr>
            </w:rPrChange>
          </w:rPr>
          <w:t>132</w:t>
        </w:r>
        <w:r w:rsidRPr="006F1EC4">
          <w:rPr>
            <w:rFonts w:ascii="Times New Roman" w:hAnsi="Times New Roman" w:cs="Times New Roman"/>
            <w:color w:val="000000" w:themeColor="text1"/>
            <w:shd w:val="clear" w:color="auto" w:fill="FFFFFF"/>
            <w:lang w:val="it-CH"/>
            <w:rPrChange w:id="1556" w:author="Anttila  Eliel Simpson" w:date="2024-07-09T13:00:00Z">
              <w:rPr>
                <w:rFonts w:ascii="Times New Roman" w:hAnsi="Times New Roman" w:cs="Times New Roman"/>
                <w:color w:val="000000" w:themeColor="text1"/>
                <w:shd w:val="clear" w:color="auto" w:fill="FFFFFF"/>
              </w:rPr>
            </w:rPrChange>
          </w:rPr>
          <w:t xml:space="preserve">(5-6), 1119-1149. </w:t>
        </w:r>
        <w:r w:rsidRPr="006F1EC4">
          <w:fldChar w:fldCharType="begin"/>
        </w:r>
        <w:r w:rsidRPr="006F1EC4">
          <w:rPr>
            <w:rFonts w:ascii="Times New Roman" w:hAnsi="Times New Roman" w:cs="Times New Roman"/>
            <w:color w:val="000000" w:themeColor="text1"/>
            <w:lang w:val="it-CH"/>
            <w:rPrChange w:id="1557" w:author="Anttila  Eliel Simpson" w:date="2024-07-09T13:00:00Z">
              <w:rPr/>
            </w:rPrChange>
          </w:rPr>
          <w:instrText>HYPERLINK "https://doi.org/10.1130/B35178.1" \t "_blank"</w:instrText>
        </w:r>
        <w:r w:rsidRPr="006F1EC4">
          <w:fldChar w:fldCharType="separate"/>
        </w:r>
        <w:r w:rsidRPr="006F1EC4">
          <w:rPr>
            <w:rStyle w:val="text"/>
            <w:rFonts w:ascii="Times New Roman" w:hAnsi="Times New Roman" w:cs="Times New Roman"/>
            <w:color w:val="000000" w:themeColor="text1"/>
            <w:bdr w:val="none" w:sz="0" w:space="0" w:color="auto" w:frame="1"/>
            <w:lang w:val="it-CH"/>
            <w:rPrChange w:id="1558" w:author="Anttila  Eliel Simpson" w:date="2024-07-09T13:00:00Z">
              <w:rPr>
                <w:rStyle w:val="text"/>
                <w:rFonts w:ascii="Times New Roman" w:hAnsi="Times New Roman" w:cs="Times New Roman"/>
                <w:color w:val="000000" w:themeColor="text1"/>
                <w:bdr w:val="none" w:sz="0" w:space="0" w:color="auto" w:frame="1"/>
              </w:rPr>
            </w:rPrChange>
          </w:rPr>
          <w:t>https://doi.org/10.1130/B35178.1</w:t>
        </w:r>
        <w:r w:rsidRPr="006F1EC4">
          <w:rPr>
            <w:rStyle w:val="text"/>
            <w:rFonts w:ascii="Times New Roman" w:hAnsi="Times New Roman" w:cs="Times New Roman"/>
            <w:color w:val="000000" w:themeColor="text1"/>
            <w:bdr w:val="none" w:sz="0" w:space="0" w:color="auto" w:frame="1"/>
          </w:rPr>
          <w:fldChar w:fldCharType="end"/>
        </w:r>
      </w:ins>
    </w:p>
    <w:p w14:paraId="6E8DD6C9" w14:textId="77777777" w:rsidR="00790360" w:rsidRPr="006F1EC4" w:rsidRDefault="00790360" w:rsidP="00790360">
      <w:pPr>
        <w:rPr>
          <w:ins w:id="1559" w:author="Anttila  Eliel Simpson" w:date="2024-07-18T16:04:00Z"/>
          <w:rFonts w:ascii="Times New Roman" w:hAnsi="Times New Roman" w:cs="Times New Roman"/>
          <w:color w:val="000000" w:themeColor="text1"/>
          <w:lang w:val="it-CH"/>
          <w:rPrChange w:id="1560" w:author="Anttila  Eliel Simpson" w:date="2024-07-09T13:00:00Z">
            <w:rPr>
              <w:ins w:id="1561" w:author="Anttila  Eliel Simpson" w:date="2024-07-18T16:04:00Z"/>
              <w:rFonts w:ascii="Times New Roman" w:hAnsi="Times New Roman" w:cs="Times New Roman"/>
              <w:color w:val="000000" w:themeColor="text1"/>
            </w:rPr>
          </w:rPrChange>
        </w:rPr>
      </w:pPr>
    </w:p>
    <w:p w14:paraId="5275D8F3" w14:textId="77777777" w:rsidR="00790360" w:rsidRPr="006F1EC4" w:rsidRDefault="00790360" w:rsidP="00790360">
      <w:pPr>
        <w:rPr>
          <w:ins w:id="1562" w:author="Anttila  Eliel Simpson" w:date="2024-07-18T16:04:00Z"/>
          <w:rFonts w:ascii="Times New Roman" w:hAnsi="Times New Roman" w:cs="Times New Roman"/>
          <w:color w:val="000000" w:themeColor="text1"/>
          <w:shd w:val="clear" w:color="auto" w:fill="FFFFFF"/>
        </w:rPr>
      </w:pPr>
      <w:ins w:id="1563" w:author="Anttila  Eliel Simpson" w:date="2024-07-18T16:04:00Z">
        <w:r w:rsidRPr="006F1EC4">
          <w:rPr>
            <w:rFonts w:ascii="Times New Roman" w:hAnsi="Times New Roman" w:cs="Times New Roman"/>
            <w:color w:val="000000" w:themeColor="text1"/>
            <w:shd w:val="clear" w:color="auto" w:fill="FFFFFF"/>
            <w:lang w:val="it-CH"/>
            <w:rPrChange w:id="1564" w:author="Anttila  Eliel Simpson" w:date="2024-07-09T13:00:00Z">
              <w:rPr>
                <w:rFonts w:ascii="Times New Roman" w:hAnsi="Times New Roman" w:cs="Times New Roman"/>
                <w:color w:val="000000" w:themeColor="text1"/>
                <w:shd w:val="clear" w:color="auto" w:fill="FFFFFF"/>
              </w:rPr>
            </w:rPrChange>
          </w:rPr>
          <w:t xml:space="preserve">Parry, L. A., Boggiani, P. C., Condon, D. J., Garwood, R. J., Leme, J. D. M., McIlroy, D., ... </w:t>
        </w:r>
        <w:r w:rsidRPr="006F1EC4">
          <w:rPr>
            <w:rFonts w:ascii="Times New Roman" w:hAnsi="Times New Roman" w:cs="Times New Roman"/>
            <w:color w:val="000000" w:themeColor="text1"/>
            <w:shd w:val="clear" w:color="auto" w:fill="FFFFFF"/>
          </w:rPr>
          <w:t xml:space="preserve">&amp; Liu, A. G. (2017). </w:t>
        </w:r>
        <w:proofErr w:type="spellStart"/>
        <w:r w:rsidRPr="006F1EC4">
          <w:rPr>
            <w:rFonts w:ascii="Times New Roman" w:hAnsi="Times New Roman" w:cs="Times New Roman"/>
            <w:color w:val="000000" w:themeColor="text1"/>
            <w:shd w:val="clear" w:color="auto" w:fill="FFFFFF"/>
          </w:rPr>
          <w:t>Ichnological</w:t>
        </w:r>
        <w:proofErr w:type="spellEnd"/>
        <w:r w:rsidRPr="006F1EC4">
          <w:rPr>
            <w:rFonts w:ascii="Times New Roman" w:hAnsi="Times New Roman" w:cs="Times New Roman"/>
            <w:color w:val="000000" w:themeColor="text1"/>
            <w:shd w:val="clear" w:color="auto" w:fill="FFFFFF"/>
          </w:rPr>
          <w:t xml:space="preserve"> evidence for meiofaunal bilaterians from the terminal Ediacaran and earliest Cambrian of Brazil.</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Nature Ecology &amp; Evolution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w:t>
        </w:r>
        <w:r w:rsidRPr="006F1EC4">
          <w:rPr>
            <w:rFonts w:ascii="Times New Roman" w:hAnsi="Times New Roman" w:cs="Times New Roman"/>
            <w:color w:val="000000" w:themeColor="text1"/>
            <w:shd w:val="clear" w:color="auto" w:fill="FFFFFF"/>
          </w:rPr>
          <w:t xml:space="preserve">(10), 1455-1464. </w:t>
        </w:r>
        <w:r w:rsidRPr="006F1EC4">
          <w:fldChar w:fldCharType="begin"/>
        </w:r>
        <w:r w:rsidRPr="006F1EC4">
          <w:rPr>
            <w:rFonts w:ascii="Times New Roman" w:hAnsi="Times New Roman" w:cs="Times New Roman"/>
            <w:color w:val="000000" w:themeColor="text1"/>
          </w:rPr>
          <w:instrText>HYPERLINK "https://doi.org/10.1038/s41559-017-0301-9"</w:instrText>
        </w:r>
        <w:r w:rsidRPr="006F1EC4">
          <w:fldChar w:fldCharType="separate"/>
        </w:r>
        <w:r w:rsidRPr="006F1EC4">
          <w:rPr>
            <w:rStyle w:val="text"/>
            <w:rFonts w:ascii="Times New Roman" w:hAnsi="Times New Roman" w:cs="Times New Roman"/>
            <w:color w:val="000000" w:themeColor="text1"/>
            <w:shd w:val="clear" w:color="auto" w:fill="FFFFFF"/>
          </w:rPr>
          <w:t>https://doi.org/10.1038/s41559-017-0301-9</w:t>
        </w:r>
        <w:r w:rsidRPr="006F1EC4">
          <w:rPr>
            <w:rStyle w:val="text"/>
            <w:rFonts w:ascii="Times New Roman" w:hAnsi="Times New Roman" w:cs="Times New Roman"/>
            <w:color w:val="000000" w:themeColor="text1"/>
            <w:shd w:val="clear" w:color="auto" w:fill="FFFFFF"/>
          </w:rPr>
          <w:fldChar w:fldCharType="end"/>
        </w:r>
      </w:ins>
    </w:p>
    <w:p w14:paraId="0E10CCC1" w14:textId="77777777" w:rsidR="00790360" w:rsidRPr="006F1EC4" w:rsidRDefault="00790360" w:rsidP="00790360">
      <w:pPr>
        <w:rPr>
          <w:ins w:id="1565" w:author="Anttila  Eliel Simpson" w:date="2024-07-18T16:04:00Z"/>
          <w:rFonts w:ascii="Times New Roman" w:hAnsi="Times New Roman" w:cs="Times New Roman"/>
          <w:color w:val="000000" w:themeColor="text1"/>
          <w:shd w:val="clear" w:color="auto" w:fill="FFFFFF"/>
        </w:rPr>
      </w:pPr>
    </w:p>
    <w:p w14:paraId="358BBFDC" w14:textId="77777777" w:rsidR="00790360" w:rsidRPr="006F1EC4" w:rsidRDefault="00790360" w:rsidP="00790360">
      <w:pPr>
        <w:rPr>
          <w:ins w:id="1566" w:author="Anttila  Eliel Simpson" w:date="2024-07-18T16:04:00Z"/>
          <w:rFonts w:ascii="Times New Roman" w:hAnsi="Times New Roman" w:cs="Times New Roman"/>
          <w:color w:val="000000" w:themeColor="text1"/>
        </w:rPr>
      </w:pPr>
      <w:ins w:id="1567" w:author="Anttila  Eliel Simpson" w:date="2024-07-18T16:04:00Z">
        <w:r w:rsidRPr="006F1EC4">
          <w:rPr>
            <w:rFonts w:ascii="Times New Roman" w:hAnsi="Times New Roman" w:cs="Times New Roman"/>
            <w:color w:val="000000" w:themeColor="text1"/>
            <w:shd w:val="clear" w:color="auto" w:fill="FFFFFF"/>
          </w:rPr>
          <w:t xml:space="preserve">Paton, C., Woodhead, J. D., </w:t>
        </w:r>
        <w:proofErr w:type="spellStart"/>
        <w:r w:rsidRPr="006F1EC4">
          <w:rPr>
            <w:rFonts w:ascii="Times New Roman" w:hAnsi="Times New Roman" w:cs="Times New Roman"/>
            <w:color w:val="000000" w:themeColor="text1"/>
            <w:shd w:val="clear" w:color="auto" w:fill="FFFFFF"/>
          </w:rPr>
          <w:t>Hellstrom</w:t>
        </w:r>
        <w:proofErr w:type="spellEnd"/>
        <w:r w:rsidRPr="006F1EC4">
          <w:rPr>
            <w:rFonts w:ascii="Times New Roman" w:hAnsi="Times New Roman" w:cs="Times New Roman"/>
            <w:color w:val="000000" w:themeColor="text1"/>
            <w:shd w:val="clear" w:color="auto" w:fill="FFFFFF"/>
          </w:rPr>
          <w:t xml:space="preserve">, J. C., </w:t>
        </w:r>
        <w:proofErr w:type="spellStart"/>
        <w:r w:rsidRPr="006F1EC4">
          <w:rPr>
            <w:rFonts w:ascii="Times New Roman" w:hAnsi="Times New Roman" w:cs="Times New Roman"/>
            <w:color w:val="000000" w:themeColor="text1"/>
            <w:shd w:val="clear" w:color="auto" w:fill="FFFFFF"/>
          </w:rPr>
          <w:t>Hergt</w:t>
        </w:r>
        <w:proofErr w:type="spellEnd"/>
        <w:r w:rsidRPr="006F1EC4">
          <w:rPr>
            <w:rFonts w:ascii="Times New Roman" w:hAnsi="Times New Roman" w:cs="Times New Roman"/>
            <w:color w:val="000000" w:themeColor="text1"/>
            <w:shd w:val="clear" w:color="auto" w:fill="FFFFFF"/>
          </w:rPr>
          <w:t>, J. M., Greig, A., &amp; Maas, R. (2010). Improved laser ablation U‐Pb zircon geochronology through robust downhole fractionation correction.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11</w:t>
        </w:r>
        <w:r w:rsidRPr="006F1EC4">
          <w:rPr>
            <w:rFonts w:ascii="Times New Roman" w:hAnsi="Times New Roman" w:cs="Times New Roman"/>
            <w:color w:val="000000" w:themeColor="text1"/>
            <w:shd w:val="clear" w:color="auto" w:fill="FFFFFF"/>
          </w:rPr>
          <w:t xml:space="preserve">(3). </w:t>
        </w:r>
        <w:r w:rsidRPr="006F1EC4">
          <w:rPr>
            <w:rStyle w:val="apple-converted-space"/>
            <w:rFonts w:ascii="Times New Roman" w:hAnsi="Times New Roman" w:cs="Times New Roman"/>
            <w:color w:val="000000" w:themeColor="text1"/>
            <w:shd w:val="clear" w:color="auto" w:fill="FFFFFF"/>
          </w:rPr>
          <w:t> </w:t>
        </w:r>
        <w:r w:rsidRPr="006F1EC4">
          <w:fldChar w:fldCharType="begin"/>
        </w:r>
        <w:r w:rsidRPr="006F1EC4">
          <w:rPr>
            <w:rFonts w:ascii="Times New Roman" w:hAnsi="Times New Roman" w:cs="Times New Roman"/>
            <w:color w:val="000000" w:themeColor="text1"/>
          </w:rPr>
          <w:instrText>HYPERLINK "https://doi.org/10.1029/2009GC002618"</w:instrText>
        </w:r>
        <w:r w:rsidRPr="006F1EC4">
          <w:fldChar w:fldCharType="separate"/>
        </w:r>
        <w:r w:rsidRPr="006F1EC4">
          <w:rPr>
            <w:rStyle w:val="text"/>
            <w:rFonts w:ascii="Times New Roman" w:hAnsi="Times New Roman" w:cs="Times New Roman"/>
            <w:color w:val="000000" w:themeColor="text1"/>
          </w:rPr>
          <w:t>https://doi.org/10.1029/2009GC002618</w:t>
        </w:r>
        <w:r w:rsidRPr="006F1EC4">
          <w:rPr>
            <w:rStyle w:val="text"/>
            <w:rFonts w:ascii="Times New Roman" w:hAnsi="Times New Roman" w:cs="Times New Roman"/>
            <w:color w:val="000000" w:themeColor="text1"/>
          </w:rPr>
          <w:fldChar w:fldCharType="end"/>
        </w:r>
      </w:ins>
    </w:p>
    <w:p w14:paraId="4D4C3A28" w14:textId="77777777" w:rsidR="00790360" w:rsidRPr="006F1EC4" w:rsidRDefault="00790360" w:rsidP="00790360">
      <w:pPr>
        <w:rPr>
          <w:ins w:id="1568" w:author="Anttila  Eliel Simpson" w:date="2024-07-18T16:04:00Z"/>
          <w:rFonts w:ascii="Times New Roman" w:hAnsi="Times New Roman" w:cs="Times New Roman"/>
          <w:color w:val="000000" w:themeColor="text1"/>
          <w:shd w:val="clear" w:color="auto" w:fill="FFFFFF"/>
        </w:rPr>
      </w:pPr>
    </w:p>
    <w:p w14:paraId="005FE534" w14:textId="77777777" w:rsidR="00790360" w:rsidRPr="006F1EC4" w:rsidRDefault="00790360" w:rsidP="00790360">
      <w:pPr>
        <w:rPr>
          <w:ins w:id="1569" w:author="Anttila  Eliel Simpson" w:date="2024-07-18T16:04:00Z"/>
          <w:rFonts w:ascii="Times New Roman" w:hAnsi="Times New Roman" w:cs="Times New Roman"/>
          <w:color w:val="000000" w:themeColor="text1"/>
        </w:rPr>
      </w:pPr>
      <w:proofErr w:type="spellStart"/>
      <w:ins w:id="1570" w:author="Anttila  Eliel Simpson" w:date="2024-07-18T16:04:00Z">
        <w:r w:rsidRPr="006F1EC4">
          <w:rPr>
            <w:rFonts w:ascii="Times New Roman" w:hAnsi="Times New Roman" w:cs="Times New Roman"/>
            <w:color w:val="000000" w:themeColor="text1"/>
            <w:shd w:val="clear" w:color="auto" w:fill="FFFFFF"/>
          </w:rPr>
          <w:t>Pfänder</w:t>
        </w:r>
        <w:proofErr w:type="spellEnd"/>
        <w:r w:rsidRPr="006F1EC4">
          <w:rPr>
            <w:rFonts w:ascii="Times New Roman" w:hAnsi="Times New Roman" w:cs="Times New Roman"/>
            <w:color w:val="000000" w:themeColor="text1"/>
            <w:shd w:val="clear" w:color="auto" w:fill="FFFFFF"/>
          </w:rPr>
          <w:t xml:space="preserve">, J. A., &amp; </w:t>
        </w:r>
        <w:proofErr w:type="spellStart"/>
        <w:r w:rsidRPr="006F1EC4">
          <w:rPr>
            <w:rFonts w:ascii="Times New Roman" w:hAnsi="Times New Roman" w:cs="Times New Roman"/>
            <w:color w:val="000000" w:themeColor="text1"/>
            <w:shd w:val="clear" w:color="auto" w:fill="FFFFFF"/>
          </w:rPr>
          <w:t>Kröner</w:t>
        </w:r>
        <w:proofErr w:type="spellEnd"/>
        <w:r w:rsidRPr="006F1EC4">
          <w:rPr>
            <w:rFonts w:ascii="Times New Roman" w:hAnsi="Times New Roman" w:cs="Times New Roman"/>
            <w:color w:val="000000" w:themeColor="text1"/>
            <w:shd w:val="clear" w:color="auto" w:fill="FFFFFF"/>
          </w:rPr>
          <w:t xml:space="preserve">, A. (2004). Tectono-magmatic evolution, age and emplacement of the </w:t>
        </w:r>
        <w:proofErr w:type="spellStart"/>
        <w:r w:rsidRPr="006F1EC4">
          <w:rPr>
            <w:rFonts w:ascii="Times New Roman" w:hAnsi="Times New Roman" w:cs="Times New Roman"/>
            <w:color w:val="000000" w:themeColor="text1"/>
            <w:shd w:val="clear" w:color="auto" w:fill="FFFFFF"/>
          </w:rPr>
          <w:t>Agardagh</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Tes</w:t>
        </w:r>
        <w:proofErr w:type="spellEnd"/>
        <w:r w:rsidRPr="006F1EC4">
          <w:rPr>
            <w:rFonts w:ascii="Times New Roman" w:hAnsi="Times New Roman" w:cs="Times New Roman"/>
            <w:color w:val="000000" w:themeColor="text1"/>
            <w:shd w:val="clear" w:color="auto" w:fill="FFFFFF"/>
          </w:rPr>
          <w:t>-Chem ophiolite in Tuva, Central Asia: crustal growth by island arc accretion.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Developments in Precambrian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13</w:t>
        </w:r>
        <w:r w:rsidRPr="006F1EC4">
          <w:rPr>
            <w:rFonts w:ascii="Times New Roman" w:hAnsi="Times New Roman" w:cs="Times New Roman"/>
            <w:color w:val="000000" w:themeColor="text1"/>
            <w:shd w:val="clear" w:color="auto" w:fill="FFFFFF"/>
          </w:rPr>
          <w:t xml:space="preserve">, 207-221.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"https://doi.org/10.1016/S0166-2635(04)13006-5"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https://doi.org/10.1016/S0166-2635(04)13006-5</w:t>
        </w:r>
        <w:r w:rsidRPr="006F1EC4">
          <w:rPr>
            <w:rFonts w:ascii="Times New Roman" w:hAnsi="Times New Roman" w:cs="Times New Roman"/>
            <w:color w:val="000000" w:themeColor="text1"/>
          </w:rPr>
          <w:fldChar w:fldCharType="end"/>
        </w:r>
      </w:ins>
    </w:p>
    <w:p w14:paraId="79E8B91B" w14:textId="77777777" w:rsidR="00790360" w:rsidRPr="006F1EC4" w:rsidRDefault="00790360" w:rsidP="00790360">
      <w:pPr>
        <w:rPr>
          <w:ins w:id="1571" w:author="Anttila  Eliel Simpson" w:date="2024-07-18T16:04:00Z"/>
          <w:rFonts w:ascii="Times New Roman" w:hAnsi="Times New Roman" w:cs="Times New Roman"/>
          <w:color w:val="000000" w:themeColor="text1"/>
          <w:shd w:val="clear" w:color="auto" w:fill="FFFFFF"/>
        </w:rPr>
      </w:pPr>
    </w:p>
    <w:p w14:paraId="70122A02" w14:textId="77777777" w:rsidR="00790360" w:rsidRPr="006F1EC4" w:rsidRDefault="00790360" w:rsidP="00790360">
      <w:pPr>
        <w:rPr>
          <w:ins w:id="1572" w:author="Anttila  Eliel Simpson" w:date="2024-07-18T16:04:00Z"/>
          <w:rFonts w:ascii="Times New Roman" w:hAnsi="Times New Roman" w:cs="Times New Roman"/>
          <w:color w:val="000000" w:themeColor="text1"/>
        </w:rPr>
      </w:pPr>
      <w:proofErr w:type="spellStart"/>
      <w:ins w:id="1573" w:author="Anttila  Eliel Simpson" w:date="2024-07-18T16:04:00Z">
        <w:r w:rsidRPr="006F1EC4">
          <w:rPr>
            <w:rFonts w:ascii="Times New Roman" w:hAnsi="Times New Roman" w:cs="Times New Roman"/>
            <w:color w:val="000000" w:themeColor="text1"/>
            <w:shd w:val="clear" w:color="auto" w:fill="FFFFFF"/>
          </w:rPr>
          <w:t>Planavsky</w:t>
        </w:r>
        <w:proofErr w:type="spellEnd"/>
        <w:r w:rsidRPr="006F1EC4">
          <w:rPr>
            <w:rFonts w:ascii="Times New Roman" w:hAnsi="Times New Roman" w:cs="Times New Roman"/>
            <w:color w:val="000000" w:themeColor="text1"/>
            <w:shd w:val="clear" w:color="auto" w:fill="FFFFFF"/>
          </w:rPr>
          <w:t xml:space="preserve">, N. J., </w:t>
        </w:r>
        <w:proofErr w:type="spellStart"/>
        <w:r w:rsidRPr="006F1EC4">
          <w:rPr>
            <w:rFonts w:ascii="Times New Roman" w:hAnsi="Times New Roman" w:cs="Times New Roman"/>
            <w:color w:val="000000" w:themeColor="text1"/>
            <w:shd w:val="clear" w:color="auto" w:fill="FFFFFF"/>
          </w:rPr>
          <w:t>Asael</w:t>
        </w:r>
        <w:proofErr w:type="spellEnd"/>
        <w:r w:rsidRPr="006F1EC4">
          <w:rPr>
            <w:rFonts w:ascii="Times New Roman" w:hAnsi="Times New Roman" w:cs="Times New Roman"/>
            <w:color w:val="000000" w:themeColor="text1"/>
            <w:shd w:val="clear" w:color="auto" w:fill="FFFFFF"/>
          </w:rPr>
          <w:t xml:space="preserve">, D., Rooney, A. D., Robbins, L. J., Gill, B. C., </w:t>
        </w:r>
        <w:proofErr w:type="spellStart"/>
        <w:r w:rsidRPr="006F1EC4">
          <w:rPr>
            <w:rFonts w:ascii="Times New Roman" w:hAnsi="Times New Roman" w:cs="Times New Roman"/>
            <w:color w:val="000000" w:themeColor="text1"/>
            <w:shd w:val="clear" w:color="auto" w:fill="FFFFFF"/>
          </w:rPr>
          <w:t>Dehler</w:t>
        </w:r>
        <w:proofErr w:type="spellEnd"/>
        <w:r w:rsidRPr="006F1EC4">
          <w:rPr>
            <w:rFonts w:ascii="Times New Roman" w:hAnsi="Times New Roman" w:cs="Times New Roman"/>
            <w:color w:val="000000" w:themeColor="text1"/>
            <w:shd w:val="clear" w:color="auto" w:fill="FFFFFF"/>
          </w:rPr>
          <w:t>, C. M., ... &amp; Reinhard, C. T. (2023). A sedimentary record of the evolution of the global marine phosphorus cycle.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Geobiology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21</w:t>
        </w:r>
        <w:r w:rsidRPr="006F1EC4">
          <w:rPr>
            <w:rFonts w:ascii="Times New Roman" w:hAnsi="Times New Roman" w:cs="Times New Roman"/>
            <w:color w:val="000000" w:themeColor="text1"/>
            <w:shd w:val="clear" w:color="auto" w:fill="FFFFFF"/>
          </w:rPr>
          <w:t xml:space="preserve">(2), 168-174. </w:t>
        </w:r>
        <w:r w:rsidRPr="006F1EC4">
          <w:fldChar w:fldCharType="begin"/>
        </w:r>
        <w:r w:rsidRPr="006F1EC4">
          <w:rPr>
            <w:rFonts w:ascii="Times New Roman" w:hAnsi="Times New Roman" w:cs="Times New Roman"/>
            <w:color w:val="000000" w:themeColor="text1"/>
          </w:rPr>
          <w:instrText>HYPERLINK "https://doi.org/10.1111/gbi.12536"</w:instrText>
        </w:r>
        <w:r w:rsidRPr="006F1EC4">
          <w:fldChar w:fldCharType="separate"/>
        </w:r>
        <w:r w:rsidRPr="006F1EC4">
          <w:rPr>
            <w:rStyle w:val="text"/>
            <w:rFonts w:ascii="Times New Roman" w:hAnsi="Times New Roman" w:cs="Times New Roman"/>
            <w:color w:val="000000" w:themeColor="text1"/>
          </w:rPr>
          <w:t>https://doi.org/10.1111/gbi.12536</w:t>
        </w:r>
        <w:r w:rsidRPr="006F1EC4">
          <w:rPr>
            <w:rStyle w:val="text"/>
            <w:rFonts w:ascii="Times New Roman" w:hAnsi="Times New Roman" w:cs="Times New Roman"/>
            <w:color w:val="000000" w:themeColor="text1"/>
          </w:rPr>
          <w:fldChar w:fldCharType="end"/>
        </w:r>
      </w:ins>
    </w:p>
    <w:p w14:paraId="03E277DB" w14:textId="77777777" w:rsidR="00790360" w:rsidRPr="006F1EC4" w:rsidRDefault="00790360" w:rsidP="00790360">
      <w:pPr>
        <w:rPr>
          <w:ins w:id="1574" w:author="Anttila  Eliel Simpson" w:date="2024-07-18T16:04:00Z"/>
          <w:rFonts w:ascii="Times New Roman" w:hAnsi="Times New Roman" w:cs="Times New Roman"/>
          <w:color w:val="000000" w:themeColor="text1"/>
          <w:shd w:val="clear" w:color="auto" w:fill="FFFFFF"/>
        </w:rPr>
      </w:pPr>
    </w:p>
    <w:p w14:paraId="221CBA0B" w14:textId="77777777" w:rsidR="00790360" w:rsidRPr="006F1EC4" w:rsidRDefault="00790360" w:rsidP="00790360">
      <w:pPr>
        <w:rPr>
          <w:ins w:id="1575" w:author="Anttila  Eliel Simpson" w:date="2024-07-18T16:04:00Z"/>
          <w:rFonts w:ascii="Times New Roman" w:hAnsi="Times New Roman" w:cs="Times New Roman"/>
          <w:color w:val="000000" w:themeColor="text1"/>
        </w:rPr>
      </w:pPr>
      <w:ins w:id="1576" w:author="Anttila  Eliel Simpson" w:date="2024-07-18T16:04:00Z">
        <w:r w:rsidRPr="006F1EC4">
          <w:rPr>
            <w:rFonts w:ascii="Times New Roman" w:hAnsi="Times New Roman" w:cs="Times New Roman"/>
            <w:color w:val="000000" w:themeColor="text1"/>
            <w:shd w:val="clear" w:color="auto" w:fill="FFFFFF"/>
          </w:rPr>
          <w:t>Redfield, A. C. (1958). The biological control of chemical factors in the environment.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American scientist</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46</w:t>
        </w:r>
        <w:r w:rsidRPr="006F1EC4">
          <w:rPr>
            <w:rFonts w:ascii="Times New Roman" w:hAnsi="Times New Roman" w:cs="Times New Roman"/>
            <w:color w:val="000000" w:themeColor="text1"/>
            <w:shd w:val="clear" w:color="auto" w:fill="FFFFFF"/>
          </w:rPr>
          <w:t>(3), 230A-221.</w:t>
        </w:r>
      </w:ins>
    </w:p>
    <w:p w14:paraId="4319F54A" w14:textId="77777777" w:rsidR="00790360" w:rsidRPr="006F1EC4" w:rsidRDefault="00790360" w:rsidP="00790360">
      <w:pPr>
        <w:rPr>
          <w:ins w:id="1577" w:author="Anttila  Eliel Simpson" w:date="2024-07-18T16:04:00Z"/>
          <w:rFonts w:ascii="Times New Roman" w:hAnsi="Times New Roman" w:cs="Times New Roman"/>
          <w:color w:val="000000" w:themeColor="text1"/>
          <w:shd w:val="clear" w:color="auto" w:fill="FFFFFF"/>
        </w:rPr>
      </w:pPr>
    </w:p>
    <w:p w14:paraId="55E3E1B0" w14:textId="77777777" w:rsidR="00790360" w:rsidRPr="006F1EC4" w:rsidRDefault="00790360" w:rsidP="00790360">
      <w:pPr>
        <w:rPr>
          <w:ins w:id="1578" w:author="Anttila  Eliel Simpson" w:date="2024-07-18T16:04:00Z"/>
          <w:rFonts w:ascii="Times New Roman" w:eastAsia="Times New Roman" w:hAnsi="Times New Roman" w:cs="Times New Roman"/>
          <w:color w:val="000000" w:themeColor="text1"/>
        </w:rPr>
      </w:pPr>
      <w:ins w:id="1579" w:author="Anttila  Eliel Simpson" w:date="2024-07-18T16:04:00Z">
        <w:r w:rsidRPr="006F1EC4">
          <w:rPr>
            <w:rFonts w:ascii="Times New Roman" w:eastAsia="Times New Roman" w:hAnsi="Times New Roman" w:cs="Times New Roman"/>
            <w:color w:val="000000" w:themeColor="text1"/>
            <w:shd w:val="clear" w:color="auto" w:fill="FFFFFF"/>
          </w:rPr>
          <w:t xml:space="preserve">Reinhard, C. T., </w:t>
        </w:r>
        <w:proofErr w:type="spellStart"/>
        <w:r w:rsidRPr="006F1EC4">
          <w:rPr>
            <w:rFonts w:ascii="Times New Roman" w:eastAsia="Times New Roman" w:hAnsi="Times New Roman" w:cs="Times New Roman"/>
            <w:color w:val="000000" w:themeColor="text1"/>
            <w:shd w:val="clear" w:color="auto" w:fill="FFFFFF"/>
          </w:rPr>
          <w:t>Planavsky</w:t>
        </w:r>
        <w:proofErr w:type="spellEnd"/>
        <w:r w:rsidRPr="006F1EC4">
          <w:rPr>
            <w:rFonts w:ascii="Times New Roman" w:eastAsia="Times New Roman" w:hAnsi="Times New Roman" w:cs="Times New Roman"/>
            <w:color w:val="000000" w:themeColor="text1"/>
            <w:shd w:val="clear" w:color="auto" w:fill="FFFFFF"/>
          </w:rPr>
          <w:t xml:space="preserve">, N. J., Gill, B. C., Ozaki, K., Robbins, L. J., Lyons, T. W., ... &amp; </w:t>
        </w:r>
        <w:proofErr w:type="spellStart"/>
        <w:r w:rsidRPr="006F1EC4">
          <w:rPr>
            <w:rFonts w:ascii="Times New Roman" w:eastAsia="Times New Roman" w:hAnsi="Times New Roman" w:cs="Times New Roman"/>
            <w:color w:val="000000" w:themeColor="text1"/>
            <w:shd w:val="clear" w:color="auto" w:fill="FFFFFF"/>
          </w:rPr>
          <w:t>Konhauser</w:t>
        </w:r>
        <w:proofErr w:type="spellEnd"/>
        <w:r w:rsidRPr="006F1EC4">
          <w:rPr>
            <w:rFonts w:ascii="Times New Roman" w:eastAsia="Times New Roman" w:hAnsi="Times New Roman" w:cs="Times New Roman"/>
            <w:color w:val="000000" w:themeColor="text1"/>
            <w:shd w:val="clear" w:color="auto" w:fill="FFFFFF"/>
          </w:rPr>
          <w:t>, K. O. (2017). Evolution of the global phosphorus cycle.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541</w:t>
        </w:r>
        <w:r w:rsidRPr="006F1EC4">
          <w:rPr>
            <w:rFonts w:ascii="Times New Roman" w:eastAsia="Times New Roman" w:hAnsi="Times New Roman" w:cs="Times New Roman"/>
            <w:color w:val="000000" w:themeColor="text1"/>
            <w:shd w:val="clear" w:color="auto" w:fill="FFFFFF"/>
          </w:rPr>
          <w:t>(7637), 386-389. https://doi.org/10.1038/nature20772</w:t>
        </w:r>
      </w:ins>
    </w:p>
    <w:p w14:paraId="2255F38F" w14:textId="77777777" w:rsidR="00790360" w:rsidRPr="006F1EC4" w:rsidRDefault="00790360" w:rsidP="00790360">
      <w:pPr>
        <w:rPr>
          <w:ins w:id="1580" w:author="Anttila  Eliel Simpson" w:date="2024-07-18T16:04:00Z"/>
          <w:rFonts w:ascii="Times New Roman" w:hAnsi="Times New Roman" w:cs="Times New Roman"/>
          <w:color w:val="000000" w:themeColor="text1"/>
          <w:shd w:val="clear" w:color="auto" w:fill="FFFFFF"/>
        </w:rPr>
      </w:pPr>
    </w:p>
    <w:p w14:paraId="566D6786" w14:textId="77777777" w:rsidR="00790360" w:rsidRPr="006F1EC4" w:rsidRDefault="00790360" w:rsidP="00790360">
      <w:pPr>
        <w:rPr>
          <w:ins w:id="1581" w:author="Anttila  Eliel Simpson" w:date="2024-07-18T16:04:00Z"/>
          <w:rFonts w:ascii="Times New Roman" w:hAnsi="Times New Roman" w:cs="Times New Roman"/>
          <w:color w:val="000000" w:themeColor="text1"/>
        </w:rPr>
      </w:pPr>
      <w:proofErr w:type="spellStart"/>
      <w:ins w:id="1582" w:author="Anttila  Eliel Simpson" w:date="2024-07-18T16:04:00Z">
        <w:r w:rsidRPr="006F1EC4">
          <w:rPr>
            <w:rFonts w:ascii="Times New Roman" w:hAnsi="Times New Roman" w:cs="Times New Roman"/>
            <w:color w:val="000000" w:themeColor="text1"/>
            <w:shd w:val="clear" w:color="auto" w:fill="FFFFFF"/>
          </w:rPr>
          <w:lastRenderedPageBreak/>
          <w:t>Roest</w:t>
        </w:r>
        <w:proofErr w:type="spellEnd"/>
        <w:r w:rsidRPr="006F1EC4">
          <w:rPr>
            <w:rFonts w:ascii="Times New Roman" w:hAnsi="Times New Roman" w:cs="Times New Roman"/>
            <w:color w:val="000000" w:themeColor="text1"/>
            <w:shd w:val="clear" w:color="auto" w:fill="FFFFFF"/>
          </w:rPr>
          <w:t xml:space="preserve">‐Ellis, S., Richardson, J. A., Phillips, B. L., Mehra, A., Webb, S. M., Cohen, P. A., ... &amp; Tosca, N. J. (2023). </w:t>
        </w:r>
        <w:proofErr w:type="spellStart"/>
        <w:r w:rsidRPr="006F1EC4">
          <w:rPr>
            <w:rFonts w:ascii="Times New Roman" w:hAnsi="Times New Roman" w:cs="Times New Roman"/>
            <w:color w:val="000000" w:themeColor="text1"/>
            <w:shd w:val="clear" w:color="auto" w:fill="FFFFFF"/>
          </w:rPr>
          <w:t>Tonian</w:t>
        </w:r>
        <w:proofErr w:type="spellEnd"/>
        <w:r w:rsidRPr="006F1EC4">
          <w:rPr>
            <w:rFonts w:ascii="Times New Roman" w:hAnsi="Times New Roman" w:cs="Times New Roman"/>
            <w:color w:val="000000" w:themeColor="text1"/>
            <w:shd w:val="clear" w:color="auto" w:fill="FFFFFF"/>
          </w:rPr>
          <w:t xml:space="preserve"> Carbonates Record Phosphate‐Rich Shallow Seas.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24</w:t>
        </w:r>
        <w:r w:rsidRPr="006F1EC4">
          <w:rPr>
            <w:rFonts w:ascii="Times New Roman" w:hAnsi="Times New Roman" w:cs="Times New Roman"/>
            <w:color w:val="000000" w:themeColor="text1"/>
            <w:shd w:val="clear" w:color="auto" w:fill="FFFFFF"/>
          </w:rPr>
          <w:t xml:space="preserve">(5), e2023GC010974. </w:t>
        </w:r>
        <w:r w:rsidRPr="006F1EC4">
          <w:fldChar w:fldCharType="begin"/>
        </w:r>
        <w:r w:rsidRPr="006F1EC4">
          <w:rPr>
            <w:rFonts w:ascii="Times New Roman" w:hAnsi="Times New Roman" w:cs="Times New Roman"/>
            <w:color w:val="000000" w:themeColor="text1"/>
          </w:rPr>
          <w:instrText>HYPERLINK "https://doi.org/10.1029/2023GC010974"</w:instrText>
        </w:r>
        <w:r w:rsidRPr="006F1EC4">
          <w:fldChar w:fldCharType="separate"/>
        </w:r>
        <w:r w:rsidRPr="006F1EC4">
          <w:rPr>
            <w:rStyle w:val="text"/>
            <w:rFonts w:ascii="Times New Roman" w:hAnsi="Times New Roman" w:cs="Times New Roman"/>
            <w:color w:val="000000" w:themeColor="text1"/>
          </w:rPr>
          <w:t>https://doi.org/10.1029/2023GC010974</w:t>
        </w:r>
        <w:r w:rsidRPr="006F1EC4">
          <w:rPr>
            <w:rStyle w:val="text"/>
            <w:rFonts w:ascii="Times New Roman" w:hAnsi="Times New Roman" w:cs="Times New Roman"/>
            <w:color w:val="000000" w:themeColor="text1"/>
          </w:rPr>
          <w:fldChar w:fldCharType="end"/>
        </w:r>
      </w:ins>
    </w:p>
    <w:p w14:paraId="3E2970D2" w14:textId="77777777" w:rsidR="00790360" w:rsidRPr="006F1EC4" w:rsidRDefault="00790360" w:rsidP="00790360">
      <w:pPr>
        <w:rPr>
          <w:ins w:id="1583" w:author="Anttila  Eliel Simpson" w:date="2024-07-18T16:04:00Z"/>
          <w:rFonts w:ascii="Times New Roman" w:hAnsi="Times New Roman" w:cs="Times New Roman"/>
          <w:color w:val="000000" w:themeColor="text1"/>
          <w:shd w:val="clear" w:color="auto" w:fill="FFFFFF"/>
        </w:rPr>
      </w:pPr>
    </w:p>
    <w:p w14:paraId="56DA0CC4" w14:textId="77777777" w:rsidR="00790360" w:rsidRPr="006F1EC4" w:rsidRDefault="00790360" w:rsidP="00790360">
      <w:pPr>
        <w:rPr>
          <w:ins w:id="1584" w:author="Anttila  Eliel Simpson" w:date="2024-07-18T16:04:00Z"/>
          <w:rFonts w:ascii="Times New Roman" w:hAnsi="Times New Roman" w:cs="Times New Roman"/>
          <w:color w:val="000000" w:themeColor="text1"/>
          <w:lang w:val="it-CH"/>
          <w:rPrChange w:id="1585" w:author="Anttila  Eliel Simpson" w:date="2024-07-09T13:00:00Z">
            <w:rPr>
              <w:ins w:id="1586" w:author="Anttila  Eliel Simpson" w:date="2024-07-18T16:04:00Z"/>
              <w:rFonts w:ascii="Times New Roman" w:hAnsi="Times New Roman" w:cs="Times New Roman"/>
              <w:color w:val="000000" w:themeColor="text1"/>
            </w:rPr>
          </w:rPrChange>
        </w:rPr>
      </w:pPr>
      <w:ins w:id="1587" w:author="Anttila  Eliel Simpson" w:date="2024-07-18T16:04:00Z">
        <w:r w:rsidRPr="006F1EC4">
          <w:rPr>
            <w:rFonts w:ascii="Times New Roman" w:eastAsia="Times New Roman" w:hAnsi="Times New Roman" w:cs="Times New Roman"/>
            <w:color w:val="000000" w:themeColor="text1"/>
            <w:shd w:val="clear" w:color="auto" w:fill="FFFFFF"/>
          </w:rPr>
          <w:t>Romanek, C. S., Grossman, E. L., &amp; Morse, J. W. (1992). Carbon isotopic fractionation in synthetic aragonite and calcite: effects of temperature and precipitation rate. </w:t>
        </w:r>
        <w:r w:rsidRPr="006F1EC4">
          <w:rPr>
            <w:rFonts w:ascii="Times New Roman" w:eastAsia="Times New Roman" w:hAnsi="Times New Roman" w:cs="Times New Roman"/>
            <w:i/>
            <w:iCs/>
            <w:color w:val="000000" w:themeColor="text1"/>
            <w:lang w:val="it-CH"/>
            <w:rPrChange w:id="1588" w:author="Anttila  Eliel Simpson" w:date="2024-07-09T13:00:00Z">
              <w:rPr>
                <w:rFonts w:ascii="Times New Roman" w:eastAsia="Times New Roman" w:hAnsi="Times New Roman" w:cs="Times New Roman"/>
                <w:i/>
                <w:iCs/>
                <w:color w:val="000000" w:themeColor="text1"/>
              </w:rPr>
            </w:rPrChange>
          </w:rPr>
          <w:t>Geochimica et cosmochimica acta</w:t>
        </w:r>
        <w:r w:rsidRPr="006F1EC4">
          <w:rPr>
            <w:rFonts w:ascii="Times New Roman" w:eastAsia="Times New Roman" w:hAnsi="Times New Roman" w:cs="Times New Roman"/>
            <w:color w:val="000000" w:themeColor="text1"/>
            <w:shd w:val="clear" w:color="auto" w:fill="FFFFFF"/>
            <w:lang w:val="it-CH"/>
            <w:rPrChange w:id="1589" w:author="Anttila  Eliel Simpson" w:date="2024-07-09T13:00:00Z">
              <w:rPr>
                <w:rFonts w:ascii="Times New Roman" w:eastAsia="Times New Roman" w:hAnsi="Times New Roman" w:cs="Times New Roman"/>
                <w:color w:val="000000" w:themeColor="text1"/>
                <w:shd w:val="clear" w:color="auto" w:fill="FFFFFF"/>
              </w:rPr>
            </w:rPrChange>
          </w:rPr>
          <w:t>, </w:t>
        </w:r>
        <w:r w:rsidRPr="006F1EC4">
          <w:rPr>
            <w:rFonts w:ascii="Times New Roman" w:eastAsia="Times New Roman" w:hAnsi="Times New Roman" w:cs="Times New Roman"/>
            <w:i/>
            <w:iCs/>
            <w:color w:val="000000" w:themeColor="text1"/>
            <w:lang w:val="it-CH"/>
            <w:rPrChange w:id="1590" w:author="Anttila  Eliel Simpson" w:date="2024-07-09T13:00:00Z">
              <w:rPr>
                <w:rFonts w:ascii="Times New Roman" w:eastAsia="Times New Roman" w:hAnsi="Times New Roman" w:cs="Times New Roman"/>
                <w:i/>
                <w:iCs/>
                <w:color w:val="000000" w:themeColor="text1"/>
              </w:rPr>
            </w:rPrChange>
          </w:rPr>
          <w:t>56</w:t>
        </w:r>
        <w:r w:rsidRPr="006F1EC4">
          <w:rPr>
            <w:rFonts w:ascii="Times New Roman" w:eastAsia="Times New Roman" w:hAnsi="Times New Roman" w:cs="Times New Roman"/>
            <w:color w:val="000000" w:themeColor="text1"/>
            <w:shd w:val="clear" w:color="auto" w:fill="FFFFFF"/>
            <w:lang w:val="it-CH"/>
            <w:rPrChange w:id="1591" w:author="Anttila  Eliel Simpson" w:date="2024-07-09T13:00:00Z">
              <w:rPr>
                <w:rFonts w:ascii="Times New Roman" w:eastAsia="Times New Roman" w:hAnsi="Times New Roman" w:cs="Times New Roman"/>
                <w:color w:val="000000" w:themeColor="text1"/>
                <w:shd w:val="clear" w:color="auto" w:fill="FFFFFF"/>
              </w:rPr>
            </w:rPrChange>
          </w:rPr>
          <w:t xml:space="preserve">(1), 419-430.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it-CH"/>
            <w:rPrChange w:id="1592" w:author="Anttila  Eliel Simpson" w:date="2024-07-09T13:00:00Z">
              <w:rPr/>
            </w:rPrChange>
          </w:rPr>
          <w:instrText>HYPERLINK "https://doi.org/10.1016/0016-7037(92)90142-6"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lang w:val="it-CH"/>
            <w:rPrChange w:id="1593" w:author="Anttila  Eliel Simpson" w:date="2024-07-09T13:00:00Z">
              <w:rPr>
                <w:rFonts w:ascii="Times New Roman" w:eastAsia="Times New Roman" w:hAnsi="Times New Roman" w:cs="Times New Roman"/>
                <w:color w:val="000000" w:themeColor="text1"/>
              </w:rPr>
            </w:rPrChange>
          </w:rPr>
          <w:t>https://doi.org/10.1016/0016-7037(92)90142-6</w:t>
        </w:r>
        <w:r w:rsidRPr="006F1EC4">
          <w:rPr>
            <w:rFonts w:ascii="Times New Roman" w:eastAsia="Times New Roman" w:hAnsi="Times New Roman" w:cs="Times New Roman"/>
            <w:color w:val="000000" w:themeColor="text1"/>
          </w:rPr>
          <w:fldChar w:fldCharType="end"/>
        </w:r>
      </w:ins>
    </w:p>
    <w:p w14:paraId="0628AB4D" w14:textId="77777777" w:rsidR="00790360" w:rsidRPr="006F1EC4" w:rsidRDefault="00790360" w:rsidP="00790360">
      <w:pPr>
        <w:rPr>
          <w:ins w:id="1594" w:author="Anttila  Eliel Simpson" w:date="2024-07-18T16:04:00Z"/>
          <w:rFonts w:ascii="Times New Roman" w:hAnsi="Times New Roman" w:cs="Times New Roman"/>
          <w:color w:val="000000" w:themeColor="text1"/>
          <w:lang w:val="it-CH"/>
          <w:rPrChange w:id="1595" w:author="Anttila  Eliel Simpson" w:date="2024-07-09T13:00:00Z">
            <w:rPr>
              <w:ins w:id="1596" w:author="Anttila  Eliel Simpson" w:date="2024-07-18T16:04:00Z"/>
              <w:rFonts w:ascii="Times New Roman" w:hAnsi="Times New Roman" w:cs="Times New Roman"/>
              <w:color w:val="000000" w:themeColor="text1"/>
            </w:rPr>
          </w:rPrChange>
        </w:rPr>
      </w:pPr>
    </w:p>
    <w:p w14:paraId="61405242" w14:textId="77777777" w:rsidR="00790360" w:rsidRPr="006F1EC4" w:rsidRDefault="00790360" w:rsidP="00790360">
      <w:pPr>
        <w:rPr>
          <w:ins w:id="1597" w:author="Anttila  Eliel Simpson" w:date="2024-07-18T16:04:00Z"/>
          <w:rFonts w:ascii="Times New Roman" w:hAnsi="Times New Roman" w:cs="Times New Roman"/>
          <w:color w:val="000000" w:themeColor="text1"/>
        </w:rPr>
      </w:pPr>
      <w:ins w:id="1598" w:author="Anttila  Eliel Simpson" w:date="2024-07-18T16:04:00Z">
        <w:r w:rsidRPr="006F1EC4">
          <w:rPr>
            <w:rFonts w:ascii="Times New Roman" w:hAnsi="Times New Roman" w:cs="Times New Roman"/>
            <w:color w:val="000000" w:themeColor="text1"/>
            <w:shd w:val="clear" w:color="auto" w:fill="FFFFFF"/>
            <w:lang w:val="it-CH"/>
            <w:rPrChange w:id="1599" w:author="Anttila  Eliel Simpson" w:date="2024-07-09T13:00:00Z">
              <w:rPr>
                <w:rFonts w:ascii="Times New Roman" w:hAnsi="Times New Roman" w:cs="Times New Roman"/>
                <w:color w:val="000000" w:themeColor="text1"/>
                <w:shd w:val="clear" w:color="auto" w:fill="FFFFFF"/>
              </w:rPr>
            </w:rPrChange>
          </w:rPr>
          <w:t xml:space="preserve">Rooney, A. D., Cantine, M. D., Bergmann, K. D., Gómez-Pérez, I., Al Baloushi, B., Boag, T. H., ... </w:t>
        </w:r>
        <w:r w:rsidRPr="006F1EC4">
          <w:rPr>
            <w:rFonts w:ascii="Times New Roman" w:hAnsi="Times New Roman" w:cs="Times New Roman"/>
            <w:color w:val="000000" w:themeColor="text1"/>
            <w:shd w:val="clear" w:color="auto" w:fill="FFFFFF"/>
          </w:rPr>
          <w:t>&amp; Strauss, J. V. (2020). Calibrating the coevolution of Ediacaran life and environment.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Proceedings of the National Academy of Sciences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117</w:t>
        </w:r>
        <w:r w:rsidRPr="006F1EC4">
          <w:rPr>
            <w:rFonts w:ascii="Times New Roman" w:hAnsi="Times New Roman" w:cs="Times New Roman"/>
            <w:color w:val="000000" w:themeColor="text1"/>
            <w:shd w:val="clear" w:color="auto" w:fill="FFFFFF"/>
          </w:rPr>
          <w:t xml:space="preserve">(29), 16824-16830. </w:t>
        </w:r>
        <w:r w:rsidRPr="006F1EC4">
          <w:fldChar w:fldCharType="begin"/>
        </w:r>
        <w:r w:rsidRPr="006F1EC4">
          <w:rPr>
            <w:rFonts w:ascii="Times New Roman" w:hAnsi="Times New Roman" w:cs="Times New Roman"/>
            <w:color w:val="000000" w:themeColor="text1"/>
          </w:rPr>
          <w:instrText>HYPERLINK "https://doi.org/10.1073/pnas.2002918117"</w:instrText>
        </w:r>
        <w:r w:rsidRPr="006F1EC4">
          <w:fldChar w:fldCharType="separate"/>
        </w:r>
        <w:r w:rsidRPr="006F1EC4">
          <w:rPr>
            <w:rStyle w:val="text"/>
            <w:rFonts w:ascii="Times New Roman" w:hAnsi="Times New Roman" w:cs="Times New Roman"/>
            <w:color w:val="000000" w:themeColor="text1"/>
          </w:rPr>
          <w:t>https://doi.org/10.1073/pnas.2002918117</w:t>
        </w:r>
        <w:r w:rsidRPr="006F1EC4">
          <w:rPr>
            <w:rStyle w:val="text"/>
            <w:rFonts w:ascii="Times New Roman" w:hAnsi="Times New Roman" w:cs="Times New Roman"/>
            <w:color w:val="000000" w:themeColor="text1"/>
          </w:rPr>
          <w:fldChar w:fldCharType="end"/>
        </w:r>
      </w:ins>
    </w:p>
    <w:p w14:paraId="7BA08B09" w14:textId="77777777" w:rsidR="00790360" w:rsidRPr="006F1EC4" w:rsidRDefault="00790360" w:rsidP="00790360">
      <w:pPr>
        <w:rPr>
          <w:ins w:id="1600" w:author="Anttila  Eliel Simpson" w:date="2024-07-18T16:04:00Z"/>
          <w:rFonts w:ascii="Times New Roman" w:hAnsi="Times New Roman" w:cs="Times New Roman"/>
          <w:color w:val="000000" w:themeColor="text1"/>
        </w:rPr>
      </w:pPr>
    </w:p>
    <w:p w14:paraId="5902C909" w14:textId="77777777" w:rsidR="00790360" w:rsidRPr="006F1EC4" w:rsidRDefault="00790360" w:rsidP="00790360">
      <w:pPr>
        <w:rPr>
          <w:ins w:id="1601" w:author="Anttila  Eliel Simpson" w:date="2024-07-18T16:04:00Z"/>
          <w:rFonts w:ascii="Times New Roman" w:hAnsi="Times New Roman" w:cs="Times New Roman"/>
          <w:color w:val="000000" w:themeColor="text1"/>
        </w:rPr>
      </w:pPr>
      <w:proofErr w:type="spellStart"/>
      <w:ins w:id="1602" w:author="Anttila  Eliel Simpson" w:date="2024-07-18T16:04:00Z">
        <w:r w:rsidRPr="006F1EC4">
          <w:rPr>
            <w:rFonts w:ascii="Times New Roman" w:hAnsi="Times New Roman" w:cs="Times New Roman"/>
            <w:color w:val="000000" w:themeColor="text1"/>
          </w:rPr>
          <w:t>Rudnev</w:t>
        </w:r>
        <w:proofErr w:type="spellEnd"/>
        <w:r w:rsidRPr="006F1EC4">
          <w:rPr>
            <w:rFonts w:ascii="Times New Roman" w:hAnsi="Times New Roman" w:cs="Times New Roman"/>
            <w:color w:val="000000" w:themeColor="text1"/>
          </w:rPr>
          <w:t xml:space="preserve">, S.N., Vladimirov, A.G., </w:t>
        </w:r>
        <w:proofErr w:type="spellStart"/>
        <w:r w:rsidRPr="006F1EC4">
          <w:rPr>
            <w:rFonts w:ascii="Times New Roman" w:hAnsi="Times New Roman" w:cs="Times New Roman"/>
            <w:color w:val="000000" w:themeColor="text1"/>
          </w:rPr>
          <w:t>Ponomarchuk</w:t>
        </w:r>
        <w:proofErr w:type="spellEnd"/>
        <w:r w:rsidRPr="006F1EC4">
          <w:rPr>
            <w:rFonts w:ascii="Times New Roman" w:hAnsi="Times New Roman" w:cs="Times New Roman"/>
            <w:color w:val="000000" w:themeColor="text1"/>
          </w:rPr>
          <w:t xml:space="preserve">, V.A., </w:t>
        </w:r>
        <w:proofErr w:type="spellStart"/>
        <w:r w:rsidRPr="006F1EC4">
          <w:rPr>
            <w:rFonts w:ascii="Times New Roman" w:hAnsi="Times New Roman" w:cs="Times New Roman"/>
            <w:color w:val="000000" w:themeColor="text1"/>
          </w:rPr>
          <w:t>Bibikova</w:t>
        </w:r>
        <w:proofErr w:type="spellEnd"/>
        <w:r w:rsidRPr="006F1EC4">
          <w:rPr>
            <w:rFonts w:ascii="Times New Roman" w:hAnsi="Times New Roman" w:cs="Times New Roman"/>
            <w:color w:val="000000" w:themeColor="text1"/>
          </w:rPr>
          <w:t xml:space="preserve">, E.V., Sergeev, S.A., </w:t>
        </w:r>
        <w:proofErr w:type="spellStart"/>
        <w:r w:rsidRPr="006F1EC4">
          <w:rPr>
            <w:rFonts w:ascii="Times New Roman" w:hAnsi="Times New Roman" w:cs="Times New Roman"/>
            <w:color w:val="000000" w:themeColor="text1"/>
          </w:rPr>
          <w:t>Plotkina</w:t>
        </w:r>
        <w:proofErr w:type="spellEnd"/>
        <w:r w:rsidRPr="006F1EC4">
          <w:rPr>
            <w:rFonts w:ascii="Times New Roman" w:hAnsi="Times New Roman" w:cs="Times New Roman"/>
            <w:color w:val="000000" w:themeColor="text1"/>
          </w:rPr>
          <w:t xml:space="preserve">, Y.V., </w:t>
        </w:r>
        <w:proofErr w:type="spellStart"/>
        <w:r w:rsidRPr="006F1EC4">
          <w:rPr>
            <w:rFonts w:ascii="Times New Roman" w:hAnsi="Times New Roman" w:cs="Times New Roman"/>
            <w:color w:val="000000" w:themeColor="text1"/>
          </w:rPr>
          <w:t>Bayanova</w:t>
        </w:r>
        <w:proofErr w:type="spellEnd"/>
        <w:r w:rsidRPr="006F1EC4">
          <w:rPr>
            <w:rFonts w:ascii="Times New Roman" w:hAnsi="Times New Roman" w:cs="Times New Roman"/>
            <w:color w:val="000000" w:themeColor="text1"/>
          </w:rPr>
          <w:t xml:space="preserve">, T.B. (2006). The </w:t>
        </w:r>
        <w:proofErr w:type="spellStart"/>
        <w:r w:rsidRPr="006F1EC4">
          <w:rPr>
            <w:rFonts w:ascii="Times New Roman" w:hAnsi="Times New Roman" w:cs="Times New Roman"/>
            <w:color w:val="000000" w:themeColor="text1"/>
          </w:rPr>
          <w:t>Kaakhem</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polychronous</w:t>
        </w:r>
        <w:proofErr w:type="spellEnd"/>
        <w:r w:rsidRPr="006F1EC4">
          <w:rPr>
            <w:rFonts w:ascii="Times New Roman" w:hAnsi="Times New Roman" w:cs="Times New Roman"/>
            <w:color w:val="000000" w:themeColor="text1"/>
          </w:rPr>
          <w:t xml:space="preserve"> granitoid batholith, eastern Tuva: composition, age, sources, and geodynamic setting. </w:t>
        </w:r>
        <w:proofErr w:type="spellStart"/>
        <w:r w:rsidRPr="006F1EC4">
          <w:rPr>
            <w:rFonts w:ascii="Times New Roman" w:hAnsi="Times New Roman" w:cs="Times New Roman"/>
            <w:i/>
            <w:iCs/>
            <w:color w:val="000000" w:themeColor="text1"/>
          </w:rPr>
          <w:t>Litosfera</w:t>
        </w:r>
        <w:proofErr w:type="spellEnd"/>
        <w:r w:rsidRPr="006F1EC4">
          <w:rPr>
            <w:rFonts w:ascii="Times New Roman" w:hAnsi="Times New Roman" w:cs="Times New Roman"/>
            <w:color w:val="000000" w:themeColor="text1"/>
          </w:rPr>
          <w:t>, 200, 3–33 (in Russian).</w:t>
        </w:r>
      </w:ins>
    </w:p>
    <w:p w14:paraId="5AE74658" w14:textId="77777777" w:rsidR="00790360" w:rsidRPr="006F1EC4" w:rsidRDefault="00790360" w:rsidP="00790360">
      <w:pPr>
        <w:rPr>
          <w:ins w:id="1603" w:author="Anttila  Eliel Simpson" w:date="2024-07-18T16:04:00Z"/>
          <w:rFonts w:ascii="Times New Roman" w:hAnsi="Times New Roman" w:cs="Times New Roman"/>
          <w:color w:val="000000" w:themeColor="text1"/>
        </w:rPr>
      </w:pPr>
    </w:p>
    <w:p w14:paraId="75828345" w14:textId="77777777" w:rsidR="00790360" w:rsidRPr="006F1EC4" w:rsidRDefault="00790360" w:rsidP="00790360">
      <w:pPr>
        <w:rPr>
          <w:ins w:id="1604" w:author="Anttila  Eliel Simpson" w:date="2024-07-18T16:04:00Z"/>
          <w:rFonts w:ascii="Times New Roman" w:hAnsi="Times New Roman" w:cs="Times New Roman"/>
          <w:color w:val="000000" w:themeColor="text1"/>
        </w:rPr>
      </w:pPr>
      <w:proofErr w:type="spellStart"/>
      <w:ins w:id="1605" w:author="Anttila  Eliel Simpson" w:date="2024-07-18T16:04:00Z">
        <w:r w:rsidRPr="006F1EC4">
          <w:rPr>
            <w:rFonts w:ascii="Times New Roman" w:hAnsi="Times New Roman" w:cs="Times New Roman"/>
            <w:color w:val="000000" w:themeColor="text1"/>
            <w:shd w:val="clear" w:color="auto" w:fill="FFFFFF"/>
          </w:rPr>
          <w:t>Rudnev</w:t>
        </w:r>
        <w:proofErr w:type="spellEnd"/>
        <w:r w:rsidRPr="006F1EC4">
          <w:rPr>
            <w:rFonts w:ascii="Times New Roman" w:hAnsi="Times New Roman" w:cs="Times New Roman"/>
            <w:color w:val="000000" w:themeColor="text1"/>
            <w:shd w:val="clear" w:color="auto" w:fill="FFFFFF"/>
          </w:rPr>
          <w:t xml:space="preserve">, S. N., Borisov, S. M., </w:t>
        </w:r>
        <w:proofErr w:type="spellStart"/>
        <w:r w:rsidRPr="006F1EC4">
          <w:rPr>
            <w:rFonts w:ascii="Times New Roman" w:hAnsi="Times New Roman" w:cs="Times New Roman"/>
            <w:color w:val="000000" w:themeColor="text1"/>
            <w:shd w:val="clear" w:color="auto" w:fill="FFFFFF"/>
          </w:rPr>
          <w:t>Babin</w:t>
        </w:r>
        <w:proofErr w:type="spellEnd"/>
        <w:r w:rsidRPr="006F1EC4">
          <w:rPr>
            <w:rFonts w:ascii="Times New Roman" w:hAnsi="Times New Roman" w:cs="Times New Roman"/>
            <w:color w:val="000000" w:themeColor="text1"/>
            <w:shd w:val="clear" w:color="auto" w:fill="FFFFFF"/>
          </w:rPr>
          <w:t xml:space="preserve">, G. A., </w:t>
        </w:r>
        <w:proofErr w:type="spellStart"/>
        <w:r w:rsidRPr="006F1EC4">
          <w:rPr>
            <w:rFonts w:ascii="Times New Roman" w:hAnsi="Times New Roman" w:cs="Times New Roman"/>
            <w:color w:val="000000" w:themeColor="text1"/>
            <w:shd w:val="clear" w:color="auto" w:fill="FFFFFF"/>
          </w:rPr>
          <w:t>Levchenkov</w:t>
        </w:r>
        <w:proofErr w:type="spellEnd"/>
        <w:r w:rsidRPr="006F1EC4">
          <w:rPr>
            <w:rFonts w:ascii="Times New Roman" w:hAnsi="Times New Roman" w:cs="Times New Roman"/>
            <w:color w:val="000000" w:themeColor="text1"/>
            <w:shd w:val="clear" w:color="auto" w:fill="FFFFFF"/>
          </w:rPr>
          <w:t xml:space="preserve">, O. A., </w:t>
        </w:r>
        <w:proofErr w:type="spellStart"/>
        <w:r w:rsidRPr="006F1EC4">
          <w:rPr>
            <w:rFonts w:ascii="Times New Roman" w:hAnsi="Times New Roman" w:cs="Times New Roman"/>
            <w:color w:val="000000" w:themeColor="text1"/>
            <w:shd w:val="clear" w:color="auto" w:fill="FFFFFF"/>
          </w:rPr>
          <w:t>Makeev</w:t>
        </w:r>
        <w:proofErr w:type="spellEnd"/>
        <w:r w:rsidRPr="006F1EC4">
          <w:rPr>
            <w:rFonts w:ascii="Times New Roman" w:hAnsi="Times New Roman" w:cs="Times New Roman"/>
            <w:color w:val="000000" w:themeColor="text1"/>
            <w:shd w:val="clear" w:color="auto" w:fill="FFFFFF"/>
          </w:rPr>
          <w:t xml:space="preserve">, A. F., Serov, P. A., ... &amp; </w:t>
        </w:r>
        <w:proofErr w:type="spellStart"/>
        <w:r w:rsidRPr="006F1EC4">
          <w:rPr>
            <w:rFonts w:ascii="Times New Roman" w:hAnsi="Times New Roman" w:cs="Times New Roman"/>
            <w:color w:val="000000" w:themeColor="text1"/>
            <w:shd w:val="clear" w:color="auto" w:fill="FFFFFF"/>
          </w:rPr>
          <w:t>Plotkina</w:t>
        </w:r>
        <w:proofErr w:type="spellEnd"/>
        <w:r w:rsidRPr="006F1EC4">
          <w:rPr>
            <w:rFonts w:ascii="Times New Roman" w:hAnsi="Times New Roman" w:cs="Times New Roman"/>
            <w:color w:val="000000" w:themeColor="text1"/>
            <w:shd w:val="clear" w:color="auto" w:fill="FFFFFF"/>
          </w:rPr>
          <w:t>, Y. V. (2008). Early Paleozoic batholiths in the northern part of the Kuznetsk Alatau: composition, age, and sources.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Petrology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16</w:t>
        </w:r>
        <w:r w:rsidRPr="006F1EC4">
          <w:rPr>
            <w:rFonts w:ascii="Times New Roman" w:hAnsi="Times New Roman" w:cs="Times New Roman"/>
            <w:color w:val="000000" w:themeColor="text1"/>
            <w:shd w:val="clear" w:color="auto" w:fill="FFFFFF"/>
          </w:rPr>
          <w:t>, 395-419.</w:t>
        </w:r>
        <w:r w:rsidRPr="006F1EC4">
          <w:rPr>
            <w:rFonts w:ascii="Times New Roman" w:hAnsi="Times New Roman" w:cs="Times New Roman"/>
            <w:color w:val="000000" w:themeColor="text1"/>
            <w:shd w:val="clear" w:color="auto" w:fill="FCFCFC"/>
          </w:rPr>
          <w:t xml:space="preserve"> https://doi.org/10.1134/S086959110804005X</w:t>
        </w:r>
      </w:ins>
    </w:p>
    <w:p w14:paraId="2AF2DE16" w14:textId="77777777" w:rsidR="00790360" w:rsidRPr="006F1EC4" w:rsidRDefault="00790360" w:rsidP="00790360">
      <w:pPr>
        <w:rPr>
          <w:ins w:id="1606" w:author="Anttila  Eliel Simpson" w:date="2024-07-18T16:04:00Z"/>
          <w:rFonts w:ascii="Times New Roman" w:hAnsi="Times New Roman" w:cs="Times New Roman"/>
          <w:color w:val="000000" w:themeColor="text1"/>
          <w:shd w:val="clear" w:color="auto" w:fill="FFFFFF"/>
        </w:rPr>
      </w:pPr>
    </w:p>
    <w:p w14:paraId="423EBABF" w14:textId="77777777" w:rsidR="00790360" w:rsidRPr="006F1EC4" w:rsidRDefault="00790360" w:rsidP="00790360">
      <w:pPr>
        <w:rPr>
          <w:ins w:id="1607" w:author="Anttila  Eliel Simpson" w:date="2024-07-18T16:04:00Z"/>
          <w:rFonts w:ascii="Times New Roman" w:hAnsi="Times New Roman" w:cs="Times New Roman"/>
          <w:color w:val="000000" w:themeColor="text1"/>
        </w:rPr>
      </w:pPr>
      <w:proofErr w:type="spellStart"/>
      <w:ins w:id="1608" w:author="Anttila  Eliel Simpson" w:date="2024-07-18T16:04:00Z">
        <w:r w:rsidRPr="006F1EC4">
          <w:rPr>
            <w:rFonts w:ascii="Times New Roman" w:eastAsia="Times New Roman" w:hAnsi="Times New Roman" w:cs="Times New Roman"/>
            <w:color w:val="000000" w:themeColor="text1"/>
            <w:shd w:val="clear" w:color="auto" w:fill="FFFFFF"/>
          </w:rPr>
          <w:t>Ruttenberg</w:t>
        </w:r>
        <w:proofErr w:type="spellEnd"/>
        <w:r w:rsidRPr="006F1EC4">
          <w:rPr>
            <w:rFonts w:ascii="Times New Roman" w:eastAsia="Times New Roman" w:hAnsi="Times New Roman" w:cs="Times New Roman"/>
            <w:color w:val="000000" w:themeColor="text1"/>
            <w:shd w:val="clear" w:color="auto" w:fill="FFFFFF"/>
          </w:rPr>
          <w:t>, K. C. The global phosphorus cycle, in </w:t>
        </w:r>
        <w:r w:rsidRPr="006F1EC4">
          <w:rPr>
            <w:rFonts w:ascii="Times New Roman" w:eastAsia="Times New Roman" w:hAnsi="Times New Roman" w:cs="Times New Roman"/>
            <w:i/>
            <w:iCs/>
            <w:color w:val="000000" w:themeColor="text1"/>
          </w:rPr>
          <w:t xml:space="preserve">Treatise on Geochemistry </w:t>
        </w:r>
        <w:r w:rsidRPr="006F1EC4">
          <w:rPr>
            <w:rFonts w:ascii="Times New Roman" w:eastAsia="Times New Roman" w:hAnsi="Times New Roman" w:cs="Times New Roman"/>
            <w:color w:val="000000" w:themeColor="text1"/>
            <w:shd w:val="clear" w:color="auto" w:fill="FFFFFF"/>
          </w:rPr>
          <w:t xml:space="preserve">Vol. 8 (eds Holland, H. D. &amp; </w:t>
        </w:r>
        <w:proofErr w:type="spellStart"/>
        <w:r w:rsidRPr="006F1EC4">
          <w:rPr>
            <w:rFonts w:ascii="Times New Roman" w:eastAsia="Times New Roman" w:hAnsi="Times New Roman" w:cs="Times New Roman"/>
            <w:color w:val="000000" w:themeColor="text1"/>
            <w:shd w:val="clear" w:color="auto" w:fill="FFFFFF"/>
          </w:rPr>
          <w:t>Turekian</w:t>
        </w:r>
        <w:proofErr w:type="spellEnd"/>
        <w:r w:rsidRPr="006F1EC4">
          <w:rPr>
            <w:rFonts w:ascii="Times New Roman" w:eastAsia="Times New Roman" w:hAnsi="Times New Roman" w:cs="Times New Roman"/>
            <w:color w:val="000000" w:themeColor="text1"/>
            <w:shd w:val="clear" w:color="auto" w:fill="FFFFFF"/>
          </w:rPr>
          <w:t xml:space="preserve">, K. K.) 585–643 (Pergamon, 2003).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"https://doi.org/10.1016/B0-08-043751-6/08153-6"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https://doi.org/10.1016/B0-08-043751-6/08153-6</w:t>
        </w:r>
        <w:r w:rsidRPr="006F1EC4">
          <w:rPr>
            <w:rFonts w:ascii="Times New Roman" w:eastAsia="Times New Roman" w:hAnsi="Times New Roman" w:cs="Times New Roman"/>
            <w:color w:val="000000" w:themeColor="text1"/>
          </w:rPr>
          <w:fldChar w:fldCharType="end"/>
        </w:r>
      </w:ins>
    </w:p>
    <w:p w14:paraId="7B8F1989" w14:textId="77777777" w:rsidR="00790360" w:rsidRPr="006F1EC4" w:rsidRDefault="00790360" w:rsidP="00790360">
      <w:pPr>
        <w:rPr>
          <w:ins w:id="1609" w:author="Anttila  Eliel Simpson" w:date="2024-07-18T16:04:00Z"/>
          <w:rFonts w:ascii="Times New Roman" w:hAnsi="Times New Roman" w:cs="Times New Roman"/>
          <w:color w:val="000000" w:themeColor="text1"/>
        </w:rPr>
      </w:pPr>
    </w:p>
    <w:p w14:paraId="3BD3890B" w14:textId="77777777" w:rsidR="00790360" w:rsidRPr="006F1EC4" w:rsidRDefault="00790360" w:rsidP="00790360">
      <w:pPr>
        <w:rPr>
          <w:ins w:id="1610" w:author="Anttila  Eliel Simpson" w:date="2024-07-18T16:04:00Z"/>
          <w:rFonts w:ascii="Times New Roman" w:eastAsia="Times New Roman" w:hAnsi="Times New Roman" w:cs="Times New Roman"/>
          <w:color w:val="000000" w:themeColor="text1"/>
          <w:shd w:val="clear" w:color="auto" w:fill="FFFFFF"/>
        </w:rPr>
      </w:pPr>
      <w:proofErr w:type="spellStart"/>
      <w:ins w:id="1611" w:author="Anttila  Eliel Simpson" w:date="2024-07-18T16:04:00Z">
        <w:r w:rsidRPr="006F1EC4">
          <w:rPr>
            <w:rFonts w:ascii="Times New Roman" w:eastAsia="Times New Roman" w:hAnsi="Times New Roman" w:cs="Times New Roman"/>
            <w:color w:val="000000" w:themeColor="text1"/>
            <w:shd w:val="clear" w:color="auto" w:fill="FFFFFF"/>
          </w:rPr>
          <w:t>Ruzhentsev</w:t>
        </w:r>
        <w:proofErr w:type="spellEnd"/>
        <w:r w:rsidRPr="006F1EC4">
          <w:rPr>
            <w:rFonts w:ascii="Times New Roman" w:eastAsia="Times New Roman" w:hAnsi="Times New Roman" w:cs="Times New Roman"/>
            <w:color w:val="000000" w:themeColor="text1"/>
            <w:shd w:val="clear" w:color="auto" w:fill="FFFFFF"/>
          </w:rPr>
          <w:t xml:space="preserve">, S. V., &amp; </w:t>
        </w:r>
        <w:proofErr w:type="spellStart"/>
        <w:r w:rsidRPr="006F1EC4">
          <w:rPr>
            <w:rFonts w:ascii="Times New Roman" w:eastAsia="Times New Roman" w:hAnsi="Times New Roman" w:cs="Times New Roman"/>
            <w:color w:val="000000" w:themeColor="text1"/>
            <w:shd w:val="clear" w:color="auto" w:fill="FFFFFF"/>
          </w:rPr>
          <w:t>Burashnikov</w:t>
        </w:r>
        <w:proofErr w:type="spellEnd"/>
        <w:r w:rsidRPr="006F1EC4">
          <w:rPr>
            <w:rFonts w:ascii="Times New Roman" w:eastAsia="Times New Roman" w:hAnsi="Times New Roman" w:cs="Times New Roman"/>
            <w:color w:val="000000" w:themeColor="text1"/>
            <w:shd w:val="clear" w:color="auto" w:fill="FFFFFF"/>
          </w:rPr>
          <w:t xml:space="preserve">, V. V. (1995). Tectonics of the western Mongolian </w:t>
        </w:r>
        <w:proofErr w:type="spellStart"/>
        <w:r w:rsidRPr="006F1EC4">
          <w:rPr>
            <w:rFonts w:ascii="Times New Roman" w:eastAsia="Times New Roman" w:hAnsi="Times New Roman" w:cs="Times New Roman"/>
            <w:color w:val="000000" w:themeColor="text1"/>
            <w:shd w:val="clear" w:color="auto" w:fill="FFFFFF"/>
          </w:rPr>
          <w:t>Salairides</w:t>
        </w:r>
        <w:proofErr w:type="spellEnd"/>
        <w:r w:rsidRPr="006F1EC4">
          <w:rPr>
            <w:rFonts w:ascii="Times New Roman" w:eastAsia="Times New Roman" w:hAnsi="Times New Roman" w:cs="Times New Roman"/>
            <w:color w:val="000000" w:themeColor="text1"/>
            <w:shd w:val="clear" w:color="auto" w:fill="FFFFFF"/>
          </w:rPr>
          <w:t>. </w:t>
        </w:r>
        <w:proofErr w:type="spellStart"/>
        <w:r w:rsidRPr="006F1EC4">
          <w:rPr>
            <w:rFonts w:ascii="Times New Roman" w:eastAsia="Times New Roman" w:hAnsi="Times New Roman" w:cs="Times New Roman"/>
            <w:i/>
            <w:iCs/>
            <w:color w:val="000000" w:themeColor="text1"/>
          </w:rPr>
          <w:t>Geotectonics</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29</w:t>
        </w:r>
        <w:r w:rsidRPr="006F1EC4">
          <w:rPr>
            <w:rFonts w:ascii="Times New Roman" w:eastAsia="Times New Roman" w:hAnsi="Times New Roman" w:cs="Times New Roman"/>
            <w:color w:val="000000" w:themeColor="text1"/>
            <w:shd w:val="clear" w:color="auto" w:fill="FFFFFF"/>
          </w:rPr>
          <w:t>(5), 379-394.</w:t>
        </w:r>
      </w:ins>
    </w:p>
    <w:p w14:paraId="3D3D309B" w14:textId="77777777" w:rsidR="00790360" w:rsidRPr="006F1EC4" w:rsidRDefault="00790360" w:rsidP="00790360">
      <w:pPr>
        <w:rPr>
          <w:ins w:id="1612" w:author="Anttila  Eliel Simpson" w:date="2024-07-18T16:04:00Z"/>
          <w:rFonts w:ascii="Times New Roman" w:eastAsia="Times New Roman" w:hAnsi="Times New Roman" w:cs="Times New Roman"/>
          <w:color w:val="000000" w:themeColor="text1"/>
          <w:shd w:val="clear" w:color="auto" w:fill="FFFFFF"/>
        </w:rPr>
      </w:pPr>
    </w:p>
    <w:p w14:paraId="6F7E7A54" w14:textId="77777777" w:rsidR="00790360" w:rsidRPr="006F1EC4" w:rsidRDefault="00790360" w:rsidP="00790360">
      <w:pPr>
        <w:rPr>
          <w:ins w:id="1613" w:author="Anttila  Eliel Simpson" w:date="2024-07-18T16:04:00Z"/>
          <w:rFonts w:ascii="Times New Roman" w:eastAsia="Times New Roman" w:hAnsi="Times New Roman" w:cs="Times New Roman"/>
          <w:color w:val="000000" w:themeColor="text1"/>
          <w:shd w:val="clear" w:color="auto" w:fill="FFFFFF"/>
        </w:rPr>
      </w:pPr>
      <w:ins w:id="1614" w:author="Anttila  Eliel Simpson" w:date="2024-07-18T16:04:00Z">
        <w:r w:rsidRPr="005E4306">
          <w:rPr>
            <w:rFonts w:ascii="Times New Roman" w:hAnsi="Times New Roman" w:cs="Times New Roman"/>
            <w:color w:val="000000" w:themeColor="text1"/>
            <w:shd w:val="clear" w:color="auto" w:fill="FFFFFF"/>
            <w:lang w:val="de-CH"/>
          </w:rPr>
          <w:t>Salama, W., El-</w:t>
        </w:r>
        <w:proofErr w:type="spellStart"/>
        <w:r w:rsidRPr="005E4306">
          <w:rPr>
            <w:rFonts w:ascii="Times New Roman" w:hAnsi="Times New Roman" w:cs="Times New Roman"/>
            <w:color w:val="000000" w:themeColor="text1"/>
            <w:shd w:val="clear" w:color="auto" w:fill="FFFFFF"/>
            <w:lang w:val="de-CH"/>
          </w:rPr>
          <w:t>Kammar</w:t>
        </w:r>
        <w:proofErr w:type="spellEnd"/>
        <w:r w:rsidRPr="005E4306">
          <w:rPr>
            <w:rFonts w:ascii="Times New Roman" w:hAnsi="Times New Roman" w:cs="Times New Roman"/>
            <w:color w:val="000000" w:themeColor="text1"/>
            <w:shd w:val="clear" w:color="auto" w:fill="FFFFFF"/>
            <w:lang w:val="de-CH"/>
          </w:rPr>
          <w:t xml:space="preserve">, A., Saunders, M., </w:t>
        </w:r>
        <w:proofErr w:type="spellStart"/>
        <w:r w:rsidRPr="005E4306">
          <w:rPr>
            <w:rFonts w:ascii="Times New Roman" w:hAnsi="Times New Roman" w:cs="Times New Roman"/>
            <w:color w:val="000000" w:themeColor="text1"/>
            <w:shd w:val="clear" w:color="auto" w:fill="FFFFFF"/>
            <w:lang w:val="de-CH"/>
          </w:rPr>
          <w:t>Morsy</w:t>
        </w:r>
        <w:proofErr w:type="spellEnd"/>
        <w:r w:rsidRPr="005E4306">
          <w:rPr>
            <w:rFonts w:ascii="Times New Roman" w:hAnsi="Times New Roman" w:cs="Times New Roman"/>
            <w:color w:val="000000" w:themeColor="text1"/>
            <w:shd w:val="clear" w:color="auto" w:fill="FFFFFF"/>
            <w:lang w:val="de-CH"/>
          </w:rPr>
          <w:t xml:space="preserve">, R., &amp; Kong, C. (2015). </w:t>
        </w:r>
        <w:r w:rsidRPr="006F1EC4">
          <w:rPr>
            <w:rFonts w:ascii="Times New Roman" w:hAnsi="Times New Roman" w:cs="Times New Roman"/>
            <w:color w:val="000000" w:themeColor="text1"/>
            <w:shd w:val="clear" w:color="auto" w:fill="FFFFFF"/>
          </w:rPr>
          <w:t xml:space="preserve">Microbial pathways and </w:t>
        </w:r>
        <w:proofErr w:type="spellStart"/>
        <w:r w:rsidRPr="006F1EC4">
          <w:rPr>
            <w:rFonts w:ascii="Times New Roman" w:hAnsi="Times New Roman" w:cs="Times New Roman"/>
            <w:color w:val="000000" w:themeColor="text1"/>
            <w:shd w:val="clear" w:color="auto" w:fill="FFFFFF"/>
          </w:rPr>
          <w:t>palaeoenvironmental</w:t>
        </w:r>
        <w:proofErr w:type="spellEnd"/>
        <w:r w:rsidRPr="006F1EC4">
          <w:rPr>
            <w:rFonts w:ascii="Times New Roman" w:hAnsi="Times New Roman" w:cs="Times New Roman"/>
            <w:color w:val="000000" w:themeColor="text1"/>
            <w:shd w:val="clear" w:color="auto" w:fill="FFFFFF"/>
          </w:rPr>
          <w:t xml:space="preserve"> conditions involved in the formation of phosphorite grains, </w:t>
        </w:r>
        <w:proofErr w:type="spellStart"/>
        <w:r w:rsidRPr="006F1EC4">
          <w:rPr>
            <w:rFonts w:ascii="Times New Roman" w:hAnsi="Times New Roman" w:cs="Times New Roman"/>
            <w:color w:val="000000" w:themeColor="text1"/>
            <w:shd w:val="clear" w:color="auto" w:fill="FFFFFF"/>
          </w:rPr>
          <w:t>Safaga</w:t>
        </w:r>
        <w:proofErr w:type="spellEnd"/>
        <w:r w:rsidRPr="006F1EC4">
          <w:rPr>
            <w:rFonts w:ascii="Times New Roman" w:hAnsi="Times New Roman" w:cs="Times New Roman"/>
            <w:color w:val="000000" w:themeColor="text1"/>
            <w:shd w:val="clear" w:color="auto" w:fill="FFFFFF"/>
          </w:rPr>
          <w:t xml:space="preserve"> District, Egypt. </w:t>
        </w:r>
        <w:r w:rsidRPr="006F1EC4">
          <w:rPr>
            <w:rFonts w:ascii="Times New Roman" w:hAnsi="Times New Roman" w:cs="Times New Roman"/>
            <w:i/>
            <w:iCs/>
            <w:color w:val="000000" w:themeColor="text1"/>
            <w:shd w:val="clear" w:color="auto" w:fill="FFFFFF"/>
          </w:rPr>
          <w:t>Sedimentary geology</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325</w:t>
        </w:r>
        <w:r w:rsidRPr="006F1EC4">
          <w:rPr>
            <w:rFonts w:ascii="Times New Roman" w:hAnsi="Times New Roman" w:cs="Times New Roman"/>
            <w:color w:val="000000" w:themeColor="text1"/>
            <w:shd w:val="clear" w:color="auto" w:fill="FFFFFF"/>
          </w:rPr>
          <w:t>, 41-58.</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"https://doi.org/10.1016/j.sedgeo.2015.05.004"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anchor-text"/>
            <w:rFonts w:ascii="Times New Roman" w:hAnsi="Times New Roman" w:cs="Times New Roman"/>
            <w:color w:val="000000" w:themeColor="text1"/>
          </w:rPr>
          <w:t>https://doi.org/10.1016/j.sedgeo.2015.05.004</w:t>
        </w:r>
        <w:r w:rsidRPr="006F1EC4">
          <w:rPr>
            <w:rFonts w:ascii="Times New Roman" w:hAnsi="Times New Roman" w:cs="Times New Roman"/>
            <w:color w:val="000000" w:themeColor="text1"/>
          </w:rPr>
          <w:fldChar w:fldCharType="end"/>
        </w:r>
      </w:ins>
    </w:p>
    <w:p w14:paraId="6227E86B" w14:textId="77777777" w:rsidR="00790360" w:rsidRPr="006F1EC4" w:rsidRDefault="00790360" w:rsidP="00790360">
      <w:pPr>
        <w:rPr>
          <w:ins w:id="1615" w:author="Anttila  Eliel Simpson" w:date="2024-07-18T16:04:00Z"/>
          <w:rFonts w:ascii="Times New Roman" w:hAnsi="Times New Roman" w:cs="Times New Roman"/>
          <w:color w:val="000000" w:themeColor="text1"/>
          <w:shd w:val="clear" w:color="auto" w:fill="FFFFFF"/>
        </w:rPr>
      </w:pPr>
    </w:p>
    <w:p w14:paraId="300C2D1C" w14:textId="77777777" w:rsidR="00790360" w:rsidRPr="006F1EC4" w:rsidRDefault="00790360" w:rsidP="00790360">
      <w:pPr>
        <w:rPr>
          <w:ins w:id="1616" w:author="Anttila  Eliel Simpson" w:date="2024-07-18T16:04:00Z"/>
          <w:rFonts w:ascii="Times New Roman" w:hAnsi="Times New Roman" w:cs="Times New Roman"/>
          <w:color w:val="000000" w:themeColor="text1"/>
        </w:rPr>
      </w:pPr>
      <w:ins w:id="1617" w:author="Anttila  Eliel Simpson" w:date="2024-07-18T16:04:00Z">
        <w:r w:rsidRPr="006F1EC4">
          <w:rPr>
            <w:rFonts w:ascii="Times New Roman" w:eastAsia="Times New Roman" w:hAnsi="Times New Roman" w:cs="Times New Roman"/>
            <w:color w:val="000000" w:themeColor="text1"/>
            <w:shd w:val="clear" w:color="auto" w:fill="FFFFFF"/>
          </w:rPr>
          <w:t xml:space="preserve">Sanders, C., &amp; </w:t>
        </w:r>
        <w:proofErr w:type="spellStart"/>
        <w:r w:rsidRPr="006F1EC4">
          <w:rPr>
            <w:rFonts w:ascii="Times New Roman" w:eastAsia="Times New Roman" w:hAnsi="Times New Roman" w:cs="Times New Roman"/>
            <w:color w:val="000000" w:themeColor="text1"/>
            <w:shd w:val="clear" w:color="auto" w:fill="FFFFFF"/>
          </w:rPr>
          <w:t>Grotzinger</w:t>
        </w:r>
        <w:proofErr w:type="spellEnd"/>
        <w:r w:rsidRPr="006F1EC4">
          <w:rPr>
            <w:rFonts w:ascii="Times New Roman" w:eastAsia="Times New Roman" w:hAnsi="Times New Roman" w:cs="Times New Roman"/>
            <w:color w:val="000000" w:themeColor="text1"/>
            <w:shd w:val="clear" w:color="auto" w:fill="FFFFFF"/>
          </w:rPr>
          <w:t xml:space="preserve">, J. (2021). Sedimentological and stratigraphic constraints on depositional environment for Ediacaran carbonate rocks of the São Francisco Craton: Implications for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and paleoecology. </w:t>
        </w:r>
        <w:r w:rsidRPr="006F1EC4">
          <w:rPr>
            <w:rFonts w:ascii="Times New Roman" w:eastAsia="Times New Roman" w:hAnsi="Times New Roman" w:cs="Times New Roman"/>
            <w:i/>
            <w:iCs/>
            <w:color w:val="000000" w:themeColor="text1"/>
          </w:rPr>
          <w:t>Precambrian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363</w:t>
        </w:r>
        <w:r w:rsidRPr="006F1EC4">
          <w:rPr>
            <w:rFonts w:ascii="Times New Roman" w:eastAsia="Times New Roman" w:hAnsi="Times New Roman" w:cs="Times New Roman"/>
            <w:color w:val="000000" w:themeColor="text1"/>
            <w:shd w:val="clear" w:color="auto" w:fill="FFFFFF"/>
          </w:rPr>
          <w:t>, 106328.</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"https://doi.org/10.1016/j.precamres.2021.106328"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https://doi.org/10.1016/j.precamres.2021.106328</w:t>
        </w:r>
        <w:r w:rsidRPr="006F1EC4">
          <w:rPr>
            <w:rFonts w:ascii="Times New Roman" w:eastAsia="Times New Roman" w:hAnsi="Times New Roman" w:cs="Times New Roman"/>
            <w:color w:val="000000" w:themeColor="text1"/>
          </w:rPr>
          <w:fldChar w:fldCharType="end"/>
        </w:r>
      </w:ins>
    </w:p>
    <w:p w14:paraId="5E2B55A6" w14:textId="77777777" w:rsidR="00790360" w:rsidRPr="006F1EC4" w:rsidRDefault="00790360" w:rsidP="00790360">
      <w:pPr>
        <w:rPr>
          <w:ins w:id="1618" w:author="Anttila  Eliel Simpson" w:date="2024-07-18T16:04:00Z"/>
          <w:rStyle w:val="text"/>
          <w:rFonts w:ascii="Times New Roman" w:hAnsi="Times New Roman" w:cs="Times New Roman"/>
          <w:color w:val="000000" w:themeColor="text1"/>
          <w:shd w:val="clear" w:color="auto" w:fill="FFFFFF"/>
        </w:rPr>
      </w:pPr>
    </w:p>
    <w:p w14:paraId="3F81B046" w14:textId="77777777" w:rsidR="00790360" w:rsidRPr="00790360" w:rsidRDefault="00790360" w:rsidP="00790360">
      <w:pPr>
        <w:rPr>
          <w:ins w:id="1619" w:author="Anttila  Eliel Simpson" w:date="2024-07-18T16:04:00Z"/>
          <w:rFonts w:ascii="Times New Roman" w:hAnsi="Times New Roman" w:cs="Times New Roman"/>
          <w:color w:val="000000" w:themeColor="text1"/>
          <w:shd w:val="clear" w:color="auto" w:fill="FFFFFF"/>
          <w:lang w:val="it-CH"/>
          <w:rPrChange w:id="1620" w:author="Anttila  Eliel Simpson" w:date="2024-07-18T16:05:00Z">
            <w:rPr>
              <w:ins w:id="1621" w:author="Anttila  Eliel Simpson" w:date="2024-07-18T16:04:00Z"/>
              <w:rFonts w:ascii="Times New Roman" w:hAnsi="Times New Roman" w:cs="Times New Roman"/>
              <w:color w:val="000000" w:themeColor="text1"/>
              <w:shd w:val="clear" w:color="auto" w:fill="FFFFFF"/>
            </w:rPr>
          </w:rPrChange>
        </w:rPr>
      </w:pPr>
      <w:ins w:id="1622" w:author="Anttila  Eliel Simpson" w:date="2024-07-18T16:04:00Z">
        <w:r w:rsidRPr="006F1EC4">
          <w:rPr>
            <w:rFonts w:ascii="Times New Roman" w:hAnsi="Times New Roman" w:cs="Times New Roman"/>
            <w:color w:val="000000" w:themeColor="text1"/>
            <w:shd w:val="clear" w:color="auto" w:fill="FFFFFF"/>
          </w:rPr>
          <w:t xml:space="preserve">Sanders, C., Present, T., Marroquin, S., &amp; </w:t>
        </w:r>
        <w:proofErr w:type="spellStart"/>
        <w:r w:rsidRPr="006F1EC4">
          <w:rPr>
            <w:rFonts w:ascii="Times New Roman" w:hAnsi="Times New Roman" w:cs="Times New Roman"/>
            <w:color w:val="000000" w:themeColor="text1"/>
            <w:shd w:val="clear" w:color="auto" w:fill="FFFFFF"/>
          </w:rPr>
          <w:t>Grotzinger</w:t>
        </w:r>
        <w:proofErr w:type="spellEnd"/>
        <w:r w:rsidRPr="006F1EC4">
          <w:rPr>
            <w:rFonts w:ascii="Times New Roman" w:hAnsi="Times New Roman" w:cs="Times New Roman"/>
            <w:color w:val="000000" w:themeColor="text1"/>
            <w:shd w:val="clear" w:color="auto" w:fill="FFFFFF"/>
          </w:rPr>
          <w:t xml:space="preserve">, J. (2024). Sulfur geochemistry of the </w:t>
        </w:r>
        <w:proofErr w:type="spellStart"/>
        <w:r w:rsidRPr="006F1EC4">
          <w:rPr>
            <w:rFonts w:ascii="Times New Roman" w:hAnsi="Times New Roman" w:cs="Times New Roman"/>
            <w:color w:val="000000" w:themeColor="text1"/>
            <w:shd w:val="clear" w:color="auto" w:fill="FFFFFF"/>
          </w:rPr>
          <w:t>Salitre</w:t>
        </w:r>
        <w:proofErr w:type="spellEnd"/>
        <w:r w:rsidRPr="006F1EC4">
          <w:rPr>
            <w:rFonts w:ascii="Times New Roman" w:hAnsi="Times New Roman" w:cs="Times New Roman"/>
            <w:color w:val="000000" w:themeColor="text1"/>
            <w:shd w:val="clear" w:color="auto" w:fill="FFFFFF"/>
          </w:rPr>
          <w:t xml:space="preserve"> Formation phosphorites: Implications for the role of microbial ecology and sulfur cycling in </w:t>
        </w:r>
        <w:proofErr w:type="spellStart"/>
        <w:r w:rsidRPr="006F1EC4">
          <w:rPr>
            <w:rFonts w:ascii="Times New Roman" w:hAnsi="Times New Roman" w:cs="Times New Roman"/>
            <w:color w:val="000000" w:themeColor="text1"/>
            <w:shd w:val="clear" w:color="auto" w:fill="FFFFFF"/>
          </w:rPr>
          <w:t>phosphogenesis</w:t>
        </w:r>
        <w:proofErr w:type="spellEnd"/>
        <w:r w:rsidRPr="006F1EC4">
          <w:rPr>
            <w:rFonts w:ascii="Times New Roman" w:hAnsi="Times New Roman" w:cs="Times New Roman"/>
            <w:color w:val="000000" w:themeColor="text1"/>
            <w:shd w:val="clear" w:color="auto" w:fill="FFFFFF"/>
          </w:rPr>
          <w:t xml:space="preserve"> on an Ediacaran carbonate platform. </w:t>
        </w:r>
        <w:r w:rsidRPr="00790360">
          <w:rPr>
            <w:rFonts w:ascii="Times New Roman" w:hAnsi="Times New Roman" w:cs="Times New Roman"/>
            <w:i/>
            <w:iCs/>
            <w:color w:val="000000" w:themeColor="text1"/>
            <w:shd w:val="clear" w:color="auto" w:fill="FFFFFF"/>
            <w:lang w:val="it-CH"/>
            <w:rPrChange w:id="1623" w:author="Anttila  Eliel Simpson" w:date="2024-07-18T16:05:00Z">
              <w:rPr>
                <w:rFonts w:ascii="Times New Roman" w:hAnsi="Times New Roman" w:cs="Times New Roman"/>
                <w:i/>
                <w:iCs/>
                <w:color w:val="000000" w:themeColor="text1"/>
                <w:shd w:val="clear" w:color="auto" w:fill="FFFFFF"/>
              </w:rPr>
            </w:rPrChange>
          </w:rPr>
          <w:t>Geochimica et Cosmochimica Acta</w:t>
        </w:r>
        <w:r w:rsidRPr="00790360">
          <w:rPr>
            <w:rFonts w:ascii="Times New Roman" w:hAnsi="Times New Roman" w:cs="Times New Roman"/>
            <w:color w:val="000000" w:themeColor="text1"/>
            <w:shd w:val="clear" w:color="auto" w:fill="FFFFFF"/>
            <w:lang w:val="it-CH"/>
            <w:rPrChange w:id="1624" w:author="Anttila  Eliel Simpson" w:date="2024-07-18T16:05:00Z">
              <w:rPr>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shd w:val="clear" w:color="auto" w:fill="FFFFFF"/>
            <w:lang w:val="it-CH"/>
            <w:rPrChange w:id="1625" w:author="Anttila  Eliel Simpson" w:date="2024-07-18T16:05:00Z">
              <w:rPr>
                <w:rFonts w:ascii="Times New Roman" w:hAnsi="Times New Roman" w:cs="Times New Roman"/>
                <w:i/>
                <w:iCs/>
                <w:color w:val="000000" w:themeColor="text1"/>
                <w:shd w:val="clear" w:color="auto" w:fill="FFFFFF"/>
              </w:rPr>
            </w:rPrChange>
          </w:rPr>
          <w:t>367</w:t>
        </w:r>
        <w:r w:rsidRPr="00790360">
          <w:rPr>
            <w:rFonts w:ascii="Times New Roman" w:hAnsi="Times New Roman" w:cs="Times New Roman"/>
            <w:color w:val="000000" w:themeColor="text1"/>
            <w:shd w:val="clear" w:color="auto" w:fill="FFFFFF"/>
            <w:lang w:val="it-CH"/>
            <w:rPrChange w:id="1626" w:author="Anttila  Eliel Simpson" w:date="2024-07-18T16:05:00Z">
              <w:rPr>
                <w:rFonts w:ascii="Times New Roman" w:hAnsi="Times New Roman" w:cs="Times New Roman"/>
                <w:color w:val="000000" w:themeColor="text1"/>
                <w:shd w:val="clear" w:color="auto" w:fill="FFFFFF"/>
              </w:rPr>
            </w:rPrChange>
          </w:rPr>
          <w:t xml:space="preserve">, 41-57. </w:t>
        </w:r>
        <w:r w:rsidRPr="006F1EC4">
          <w:rPr>
            <w:rFonts w:ascii="Times New Roman" w:hAnsi="Times New Roman" w:cs="Times New Roman"/>
            <w:color w:val="000000" w:themeColor="text1"/>
          </w:rPr>
          <w:fldChar w:fldCharType="begin"/>
        </w:r>
        <w:r w:rsidRPr="00790360">
          <w:rPr>
            <w:rFonts w:ascii="Times New Roman" w:hAnsi="Times New Roman" w:cs="Times New Roman"/>
            <w:color w:val="000000" w:themeColor="text1"/>
            <w:lang w:val="it-CH"/>
            <w:rPrChange w:id="1627" w:author="Anttila  Eliel Simpson" w:date="2024-07-18T16:05:00Z">
              <w:rPr>
                <w:rFonts w:ascii="Times New Roman" w:hAnsi="Times New Roman" w:cs="Times New Roman"/>
                <w:color w:val="000000" w:themeColor="text1"/>
              </w:rPr>
            </w:rPrChange>
          </w:rPr>
          <w:instrText>HYPERLINK "https://doi.org/10.1016/j.gca.2023.12.033"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790360">
          <w:rPr>
            <w:rStyle w:val="anchor-text"/>
            <w:rFonts w:ascii="Times New Roman" w:hAnsi="Times New Roman" w:cs="Times New Roman"/>
            <w:color w:val="000000" w:themeColor="text1"/>
            <w:lang w:val="it-CH"/>
            <w:rPrChange w:id="1628" w:author="Anttila  Eliel Simpson" w:date="2024-07-18T16:05:00Z">
              <w:rPr>
                <w:rStyle w:val="anchor-text"/>
                <w:rFonts w:ascii="Times New Roman" w:hAnsi="Times New Roman" w:cs="Times New Roman"/>
                <w:color w:val="000000" w:themeColor="text1"/>
              </w:rPr>
            </w:rPrChange>
          </w:rPr>
          <w:t>https://doi.org/10.1016/j.gca.2023.12.033</w:t>
        </w:r>
        <w:r w:rsidRPr="006F1EC4">
          <w:rPr>
            <w:rFonts w:ascii="Times New Roman" w:hAnsi="Times New Roman" w:cs="Times New Roman"/>
            <w:color w:val="000000" w:themeColor="text1"/>
          </w:rPr>
          <w:fldChar w:fldCharType="end"/>
        </w:r>
      </w:ins>
    </w:p>
    <w:p w14:paraId="6D5447A4" w14:textId="77777777" w:rsidR="00790360" w:rsidRPr="00790360" w:rsidRDefault="00790360" w:rsidP="00790360">
      <w:pPr>
        <w:rPr>
          <w:ins w:id="1629" w:author="Anttila  Eliel Simpson" w:date="2024-07-18T16:04:00Z"/>
          <w:rFonts w:ascii="Times New Roman" w:hAnsi="Times New Roman" w:cs="Times New Roman"/>
          <w:color w:val="000000" w:themeColor="text1"/>
          <w:shd w:val="clear" w:color="auto" w:fill="FFFFFF"/>
          <w:lang w:val="it-CH"/>
          <w:rPrChange w:id="1630" w:author="Anttila  Eliel Simpson" w:date="2024-07-18T16:05:00Z">
            <w:rPr>
              <w:ins w:id="1631" w:author="Anttila  Eliel Simpson" w:date="2024-07-18T16:04:00Z"/>
              <w:rFonts w:ascii="Times New Roman" w:hAnsi="Times New Roman" w:cs="Times New Roman"/>
              <w:color w:val="000000" w:themeColor="text1"/>
              <w:shd w:val="clear" w:color="auto" w:fill="FFFFFF"/>
            </w:rPr>
          </w:rPrChange>
        </w:rPr>
      </w:pPr>
    </w:p>
    <w:p w14:paraId="554D5317" w14:textId="77777777" w:rsidR="00790360" w:rsidRPr="006F1EC4" w:rsidRDefault="00790360" w:rsidP="00790360">
      <w:pPr>
        <w:rPr>
          <w:ins w:id="1632" w:author="Anttila  Eliel Simpson" w:date="2024-07-18T16:04:00Z"/>
          <w:rFonts w:ascii="Times New Roman" w:eastAsia="Times New Roman" w:hAnsi="Times New Roman" w:cs="Times New Roman"/>
          <w:color w:val="000000" w:themeColor="text1"/>
        </w:rPr>
      </w:pPr>
      <w:ins w:id="1633" w:author="Anttila  Eliel Simpson" w:date="2024-07-18T16:04:00Z">
        <w:r w:rsidRPr="00790360">
          <w:rPr>
            <w:rFonts w:ascii="Times New Roman" w:eastAsia="Times New Roman" w:hAnsi="Times New Roman" w:cs="Times New Roman"/>
            <w:color w:val="000000" w:themeColor="text1"/>
            <w:shd w:val="clear" w:color="auto" w:fill="FFFFFF"/>
            <w:lang w:val="it-CH"/>
            <w:rPrChange w:id="1634" w:author="Anttila  Eliel Simpson" w:date="2024-07-18T16:05:00Z">
              <w:rPr>
                <w:rFonts w:ascii="Times New Roman" w:eastAsia="Times New Roman" w:hAnsi="Times New Roman" w:cs="Times New Roman"/>
                <w:color w:val="000000" w:themeColor="text1"/>
                <w:shd w:val="clear" w:color="auto" w:fill="FFFFFF"/>
              </w:rPr>
            </w:rPrChange>
          </w:rPr>
          <w:t xml:space="preserve">Schulz, H. N., &amp; Schulz, H. D. (2005). </w:t>
        </w:r>
        <w:r w:rsidRPr="006F1EC4">
          <w:rPr>
            <w:rFonts w:ascii="Times New Roman" w:eastAsia="Times New Roman" w:hAnsi="Times New Roman" w:cs="Times New Roman"/>
            <w:color w:val="000000" w:themeColor="text1"/>
            <w:shd w:val="clear" w:color="auto" w:fill="FFFFFF"/>
          </w:rPr>
          <w:t>Large sulfur bacteria and the formation of phosphorite. </w:t>
        </w:r>
        <w:r w:rsidRPr="006F1EC4">
          <w:rPr>
            <w:rFonts w:ascii="Times New Roman" w:eastAsia="Times New Roman" w:hAnsi="Times New Roman" w:cs="Times New Roman"/>
            <w:i/>
            <w:iCs/>
            <w:color w:val="000000" w:themeColor="text1"/>
          </w:rPr>
          <w:t>Science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307</w:t>
        </w:r>
        <w:r w:rsidRPr="006F1EC4">
          <w:rPr>
            <w:rFonts w:ascii="Times New Roman" w:eastAsia="Times New Roman" w:hAnsi="Times New Roman" w:cs="Times New Roman"/>
            <w:color w:val="000000" w:themeColor="text1"/>
            <w:shd w:val="clear" w:color="auto" w:fill="FFFFFF"/>
          </w:rPr>
          <w:t>(5708), 416-418.</w:t>
        </w:r>
        <w:r w:rsidRPr="006F1EC4">
          <w:rPr>
            <w:rFonts w:ascii="Times New Roman" w:hAnsi="Times New Roman" w:cs="Times New Roman"/>
            <w:color w:val="000000" w:themeColor="text1"/>
          </w:rPr>
          <w:t xml:space="preserve"> </w:t>
        </w:r>
        <w:r w:rsidRPr="006F1EC4">
          <w:fldChar w:fldCharType="begin"/>
        </w:r>
        <w:r w:rsidRPr="006F1EC4">
          <w:rPr>
            <w:rFonts w:ascii="Times New Roman" w:hAnsi="Times New Roman" w:cs="Times New Roman"/>
            <w:color w:val="000000" w:themeColor="text1"/>
          </w:rPr>
          <w:instrText>HYPERLINK "https://doi.org/10.1126/science.1103096"</w:instrText>
        </w:r>
        <w:r w:rsidRPr="006F1EC4">
          <w:fldChar w:fldCharType="separate"/>
        </w:r>
        <w:r w:rsidRPr="006F1EC4">
          <w:rPr>
            <w:rStyle w:val="text"/>
            <w:rFonts w:ascii="Times New Roman" w:hAnsi="Times New Roman" w:cs="Times New Roman"/>
            <w:color w:val="000000" w:themeColor="text1"/>
          </w:rPr>
          <w:t>https://doi.org/10.1126/science.1103096</w:t>
        </w:r>
        <w:r w:rsidRPr="006F1EC4">
          <w:rPr>
            <w:rStyle w:val="text"/>
            <w:rFonts w:ascii="Times New Roman" w:hAnsi="Times New Roman" w:cs="Times New Roman"/>
            <w:color w:val="000000" w:themeColor="text1"/>
          </w:rPr>
          <w:fldChar w:fldCharType="end"/>
        </w:r>
      </w:ins>
    </w:p>
    <w:p w14:paraId="12798495" w14:textId="77777777" w:rsidR="00790360" w:rsidRPr="006F1EC4" w:rsidRDefault="00790360" w:rsidP="00790360">
      <w:pPr>
        <w:rPr>
          <w:ins w:id="1635" w:author="Anttila  Eliel Simpson" w:date="2024-07-18T16:04:00Z"/>
          <w:rFonts w:ascii="Times New Roman" w:hAnsi="Times New Roman" w:cs="Times New Roman"/>
          <w:color w:val="000000" w:themeColor="text1"/>
          <w:shd w:val="clear" w:color="auto" w:fill="FFFFFF"/>
        </w:rPr>
      </w:pPr>
    </w:p>
    <w:p w14:paraId="5ADFF8D5" w14:textId="77777777" w:rsidR="00790360" w:rsidRPr="006F1EC4" w:rsidRDefault="00790360" w:rsidP="00790360">
      <w:pPr>
        <w:rPr>
          <w:ins w:id="1636" w:author="Anttila  Eliel Simpson" w:date="2024-07-18T16:04:00Z"/>
          <w:rFonts w:ascii="Times New Roman" w:hAnsi="Times New Roman" w:cs="Times New Roman"/>
          <w:color w:val="000000" w:themeColor="text1"/>
        </w:rPr>
      </w:pPr>
      <w:ins w:id="1637" w:author="Anttila  Eliel Simpson" w:date="2024-07-18T16:04:00Z">
        <w:r w:rsidRPr="006F1EC4">
          <w:rPr>
            <w:rFonts w:ascii="Times New Roman" w:eastAsia="Times New Roman" w:hAnsi="Times New Roman" w:cs="Times New Roman"/>
            <w:color w:val="000000" w:themeColor="text1"/>
            <w:shd w:val="clear" w:color="auto" w:fill="FFFFFF"/>
          </w:rPr>
          <w:lastRenderedPageBreak/>
          <w:t xml:space="preserve">Sergeev, V. N., </w:t>
        </w:r>
        <w:proofErr w:type="spellStart"/>
        <w:r w:rsidRPr="006F1EC4">
          <w:rPr>
            <w:rFonts w:ascii="Times New Roman" w:eastAsia="Times New Roman" w:hAnsi="Times New Roman" w:cs="Times New Roman"/>
            <w:color w:val="000000" w:themeColor="text1"/>
            <w:shd w:val="clear" w:color="auto" w:fill="FFFFFF"/>
          </w:rPr>
          <w:t>Schopf</w:t>
        </w:r>
        <w:proofErr w:type="spellEnd"/>
        <w:r w:rsidRPr="006F1EC4">
          <w:rPr>
            <w:rFonts w:ascii="Times New Roman" w:eastAsia="Times New Roman" w:hAnsi="Times New Roman" w:cs="Times New Roman"/>
            <w:color w:val="000000" w:themeColor="text1"/>
            <w:shd w:val="clear" w:color="auto" w:fill="FFFFFF"/>
          </w:rPr>
          <w:t xml:space="preserve">, J. W., &amp; Kudryavtsev, A. B. (2020). Global microfossil changes through the Precambrian-Cambrian </w:t>
        </w:r>
        <w:proofErr w:type="spellStart"/>
        <w:r w:rsidRPr="006F1EC4">
          <w:rPr>
            <w:rFonts w:ascii="Times New Roman" w:eastAsia="Times New Roman" w:hAnsi="Times New Roman" w:cs="Times New Roman"/>
            <w:color w:val="000000" w:themeColor="text1"/>
            <w:shd w:val="clear" w:color="auto" w:fill="FFFFFF"/>
          </w:rPr>
          <w:t>phosphogenic</w:t>
        </w:r>
        <w:proofErr w:type="spellEnd"/>
        <w:r w:rsidRPr="006F1EC4">
          <w:rPr>
            <w:rFonts w:ascii="Times New Roman" w:eastAsia="Times New Roman" w:hAnsi="Times New Roman" w:cs="Times New Roman"/>
            <w:color w:val="000000" w:themeColor="text1"/>
            <w:shd w:val="clear" w:color="auto" w:fill="FFFFFF"/>
          </w:rPr>
          <w:t xml:space="preserve"> event: the </w:t>
        </w:r>
        <w:proofErr w:type="spellStart"/>
        <w:r w:rsidRPr="006F1EC4">
          <w:rPr>
            <w:rFonts w:ascii="Times New Roman" w:eastAsia="Times New Roman" w:hAnsi="Times New Roman" w:cs="Times New Roman"/>
            <w:color w:val="000000" w:themeColor="text1"/>
            <w:shd w:val="clear" w:color="auto" w:fill="FFFFFF"/>
          </w:rPr>
          <w:t>Shabakta</w:t>
        </w:r>
        <w:proofErr w:type="spellEnd"/>
        <w:r w:rsidRPr="006F1EC4">
          <w:rPr>
            <w:rFonts w:ascii="Times New Roman" w:eastAsia="Times New Roman" w:hAnsi="Times New Roman" w:cs="Times New Roman"/>
            <w:color w:val="000000" w:themeColor="text1"/>
            <w:shd w:val="clear" w:color="auto" w:fill="FFFFFF"/>
          </w:rPr>
          <w:t xml:space="preserve"> Formation of the phosphorite-bearing </w:t>
        </w:r>
        <w:proofErr w:type="spellStart"/>
        <w:r w:rsidRPr="006F1EC4">
          <w:rPr>
            <w:rFonts w:ascii="Times New Roman" w:eastAsia="Times New Roman" w:hAnsi="Times New Roman" w:cs="Times New Roman"/>
            <w:color w:val="000000" w:themeColor="text1"/>
            <w:shd w:val="clear" w:color="auto" w:fill="FFFFFF"/>
          </w:rPr>
          <w:t>Maly</w:t>
        </w:r>
        <w:proofErr w:type="spellEnd"/>
        <w:r w:rsidRPr="006F1EC4">
          <w:rPr>
            <w:rFonts w:ascii="Times New Roman" w:eastAsia="Times New Roman" w:hAnsi="Times New Roman" w:cs="Times New Roman"/>
            <w:color w:val="000000" w:themeColor="text1"/>
            <w:shd w:val="clear" w:color="auto" w:fill="FFFFFF"/>
          </w:rPr>
          <w:t xml:space="preserve"> </w:t>
        </w:r>
        <w:proofErr w:type="spellStart"/>
        <w:r w:rsidRPr="006F1EC4">
          <w:rPr>
            <w:rFonts w:ascii="Times New Roman" w:eastAsia="Times New Roman" w:hAnsi="Times New Roman" w:cs="Times New Roman"/>
            <w:color w:val="000000" w:themeColor="text1"/>
            <w:shd w:val="clear" w:color="auto" w:fill="FFFFFF"/>
          </w:rPr>
          <w:t>Karatau</w:t>
        </w:r>
        <w:proofErr w:type="spellEnd"/>
        <w:r w:rsidRPr="006F1EC4">
          <w:rPr>
            <w:rFonts w:ascii="Times New Roman" w:eastAsia="Times New Roman" w:hAnsi="Times New Roman" w:cs="Times New Roman"/>
            <w:color w:val="000000" w:themeColor="text1"/>
            <w:shd w:val="clear" w:color="auto" w:fill="FFFFFF"/>
          </w:rPr>
          <w:t xml:space="preserve"> Range, South Kazakhstan. </w:t>
        </w:r>
        <w:r w:rsidRPr="006F1EC4">
          <w:rPr>
            <w:rFonts w:ascii="Times New Roman" w:eastAsia="Times New Roman" w:hAnsi="Times New Roman" w:cs="Times New Roman"/>
            <w:i/>
            <w:iCs/>
            <w:color w:val="000000" w:themeColor="text1"/>
          </w:rPr>
          <w:t>Precambrian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349</w:t>
        </w:r>
        <w:r w:rsidRPr="006F1EC4">
          <w:rPr>
            <w:rFonts w:ascii="Times New Roman" w:eastAsia="Times New Roman" w:hAnsi="Times New Roman" w:cs="Times New Roman"/>
            <w:color w:val="000000" w:themeColor="text1"/>
            <w:shd w:val="clear" w:color="auto" w:fill="FFFFFF"/>
          </w:rPr>
          <w:t xml:space="preserve">, 105386.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"https://doi.org/10.1016/j.precamres.2019.105386"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https://doi.org/10.1016/j.precamres.2019.105386</w:t>
        </w:r>
        <w:r w:rsidRPr="006F1EC4">
          <w:rPr>
            <w:rFonts w:ascii="Times New Roman" w:eastAsia="Times New Roman" w:hAnsi="Times New Roman" w:cs="Times New Roman"/>
            <w:color w:val="000000" w:themeColor="text1"/>
          </w:rPr>
          <w:fldChar w:fldCharType="end"/>
        </w:r>
      </w:ins>
    </w:p>
    <w:p w14:paraId="5D59DFC4" w14:textId="77777777" w:rsidR="00790360" w:rsidRPr="006F1EC4" w:rsidRDefault="00790360" w:rsidP="00790360">
      <w:pPr>
        <w:rPr>
          <w:ins w:id="1638" w:author="Anttila  Eliel Simpson" w:date="2024-07-18T16:04:00Z"/>
          <w:rFonts w:ascii="Times New Roman" w:hAnsi="Times New Roman" w:cs="Times New Roman"/>
          <w:color w:val="000000" w:themeColor="text1"/>
        </w:rPr>
      </w:pPr>
    </w:p>
    <w:p w14:paraId="5BEA3A9E" w14:textId="77777777" w:rsidR="00790360" w:rsidRPr="006F1EC4" w:rsidRDefault="00790360" w:rsidP="00790360">
      <w:pPr>
        <w:rPr>
          <w:ins w:id="1639" w:author="Anttila  Eliel Simpson" w:date="2024-07-18T16:04:00Z"/>
          <w:rFonts w:ascii="Times New Roman" w:hAnsi="Times New Roman" w:cs="Times New Roman"/>
          <w:color w:val="000000" w:themeColor="text1"/>
        </w:rPr>
      </w:pPr>
      <w:ins w:id="1640" w:author="Anttila  Eliel Simpson" w:date="2024-07-18T16:04:00Z">
        <w:r w:rsidRPr="006F1EC4">
          <w:rPr>
            <w:rFonts w:ascii="Times New Roman" w:hAnsi="Times New Roman" w:cs="Times New Roman"/>
            <w:color w:val="000000" w:themeColor="text1"/>
            <w:shd w:val="clear" w:color="auto" w:fill="FFFFFF"/>
          </w:rPr>
          <w:t>Shaffer, G. (1986). Phosphate pumps and shuttles in the Black Sea.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Nature</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321</w:t>
        </w:r>
        <w:r w:rsidRPr="006F1EC4">
          <w:rPr>
            <w:rFonts w:ascii="Times New Roman" w:hAnsi="Times New Roman" w:cs="Times New Roman"/>
            <w:color w:val="000000" w:themeColor="text1"/>
            <w:shd w:val="clear" w:color="auto" w:fill="FFFFFF"/>
          </w:rPr>
          <w:t>(6069), 515-517. https://doi.org/10.1038/321515a0</w:t>
        </w:r>
      </w:ins>
    </w:p>
    <w:p w14:paraId="43D7A620" w14:textId="77777777" w:rsidR="00790360" w:rsidRPr="006F1EC4" w:rsidRDefault="00790360" w:rsidP="00790360">
      <w:pPr>
        <w:rPr>
          <w:ins w:id="1641" w:author="Anttila  Eliel Simpson" w:date="2024-07-18T16:04:00Z"/>
          <w:rFonts w:ascii="Times New Roman" w:hAnsi="Times New Roman" w:cs="Times New Roman"/>
          <w:color w:val="000000" w:themeColor="text1"/>
        </w:rPr>
      </w:pPr>
    </w:p>
    <w:p w14:paraId="430CF497" w14:textId="77777777" w:rsidR="00790360" w:rsidRPr="006F1EC4" w:rsidRDefault="00790360" w:rsidP="00790360">
      <w:pPr>
        <w:rPr>
          <w:ins w:id="1642" w:author="Anttila  Eliel Simpson" w:date="2024-07-18T16:04:00Z"/>
          <w:rFonts w:ascii="Times New Roman" w:hAnsi="Times New Roman" w:cs="Times New Roman"/>
          <w:color w:val="000000" w:themeColor="text1"/>
        </w:rPr>
      </w:pPr>
      <w:ins w:id="1643" w:author="Anttila  Eliel Simpson" w:date="2024-07-18T16:04:00Z">
        <w:r w:rsidRPr="006F1EC4">
          <w:rPr>
            <w:rFonts w:ascii="Times New Roman" w:hAnsi="Times New Roman" w:cs="Times New Roman"/>
            <w:color w:val="000000" w:themeColor="text1"/>
          </w:rPr>
          <w:t xml:space="preserve">Sheldon, R. P. (1984). Ice-ring origin of the Earth’s atmosphere and hydrosphere and late Proterozoic – Cambrian </w:t>
        </w:r>
        <w:proofErr w:type="spellStart"/>
        <w:r w:rsidRPr="006F1EC4">
          <w:rPr>
            <w:rFonts w:ascii="Times New Roman" w:hAnsi="Times New Roman" w:cs="Times New Roman"/>
            <w:color w:val="000000" w:themeColor="text1"/>
          </w:rPr>
          <w:t>phosphogenesis</w:t>
        </w:r>
        <w:proofErr w:type="spellEnd"/>
        <w:r w:rsidRPr="006F1EC4">
          <w:rPr>
            <w:rFonts w:ascii="Times New Roman" w:hAnsi="Times New Roman" w:cs="Times New Roman"/>
            <w:i/>
            <w:iCs/>
            <w:color w:val="000000" w:themeColor="text1"/>
          </w:rPr>
          <w:t>, Phosphorite, Geological Survey of India Special Publication</w:t>
        </w:r>
        <w:r w:rsidRPr="006F1EC4">
          <w:rPr>
            <w:rFonts w:ascii="Times New Roman" w:hAnsi="Times New Roman" w:cs="Times New Roman"/>
            <w:color w:val="000000" w:themeColor="text1"/>
          </w:rPr>
          <w:t xml:space="preserve">, 17, Udaipur, Rajasthan, India. </w:t>
        </w:r>
      </w:ins>
    </w:p>
    <w:p w14:paraId="63100BF6" w14:textId="77777777" w:rsidR="00790360" w:rsidRPr="006F1EC4" w:rsidRDefault="00790360" w:rsidP="00790360">
      <w:pPr>
        <w:rPr>
          <w:ins w:id="1644" w:author="Anttila  Eliel Simpson" w:date="2024-07-18T16:04:00Z"/>
          <w:rFonts w:ascii="Times New Roman" w:hAnsi="Times New Roman" w:cs="Times New Roman"/>
          <w:color w:val="000000" w:themeColor="text1"/>
        </w:rPr>
      </w:pPr>
    </w:p>
    <w:p w14:paraId="79A7C4AA" w14:textId="77777777" w:rsidR="00790360" w:rsidRPr="006F1EC4" w:rsidRDefault="00790360" w:rsidP="00790360">
      <w:pPr>
        <w:rPr>
          <w:ins w:id="1645" w:author="Anttila  Eliel Simpson" w:date="2024-07-18T16:04:00Z"/>
          <w:rFonts w:ascii="Times New Roman" w:eastAsia="Times New Roman" w:hAnsi="Times New Roman" w:cs="Times New Roman"/>
          <w:color w:val="000000" w:themeColor="text1"/>
        </w:rPr>
      </w:pPr>
      <w:ins w:id="1646" w:author="Anttila  Eliel Simpson" w:date="2024-07-18T16:04:00Z">
        <w:r w:rsidRPr="006F1EC4">
          <w:rPr>
            <w:rFonts w:ascii="Times New Roman" w:eastAsia="Times New Roman" w:hAnsi="Times New Roman" w:cs="Times New Roman"/>
            <w:color w:val="000000" w:themeColor="text1"/>
            <w:shd w:val="clear" w:color="auto" w:fill="FFFFFF"/>
            <w:lang w:val="de-CH"/>
            <w:rPrChange w:id="1647" w:author="Anttila  Eliel Simpson" w:date="2024-07-09T13:00:00Z">
              <w:rPr>
                <w:rFonts w:ascii="Times New Roman" w:eastAsia="Times New Roman" w:hAnsi="Times New Roman" w:cs="Times New Roman"/>
                <w:color w:val="000000" w:themeColor="text1"/>
                <w:shd w:val="clear" w:color="auto" w:fill="FFFFFF"/>
              </w:rPr>
            </w:rPrChange>
          </w:rPr>
          <w:t xml:space="preserve">Shields, G., Stille, P., &amp; </w:t>
        </w:r>
        <w:proofErr w:type="spellStart"/>
        <w:r w:rsidRPr="006F1EC4">
          <w:rPr>
            <w:rFonts w:ascii="Times New Roman" w:eastAsia="Times New Roman" w:hAnsi="Times New Roman" w:cs="Times New Roman"/>
            <w:color w:val="000000" w:themeColor="text1"/>
            <w:shd w:val="clear" w:color="auto" w:fill="FFFFFF"/>
            <w:lang w:val="de-CH"/>
            <w:rPrChange w:id="1648" w:author="Anttila  Eliel Simpson" w:date="2024-07-09T13:00:00Z">
              <w:rPr>
                <w:rFonts w:ascii="Times New Roman" w:eastAsia="Times New Roman" w:hAnsi="Times New Roman" w:cs="Times New Roman"/>
                <w:color w:val="000000" w:themeColor="text1"/>
                <w:shd w:val="clear" w:color="auto" w:fill="FFFFFF"/>
              </w:rPr>
            </w:rPrChange>
          </w:rPr>
          <w:t>Brasier</w:t>
        </w:r>
        <w:proofErr w:type="spellEnd"/>
        <w:r w:rsidRPr="006F1EC4">
          <w:rPr>
            <w:rFonts w:ascii="Times New Roman" w:eastAsia="Times New Roman" w:hAnsi="Times New Roman" w:cs="Times New Roman"/>
            <w:color w:val="000000" w:themeColor="text1"/>
            <w:shd w:val="clear" w:color="auto" w:fill="FFFFFF"/>
            <w:lang w:val="de-CH"/>
            <w:rPrChange w:id="1649" w:author="Anttila  Eliel Simpson" w:date="2024-07-09T13:00:00Z">
              <w:rPr>
                <w:rFonts w:ascii="Times New Roman" w:eastAsia="Times New Roman" w:hAnsi="Times New Roman" w:cs="Times New Roman"/>
                <w:color w:val="000000" w:themeColor="text1"/>
                <w:shd w:val="clear" w:color="auto" w:fill="FFFFFF"/>
              </w:rPr>
            </w:rPrChange>
          </w:rPr>
          <w:t xml:space="preserve">, M. D. (2000). </w:t>
        </w:r>
        <w:r w:rsidRPr="006F1EC4">
          <w:rPr>
            <w:rFonts w:ascii="Times New Roman" w:eastAsia="Times New Roman" w:hAnsi="Times New Roman" w:cs="Times New Roman"/>
            <w:color w:val="000000" w:themeColor="text1"/>
            <w:shd w:val="clear" w:color="auto" w:fill="FFFFFF"/>
          </w:rPr>
          <w:t xml:space="preserve">Isotopic records across two phosphorite giant episodes compared: the Precambrian-Cambrian and the late Cretaceous-recent.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"https://doi.org/10.2110/pec.00.66.0103"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https://doi.org/10.2110/pec.00.66.0103</w:t>
        </w:r>
        <w:r w:rsidRPr="006F1EC4">
          <w:rPr>
            <w:rFonts w:ascii="Times New Roman" w:eastAsia="Times New Roman" w:hAnsi="Times New Roman" w:cs="Times New Roman"/>
            <w:color w:val="000000" w:themeColor="text1"/>
            <w:bdr w:val="none" w:sz="0" w:space="0" w:color="auto" w:frame="1"/>
          </w:rPr>
          <w:fldChar w:fldCharType="end"/>
        </w:r>
      </w:ins>
    </w:p>
    <w:p w14:paraId="3430A7F8" w14:textId="77777777" w:rsidR="00790360" w:rsidRPr="006F1EC4" w:rsidRDefault="00790360" w:rsidP="00790360">
      <w:pPr>
        <w:rPr>
          <w:ins w:id="1650" w:author="Anttila  Eliel Simpson" w:date="2024-07-18T16:04:00Z"/>
          <w:rFonts w:ascii="Times New Roman" w:hAnsi="Times New Roman" w:cs="Times New Roman"/>
          <w:color w:val="000000" w:themeColor="text1"/>
          <w:shd w:val="clear" w:color="auto" w:fill="FFFFFF"/>
        </w:rPr>
      </w:pPr>
    </w:p>
    <w:p w14:paraId="49A89276" w14:textId="77777777" w:rsidR="00790360" w:rsidRPr="006F1EC4" w:rsidRDefault="00790360" w:rsidP="00790360">
      <w:pPr>
        <w:rPr>
          <w:ins w:id="1651" w:author="Anttila  Eliel Simpson" w:date="2024-07-18T16:04:00Z"/>
          <w:rFonts w:ascii="Times New Roman" w:eastAsia="Times New Roman" w:hAnsi="Times New Roman" w:cs="Times New Roman"/>
          <w:color w:val="000000" w:themeColor="text1"/>
        </w:rPr>
      </w:pPr>
      <w:proofErr w:type="spellStart"/>
      <w:ins w:id="1652" w:author="Anttila  Eliel Simpson" w:date="2024-07-18T16:04:00Z">
        <w:r w:rsidRPr="006F1EC4">
          <w:rPr>
            <w:rFonts w:ascii="Times New Roman" w:eastAsia="Times New Roman" w:hAnsi="Times New Roman" w:cs="Times New Roman"/>
            <w:color w:val="000000" w:themeColor="text1"/>
            <w:shd w:val="clear" w:color="auto" w:fill="FFFFFF"/>
          </w:rPr>
          <w:t>Shkol’nik</w:t>
        </w:r>
        <w:proofErr w:type="spellEnd"/>
        <w:r w:rsidRPr="006F1EC4">
          <w:rPr>
            <w:rFonts w:ascii="Times New Roman" w:eastAsia="Times New Roman" w:hAnsi="Times New Roman" w:cs="Times New Roman"/>
            <w:color w:val="000000" w:themeColor="text1"/>
            <w:shd w:val="clear" w:color="auto" w:fill="FFFFFF"/>
          </w:rPr>
          <w:t xml:space="preserve">, S. I., </w:t>
        </w:r>
        <w:proofErr w:type="spellStart"/>
        <w:r w:rsidRPr="006F1EC4">
          <w:rPr>
            <w:rFonts w:ascii="Times New Roman" w:eastAsia="Times New Roman" w:hAnsi="Times New Roman" w:cs="Times New Roman"/>
            <w:color w:val="000000" w:themeColor="text1"/>
            <w:shd w:val="clear" w:color="auto" w:fill="FFFFFF"/>
          </w:rPr>
          <w:t>Stanevich</w:t>
        </w:r>
        <w:proofErr w:type="spellEnd"/>
        <w:r w:rsidRPr="006F1EC4">
          <w:rPr>
            <w:rFonts w:ascii="Times New Roman" w:eastAsia="Times New Roman" w:hAnsi="Times New Roman" w:cs="Times New Roman"/>
            <w:color w:val="000000" w:themeColor="text1"/>
            <w:shd w:val="clear" w:color="auto" w:fill="FFFFFF"/>
          </w:rPr>
          <w:t xml:space="preserve">, A. M., </w:t>
        </w:r>
        <w:proofErr w:type="spellStart"/>
        <w:r w:rsidRPr="006F1EC4">
          <w:rPr>
            <w:rFonts w:ascii="Times New Roman" w:eastAsia="Times New Roman" w:hAnsi="Times New Roman" w:cs="Times New Roman"/>
            <w:color w:val="000000" w:themeColor="text1"/>
            <w:shd w:val="clear" w:color="auto" w:fill="FFFFFF"/>
          </w:rPr>
          <w:t>Reznitskii</w:t>
        </w:r>
        <w:proofErr w:type="spellEnd"/>
        <w:r w:rsidRPr="006F1EC4">
          <w:rPr>
            <w:rFonts w:ascii="Times New Roman" w:eastAsia="Times New Roman" w:hAnsi="Times New Roman" w:cs="Times New Roman"/>
            <w:color w:val="000000" w:themeColor="text1"/>
            <w:shd w:val="clear" w:color="auto" w:fill="FFFFFF"/>
          </w:rPr>
          <w:t xml:space="preserve">, L. Z., &amp; Savelieva, V. B. (2016). New data about structure and time of formation of the </w:t>
        </w:r>
        <w:proofErr w:type="spellStart"/>
        <w:r w:rsidRPr="006F1EC4">
          <w:rPr>
            <w:rFonts w:ascii="Times New Roman" w:eastAsia="Times New Roman" w:hAnsi="Times New Roman" w:cs="Times New Roman"/>
            <w:color w:val="000000" w:themeColor="text1"/>
            <w:shd w:val="clear" w:color="auto" w:fill="FFFFFF"/>
          </w:rPr>
          <w:t>Khamar-Daban</w:t>
        </w:r>
        <w:proofErr w:type="spellEnd"/>
        <w:r w:rsidRPr="006F1EC4">
          <w:rPr>
            <w:rFonts w:ascii="Times New Roman" w:eastAsia="Times New Roman" w:hAnsi="Times New Roman" w:cs="Times New Roman"/>
            <w:color w:val="000000" w:themeColor="text1"/>
            <w:shd w:val="clear" w:color="auto" w:fill="FFFFFF"/>
          </w:rPr>
          <w:t xml:space="preserve"> terrane: U-Pb LA-ICP-MS zircon ages. </w:t>
        </w:r>
        <w:r w:rsidRPr="006F1EC4">
          <w:rPr>
            <w:rFonts w:ascii="Times New Roman" w:eastAsia="Times New Roman" w:hAnsi="Times New Roman" w:cs="Times New Roman"/>
            <w:i/>
            <w:iCs/>
            <w:color w:val="000000" w:themeColor="text1"/>
          </w:rPr>
          <w:t>Stratigraphy and Geological Correlation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24</w:t>
        </w:r>
        <w:r w:rsidRPr="006F1EC4">
          <w:rPr>
            <w:rFonts w:ascii="Times New Roman" w:eastAsia="Times New Roman" w:hAnsi="Times New Roman" w:cs="Times New Roman"/>
            <w:color w:val="000000" w:themeColor="text1"/>
            <w:shd w:val="clear" w:color="auto" w:fill="FFFFFF"/>
          </w:rPr>
          <w:t>, 19-38.</w:t>
        </w:r>
        <w:r w:rsidRPr="006F1EC4">
          <w:rPr>
            <w:rFonts w:ascii="Times New Roman" w:hAnsi="Times New Roman" w:cs="Times New Roman"/>
            <w:color w:val="000000" w:themeColor="text1"/>
            <w:shd w:val="clear" w:color="auto" w:fill="FCFCFC"/>
          </w:rPr>
          <w:t xml:space="preserve"> </w:t>
        </w:r>
        <w:r w:rsidRPr="006F1EC4">
          <w:rPr>
            <w:rFonts w:ascii="Times New Roman" w:eastAsia="Times New Roman" w:hAnsi="Times New Roman" w:cs="Times New Roman"/>
            <w:color w:val="000000" w:themeColor="text1"/>
            <w:shd w:val="clear" w:color="auto" w:fill="FCFCFC"/>
          </w:rPr>
          <w:t>https://doi.org/10.1134/S086959381506009X</w:t>
        </w:r>
      </w:ins>
    </w:p>
    <w:p w14:paraId="630789A3" w14:textId="77777777" w:rsidR="00790360" w:rsidRPr="006F1EC4" w:rsidRDefault="00790360" w:rsidP="00790360">
      <w:pPr>
        <w:rPr>
          <w:ins w:id="1653" w:author="Anttila  Eliel Simpson" w:date="2024-07-18T16:04:00Z"/>
          <w:rFonts w:ascii="Times New Roman" w:hAnsi="Times New Roman" w:cs="Times New Roman"/>
          <w:color w:val="000000" w:themeColor="text1"/>
          <w:shd w:val="clear" w:color="auto" w:fill="FFFFFF"/>
        </w:rPr>
      </w:pPr>
    </w:p>
    <w:p w14:paraId="33382B13" w14:textId="77777777" w:rsidR="00790360" w:rsidRPr="006F1EC4" w:rsidRDefault="00790360" w:rsidP="00790360">
      <w:pPr>
        <w:rPr>
          <w:ins w:id="1654" w:author="Anttila  Eliel Simpson" w:date="2024-07-18T16:04:00Z"/>
          <w:rFonts w:ascii="Times New Roman" w:hAnsi="Times New Roman" w:cs="Times New Roman"/>
          <w:color w:val="000000" w:themeColor="text1"/>
        </w:rPr>
      </w:pPr>
      <w:proofErr w:type="spellStart"/>
      <w:ins w:id="1655" w:author="Anttila  Eliel Simpson" w:date="2024-07-18T16:04:00Z">
        <w:r w:rsidRPr="006F1EC4">
          <w:rPr>
            <w:rFonts w:ascii="Times New Roman" w:eastAsia="Times New Roman" w:hAnsi="Times New Roman" w:cs="Times New Roman"/>
            <w:color w:val="000000" w:themeColor="text1"/>
            <w:shd w:val="clear" w:color="auto" w:fill="FFFFFF"/>
          </w:rPr>
          <w:t>Shiraishi</w:t>
        </w:r>
        <w:proofErr w:type="spellEnd"/>
        <w:r w:rsidRPr="006F1EC4">
          <w:rPr>
            <w:rFonts w:ascii="Times New Roman" w:eastAsia="Times New Roman" w:hAnsi="Times New Roman" w:cs="Times New Roman"/>
            <w:color w:val="000000" w:themeColor="text1"/>
            <w:shd w:val="clear" w:color="auto" w:fill="FFFFFF"/>
          </w:rPr>
          <w:t xml:space="preserve">, F., Ohnishi, S., </w:t>
        </w:r>
        <w:proofErr w:type="spellStart"/>
        <w:r w:rsidRPr="006F1EC4">
          <w:rPr>
            <w:rFonts w:ascii="Times New Roman" w:eastAsia="Times New Roman" w:hAnsi="Times New Roman" w:cs="Times New Roman"/>
            <w:color w:val="000000" w:themeColor="text1"/>
            <w:shd w:val="clear" w:color="auto" w:fill="FFFFFF"/>
          </w:rPr>
          <w:t>Hayasaka</w:t>
        </w:r>
        <w:proofErr w:type="spellEnd"/>
        <w:r w:rsidRPr="006F1EC4">
          <w:rPr>
            <w:rFonts w:ascii="Times New Roman" w:eastAsia="Times New Roman" w:hAnsi="Times New Roman" w:cs="Times New Roman"/>
            <w:color w:val="000000" w:themeColor="text1"/>
            <w:shd w:val="clear" w:color="auto" w:fill="FFFFFF"/>
          </w:rPr>
          <w:t xml:space="preserve">, Y., </w:t>
        </w:r>
        <w:proofErr w:type="spellStart"/>
        <w:r w:rsidRPr="006F1EC4">
          <w:rPr>
            <w:rFonts w:ascii="Times New Roman" w:eastAsia="Times New Roman" w:hAnsi="Times New Roman" w:cs="Times New Roman"/>
            <w:color w:val="000000" w:themeColor="text1"/>
            <w:shd w:val="clear" w:color="auto" w:fill="FFFFFF"/>
          </w:rPr>
          <w:t>Hanzawa</w:t>
        </w:r>
        <w:proofErr w:type="spellEnd"/>
        <w:r w:rsidRPr="006F1EC4">
          <w:rPr>
            <w:rFonts w:ascii="Times New Roman" w:eastAsia="Times New Roman" w:hAnsi="Times New Roman" w:cs="Times New Roman"/>
            <w:color w:val="000000" w:themeColor="text1"/>
            <w:shd w:val="clear" w:color="auto" w:fill="FFFFFF"/>
          </w:rPr>
          <w:t xml:space="preserve">, Y., Takashima, C., Okumura, T., &amp; Kano, A. (2019). Potential photosynthetic impact on phosphate stromatolite formation after the </w:t>
        </w:r>
        <w:proofErr w:type="spellStart"/>
        <w:r w:rsidRPr="006F1EC4">
          <w:rPr>
            <w:rFonts w:ascii="Times New Roman" w:eastAsia="Times New Roman" w:hAnsi="Times New Roman" w:cs="Times New Roman"/>
            <w:color w:val="000000" w:themeColor="text1"/>
            <w:shd w:val="clear" w:color="auto" w:fill="FFFFFF"/>
          </w:rPr>
          <w:t>Marinoan</w:t>
        </w:r>
        <w:proofErr w:type="spellEnd"/>
        <w:r w:rsidRPr="006F1EC4">
          <w:rPr>
            <w:rFonts w:ascii="Times New Roman" w:eastAsia="Times New Roman" w:hAnsi="Times New Roman" w:cs="Times New Roman"/>
            <w:color w:val="000000" w:themeColor="text1"/>
            <w:shd w:val="clear" w:color="auto" w:fill="FFFFFF"/>
          </w:rPr>
          <w:t xml:space="preserve"> glaciation: </w:t>
        </w:r>
        <w:proofErr w:type="spellStart"/>
        <w:r w:rsidRPr="006F1EC4">
          <w:rPr>
            <w:rFonts w:ascii="Times New Roman" w:eastAsia="Times New Roman" w:hAnsi="Times New Roman" w:cs="Times New Roman"/>
            <w:color w:val="000000" w:themeColor="text1"/>
            <w:shd w:val="clear" w:color="auto" w:fill="FFFFFF"/>
          </w:rPr>
          <w:t>Paleoceanographic</w:t>
        </w:r>
        <w:proofErr w:type="spellEnd"/>
        <w:r w:rsidRPr="006F1EC4">
          <w:rPr>
            <w:rFonts w:ascii="Times New Roman" w:eastAsia="Times New Roman" w:hAnsi="Times New Roman" w:cs="Times New Roman"/>
            <w:color w:val="000000" w:themeColor="text1"/>
            <w:shd w:val="clear" w:color="auto" w:fill="FFFFFF"/>
          </w:rPr>
          <w:t xml:space="preserve"> implications.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380</w:t>
        </w:r>
        <w:r w:rsidRPr="006F1EC4">
          <w:rPr>
            <w:rFonts w:ascii="Times New Roman" w:eastAsia="Times New Roman" w:hAnsi="Times New Roman" w:cs="Times New Roman"/>
            <w:color w:val="000000" w:themeColor="text1"/>
            <w:shd w:val="clear" w:color="auto" w:fill="FFFFFF"/>
          </w:rPr>
          <w:t xml:space="preserve">, 65-82.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"https://doi.org/10.1016/j.sedgeo.2018.11.014"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https://doi.org/10.1016/j.sedgeo.2018.11.014</w:t>
        </w:r>
        <w:r w:rsidRPr="006F1EC4">
          <w:rPr>
            <w:rFonts w:ascii="Times New Roman" w:eastAsia="Times New Roman" w:hAnsi="Times New Roman" w:cs="Times New Roman"/>
            <w:color w:val="000000" w:themeColor="text1"/>
          </w:rPr>
          <w:fldChar w:fldCharType="end"/>
        </w:r>
      </w:ins>
    </w:p>
    <w:p w14:paraId="0CD95138" w14:textId="77777777" w:rsidR="00790360" w:rsidRPr="006F1EC4" w:rsidRDefault="00790360" w:rsidP="00790360">
      <w:pPr>
        <w:rPr>
          <w:ins w:id="1656" w:author="Anttila  Eliel Simpson" w:date="2024-07-18T16:04:00Z"/>
          <w:rFonts w:ascii="Times New Roman" w:hAnsi="Times New Roman" w:cs="Times New Roman"/>
          <w:color w:val="000000" w:themeColor="text1"/>
        </w:rPr>
      </w:pPr>
    </w:p>
    <w:p w14:paraId="080D989B" w14:textId="77777777" w:rsidR="00790360" w:rsidRPr="006F1EC4" w:rsidRDefault="00790360" w:rsidP="00790360">
      <w:pPr>
        <w:rPr>
          <w:ins w:id="1657" w:author="Anttila  Eliel Simpson" w:date="2024-07-18T16:04:00Z"/>
          <w:rFonts w:ascii="Times New Roman" w:hAnsi="Times New Roman" w:cs="Times New Roman"/>
          <w:color w:val="000000" w:themeColor="text1"/>
        </w:rPr>
      </w:pPr>
      <w:ins w:id="1658" w:author="Anttila  Eliel Simpson" w:date="2024-07-18T16:04:00Z">
        <w:r w:rsidRPr="006F1EC4">
          <w:rPr>
            <w:rFonts w:ascii="Times New Roman" w:hAnsi="Times New Roman" w:cs="Times New Roman"/>
            <w:color w:val="000000" w:themeColor="text1"/>
            <w:shd w:val="clear" w:color="auto" w:fill="FFFFFF"/>
          </w:rPr>
          <w:t>Sinclair, H. D., &amp; Naylor, M. (2012). Foreland basin subsidence driven by topographic growth versus plate subduction.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Bulletin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124</w:t>
        </w:r>
        <w:r w:rsidRPr="006F1EC4">
          <w:rPr>
            <w:rFonts w:ascii="Times New Roman" w:hAnsi="Times New Roman" w:cs="Times New Roman"/>
            <w:color w:val="000000" w:themeColor="text1"/>
            <w:shd w:val="clear" w:color="auto" w:fill="FFFFFF"/>
          </w:rPr>
          <w:t xml:space="preserve">(3-4), 368-379. </w:t>
        </w:r>
        <w:r w:rsidRPr="006F1EC4">
          <w:fldChar w:fldCharType="begin"/>
        </w:r>
        <w:r w:rsidRPr="006F1EC4">
          <w:rPr>
            <w:rFonts w:ascii="Times New Roman" w:hAnsi="Times New Roman" w:cs="Times New Roman"/>
            <w:color w:val="000000" w:themeColor="text1"/>
          </w:rPr>
          <w:instrText>HYPERLINK "https://doi.org/10.1130/B30383.1"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https://doi.org/10.1130/B30383.1</w:t>
        </w:r>
        <w:r w:rsidRPr="006F1EC4">
          <w:rPr>
            <w:rStyle w:val="text"/>
            <w:rFonts w:ascii="Times New Roman" w:hAnsi="Times New Roman" w:cs="Times New Roman"/>
            <w:color w:val="000000" w:themeColor="text1"/>
            <w:bdr w:val="none" w:sz="0" w:space="0" w:color="auto" w:frame="1"/>
          </w:rPr>
          <w:fldChar w:fldCharType="end"/>
        </w:r>
      </w:ins>
    </w:p>
    <w:p w14:paraId="0CA41BD3" w14:textId="77777777" w:rsidR="00790360" w:rsidRPr="006F1EC4" w:rsidRDefault="00790360" w:rsidP="00790360">
      <w:pPr>
        <w:rPr>
          <w:ins w:id="1659" w:author="Anttila  Eliel Simpson" w:date="2024-07-18T16:04:00Z"/>
          <w:rFonts w:ascii="Times New Roman" w:hAnsi="Times New Roman" w:cs="Times New Roman"/>
          <w:color w:val="000000" w:themeColor="text1"/>
          <w:shd w:val="clear" w:color="auto" w:fill="FFFFFF"/>
        </w:rPr>
      </w:pPr>
    </w:p>
    <w:p w14:paraId="0ECC12E5" w14:textId="77777777" w:rsidR="00790360" w:rsidRPr="006F1EC4" w:rsidRDefault="00790360" w:rsidP="00790360">
      <w:pPr>
        <w:rPr>
          <w:ins w:id="1660" w:author="Anttila  Eliel Simpson" w:date="2024-07-18T16:04:00Z"/>
          <w:rFonts w:ascii="Times New Roman" w:hAnsi="Times New Roman" w:cs="Times New Roman"/>
          <w:color w:val="000000" w:themeColor="text1"/>
        </w:rPr>
      </w:pPr>
      <w:proofErr w:type="spellStart"/>
      <w:ins w:id="1661" w:author="Anttila  Eliel Simpson" w:date="2024-07-18T16:04:00Z">
        <w:r w:rsidRPr="006F1EC4">
          <w:rPr>
            <w:rFonts w:ascii="Times New Roman" w:hAnsi="Times New Roman" w:cs="Times New Roman"/>
            <w:color w:val="000000" w:themeColor="text1"/>
            <w:shd w:val="clear" w:color="auto" w:fill="FFFFFF"/>
          </w:rPr>
          <w:t>Sláma</w:t>
        </w:r>
        <w:proofErr w:type="spellEnd"/>
        <w:r w:rsidRPr="006F1EC4">
          <w:rPr>
            <w:rFonts w:ascii="Times New Roman" w:hAnsi="Times New Roman" w:cs="Times New Roman"/>
            <w:color w:val="000000" w:themeColor="text1"/>
            <w:shd w:val="clear" w:color="auto" w:fill="FFFFFF"/>
          </w:rPr>
          <w:t xml:space="preserve">, J., </w:t>
        </w:r>
        <w:proofErr w:type="spellStart"/>
        <w:r w:rsidRPr="006F1EC4">
          <w:rPr>
            <w:rFonts w:ascii="Times New Roman" w:hAnsi="Times New Roman" w:cs="Times New Roman"/>
            <w:color w:val="000000" w:themeColor="text1"/>
            <w:shd w:val="clear" w:color="auto" w:fill="FFFFFF"/>
          </w:rPr>
          <w:t>Košler</w:t>
        </w:r>
        <w:proofErr w:type="spellEnd"/>
        <w:r w:rsidRPr="006F1EC4">
          <w:rPr>
            <w:rFonts w:ascii="Times New Roman" w:hAnsi="Times New Roman" w:cs="Times New Roman"/>
            <w:color w:val="000000" w:themeColor="text1"/>
            <w:shd w:val="clear" w:color="auto" w:fill="FFFFFF"/>
          </w:rPr>
          <w:t xml:space="preserve">, J., Condon, D. J., Crowley, J. L., Gerdes, A., </w:t>
        </w:r>
        <w:proofErr w:type="spellStart"/>
        <w:r w:rsidRPr="006F1EC4">
          <w:rPr>
            <w:rFonts w:ascii="Times New Roman" w:hAnsi="Times New Roman" w:cs="Times New Roman"/>
            <w:color w:val="000000" w:themeColor="text1"/>
            <w:shd w:val="clear" w:color="auto" w:fill="FFFFFF"/>
          </w:rPr>
          <w:t>Hanchar</w:t>
        </w:r>
        <w:proofErr w:type="spellEnd"/>
        <w:r w:rsidRPr="006F1EC4">
          <w:rPr>
            <w:rFonts w:ascii="Times New Roman" w:hAnsi="Times New Roman" w:cs="Times New Roman"/>
            <w:color w:val="000000" w:themeColor="text1"/>
            <w:shd w:val="clear" w:color="auto" w:fill="FFFFFF"/>
          </w:rPr>
          <w:t xml:space="preserve">, J. M., ... &amp; Whitehouse, M. J. (2008). </w:t>
        </w:r>
        <w:proofErr w:type="spellStart"/>
        <w:r w:rsidRPr="006F1EC4">
          <w:rPr>
            <w:rFonts w:ascii="Times New Roman" w:hAnsi="Times New Roman" w:cs="Times New Roman"/>
            <w:color w:val="000000" w:themeColor="text1"/>
            <w:shd w:val="clear" w:color="auto" w:fill="FFFFFF"/>
          </w:rPr>
          <w:t>Plešovice</w:t>
        </w:r>
        <w:proofErr w:type="spellEnd"/>
        <w:r w:rsidRPr="006F1EC4">
          <w:rPr>
            <w:rFonts w:ascii="Times New Roman" w:hAnsi="Times New Roman" w:cs="Times New Roman"/>
            <w:color w:val="000000" w:themeColor="text1"/>
            <w:shd w:val="clear" w:color="auto" w:fill="FFFFFF"/>
          </w:rPr>
          <w:t xml:space="preserve"> zircon—a new natural reference material for U–Pb and Hf isotopic microanalysis.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249</w:t>
        </w:r>
        <w:r w:rsidRPr="006F1EC4">
          <w:rPr>
            <w:rFonts w:ascii="Times New Roman" w:hAnsi="Times New Roman" w:cs="Times New Roman"/>
            <w:color w:val="000000" w:themeColor="text1"/>
            <w:shd w:val="clear" w:color="auto" w:fill="FFFFFF"/>
          </w:rPr>
          <w:t>(1-2), 1-35.</w:t>
        </w:r>
        <w:r w:rsidRPr="006F1EC4">
          <w:fldChar w:fldCharType="begin"/>
        </w:r>
        <w:r w:rsidRPr="006F1EC4">
          <w:rPr>
            <w:rFonts w:ascii="Times New Roman" w:hAnsi="Times New Roman" w:cs="Times New Roman"/>
            <w:color w:val="000000" w:themeColor="text1"/>
          </w:rPr>
          <w:instrText>HYPERLINK "https://doi.org/10.1016/j.chemgeo.2007.11.005"</w:instrText>
        </w:r>
        <w:r w:rsidRPr="006F1EC4">
          <w:fldChar w:fldCharType="separate"/>
        </w:r>
        <w:r w:rsidRPr="006F1EC4">
          <w:rPr>
            <w:rStyle w:val="text"/>
            <w:rFonts w:ascii="Times New Roman" w:hAnsi="Times New Roman" w:cs="Times New Roman"/>
            <w:color w:val="000000" w:themeColor="text1"/>
          </w:rPr>
          <w:t>https://doi.org/10.1016/j.chemgeo.2007.11.005</w:t>
        </w:r>
        <w:r w:rsidRPr="006F1EC4">
          <w:rPr>
            <w:rStyle w:val="text"/>
            <w:rFonts w:ascii="Times New Roman" w:hAnsi="Times New Roman" w:cs="Times New Roman"/>
            <w:color w:val="000000" w:themeColor="text1"/>
          </w:rPr>
          <w:fldChar w:fldCharType="end"/>
        </w:r>
      </w:ins>
    </w:p>
    <w:p w14:paraId="45FD993B" w14:textId="77777777" w:rsidR="00790360" w:rsidRPr="006F1EC4" w:rsidRDefault="00790360" w:rsidP="00790360">
      <w:pPr>
        <w:rPr>
          <w:ins w:id="1662" w:author="Anttila  Eliel Simpson" w:date="2024-07-18T16:04:00Z"/>
          <w:rFonts w:ascii="Times New Roman" w:hAnsi="Times New Roman" w:cs="Times New Roman"/>
          <w:color w:val="000000" w:themeColor="text1"/>
          <w:shd w:val="clear" w:color="auto" w:fill="FFFFFF"/>
        </w:rPr>
      </w:pPr>
    </w:p>
    <w:p w14:paraId="2CEC558F" w14:textId="77777777" w:rsidR="00790360" w:rsidRPr="006F1EC4" w:rsidRDefault="00790360" w:rsidP="00790360">
      <w:pPr>
        <w:rPr>
          <w:ins w:id="1663" w:author="Anttila  Eliel Simpson" w:date="2024-07-18T16:04:00Z"/>
          <w:rFonts w:ascii="Times New Roman" w:eastAsia="Times New Roman" w:hAnsi="Times New Roman" w:cs="Times New Roman"/>
          <w:color w:val="000000" w:themeColor="text1"/>
        </w:rPr>
      </w:pPr>
      <w:ins w:id="1664" w:author="Anttila  Eliel Simpson" w:date="2024-07-18T16:04:00Z">
        <w:r w:rsidRPr="006F1EC4">
          <w:rPr>
            <w:rFonts w:ascii="Times New Roman" w:eastAsia="Times New Roman" w:hAnsi="Times New Roman" w:cs="Times New Roman"/>
            <w:color w:val="000000" w:themeColor="text1"/>
            <w:shd w:val="clear" w:color="auto" w:fill="FFFFFF"/>
          </w:rPr>
          <w:t xml:space="preserve">Smith, E. F., Macdonald, F. A., Petach, T. A., Bold, U., &amp; </w:t>
        </w:r>
        <w:proofErr w:type="spellStart"/>
        <w:r w:rsidRPr="006F1EC4">
          <w:rPr>
            <w:rFonts w:ascii="Times New Roman" w:eastAsia="Times New Roman" w:hAnsi="Times New Roman" w:cs="Times New Roman"/>
            <w:color w:val="000000" w:themeColor="text1"/>
            <w:shd w:val="clear" w:color="auto" w:fill="FFFFFF"/>
          </w:rPr>
          <w:t>Schrag</w:t>
        </w:r>
        <w:proofErr w:type="spellEnd"/>
        <w:r w:rsidRPr="006F1EC4">
          <w:rPr>
            <w:rFonts w:ascii="Times New Roman" w:eastAsia="Times New Roman" w:hAnsi="Times New Roman" w:cs="Times New Roman"/>
            <w:color w:val="000000" w:themeColor="text1"/>
            <w:shd w:val="clear" w:color="auto" w:fill="FFFFFF"/>
          </w:rPr>
          <w:t>, D. P. (2016). Integrated stratigraphic, geochemical, and paleontological late Ediacaran to early Cambrian records from southwestern Mongolia. </w:t>
        </w:r>
        <w:r w:rsidRPr="006F1EC4">
          <w:rPr>
            <w:rFonts w:ascii="Times New Roman" w:eastAsia="Times New Roman" w:hAnsi="Times New Roman" w:cs="Times New Roman"/>
            <w:i/>
            <w:iCs/>
            <w:color w:val="000000" w:themeColor="text1"/>
          </w:rPr>
          <w:t>Bulletin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128</w:t>
        </w:r>
        <w:r w:rsidRPr="006F1EC4">
          <w:rPr>
            <w:rFonts w:ascii="Times New Roman" w:eastAsia="Times New Roman" w:hAnsi="Times New Roman" w:cs="Times New Roman"/>
            <w:color w:val="000000" w:themeColor="text1"/>
            <w:shd w:val="clear" w:color="auto" w:fill="FFFFFF"/>
          </w:rPr>
          <w:t xml:space="preserve">(3-4), 442-468.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"https://doi.org/10.1130/B31248.1"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https://doi.org/10.1130/B31248.1</w:t>
        </w:r>
        <w:r w:rsidRPr="006F1EC4">
          <w:rPr>
            <w:rFonts w:ascii="Times New Roman" w:eastAsia="Times New Roman" w:hAnsi="Times New Roman" w:cs="Times New Roman"/>
            <w:color w:val="000000" w:themeColor="text1"/>
            <w:bdr w:val="none" w:sz="0" w:space="0" w:color="auto" w:frame="1"/>
          </w:rPr>
          <w:fldChar w:fldCharType="end"/>
        </w:r>
      </w:ins>
    </w:p>
    <w:p w14:paraId="019B22B9" w14:textId="77777777" w:rsidR="00790360" w:rsidRPr="006F1EC4" w:rsidRDefault="00790360" w:rsidP="00790360">
      <w:pPr>
        <w:rPr>
          <w:ins w:id="1665" w:author="Anttila  Eliel Simpson" w:date="2024-07-18T16:04:00Z"/>
          <w:rFonts w:ascii="Times New Roman" w:hAnsi="Times New Roman" w:cs="Times New Roman"/>
          <w:color w:val="000000" w:themeColor="text1"/>
          <w:shd w:val="clear" w:color="auto" w:fill="FFFFFF"/>
        </w:rPr>
      </w:pPr>
    </w:p>
    <w:p w14:paraId="378FC988" w14:textId="77777777" w:rsidR="00790360" w:rsidRPr="006F1EC4" w:rsidRDefault="00790360" w:rsidP="00790360">
      <w:pPr>
        <w:rPr>
          <w:ins w:id="1666" w:author="Anttila  Eliel Simpson" w:date="2024-07-18T16:04:00Z"/>
          <w:rFonts w:ascii="Times New Roman" w:eastAsia="Times New Roman" w:hAnsi="Times New Roman" w:cs="Times New Roman"/>
          <w:color w:val="000000" w:themeColor="text1"/>
        </w:rPr>
      </w:pPr>
      <w:ins w:id="1667" w:author="Anttila  Eliel Simpson" w:date="2024-07-18T16:04:00Z">
        <w:r w:rsidRPr="006F1EC4">
          <w:rPr>
            <w:rFonts w:ascii="Times New Roman" w:eastAsia="Times New Roman" w:hAnsi="Times New Roman" w:cs="Times New Roman"/>
            <w:color w:val="000000" w:themeColor="text1"/>
            <w:shd w:val="clear" w:color="auto" w:fill="FFFFFF"/>
          </w:rPr>
          <w:t xml:space="preserve">Southgate, P. N. (1980). Cambrian </w:t>
        </w:r>
        <w:proofErr w:type="spellStart"/>
        <w:r w:rsidRPr="006F1EC4">
          <w:rPr>
            <w:rFonts w:ascii="Times New Roman" w:eastAsia="Times New Roman" w:hAnsi="Times New Roman" w:cs="Times New Roman"/>
            <w:color w:val="000000" w:themeColor="text1"/>
            <w:shd w:val="clear" w:color="auto" w:fill="FFFFFF"/>
          </w:rPr>
          <w:t>stromatolitic</w:t>
        </w:r>
        <w:proofErr w:type="spellEnd"/>
        <w:r w:rsidRPr="006F1EC4">
          <w:rPr>
            <w:rFonts w:ascii="Times New Roman" w:eastAsia="Times New Roman" w:hAnsi="Times New Roman" w:cs="Times New Roman"/>
            <w:color w:val="000000" w:themeColor="text1"/>
            <w:shd w:val="clear" w:color="auto" w:fill="FFFFFF"/>
          </w:rPr>
          <w:t xml:space="preserve"> phosphorites from the Georgina Basin, Australia.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285</w:t>
        </w:r>
        <w:r w:rsidRPr="006F1EC4">
          <w:rPr>
            <w:rFonts w:ascii="Times New Roman" w:eastAsia="Times New Roman" w:hAnsi="Times New Roman" w:cs="Times New Roman"/>
            <w:color w:val="000000" w:themeColor="text1"/>
            <w:shd w:val="clear" w:color="auto" w:fill="FFFFFF"/>
          </w:rPr>
          <w:t>(5764), 395-397. https://doi.org/10.1038/285395a0</w:t>
        </w:r>
      </w:ins>
    </w:p>
    <w:p w14:paraId="22333456" w14:textId="77777777" w:rsidR="00790360" w:rsidRPr="006F1EC4" w:rsidRDefault="00790360" w:rsidP="00790360">
      <w:pPr>
        <w:rPr>
          <w:ins w:id="1668" w:author="Anttila  Eliel Simpson" w:date="2024-07-18T16:04:00Z"/>
          <w:rFonts w:ascii="Times New Roman" w:hAnsi="Times New Roman" w:cs="Times New Roman"/>
          <w:color w:val="000000" w:themeColor="text1"/>
          <w:shd w:val="clear" w:color="auto" w:fill="FFFFFF"/>
        </w:rPr>
      </w:pPr>
    </w:p>
    <w:p w14:paraId="216B8296" w14:textId="77777777" w:rsidR="00790360" w:rsidRPr="006F1EC4" w:rsidRDefault="00790360" w:rsidP="00790360">
      <w:pPr>
        <w:rPr>
          <w:ins w:id="1669" w:author="Anttila  Eliel Simpson" w:date="2024-07-18T16:04:00Z"/>
          <w:rFonts w:ascii="Times New Roman" w:hAnsi="Times New Roman" w:cs="Times New Roman"/>
          <w:color w:val="000000" w:themeColor="text1"/>
          <w:lang w:val="de-CH"/>
        </w:rPr>
      </w:pPr>
      <w:ins w:id="1670" w:author="Anttila  Eliel Simpson" w:date="2024-07-18T16:04:00Z">
        <w:r w:rsidRPr="006F1EC4">
          <w:rPr>
            <w:rFonts w:ascii="Times New Roman" w:hAnsi="Times New Roman" w:cs="Times New Roman"/>
            <w:color w:val="000000" w:themeColor="text1"/>
            <w:shd w:val="clear" w:color="auto" w:fill="FFFFFF"/>
          </w:rPr>
          <w:t>Spencer, C. J., Kirkland, C. L., &amp; Taylor, R. J. (2016). Strategies towards statistically robust interpretations of in situ U–Pb zircon geochronology.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de-CH"/>
          </w:rPr>
          <w:t>Geoscience Frontiers</w:t>
        </w:r>
        <w:r w:rsidRPr="006F1EC4">
          <w:rPr>
            <w:rFonts w:ascii="Times New Roman" w:hAnsi="Times New Roman" w:cs="Times New Roman"/>
            <w:color w:val="000000" w:themeColor="text1"/>
            <w:shd w:val="clear" w:color="auto" w:fill="FFFFFF"/>
            <w:lang w:val="de-CH"/>
          </w:rPr>
          <w:t>,</w:t>
        </w:r>
        <w:r w:rsidRPr="006F1EC4">
          <w:rPr>
            <w:rStyle w:val="apple-converted-space"/>
            <w:rFonts w:ascii="Times New Roman" w:hAnsi="Times New Roman" w:cs="Times New Roman"/>
            <w:color w:val="000000" w:themeColor="text1"/>
            <w:shd w:val="clear" w:color="auto" w:fill="FFFFFF"/>
            <w:lang w:val="de-CH"/>
          </w:rPr>
          <w:t> </w:t>
        </w:r>
        <w:r w:rsidRPr="006F1EC4">
          <w:rPr>
            <w:rFonts w:ascii="Times New Roman" w:hAnsi="Times New Roman" w:cs="Times New Roman"/>
            <w:i/>
            <w:iCs/>
            <w:color w:val="000000" w:themeColor="text1"/>
            <w:lang w:val="de-CH"/>
          </w:rPr>
          <w:t>7</w:t>
        </w:r>
        <w:r w:rsidRPr="006F1EC4">
          <w:rPr>
            <w:rFonts w:ascii="Times New Roman" w:hAnsi="Times New Roman" w:cs="Times New Roman"/>
            <w:color w:val="000000" w:themeColor="text1"/>
            <w:shd w:val="clear" w:color="auto" w:fill="FFFFFF"/>
            <w:lang w:val="de-CH"/>
          </w:rPr>
          <w:t xml:space="preserve">(4), 581-589.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de-CH"/>
          </w:rPr>
          <w:instrText>HYPERLINK "https://doi.org/10.1016/j.gsf.2015.11.006"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de-CH"/>
          </w:rPr>
          <w:t>https://doi.org/10.1016/j.gsf.2015.11.006</w:t>
        </w:r>
        <w:r w:rsidRPr="006F1EC4">
          <w:rPr>
            <w:rFonts w:ascii="Times New Roman" w:hAnsi="Times New Roman" w:cs="Times New Roman"/>
            <w:color w:val="000000" w:themeColor="text1"/>
          </w:rPr>
          <w:fldChar w:fldCharType="end"/>
        </w:r>
      </w:ins>
    </w:p>
    <w:p w14:paraId="347D88F0" w14:textId="77777777" w:rsidR="00790360" w:rsidRPr="006F1EC4" w:rsidRDefault="00790360" w:rsidP="00790360">
      <w:pPr>
        <w:rPr>
          <w:ins w:id="1671" w:author="Anttila  Eliel Simpson" w:date="2024-07-18T16:04:00Z"/>
          <w:rFonts w:ascii="Times New Roman" w:hAnsi="Times New Roman" w:cs="Times New Roman"/>
          <w:color w:val="000000" w:themeColor="text1"/>
          <w:shd w:val="clear" w:color="auto" w:fill="FFFFFF"/>
          <w:lang w:val="de-CH"/>
        </w:rPr>
      </w:pPr>
    </w:p>
    <w:p w14:paraId="4EFB2DDD" w14:textId="77777777" w:rsidR="00790360" w:rsidRPr="006F1EC4" w:rsidRDefault="00790360" w:rsidP="00790360">
      <w:pPr>
        <w:rPr>
          <w:ins w:id="1672" w:author="Anttila  Eliel Simpson" w:date="2024-07-18T16:04:00Z"/>
          <w:rFonts w:ascii="Times New Roman" w:hAnsi="Times New Roman" w:cs="Times New Roman"/>
          <w:color w:val="000000" w:themeColor="text1"/>
          <w:lang w:val="it-CH"/>
          <w:rPrChange w:id="1673" w:author="Anttila  Eliel Simpson" w:date="2024-07-09T13:00:00Z">
            <w:rPr>
              <w:ins w:id="1674" w:author="Anttila  Eliel Simpson" w:date="2024-07-18T16:04:00Z"/>
              <w:rFonts w:ascii="Times New Roman" w:hAnsi="Times New Roman" w:cs="Times New Roman"/>
              <w:color w:val="000000" w:themeColor="text1"/>
            </w:rPr>
          </w:rPrChange>
        </w:rPr>
      </w:pPr>
      <w:ins w:id="1675" w:author="Anttila  Eliel Simpson" w:date="2024-07-18T16:04:00Z">
        <w:r w:rsidRPr="006F1EC4">
          <w:rPr>
            <w:rFonts w:ascii="Times New Roman" w:hAnsi="Times New Roman" w:cs="Times New Roman"/>
            <w:color w:val="000000" w:themeColor="text1"/>
            <w:shd w:val="clear" w:color="auto" w:fill="FFFFFF"/>
            <w:lang w:val="de-CH"/>
            <w:rPrChange w:id="1676" w:author="Anttila  Eliel Simpson" w:date="2024-07-09T12:59:00Z">
              <w:rPr>
                <w:rFonts w:ascii="Times New Roman" w:hAnsi="Times New Roman" w:cs="Times New Roman"/>
                <w:color w:val="000000" w:themeColor="text1"/>
                <w:shd w:val="clear" w:color="auto" w:fill="FFFFFF"/>
              </w:rPr>
            </w:rPrChange>
          </w:rPr>
          <w:t xml:space="preserve">Sundby, B., Anderson, L. G., Hall, P. O., </w:t>
        </w:r>
        <w:proofErr w:type="spellStart"/>
        <w:r w:rsidRPr="006F1EC4">
          <w:rPr>
            <w:rFonts w:ascii="Times New Roman" w:hAnsi="Times New Roman" w:cs="Times New Roman"/>
            <w:color w:val="000000" w:themeColor="text1"/>
            <w:shd w:val="clear" w:color="auto" w:fill="FFFFFF"/>
            <w:lang w:val="de-CH"/>
            <w:rPrChange w:id="1677" w:author="Anttila  Eliel Simpson" w:date="2024-07-09T12:59:00Z">
              <w:rPr>
                <w:rFonts w:ascii="Times New Roman" w:hAnsi="Times New Roman" w:cs="Times New Roman"/>
                <w:color w:val="000000" w:themeColor="text1"/>
                <w:shd w:val="clear" w:color="auto" w:fill="FFFFFF"/>
              </w:rPr>
            </w:rPrChange>
          </w:rPr>
          <w:t>Iverfeldt</w:t>
        </w:r>
        <w:proofErr w:type="spellEnd"/>
        <w:r w:rsidRPr="006F1EC4">
          <w:rPr>
            <w:rFonts w:ascii="Times New Roman" w:hAnsi="Times New Roman" w:cs="Times New Roman"/>
            <w:color w:val="000000" w:themeColor="text1"/>
            <w:shd w:val="clear" w:color="auto" w:fill="FFFFFF"/>
            <w:lang w:val="de-CH"/>
            <w:rPrChange w:id="1678" w:author="Anttila  Eliel Simpson" w:date="2024-07-09T12:59:00Z">
              <w:rPr>
                <w:rFonts w:ascii="Times New Roman" w:hAnsi="Times New Roman" w:cs="Times New Roman"/>
                <w:color w:val="000000" w:themeColor="text1"/>
                <w:shd w:val="clear" w:color="auto" w:fill="FFFFFF"/>
              </w:rPr>
            </w:rPrChange>
          </w:rPr>
          <w:t xml:space="preserve">, Å., van der </w:t>
        </w:r>
        <w:proofErr w:type="spellStart"/>
        <w:r w:rsidRPr="006F1EC4">
          <w:rPr>
            <w:rFonts w:ascii="Times New Roman" w:hAnsi="Times New Roman" w:cs="Times New Roman"/>
            <w:color w:val="000000" w:themeColor="text1"/>
            <w:shd w:val="clear" w:color="auto" w:fill="FFFFFF"/>
            <w:lang w:val="de-CH"/>
            <w:rPrChange w:id="1679" w:author="Anttila  Eliel Simpson" w:date="2024-07-09T12:59:00Z">
              <w:rPr>
                <w:rFonts w:ascii="Times New Roman" w:hAnsi="Times New Roman" w:cs="Times New Roman"/>
                <w:color w:val="000000" w:themeColor="text1"/>
                <w:shd w:val="clear" w:color="auto" w:fill="FFFFFF"/>
              </w:rPr>
            </w:rPrChange>
          </w:rPr>
          <w:t>Loeff</w:t>
        </w:r>
        <w:proofErr w:type="spellEnd"/>
        <w:r w:rsidRPr="006F1EC4">
          <w:rPr>
            <w:rFonts w:ascii="Times New Roman" w:hAnsi="Times New Roman" w:cs="Times New Roman"/>
            <w:color w:val="000000" w:themeColor="text1"/>
            <w:shd w:val="clear" w:color="auto" w:fill="FFFFFF"/>
            <w:lang w:val="de-CH"/>
            <w:rPrChange w:id="1680" w:author="Anttila  Eliel Simpson" w:date="2024-07-09T12:59:00Z">
              <w:rPr>
                <w:rFonts w:ascii="Times New Roman" w:hAnsi="Times New Roman" w:cs="Times New Roman"/>
                <w:color w:val="000000" w:themeColor="text1"/>
                <w:shd w:val="clear" w:color="auto" w:fill="FFFFFF"/>
              </w:rPr>
            </w:rPrChange>
          </w:rPr>
          <w:t xml:space="preserve">, M. M. R., &amp; </w:t>
        </w:r>
        <w:proofErr w:type="spellStart"/>
        <w:r w:rsidRPr="006F1EC4">
          <w:rPr>
            <w:rFonts w:ascii="Times New Roman" w:hAnsi="Times New Roman" w:cs="Times New Roman"/>
            <w:color w:val="000000" w:themeColor="text1"/>
            <w:shd w:val="clear" w:color="auto" w:fill="FFFFFF"/>
            <w:lang w:val="de-CH"/>
            <w:rPrChange w:id="1681" w:author="Anttila  Eliel Simpson" w:date="2024-07-09T12:59:00Z">
              <w:rPr>
                <w:rFonts w:ascii="Times New Roman" w:hAnsi="Times New Roman" w:cs="Times New Roman"/>
                <w:color w:val="000000" w:themeColor="text1"/>
                <w:shd w:val="clear" w:color="auto" w:fill="FFFFFF"/>
              </w:rPr>
            </w:rPrChange>
          </w:rPr>
          <w:t>Westerlund</w:t>
        </w:r>
        <w:proofErr w:type="spellEnd"/>
        <w:r w:rsidRPr="006F1EC4">
          <w:rPr>
            <w:rFonts w:ascii="Times New Roman" w:hAnsi="Times New Roman" w:cs="Times New Roman"/>
            <w:color w:val="000000" w:themeColor="text1"/>
            <w:shd w:val="clear" w:color="auto" w:fill="FFFFFF"/>
            <w:lang w:val="de-CH"/>
            <w:rPrChange w:id="1682" w:author="Anttila  Eliel Simpson" w:date="2024-07-09T12:59:00Z">
              <w:rPr>
                <w:rFonts w:ascii="Times New Roman" w:hAnsi="Times New Roman" w:cs="Times New Roman"/>
                <w:color w:val="000000" w:themeColor="text1"/>
                <w:shd w:val="clear" w:color="auto" w:fill="FFFFFF"/>
              </w:rPr>
            </w:rPrChange>
          </w:rPr>
          <w:t xml:space="preserve">, S. F. (1986). </w:t>
        </w:r>
        <w:r w:rsidRPr="006F1EC4">
          <w:rPr>
            <w:rFonts w:ascii="Times New Roman" w:hAnsi="Times New Roman" w:cs="Times New Roman"/>
            <w:color w:val="000000" w:themeColor="text1"/>
            <w:shd w:val="clear" w:color="auto" w:fill="FFFFFF"/>
          </w:rPr>
          <w:t xml:space="preserve">The effect of oxygen on release and uptake of cobalt, manganese, iron and </w:t>
        </w:r>
        <w:r w:rsidRPr="006F1EC4">
          <w:rPr>
            <w:rFonts w:ascii="Times New Roman" w:hAnsi="Times New Roman" w:cs="Times New Roman"/>
            <w:color w:val="000000" w:themeColor="text1"/>
            <w:shd w:val="clear" w:color="auto" w:fill="FFFFFF"/>
          </w:rPr>
          <w:lastRenderedPageBreak/>
          <w:t>phosphate at the sediment-water interface.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683"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684"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685"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686" w:author="Anttila  Eliel Simpson" w:date="2024-07-09T13:00:00Z">
              <w:rPr>
                <w:rFonts w:ascii="Times New Roman" w:hAnsi="Times New Roman" w:cs="Times New Roman"/>
                <w:i/>
                <w:iCs/>
                <w:color w:val="000000" w:themeColor="text1"/>
              </w:rPr>
            </w:rPrChange>
          </w:rPr>
          <w:t>50</w:t>
        </w:r>
        <w:r w:rsidRPr="006F1EC4">
          <w:rPr>
            <w:rFonts w:ascii="Times New Roman" w:hAnsi="Times New Roman" w:cs="Times New Roman"/>
            <w:color w:val="000000" w:themeColor="text1"/>
            <w:shd w:val="clear" w:color="auto" w:fill="FFFFFF"/>
            <w:lang w:val="it-CH"/>
            <w:rPrChange w:id="1687" w:author="Anttila  Eliel Simpson" w:date="2024-07-09T13:00:00Z">
              <w:rPr>
                <w:rFonts w:ascii="Times New Roman" w:hAnsi="Times New Roman" w:cs="Times New Roman"/>
                <w:color w:val="000000" w:themeColor="text1"/>
                <w:shd w:val="clear" w:color="auto" w:fill="FFFFFF"/>
              </w:rPr>
            </w:rPrChange>
          </w:rPr>
          <w:t>(6), 1281-1288.</w:t>
        </w:r>
        <w:r w:rsidRPr="006F1EC4">
          <w:rPr>
            <w:rFonts w:ascii="Times New Roman" w:hAnsi="Times New Roman" w:cs="Times New Roman"/>
            <w:color w:val="000000" w:themeColor="text1"/>
            <w:lang w:val="it-CH"/>
            <w:rPrChange w:id="1688" w:author="Anttila  Eliel Simpson" w:date="2024-07-09T13:00:00Z">
              <w:rPr>
                <w:rFonts w:ascii="Times New Roman" w:hAnsi="Times New Roman" w:cs="Times New Roman"/>
                <w:color w:val="000000" w:themeColor="text1"/>
              </w:rPr>
            </w:rPrChange>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it-CH"/>
            <w:rPrChange w:id="1689" w:author="Anttila  Eliel Simpson" w:date="2024-07-09T13:00:00Z">
              <w:rPr/>
            </w:rPrChange>
          </w:rPr>
          <w:instrText>HYPERLINK "https://doi.org/10.1016/0016-7037(86)90411-4"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it-CH"/>
            <w:rPrChange w:id="1690" w:author="Anttila  Eliel Simpson" w:date="2024-07-09T13:00:00Z">
              <w:rPr>
                <w:rFonts w:ascii="Times New Roman" w:hAnsi="Times New Roman" w:cs="Times New Roman"/>
                <w:color w:val="000000" w:themeColor="text1"/>
              </w:rPr>
            </w:rPrChange>
          </w:rPr>
          <w:t>https://doi.org/10.1016/0016-7037(86)90411-4</w:t>
        </w:r>
        <w:r w:rsidRPr="006F1EC4">
          <w:rPr>
            <w:rFonts w:ascii="Times New Roman" w:hAnsi="Times New Roman" w:cs="Times New Roman"/>
            <w:color w:val="000000" w:themeColor="text1"/>
          </w:rPr>
          <w:fldChar w:fldCharType="end"/>
        </w:r>
      </w:ins>
    </w:p>
    <w:p w14:paraId="151B467D" w14:textId="77777777" w:rsidR="00790360" w:rsidRPr="006F1EC4" w:rsidRDefault="00790360" w:rsidP="00790360">
      <w:pPr>
        <w:rPr>
          <w:ins w:id="1691" w:author="Anttila  Eliel Simpson" w:date="2024-07-18T16:04:00Z"/>
          <w:rFonts w:ascii="Times New Roman" w:hAnsi="Times New Roman" w:cs="Times New Roman"/>
          <w:color w:val="000000" w:themeColor="text1"/>
          <w:shd w:val="clear" w:color="auto" w:fill="FFFFFF"/>
          <w:lang w:val="it-CH"/>
          <w:rPrChange w:id="1692" w:author="Anttila  Eliel Simpson" w:date="2024-07-09T13:00:00Z">
            <w:rPr>
              <w:ins w:id="1693" w:author="Anttila  Eliel Simpson" w:date="2024-07-18T16:04:00Z"/>
              <w:rFonts w:ascii="Times New Roman" w:hAnsi="Times New Roman" w:cs="Times New Roman"/>
              <w:color w:val="000000" w:themeColor="text1"/>
              <w:shd w:val="clear" w:color="auto" w:fill="FFFFFF"/>
            </w:rPr>
          </w:rPrChange>
        </w:rPr>
      </w:pPr>
    </w:p>
    <w:p w14:paraId="526BDCA9" w14:textId="77777777" w:rsidR="00790360" w:rsidRPr="006F1EC4" w:rsidRDefault="00790360" w:rsidP="00790360">
      <w:pPr>
        <w:rPr>
          <w:ins w:id="1694" w:author="Anttila  Eliel Simpson" w:date="2024-07-18T16:04:00Z"/>
          <w:rFonts w:ascii="Times New Roman" w:eastAsia="Times New Roman" w:hAnsi="Times New Roman" w:cs="Times New Roman"/>
          <w:color w:val="000000" w:themeColor="text1"/>
        </w:rPr>
      </w:pPr>
      <w:ins w:id="1695" w:author="Anttila  Eliel Simpson" w:date="2024-07-18T16:04:00Z">
        <w:r w:rsidRPr="006F1EC4">
          <w:rPr>
            <w:rFonts w:ascii="Times New Roman" w:eastAsia="Times New Roman" w:hAnsi="Times New Roman" w:cs="Times New Roman"/>
            <w:color w:val="000000" w:themeColor="text1"/>
            <w:shd w:val="clear" w:color="auto" w:fill="FFFFFF"/>
            <w:lang w:val="it-CH"/>
            <w:rPrChange w:id="1696" w:author="Anttila  Eliel Simpson" w:date="2024-07-09T13:00:00Z">
              <w:rPr>
                <w:rFonts w:ascii="Times New Roman" w:eastAsia="Times New Roman" w:hAnsi="Times New Roman" w:cs="Times New Roman"/>
                <w:color w:val="000000" w:themeColor="text1"/>
                <w:shd w:val="clear" w:color="auto" w:fill="FFFFFF"/>
              </w:rPr>
            </w:rPrChange>
          </w:rPr>
          <w:t xml:space="preserve">Swart, P. K., &amp; Eberli, G. (2005). </w:t>
        </w:r>
        <w:r w:rsidRPr="006F1EC4">
          <w:rPr>
            <w:rFonts w:ascii="Times New Roman" w:eastAsia="Times New Roman" w:hAnsi="Times New Roman" w:cs="Times New Roman"/>
            <w:color w:val="000000" w:themeColor="text1"/>
            <w:shd w:val="clear" w:color="auto" w:fill="FFFFFF"/>
          </w:rPr>
          <w:t xml:space="preserve">The nature of the δ13C of </w:t>
        </w:r>
        <w:proofErr w:type="spellStart"/>
        <w:r w:rsidRPr="006F1EC4">
          <w:rPr>
            <w:rFonts w:ascii="Times New Roman" w:eastAsia="Times New Roman" w:hAnsi="Times New Roman" w:cs="Times New Roman"/>
            <w:color w:val="000000" w:themeColor="text1"/>
            <w:shd w:val="clear" w:color="auto" w:fill="FFFFFF"/>
          </w:rPr>
          <w:t>periplatform</w:t>
        </w:r>
        <w:proofErr w:type="spellEnd"/>
        <w:r w:rsidRPr="006F1EC4">
          <w:rPr>
            <w:rFonts w:ascii="Times New Roman" w:eastAsia="Times New Roman" w:hAnsi="Times New Roman" w:cs="Times New Roman"/>
            <w:color w:val="000000" w:themeColor="text1"/>
            <w:shd w:val="clear" w:color="auto" w:fill="FFFFFF"/>
          </w:rPr>
          <w:t xml:space="preserve"> sediments: Implications for stratigraphy and the global carbon cycle.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175</w:t>
        </w:r>
        <w:r w:rsidRPr="006F1EC4">
          <w:rPr>
            <w:rFonts w:ascii="Times New Roman" w:eastAsia="Times New Roman" w:hAnsi="Times New Roman" w:cs="Times New Roman"/>
            <w:color w:val="000000" w:themeColor="text1"/>
            <w:shd w:val="clear" w:color="auto" w:fill="FFFFFF"/>
          </w:rPr>
          <w:t xml:space="preserve">(1-4), 115-129.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"https://doi.org/10.1016/j.sedgeo.2004.12.029"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https://doi.org/10.1016/j.sedgeo.2004.12.029</w:t>
        </w:r>
        <w:r w:rsidRPr="006F1EC4">
          <w:rPr>
            <w:rFonts w:ascii="Times New Roman" w:eastAsia="Times New Roman" w:hAnsi="Times New Roman" w:cs="Times New Roman"/>
            <w:color w:val="000000" w:themeColor="text1"/>
          </w:rPr>
          <w:fldChar w:fldCharType="end"/>
        </w:r>
      </w:ins>
    </w:p>
    <w:p w14:paraId="0EFD2287" w14:textId="77777777" w:rsidR="00790360" w:rsidRPr="006F1EC4" w:rsidRDefault="00790360" w:rsidP="00790360">
      <w:pPr>
        <w:rPr>
          <w:ins w:id="1697" w:author="Anttila  Eliel Simpson" w:date="2024-07-18T16:04:00Z"/>
          <w:rFonts w:ascii="Times New Roman" w:hAnsi="Times New Roman" w:cs="Times New Roman"/>
          <w:color w:val="000000" w:themeColor="text1"/>
          <w:shd w:val="clear" w:color="auto" w:fill="FFFFFF"/>
        </w:rPr>
      </w:pPr>
    </w:p>
    <w:p w14:paraId="2022546F" w14:textId="77777777" w:rsidR="00790360" w:rsidRPr="006F1EC4" w:rsidRDefault="00790360" w:rsidP="00790360">
      <w:pPr>
        <w:rPr>
          <w:ins w:id="1698" w:author="Anttila  Eliel Simpson" w:date="2024-07-18T16:04:00Z"/>
          <w:rFonts w:ascii="Times New Roman" w:hAnsi="Times New Roman" w:cs="Times New Roman"/>
          <w:color w:val="000000" w:themeColor="text1"/>
        </w:rPr>
      </w:pPr>
    </w:p>
    <w:p w14:paraId="600DF36C" w14:textId="77777777" w:rsidR="00790360" w:rsidRPr="006F1EC4" w:rsidRDefault="00790360" w:rsidP="00790360">
      <w:pPr>
        <w:rPr>
          <w:ins w:id="1699" w:author="Anttila  Eliel Simpson" w:date="2024-07-18T16:04:00Z"/>
          <w:rFonts w:ascii="Times New Roman" w:hAnsi="Times New Roman" w:cs="Times New Roman"/>
          <w:color w:val="000000" w:themeColor="text1"/>
        </w:rPr>
      </w:pPr>
      <w:proofErr w:type="spellStart"/>
      <w:ins w:id="1700" w:author="Anttila  Eliel Simpson" w:date="2024-07-18T16:04:00Z">
        <w:r w:rsidRPr="006F1EC4">
          <w:rPr>
            <w:rFonts w:ascii="Times New Roman" w:hAnsi="Times New Roman" w:cs="Times New Roman"/>
            <w:color w:val="000000" w:themeColor="text1"/>
            <w:shd w:val="clear" w:color="auto" w:fill="FFFFFF"/>
          </w:rPr>
          <w:t>Szymanowski</w:t>
        </w:r>
        <w:proofErr w:type="spellEnd"/>
        <w:r w:rsidRPr="006F1EC4">
          <w:rPr>
            <w:rFonts w:ascii="Times New Roman" w:hAnsi="Times New Roman" w:cs="Times New Roman"/>
            <w:color w:val="000000" w:themeColor="text1"/>
            <w:shd w:val="clear" w:color="auto" w:fill="FFFFFF"/>
          </w:rPr>
          <w:t>, D., &amp; Schoene, B. (2020). U–Pb ID-TIMS geochronology using ATONA amplifiers.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Analytical Atomic Spectrometry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35</w:t>
        </w:r>
        <w:r w:rsidRPr="006F1EC4">
          <w:rPr>
            <w:rFonts w:ascii="Times New Roman" w:hAnsi="Times New Roman" w:cs="Times New Roman"/>
            <w:color w:val="000000" w:themeColor="text1"/>
            <w:shd w:val="clear" w:color="auto" w:fill="FFFFFF"/>
          </w:rPr>
          <w:t xml:space="preserve">(6), 1207-1216. </w:t>
        </w:r>
        <w:r w:rsidRPr="006F1EC4">
          <w:fldChar w:fldCharType="begin"/>
        </w:r>
        <w:r w:rsidRPr="006F1EC4">
          <w:rPr>
            <w:rFonts w:ascii="Times New Roman" w:hAnsi="Times New Roman" w:cs="Times New Roman"/>
            <w:color w:val="000000" w:themeColor="text1"/>
          </w:rPr>
          <w:instrText>HYPERLINK "https://doi.org/10.1039/D0JA00135J" \o "Link to landing page via DOI"</w:instrText>
        </w:r>
        <w:r w:rsidRPr="006F1EC4">
          <w:fldChar w:fldCharType="separate"/>
        </w:r>
        <w:r w:rsidRPr="006F1EC4">
          <w:rPr>
            <w:rStyle w:val="text"/>
            <w:rFonts w:ascii="Times New Roman" w:hAnsi="Times New Roman" w:cs="Times New Roman"/>
            <w:color w:val="000000" w:themeColor="text1"/>
          </w:rPr>
          <w:t>https://doi.org/10.1039/D0JA00135J</w:t>
        </w:r>
        <w:r w:rsidRPr="006F1EC4">
          <w:rPr>
            <w:rStyle w:val="text"/>
            <w:rFonts w:ascii="Times New Roman" w:hAnsi="Times New Roman" w:cs="Times New Roman"/>
            <w:color w:val="000000" w:themeColor="text1"/>
          </w:rPr>
          <w:fldChar w:fldCharType="end"/>
        </w:r>
      </w:ins>
    </w:p>
    <w:p w14:paraId="124072EB" w14:textId="77777777" w:rsidR="00790360" w:rsidRPr="006F1EC4" w:rsidRDefault="00790360" w:rsidP="00790360">
      <w:pPr>
        <w:spacing w:line="270" w:lineRule="atLeast"/>
        <w:textAlignment w:val="baseline"/>
        <w:rPr>
          <w:ins w:id="1701" w:author="Anttila  Eliel Simpson" w:date="2024-07-18T16:04:00Z"/>
          <w:rFonts w:ascii="Times New Roman" w:hAnsi="Times New Roman" w:cs="Times New Roman"/>
          <w:color w:val="000000" w:themeColor="text1"/>
          <w:shd w:val="clear" w:color="auto" w:fill="FFFFFF"/>
        </w:rPr>
      </w:pPr>
    </w:p>
    <w:p w14:paraId="4D855E70" w14:textId="77777777" w:rsidR="00790360" w:rsidRPr="006F1EC4" w:rsidRDefault="00790360" w:rsidP="00790360">
      <w:pPr>
        <w:spacing w:line="270" w:lineRule="atLeast"/>
        <w:textAlignment w:val="baseline"/>
        <w:rPr>
          <w:ins w:id="1702" w:author="Anttila  Eliel Simpson" w:date="2024-07-18T16:04:00Z"/>
          <w:rFonts w:ascii="Times New Roman" w:hAnsi="Times New Roman" w:cs="Times New Roman"/>
          <w:color w:val="000000" w:themeColor="text1"/>
        </w:rPr>
      </w:pPr>
      <w:ins w:id="1703" w:author="Anttila  Eliel Simpson" w:date="2024-07-18T16:04:00Z">
        <w:r w:rsidRPr="006F1EC4">
          <w:rPr>
            <w:rFonts w:ascii="Times New Roman" w:hAnsi="Times New Roman" w:cs="Times New Roman"/>
            <w:color w:val="000000" w:themeColor="text1"/>
            <w:shd w:val="clear" w:color="auto" w:fill="FFFFFF"/>
          </w:rPr>
          <w:t>Teng, L. S., Lee, C. T., Tsai, Y. B., &amp; Hsiao, L. Y. (2000). Slab breakoff as a mechanism for flipping of subduction polarity in Taiwan.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28</w:t>
        </w:r>
        <w:r w:rsidRPr="006F1EC4">
          <w:rPr>
            <w:rFonts w:ascii="Times New Roman" w:hAnsi="Times New Roman" w:cs="Times New Roman"/>
            <w:color w:val="000000" w:themeColor="text1"/>
            <w:shd w:val="clear" w:color="auto" w:fill="FFFFFF"/>
          </w:rPr>
          <w:t xml:space="preserve">(2), 155-158. </w:t>
        </w:r>
        <w:r w:rsidRPr="006F1EC4">
          <w:fldChar w:fldCharType="begin"/>
        </w:r>
        <w:r w:rsidRPr="006F1EC4">
          <w:rPr>
            <w:rFonts w:ascii="Times New Roman" w:hAnsi="Times New Roman" w:cs="Times New Roman"/>
            <w:color w:val="000000" w:themeColor="text1"/>
          </w:rPr>
          <w:instrText>HYPERLINK "https://doi.org/10.1130/0091-7613(2000)28%3c155:SBAAMF%3e2.0.CO;2"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https://doi.org/10.1130/0091-7613(2000)28&lt;155:SBAAMF&gt;2.0.CO;2</w:t>
        </w:r>
        <w:r w:rsidRPr="006F1EC4">
          <w:rPr>
            <w:rStyle w:val="text"/>
            <w:rFonts w:ascii="Times New Roman" w:hAnsi="Times New Roman" w:cs="Times New Roman"/>
            <w:color w:val="000000" w:themeColor="text1"/>
            <w:bdr w:val="none" w:sz="0" w:space="0" w:color="auto" w:frame="1"/>
          </w:rPr>
          <w:fldChar w:fldCharType="end"/>
        </w:r>
      </w:ins>
    </w:p>
    <w:p w14:paraId="1084C9F4" w14:textId="77777777" w:rsidR="00790360" w:rsidRPr="006F1EC4" w:rsidRDefault="00790360" w:rsidP="00790360">
      <w:pPr>
        <w:rPr>
          <w:ins w:id="1704" w:author="Anttila  Eliel Simpson" w:date="2024-07-18T16:04:00Z"/>
          <w:rFonts w:ascii="Times New Roman" w:hAnsi="Times New Roman" w:cs="Times New Roman"/>
          <w:color w:val="000000" w:themeColor="text1"/>
          <w:shd w:val="clear" w:color="auto" w:fill="FFFFFF"/>
        </w:rPr>
      </w:pPr>
    </w:p>
    <w:p w14:paraId="51445242" w14:textId="77777777" w:rsidR="00790360" w:rsidRPr="006F1EC4" w:rsidRDefault="00790360" w:rsidP="00790360">
      <w:pPr>
        <w:rPr>
          <w:ins w:id="1705" w:author="Anttila  Eliel Simpson" w:date="2024-07-18T16:04:00Z"/>
          <w:rFonts w:ascii="Times New Roman" w:hAnsi="Times New Roman" w:cs="Times New Roman"/>
          <w:color w:val="000000" w:themeColor="text1"/>
          <w:shd w:val="clear" w:color="auto" w:fill="FFFFFF"/>
        </w:rPr>
      </w:pPr>
      <w:ins w:id="1706" w:author="Anttila  Eliel Simpson" w:date="2024-07-18T16:04:00Z">
        <w:r w:rsidRPr="006F1EC4">
          <w:rPr>
            <w:rFonts w:ascii="Times New Roman" w:eastAsia="Times New Roman" w:hAnsi="Times New Roman" w:cs="Times New Roman"/>
            <w:color w:val="000000" w:themeColor="text1"/>
            <w:shd w:val="clear" w:color="auto" w:fill="FFFFFF"/>
          </w:rPr>
          <w:t>Tyrrell, T. (1999). The relative influences of nitrogen and phosphorus on oceanic primary production.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400</w:t>
        </w:r>
        <w:r w:rsidRPr="006F1EC4">
          <w:rPr>
            <w:rFonts w:ascii="Times New Roman" w:eastAsia="Times New Roman" w:hAnsi="Times New Roman" w:cs="Times New Roman"/>
            <w:color w:val="000000" w:themeColor="text1"/>
            <w:shd w:val="clear" w:color="auto" w:fill="FFFFFF"/>
          </w:rPr>
          <w:t xml:space="preserve">(6744), 525-531. </w:t>
        </w:r>
        <w:r w:rsidRPr="006F1EC4">
          <w:fldChar w:fldCharType="begin"/>
        </w:r>
        <w:r w:rsidRPr="006F1EC4">
          <w:rPr>
            <w:rFonts w:ascii="Times New Roman" w:hAnsi="Times New Roman" w:cs="Times New Roman"/>
            <w:color w:val="000000" w:themeColor="text1"/>
          </w:rPr>
          <w:instrText>HYPERLINK "https://doi.org/10.1038/22941"</w:instrText>
        </w:r>
        <w:r w:rsidRPr="006F1EC4">
          <w:fldChar w:fldCharType="separate"/>
        </w:r>
        <w:r w:rsidRPr="006F1EC4">
          <w:rPr>
            <w:rStyle w:val="text"/>
            <w:rFonts w:ascii="Times New Roman" w:hAnsi="Times New Roman" w:cs="Times New Roman"/>
            <w:color w:val="000000" w:themeColor="text1"/>
            <w:shd w:val="clear" w:color="auto" w:fill="FFFFFF"/>
          </w:rPr>
          <w:t>https://doi.org/10.1038/22941</w:t>
        </w:r>
        <w:r w:rsidRPr="006F1EC4">
          <w:rPr>
            <w:rStyle w:val="text"/>
            <w:rFonts w:ascii="Times New Roman" w:hAnsi="Times New Roman" w:cs="Times New Roman"/>
            <w:color w:val="000000" w:themeColor="text1"/>
            <w:shd w:val="clear" w:color="auto" w:fill="FFFFFF"/>
          </w:rPr>
          <w:fldChar w:fldCharType="end"/>
        </w:r>
      </w:ins>
    </w:p>
    <w:p w14:paraId="451485CB" w14:textId="77777777" w:rsidR="00790360" w:rsidRPr="006F1EC4" w:rsidRDefault="00790360" w:rsidP="00790360">
      <w:pPr>
        <w:rPr>
          <w:ins w:id="1707" w:author="Anttila  Eliel Simpson" w:date="2024-07-18T16:04:00Z"/>
          <w:rFonts w:ascii="Times New Roman" w:hAnsi="Times New Roman" w:cs="Times New Roman"/>
          <w:color w:val="000000" w:themeColor="text1"/>
          <w:shd w:val="clear" w:color="auto" w:fill="FFFFFF"/>
        </w:rPr>
      </w:pPr>
    </w:p>
    <w:p w14:paraId="3F5D9217" w14:textId="77777777" w:rsidR="00790360" w:rsidRPr="006F1EC4" w:rsidRDefault="00790360" w:rsidP="00790360">
      <w:pPr>
        <w:rPr>
          <w:ins w:id="1708" w:author="Anttila  Eliel Simpson" w:date="2024-07-18T16:04:00Z"/>
          <w:rFonts w:ascii="Times New Roman" w:hAnsi="Times New Roman" w:cs="Times New Roman"/>
          <w:color w:val="000000" w:themeColor="text1"/>
        </w:rPr>
      </w:pPr>
      <w:proofErr w:type="spellStart"/>
      <w:ins w:id="1709" w:author="Anttila  Eliel Simpson" w:date="2024-07-18T16:04:00Z">
        <w:r w:rsidRPr="006F1EC4">
          <w:rPr>
            <w:rFonts w:ascii="Times New Roman" w:hAnsi="Times New Roman" w:cs="Times New Roman"/>
            <w:color w:val="000000" w:themeColor="text1"/>
            <w:shd w:val="clear" w:color="auto" w:fill="FFFFFF"/>
          </w:rPr>
          <w:t>Uhlein</w:t>
        </w:r>
        <w:proofErr w:type="spellEnd"/>
        <w:r w:rsidRPr="006F1EC4">
          <w:rPr>
            <w:rFonts w:ascii="Times New Roman" w:hAnsi="Times New Roman" w:cs="Times New Roman"/>
            <w:color w:val="000000" w:themeColor="text1"/>
            <w:shd w:val="clear" w:color="auto" w:fill="FFFFFF"/>
          </w:rPr>
          <w:t xml:space="preserve">, G. J., </w:t>
        </w:r>
        <w:proofErr w:type="spellStart"/>
        <w:r w:rsidRPr="006F1EC4">
          <w:rPr>
            <w:rFonts w:ascii="Times New Roman" w:hAnsi="Times New Roman" w:cs="Times New Roman"/>
            <w:color w:val="000000" w:themeColor="text1"/>
            <w:shd w:val="clear" w:color="auto" w:fill="FFFFFF"/>
          </w:rPr>
          <w:t>Uhlein</w:t>
        </w:r>
        <w:proofErr w:type="spellEnd"/>
        <w:r w:rsidRPr="006F1EC4">
          <w:rPr>
            <w:rFonts w:ascii="Times New Roman" w:hAnsi="Times New Roman" w:cs="Times New Roman"/>
            <w:color w:val="000000" w:themeColor="text1"/>
            <w:shd w:val="clear" w:color="auto" w:fill="FFFFFF"/>
          </w:rPr>
          <w:t xml:space="preserve">, A., Halverson, G. P., Stevenson, R., </w:t>
        </w:r>
        <w:proofErr w:type="spellStart"/>
        <w:r w:rsidRPr="006F1EC4">
          <w:rPr>
            <w:rFonts w:ascii="Times New Roman" w:hAnsi="Times New Roman" w:cs="Times New Roman"/>
            <w:color w:val="000000" w:themeColor="text1"/>
            <w:shd w:val="clear" w:color="auto" w:fill="FFFFFF"/>
          </w:rPr>
          <w:t>Caxito</w:t>
        </w:r>
        <w:proofErr w:type="spellEnd"/>
        <w:r w:rsidRPr="006F1EC4">
          <w:rPr>
            <w:rFonts w:ascii="Times New Roman" w:hAnsi="Times New Roman" w:cs="Times New Roman"/>
            <w:color w:val="000000" w:themeColor="text1"/>
            <w:shd w:val="clear" w:color="auto" w:fill="FFFFFF"/>
          </w:rPr>
          <w:t xml:space="preserve">, F. A., Cox, G. M., &amp; Carvalho, J. F. (2016). The </w:t>
        </w:r>
        <w:proofErr w:type="spellStart"/>
        <w:r w:rsidRPr="006F1EC4">
          <w:rPr>
            <w:rFonts w:ascii="Times New Roman" w:hAnsi="Times New Roman" w:cs="Times New Roman"/>
            <w:color w:val="000000" w:themeColor="text1"/>
            <w:shd w:val="clear" w:color="auto" w:fill="FFFFFF"/>
          </w:rPr>
          <w:t>Carrancas</w:t>
        </w:r>
        <w:proofErr w:type="spellEnd"/>
        <w:r w:rsidRPr="006F1EC4">
          <w:rPr>
            <w:rFonts w:ascii="Times New Roman" w:hAnsi="Times New Roman" w:cs="Times New Roman"/>
            <w:color w:val="000000" w:themeColor="text1"/>
            <w:shd w:val="clear" w:color="auto" w:fill="FFFFFF"/>
          </w:rPr>
          <w:t xml:space="preserve"> Formation, </w:t>
        </w:r>
        <w:proofErr w:type="spellStart"/>
        <w:r w:rsidRPr="006F1EC4">
          <w:rPr>
            <w:rFonts w:ascii="Times New Roman" w:hAnsi="Times New Roman" w:cs="Times New Roman"/>
            <w:color w:val="000000" w:themeColor="text1"/>
            <w:shd w:val="clear" w:color="auto" w:fill="FFFFFF"/>
          </w:rPr>
          <w:t>Bambuí</w:t>
        </w:r>
        <w:proofErr w:type="spellEnd"/>
        <w:r w:rsidRPr="006F1EC4">
          <w:rPr>
            <w:rFonts w:ascii="Times New Roman" w:hAnsi="Times New Roman" w:cs="Times New Roman"/>
            <w:color w:val="000000" w:themeColor="text1"/>
            <w:shd w:val="clear" w:color="auto" w:fill="FFFFFF"/>
          </w:rPr>
          <w:t xml:space="preserve"> Group: a record of pre-</w:t>
        </w:r>
        <w:proofErr w:type="spellStart"/>
        <w:r w:rsidRPr="006F1EC4">
          <w:rPr>
            <w:rFonts w:ascii="Times New Roman" w:hAnsi="Times New Roman" w:cs="Times New Roman"/>
            <w:color w:val="000000" w:themeColor="text1"/>
            <w:shd w:val="clear" w:color="auto" w:fill="FFFFFF"/>
          </w:rPr>
          <w:t>Marinoan</w:t>
        </w:r>
        <w:proofErr w:type="spellEnd"/>
        <w:r w:rsidRPr="006F1EC4">
          <w:rPr>
            <w:rFonts w:ascii="Times New Roman" w:hAnsi="Times New Roman" w:cs="Times New Roman"/>
            <w:color w:val="000000" w:themeColor="text1"/>
            <w:shd w:val="clear" w:color="auto" w:fill="FFFFFF"/>
          </w:rPr>
          <w:t xml:space="preserve"> sedimentation on the southern São Francisco craton, Brazil.</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South American Earth Sciences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71</w:t>
        </w:r>
        <w:r w:rsidRPr="006F1EC4">
          <w:rPr>
            <w:rFonts w:ascii="Times New Roman" w:hAnsi="Times New Roman" w:cs="Times New Roman"/>
            <w:color w:val="000000" w:themeColor="text1"/>
            <w:shd w:val="clear" w:color="auto" w:fill="FFFFFF"/>
          </w:rPr>
          <w:t>, 1-16.</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"https://doi.org/10.1016/j.jsames.2016.06.009"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https://doi.org/10.1016/j.jsames.2016.06.009</w:t>
        </w:r>
        <w:r w:rsidRPr="006F1EC4">
          <w:rPr>
            <w:rFonts w:ascii="Times New Roman" w:hAnsi="Times New Roman" w:cs="Times New Roman"/>
            <w:color w:val="000000" w:themeColor="text1"/>
          </w:rPr>
          <w:fldChar w:fldCharType="end"/>
        </w:r>
      </w:ins>
    </w:p>
    <w:p w14:paraId="03BA51ED" w14:textId="77777777" w:rsidR="00790360" w:rsidRPr="006F1EC4" w:rsidRDefault="00790360" w:rsidP="00790360">
      <w:pPr>
        <w:rPr>
          <w:ins w:id="1710" w:author="Anttila  Eliel Simpson" w:date="2024-07-18T16:04:00Z"/>
          <w:rFonts w:ascii="Times New Roman" w:hAnsi="Times New Roman" w:cs="Times New Roman"/>
          <w:color w:val="000000" w:themeColor="text1"/>
          <w:shd w:val="clear" w:color="auto" w:fill="FFFFFF"/>
        </w:rPr>
      </w:pPr>
    </w:p>
    <w:p w14:paraId="1DE5B536" w14:textId="77777777" w:rsidR="00790360" w:rsidRPr="006F1EC4" w:rsidRDefault="00790360" w:rsidP="00790360">
      <w:pPr>
        <w:rPr>
          <w:ins w:id="1711" w:author="Anttila  Eliel Simpson" w:date="2024-07-18T16:04:00Z"/>
          <w:rFonts w:ascii="Times New Roman" w:hAnsi="Times New Roman" w:cs="Times New Roman"/>
          <w:color w:val="000000" w:themeColor="text1"/>
        </w:rPr>
      </w:pPr>
      <w:proofErr w:type="spellStart"/>
      <w:ins w:id="1712" w:author="Anttila  Eliel Simpson" w:date="2024-07-18T16:04:00Z">
        <w:r w:rsidRPr="006F1EC4">
          <w:rPr>
            <w:rFonts w:ascii="Times New Roman" w:eastAsia="Times New Roman" w:hAnsi="Times New Roman" w:cs="Times New Roman"/>
            <w:color w:val="000000" w:themeColor="text1"/>
            <w:shd w:val="clear" w:color="auto" w:fill="FFFFFF"/>
          </w:rPr>
          <w:t>Valetich</w:t>
        </w:r>
        <w:proofErr w:type="spellEnd"/>
        <w:r w:rsidRPr="006F1EC4">
          <w:rPr>
            <w:rFonts w:ascii="Times New Roman" w:eastAsia="Times New Roman" w:hAnsi="Times New Roman" w:cs="Times New Roman"/>
            <w:color w:val="000000" w:themeColor="text1"/>
            <w:shd w:val="clear" w:color="auto" w:fill="FFFFFF"/>
          </w:rPr>
          <w:t xml:space="preserve">, M., </w:t>
        </w:r>
        <w:proofErr w:type="spellStart"/>
        <w:r w:rsidRPr="006F1EC4">
          <w:rPr>
            <w:rFonts w:ascii="Times New Roman" w:eastAsia="Times New Roman" w:hAnsi="Times New Roman" w:cs="Times New Roman"/>
            <w:color w:val="000000" w:themeColor="text1"/>
            <w:shd w:val="clear" w:color="auto" w:fill="FFFFFF"/>
          </w:rPr>
          <w:t>Zivak</w:t>
        </w:r>
        <w:proofErr w:type="spellEnd"/>
        <w:r w:rsidRPr="006F1EC4">
          <w:rPr>
            <w:rFonts w:ascii="Times New Roman" w:eastAsia="Times New Roman" w:hAnsi="Times New Roman" w:cs="Times New Roman"/>
            <w:color w:val="000000" w:themeColor="text1"/>
            <w:shd w:val="clear" w:color="auto" w:fill="FFFFFF"/>
          </w:rPr>
          <w:t xml:space="preserve">, D., </w:t>
        </w:r>
        <w:proofErr w:type="spellStart"/>
        <w:r w:rsidRPr="006F1EC4">
          <w:rPr>
            <w:rFonts w:ascii="Times New Roman" w:eastAsia="Times New Roman" w:hAnsi="Times New Roman" w:cs="Times New Roman"/>
            <w:color w:val="000000" w:themeColor="text1"/>
            <w:shd w:val="clear" w:color="auto" w:fill="FFFFFF"/>
          </w:rPr>
          <w:t>Spandler</w:t>
        </w:r>
        <w:proofErr w:type="spellEnd"/>
        <w:r w:rsidRPr="006F1EC4">
          <w:rPr>
            <w:rFonts w:ascii="Times New Roman" w:eastAsia="Times New Roman" w:hAnsi="Times New Roman" w:cs="Times New Roman"/>
            <w:color w:val="000000" w:themeColor="text1"/>
            <w:shd w:val="clear" w:color="auto" w:fill="FFFFFF"/>
          </w:rPr>
          <w:t xml:space="preserve">, C., </w:t>
        </w:r>
        <w:proofErr w:type="spellStart"/>
        <w:r w:rsidRPr="006F1EC4">
          <w:rPr>
            <w:rFonts w:ascii="Times New Roman" w:eastAsia="Times New Roman" w:hAnsi="Times New Roman" w:cs="Times New Roman"/>
            <w:color w:val="000000" w:themeColor="text1"/>
            <w:shd w:val="clear" w:color="auto" w:fill="FFFFFF"/>
          </w:rPr>
          <w:t>Degeling</w:t>
        </w:r>
        <w:proofErr w:type="spellEnd"/>
        <w:r w:rsidRPr="006F1EC4">
          <w:rPr>
            <w:rFonts w:ascii="Times New Roman" w:eastAsia="Times New Roman" w:hAnsi="Times New Roman" w:cs="Times New Roman"/>
            <w:color w:val="000000" w:themeColor="text1"/>
            <w:shd w:val="clear" w:color="auto" w:fill="FFFFFF"/>
          </w:rPr>
          <w:t>, H., &amp; Grigorescu, M. (2022). REE enrichment of phosphorites: An example of the Cambrian Georgina Basin of Australia.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588</w:t>
        </w:r>
        <w:r w:rsidRPr="006F1EC4">
          <w:rPr>
            <w:rFonts w:ascii="Times New Roman" w:eastAsia="Times New Roman" w:hAnsi="Times New Roman" w:cs="Times New Roman"/>
            <w:color w:val="000000" w:themeColor="text1"/>
            <w:shd w:val="clear" w:color="auto" w:fill="FFFFFF"/>
          </w:rPr>
          <w:t xml:space="preserve">, 120654.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"https://doi.org/10.1016/j.chemgeo.2021.120654"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https://doi.org/10.1016/j.chemgeo.2021.120654</w:t>
        </w:r>
        <w:r w:rsidRPr="006F1EC4">
          <w:rPr>
            <w:rFonts w:ascii="Times New Roman" w:eastAsia="Times New Roman" w:hAnsi="Times New Roman" w:cs="Times New Roman"/>
            <w:color w:val="000000" w:themeColor="text1"/>
          </w:rPr>
          <w:fldChar w:fldCharType="end"/>
        </w:r>
      </w:ins>
    </w:p>
    <w:p w14:paraId="1065905E" w14:textId="77777777" w:rsidR="00790360" w:rsidRPr="006F1EC4" w:rsidRDefault="00790360" w:rsidP="00790360">
      <w:pPr>
        <w:rPr>
          <w:ins w:id="1713" w:author="Anttila  Eliel Simpson" w:date="2024-07-18T16:04:00Z"/>
          <w:rFonts w:ascii="Times New Roman" w:hAnsi="Times New Roman" w:cs="Times New Roman"/>
          <w:color w:val="000000" w:themeColor="text1"/>
        </w:rPr>
      </w:pPr>
    </w:p>
    <w:p w14:paraId="23601F05" w14:textId="77777777" w:rsidR="00790360" w:rsidRPr="006F1EC4" w:rsidRDefault="00790360" w:rsidP="00790360">
      <w:pPr>
        <w:rPr>
          <w:ins w:id="1714" w:author="Anttila  Eliel Simpson" w:date="2024-07-18T16:04:00Z"/>
          <w:rFonts w:ascii="Times New Roman" w:hAnsi="Times New Roman" w:cs="Times New Roman"/>
          <w:color w:val="000000" w:themeColor="text1"/>
        </w:rPr>
      </w:pPr>
      <w:ins w:id="1715" w:author="Anttila  Eliel Simpson" w:date="2024-07-18T16:04:00Z">
        <w:r w:rsidRPr="006F1EC4">
          <w:rPr>
            <w:rFonts w:ascii="Times New Roman" w:hAnsi="Times New Roman" w:cs="Times New Roman"/>
            <w:color w:val="000000" w:themeColor="text1"/>
            <w:shd w:val="clear" w:color="auto" w:fill="FFFFFF"/>
          </w:rPr>
          <w:t xml:space="preserve">Van </w:t>
        </w:r>
        <w:proofErr w:type="spellStart"/>
        <w:r w:rsidRPr="006F1EC4">
          <w:rPr>
            <w:rFonts w:ascii="Times New Roman" w:hAnsi="Times New Roman" w:cs="Times New Roman"/>
            <w:color w:val="000000" w:themeColor="text1"/>
            <w:shd w:val="clear" w:color="auto" w:fill="FFFFFF"/>
          </w:rPr>
          <w:t>Cappellen</w:t>
        </w:r>
        <w:proofErr w:type="spellEnd"/>
        <w:r w:rsidRPr="006F1EC4">
          <w:rPr>
            <w:rFonts w:ascii="Times New Roman" w:hAnsi="Times New Roman" w:cs="Times New Roman"/>
            <w:color w:val="000000" w:themeColor="text1"/>
            <w:shd w:val="clear" w:color="auto" w:fill="FFFFFF"/>
          </w:rPr>
          <w:t xml:space="preserve">, P., Gaillard, J. F., &amp; </w:t>
        </w:r>
        <w:proofErr w:type="spellStart"/>
        <w:r w:rsidRPr="006F1EC4">
          <w:rPr>
            <w:rFonts w:ascii="Times New Roman" w:hAnsi="Times New Roman" w:cs="Times New Roman"/>
            <w:color w:val="000000" w:themeColor="text1"/>
            <w:shd w:val="clear" w:color="auto" w:fill="FFFFFF"/>
          </w:rPr>
          <w:t>Rabouille</w:t>
        </w:r>
        <w:proofErr w:type="spellEnd"/>
        <w:r w:rsidRPr="006F1EC4">
          <w:rPr>
            <w:rFonts w:ascii="Times New Roman" w:hAnsi="Times New Roman" w:cs="Times New Roman"/>
            <w:color w:val="000000" w:themeColor="text1"/>
            <w:shd w:val="clear" w:color="auto" w:fill="FFFFFF"/>
          </w:rPr>
          <w:t>, C. (1993). Biogeochemical transformations in sediments: kinetic models of early diagenesis. In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Interactions of C, N, P and S biogeochemical cycles and global change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color w:val="000000" w:themeColor="text1"/>
            <w:shd w:val="clear" w:color="auto" w:fill="FFFFFF"/>
          </w:rPr>
          <w:t xml:space="preserve">(pp. 401-445). Springer Berlin Heidelberg. </w:t>
        </w:r>
        <w:r w:rsidRPr="006F1EC4">
          <w:rPr>
            <w:rFonts w:ascii="Times New Roman" w:hAnsi="Times New Roman" w:cs="Times New Roman"/>
            <w:color w:val="000000" w:themeColor="text1"/>
            <w:shd w:val="clear" w:color="auto" w:fill="FCFCFC"/>
          </w:rPr>
          <w:t>https://doi.org/10.1007/978-3-642-76064-8_17</w:t>
        </w:r>
      </w:ins>
    </w:p>
    <w:p w14:paraId="3992D77C" w14:textId="77777777" w:rsidR="00790360" w:rsidRPr="006F1EC4" w:rsidRDefault="00790360" w:rsidP="00790360">
      <w:pPr>
        <w:rPr>
          <w:ins w:id="1716" w:author="Anttila  Eliel Simpson" w:date="2024-07-18T16:04:00Z"/>
          <w:rFonts w:ascii="Times New Roman" w:hAnsi="Times New Roman" w:cs="Times New Roman"/>
          <w:color w:val="000000" w:themeColor="text1"/>
        </w:rPr>
      </w:pPr>
    </w:p>
    <w:p w14:paraId="516193A0" w14:textId="77777777" w:rsidR="00790360" w:rsidRPr="006F1EC4" w:rsidRDefault="00790360" w:rsidP="00790360">
      <w:pPr>
        <w:rPr>
          <w:ins w:id="1717" w:author="Anttila  Eliel Simpson" w:date="2024-07-18T16:04:00Z"/>
          <w:rFonts w:ascii="Times New Roman" w:hAnsi="Times New Roman" w:cs="Times New Roman"/>
          <w:color w:val="000000" w:themeColor="text1"/>
          <w:lang w:val="fr-CH"/>
          <w:rPrChange w:id="1718" w:author="Anttila  Eliel Simpson" w:date="2024-07-09T13:00:00Z">
            <w:rPr>
              <w:ins w:id="1719" w:author="Anttila  Eliel Simpson" w:date="2024-07-18T16:04:00Z"/>
              <w:rFonts w:ascii="Times New Roman" w:hAnsi="Times New Roman" w:cs="Times New Roman"/>
              <w:color w:val="000000" w:themeColor="text1"/>
            </w:rPr>
          </w:rPrChange>
        </w:rPr>
      </w:pPr>
      <w:proofErr w:type="spellStart"/>
      <w:ins w:id="1720" w:author="Anttila  Eliel Simpson" w:date="2024-07-18T16:04:00Z">
        <w:r w:rsidRPr="006F1EC4">
          <w:rPr>
            <w:rFonts w:ascii="Times New Roman" w:hAnsi="Times New Roman" w:cs="Times New Roman"/>
            <w:color w:val="000000" w:themeColor="text1"/>
            <w:shd w:val="clear" w:color="auto" w:fill="FFFFFF"/>
          </w:rPr>
          <w:t>Vermeesch</w:t>
        </w:r>
        <w:proofErr w:type="spellEnd"/>
        <w:r w:rsidRPr="006F1EC4">
          <w:rPr>
            <w:rFonts w:ascii="Times New Roman" w:hAnsi="Times New Roman" w:cs="Times New Roman"/>
            <w:color w:val="000000" w:themeColor="text1"/>
            <w:shd w:val="clear" w:color="auto" w:fill="FFFFFF"/>
          </w:rPr>
          <w:t xml:space="preserve">, P. (2018). </w:t>
        </w:r>
        <w:proofErr w:type="spellStart"/>
        <w:r w:rsidRPr="006F1EC4">
          <w:rPr>
            <w:rFonts w:ascii="Times New Roman" w:hAnsi="Times New Roman" w:cs="Times New Roman"/>
            <w:color w:val="000000" w:themeColor="text1"/>
            <w:shd w:val="clear" w:color="auto" w:fill="FFFFFF"/>
          </w:rPr>
          <w:t>IsoplotR</w:t>
        </w:r>
        <w:proofErr w:type="spellEnd"/>
        <w:r w:rsidRPr="006F1EC4">
          <w:rPr>
            <w:rFonts w:ascii="Times New Roman" w:hAnsi="Times New Roman" w:cs="Times New Roman"/>
            <w:color w:val="000000" w:themeColor="text1"/>
            <w:shd w:val="clear" w:color="auto" w:fill="FFFFFF"/>
          </w:rPr>
          <w:t>: A free and open toolbox for geochronology.</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lang w:val="fr-CH"/>
            <w:rPrChange w:id="1721" w:author="Anttila  Eliel Simpson" w:date="2024-07-09T13:00:00Z">
              <w:rPr>
                <w:rFonts w:ascii="Times New Roman" w:hAnsi="Times New Roman" w:cs="Times New Roman"/>
                <w:i/>
                <w:iCs/>
                <w:color w:val="000000" w:themeColor="text1"/>
              </w:rPr>
            </w:rPrChange>
          </w:rPr>
          <w:t>Geoscience</w:t>
        </w:r>
        <w:proofErr w:type="spellEnd"/>
        <w:r w:rsidRPr="006F1EC4">
          <w:rPr>
            <w:rFonts w:ascii="Times New Roman" w:hAnsi="Times New Roman" w:cs="Times New Roman"/>
            <w:i/>
            <w:iCs/>
            <w:color w:val="000000" w:themeColor="text1"/>
            <w:lang w:val="fr-CH"/>
            <w:rPrChange w:id="1722" w:author="Anttila  Eliel Simpson" w:date="2024-07-09T13:00:00Z">
              <w:rPr>
                <w:rFonts w:ascii="Times New Roman" w:hAnsi="Times New Roman" w:cs="Times New Roman"/>
                <w:i/>
                <w:iCs/>
                <w:color w:val="000000" w:themeColor="text1"/>
              </w:rPr>
            </w:rPrChange>
          </w:rPr>
          <w:t xml:space="preserve"> </w:t>
        </w:r>
        <w:proofErr w:type="spellStart"/>
        <w:r w:rsidRPr="006F1EC4">
          <w:rPr>
            <w:rFonts w:ascii="Times New Roman" w:hAnsi="Times New Roman" w:cs="Times New Roman"/>
            <w:i/>
            <w:iCs/>
            <w:color w:val="000000" w:themeColor="text1"/>
            <w:lang w:val="fr-CH"/>
            <w:rPrChange w:id="1723" w:author="Anttila  Eliel Simpson" w:date="2024-07-09T13:00:00Z">
              <w:rPr>
                <w:rFonts w:ascii="Times New Roman" w:hAnsi="Times New Roman" w:cs="Times New Roman"/>
                <w:i/>
                <w:iCs/>
                <w:color w:val="000000" w:themeColor="text1"/>
              </w:rPr>
            </w:rPrChange>
          </w:rPr>
          <w:t>Frontiers</w:t>
        </w:r>
        <w:proofErr w:type="spellEnd"/>
        <w:r w:rsidRPr="006F1EC4">
          <w:rPr>
            <w:rFonts w:ascii="Times New Roman" w:hAnsi="Times New Roman" w:cs="Times New Roman"/>
            <w:color w:val="000000" w:themeColor="text1"/>
            <w:shd w:val="clear" w:color="auto" w:fill="FFFFFF"/>
            <w:lang w:val="fr-CH"/>
            <w:rPrChange w:id="1724"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fr-CH"/>
            <w:rPrChange w:id="1725"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fr-CH"/>
            <w:rPrChange w:id="1726" w:author="Anttila  Eliel Simpson" w:date="2024-07-09T13:00:00Z">
              <w:rPr>
                <w:rFonts w:ascii="Times New Roman" w:hAnsi="Times New Roman" w:cs="Times New Roman"/>
                <w:i/>
                <w:iCs/>
                <w:color w:val="000000" w:themeColor="text1"/>
              </w:rPr>
            </w:rPrChange>
          </w:rPr>
          <w:t>9</w:t>
        </w:r>
        <w:r w:rsidRPr="006F1EC4">
          <w:rPr>
            <w:rFonts w:ascii="Times New Roman" w:hAnsi="Times New Roman" w:cs="Times New Roman"/>
            <w:color w:val="000000" w:themeColor="text1"/>
            <w:shd w:val="clear" w:color="auto" w:fill="FFFFFF"/>
            <w:lang w:val="fr-CH"/>
            <w:rPrChange w:id="1727" w:author="Anttila  Eliel Simpson" w:date="2024-07-09T13:00:00Z">
              <w:rPr>
                <w:rFonts w:ascii="Times New Roman" w:hAnsi="Times New Roman" w:cs="Times New Roman"/>
                <w:color w:val="000000" w:themeColor="text1"/>
                <w:shd w:val="clear" w:color="auto" w:fill="FFFFFF"/>
              </w:rPr>
            </w:rPrChange>
          </w:rPr>
          <w:t xml:space="preserve">(5), 1479-1493.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fr-CH"/>
            <w:rPrChange w:id="1728" w:author="Anttila  Eliel Simpson" w:date="2024-07-09T13:00:00Z">
              <w:rPr/>
            </w:rPrChange>
          </w:rPr>
          <w:instrText>HYPERLINK "https://doi.org/10.1016/j.gsf.2018.04.001"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fr-CH"/>
            <w:rPrChange w:id="1729" w:author="Anttila  Eliel Simpson" w:date="2024-07-09T13:00:00Z">
              <w:rPr>
                <w:rFonts w:ascii="Times New Roman" w:hAnsi="Times New Roman" w:cs="Times New Roman"/>
                <w:color w:val="000000" w:themeColor="text1"/>
              </w:rPr>
            </w:rPrChange>
          </w:rPr>
          <w:t>https://doi.org/10.1016/j.gsf.2018.04.001</w:t>
        </w:r>
        <w:r w:rsidRPr="006F1EC4">
          <w:rPr>
            <w:rFonts w:ascii="Times New Roman" w:hAnsi="Times New Roman" w:cs="Times New Roman"/>
            <w:color w:val="000000" w:themeColor="text1"/>
          </w:rPr>
          <w:fldChar w:fldCharType="end"/>
        </w:r>
      </w:ins>
    </w:p>
    <w:p w14:paraId="27694A53" w14:textId="77777777" w:rsidR="00790360" w:rsidRPr="006F1EC4" w:rsidRDefault="00790360" w:rsidP="00790360">
      <w:pPr>
        <w:rPr>
          <w:ins w:id="1730" w:author="Anttila  Eliel Simpson" w:date="2024-07-18T16:04:00Z"/>
          <w:rFonts w:ascii="Times New Roman" w:hAnsi="Times New Roman" w:cs="Times New Roman"/>
          <w:color w:val="000000" w:themeColor="text1"/>
          <w:shd w:val="clear" w:color="auto" w:fill="FFFFFF"/>
          <w:lang w:val="fr-CH"/>
          <w:rPrChange w:id="1731" w:author="Anttila  Eliel Simpson" w:date="2024-07-09T13:00:00Z">
            <w:rPr>
              <w:ins w:id="1732" w:author="Anttila  Eliel Simpson" w:date="2024-07-18T16:04:00Z"/>
              <w:rFonts w:ascii="Times New Roman" w:hAnsi="Times New Roman" w:cs="Times New Roman"/>
              <w:color w:val="000000" w:themeColor="text1"/>
              <w:shd w:val="clear" w:color="auto" w:fill="FFFFFF"/>
            </w:rPr>
          </w:rPrChange>
        </w:rPr>
      </w:pPr>
    </w:p>
    <w:p w14:paraId="0D552CE5" w14:textId="77777777" w:rsidR="00790360" w:rsidRPr="006F1EC4" w:rsidRDefault="00790360" w:rsidP="00790360">
      <w:pPr>
        <w:rPr>
          <w:ins w:id="1733" w:author="Anttila  Eliel Simpson" w:date="2024-07-18T16:04:00Z"/>
          <w:rFonts w:ascii="Times New Roman" w:hAnsi="Times New Roman" w:cs="Times New Roman"/>
          <w:color w:val="000000" w:themeColor="text1"/>
        </w:rPr>
      </w:pPr>
      <w:ins w:id="1734" w:author="Anttila  Eliel Simpson" w:date="2024-07-18T16:04:00Z">
        <w:r w:rsidRPr="006F1EC4">
          <w:rPr>
            <w:rFonts w:ascii="Times New Roman" w:hAnsi="Times New Roman" w:cs="Times New Roman"/>
            <w:color w:val="000000" w:themeColor="text1"/>
            <w:shd w:val="clear" w:color="auto" w:fill="FFFFFF"/>
            <w:lang w:val="fr-CH"/>
            <w:rPrChange w:id="1735" w:author="Anttila  Eliel Simpson" w:date="2024-07-09T13:00:00Z">
              <w:rPr>
                <w:rFonts w:ascii="Times New Roman" w:hAnsi="Times New Roman" w:cs="Times New Roman"/>
                <w:color w:val="000000" w:themeColor="text1"/>
                <w:shd w:val="clear" w:color="auto" w:fill="FFFFFF"/>
              </w:rPr>
            </w:rPrChange>
          </w:rPr>
          <w:t xml:space="preserve">Wendt, I., &amp; Carl, C. (1991). </w:t>
        </w:r>
        <w:r w:rsidRPr="006F1EC4">
          <w:rPr>
            <w:rFonts w:ascii="Times New Roman" w:hAnsi="Times New Roman" w:cs="Times New Roman"/>
            <w:color w:val="000000" w:themeColor="text1"/>
            <w:shd w:val="clear" w:color="auto" w:fill="FFFFFF"/>
          </w:rPr>
          <w:t>The statistical distribution of the mean squared weighted deviation.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 Isotope Geoscience Section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86</w:t>
        </w:r>
        <w:r w:rsidRPr="006F1EC4">
          <w:rPr>
            <w:rFonts w:ascii="Times New Roman" w:hAnsi="Times New Roman" w:cs="Times New Roman"/>
            <w:color w:val="000000" w:themeColor="text1"/>
            <w:shd w:val="clear" w:color="auto" w:fill="FFFFFF"/>
          </w:rPr>
          <w:t xml:space="preserve">(4), 275-285.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"https://doi.org/10.1016/0168-9622(91)90010-T"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https://doi.org/10.1016/0168-9622(91)90010-T</w:t>
        </w:r>
        <w:r w:rsidRPr="006F1EC4">
          <w:rPr>
            <w:rFonts w:ascii="Times New Roman" w:hAnsi="Times New Roman" w:cs="Times New Roman"/>
            <w:color w:val="000000" w:themeColor="text1"/>
          </w:rPr>
          <w:fldChar w:fldCharType="end"/>
        </w:r>
      </w:ins>
    </w:p>
    <w:p w14:paraId="17A7FF65" w14:textId="77777777" w:rsidR="00790360" w:rsidRPr="006F1EC4" w:rsidRDefault="00790360" w:rsidP="00790360">
      <w:pPr>
        <w:rPr>
          <w:ins w:id="1736" w:author="Anttila  Eliel Simpson" w:date="2024-07-18T16:04:00Z"/>
          <w:rFonts w:ascii="Times New Roman" w:hAnsi="Times New Roman" w:cs="Times New Roman"/>
          <w:color w:val="000000" w:themeColor="text1"/>
          <w:shd w:val="clear" w:color="auto" w:fill="FFFFFF"/>
        </w:rPr>
      </w:pPr>
    </w:p>
    <w:p w14:paraId="22FD93FE" w14:textId="77777777" w:rsidR="00790360" w:rsidRPr="006F1EC4" w:rsidRDefault="00790360" w:rsidP="00790360">
      <w:pPr>
        <w:rPr>
          <w:ins w:id="1737" w:author="Anttila  Eliel Simpson" w:date="2024-07-18T16:04:00Z"/>
          <w:rFonts w:ascii="Times New Roman" w:hAnsi="Times New Roman" w:cs="Times New Roman"/>
          <w:color w:val="000000" w:themeColor="text1"/>
        </w:rPr>
      </w:pPr>
      <w:proofErr w:type="spellStart"/>
      <w:ins w:id="1738" w:author="Anttila  Eliel Simpson" w:date="2024-07-18T16:04:00Z">
        <w:r w:rsidRPr="006F1EC4">
          <w:rPr>
            <w:rFonts w:ascii="Times New Roman" w:hAnsi="Times New Roman" w:cs="Times New Roman"/>
            <w:color w:val="000000" w:themeColor="text1"/>
            <w:shd w:val="clear" w:color="auto" w:fill="FFFFFF"/>
          </w:rPr>
          <w:t>Wiedenbeck</w:t>
        </w:r>
        <w:proofErr w:type="spellEnd"/>
        <w:r w:rsidRPr="006F1EC4">
          <w:rPr>
            <w:rFonts w:ascii="Times New Roman" w:hAnsi="Times New Roman" w:cs="Times New Roman"/>
            <w:color w:val="000000" w:themeColor="text1"/>
            <w:shd w:val="clear" w:color="auto" w:fill="FFFFFF"/>
          </w:rPr>
          <w:t xml:space="preserve">, M. A. P. C., Alle, P., Corfu, F. Y., Griffin, W. L., Meier, M., </w:t>
        </w:r>
        <w:proofErr w:type="spellStart"/>
        <w:r w:rsidRPr="006F1EC4">
          <w:rPr>
            <w:rFonts w:ascii="Times New Roman" w:hAnsi="Times New Roman" w:cs="Times New Roman"/>
            <w:color w:val="000000" w:themeColor="text1"/>
            <w:shd w:val="clear" w:color="auto" w:fill="FFFFFF"/>
          </w:rPr>
          <w:t>Oberli</w:t>
        </w:r>
        <w:proofErr w:type="spellEnd"/>
        <w:r w:rsidRPr="006F1EC4">
          <w:rPr>
            <w:rFonts w:ascii="Times New Roman" w:hAnsi="Times New Roman" w:cs="Times New Roman"/>
            <w:color w:val="000000" w:themeColor="text1"/>
            <w:shd w:val="clear" w:color="auto" w:fill="FFFFFF"/>
          </w:rPr>
          <w:t>, F. V., ... &amp; Spiegel, W. (1995). Three natural zircon standards for U‐Th‐Pb, Lu‐Hf, trace element and REE analyses.</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Geostandards</w:t>
        </w:r>
        <w:proofErr w:type="spellEnd"/>
        <w:r w:rsidRPr="006F1EC4">
          <w:rPr>
            <w:rFonts w:ascii="Times New Roman" w:hAnsi="Times New Roman" w:cs="Times New Roman"/>
            <w:i/>
            <w:iCs/>
            <w:color w:val="000000" w:themeColor="text1"/>
          </w:rPr>
          <w:t xml:space="preserve"> newsletter</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19</w:t>
        </w:r>
        <w:r w:rsidRPr="006F1EC4">
          <w:rPr>
            <w:rFonts w:ascii="Times New Roman" w:hAnsi="Times New Roman" w:cs="Times New Roman"/>
            <w:color w:val="000000" w:themeColor="text1"/>
            <w:shd w:val="clear" w:color="auto" w:fill="FFFFFF"/>
          </w:rPr>
          <w:t xml:space="preserve">(1), 1-23. </w:t>
        </w:r>
        <w:r w:rsidRPr="006F1EC4">
          <w:fldChar w:fldCharType="begin"/>
        </w:r>
        <w:r w:rsidRPr="006F1EC4">
          <w:rPr>
            <w:rFonts w:ascii="Times New Roman" w:hAnsi="Times New Roman" w:cs="Times New Roman"/>
            <w:color w:val="000000" w:themeColor="text1"/>
          </w:rPr>
          <w:instrText>HYPERLINK "https://doi.org/10.1111/j.1751-908X.1995.tb00147.x"</w:instrText>
        </w:r>
        <w:r w:rsidRPr="006F1EC4">
          <w:fldChar w:fldCharType="separate"/>
        </w:r>
        <w:r w:rsidRPr="006F1EC4">
          <w:rPr>
            <w:rStyle w:val="text"/>
            <w:rFonts w:ascii="Times New Roman" w:hAnsi="Times New Roman" w:cs="Times New Roman"/>
            <w:color w:val="000000" w:themeColor="text1"/>
          </w:rPr>
          <w:t>https://doi.org/10.1111/j.1751-908X.1995.tb00147.x</w:t>
        </w:r>
        <w:r w:rsidRPr="006F1EC4">
          <w:rPr>
            <w:rStyle w:val="text"/>
            <w:rFonts w:ascii="Times New Roman" w:hAnsi="Times New Roman" w:cs="Times New Roman"/>
            <w:color w:val="000000" w:themeColor="text1"/>
          </w:rPr>
          <w:fldChar w:fldCharType="end"/>
        </w:r>
      </w:ins>
    </w:p>
    <w:p w14:paraId="752349FE" w14:textId="77777777" w:rsidR="00790360" w:rsidRPr="006F1EC4" w:rsidRDefault="00790360" w:rsidP="00790360">
      <w:pPr>
        <w:rPr>
          <w:ins w:id="1739" w:author="Anttila  Eliel Simpson" w:date="2024-07-18T16:04:00Z"/>
          <w:rFonts w:ascii="Times New Roman" w:hAnsi="Times New Roman" w:cs="Times New Roman"/>
          <w:color w:val="000000" w:themeColor="text1"/>
          <w:shd w:val="clear" w:color="auto" w:fill="FFFFFF"/>
        </w:rPr>
      </w:pPr>
    </w:p>
    <w:p w14:paraId="65DA837E" w14:textId="77777777" w:rsidR="00790360" w:rsidRPr="006F1EC4" w:rsidRDefault="00790360" w:rsidP="00790360">
      <w:pPr>
        <w:rPr>
          <w:ins w:id="1740" w:author="Anttila  Eliel Simpson" w:date="2024-07-18T16:04:00Z"/>
          <w:rFonts w:ascii="Times New Roman" w:hAnsi="Times New Roman" w:cs="Times New Roman"/>
          <w:color w:val="000000" w:themeColor="text1"/>
        </w:rPr>
      </w:pPr>
      <w:ins w:id="1741" w:author="Anttila  Eliel Simpson" w:date="2024-07-18T16:04:00Z">
        <w:r w:rsidRPr="006F1EC4">
          <w:rPr>
            <w:rFonts w:ascii="Times New Roman" w:eastAsia="Times New Roman" w:hAnsi="Times New Roman" w:cs="Times New Roman"/>
            <w:color w:val="000000" w:themeColor="text1"/>
            <w:shd w:val="clear" w:color="auto" w:fill="FFFFFF"/>
          </w:rPr>
          <w:lastRenderedPageBreak/>
          <w:t>Wilde, S. A. (2015). Final amalgamation of the Central Asian Orogenic Belt in NE China: Paleo-Asian Ocean closure versus Paleo-Pacific plate subduction—A review of the evidence. </w:t>
        </w:r>
        <w:r w:rsidRPr="006F1EC4">
          <w:rPr>
            <w:rFonts w:ascii="Times New Roman" w:eastAsia="Times New Roman" w:hAnsi="Times New Roman" w:cs="Times New Roman"/>
            <w:i/>
            <w:iCs/>
            <w:color w:val="000000" w:themeColor="text1"/>
          </w:rPr>
          <w:t>Tectonophysics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662</w:t>
        </w:r>
        <w:r w:rsidRPr="006F1EC4">
          <w:rPr>
            <w:rFonts w:ascii="Times New Roman" w:eastAsia="Times New Roman" w:hAnsi="Times New Roman" w:cs="Times New Roman"/>
            <w:color w:val="000000" w:themeColor="text1"/>
            <w:shd w:val="clear" w:color="auto" w:fill="FFFFFF"/>
          </w:rPr>
          <w:t xml:space="preserve">, 345-362.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"https://doi.org/10.1016/j.tecto.2015.05.006"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https://doi.org/10.1016/j.tecto.2015.05.006</w:t>
        </w:r>
        <w:r w:rsidRPr="006F1EC4">
          <w:rPr>
            <w:rFonts w:ascii="Times New Roman" w:eastAsia="Times New Roman" w:hAnsi="Times New Roman" w:cs="Times New Roman"/>
            <w:color w:val="000000" w:themeColor="text1"/>
          </w:rPr>
          <w:fldChar w:fldCharType="end"/>
        </w:r>
      </w:ins>
    </w:p>
    <w:p w14:paraId="0AF35A1C" w14:textId="77777777" w:rsidR="00790360" w:rsidRPr="006F1EC4" w:rsidRDefault="00790360" w:rsidP="00790360">
      <w:pPr>
        <w:rPr>
          <w:ins w:id="1742" w:author="Anttila  Eliel Simpson" w:date="2024-07-18T16:04:00Z"/>
          <w:rFonts w:ascii="Times New Roman" w:hAnsi="Times New Roman" w:cs="Times New Roman"/>
          <w:color w:val="000000" w:themeColor="text1"/>
        </w:rPr>
      </w:pPr>
    </w:p>
    <w:p w14:paraId="34D495C7" w14:textId="77777777" w:rsidR="00790360" w:rsidRPr="006F1EC4" w:rsidRDefault="00790360" w:rsidP="00790360">
      <w:pPr>
        <w:rPr>
          <w:ins w:id="1743" w:author="Anttila  Eliel Simpson" w:date="2024-07-18T16:04:00Z"/>
          <w:rFonts w:ascii="Times New Roman" w:hAnsi="Times New Roman" w:cs="Times New Roman"/>
          <w:color w:val="000000" w:themeColor="text1"/>
        </w:rPr>
      </w:pPr>
      <w:ins w:id="1744" w:author="Anttila  Eliel Simpson" w:date="2024-07-18T16:04:00Z">
        <w:r w:rsidRPr="006F1EC4">
          <w:rPr>
            <w:rFonts w:ascii="Times New Roman" w:eastAsia="Times New Roman" w:hAnsi="Times New Roman" w:cs="Times New Roman"/>
            <w:color w:val="000000" w:themeColor="text1"/>
            <w:shd w:val="clear" w:color="auto" w:fill="FFFFFF"/>
          </w:rPr>
          <w:t xml:space="preserve">Willman, S., Peel, J. S., </w:t>
        </w:r>
        <w:proofErr w:type="spellStart"/>
        <w:r w:rsidRPr="006F1EC4">
          <w:rPr>
            <w:rFonts w:ascii="Times New Roman" w:eastAsia="Times New Roman" w:hAnsi="Times New Roman" w:cs="Times New Roman"/>
            <w:color w:val="000000" w:themeColor="text1"/>
            <w:shd w:val="clear" w:color="auto" w:fill="FFFFFF"/>
          </w:rPr>
          <w:t>Ineson</w:t>
        </w:r>
        <w:proofErr w:type="spellEnd"/>
        <w:r w:rsidRPr="006F1EC4">
          <w:rPr>
            <w:rFonts w:ascii="Times New Roman" w:eastAsia="Times New Roman" w:hAnsi="Times New Roman" w:cs="Times New Roman"/>
            <w:color w:val="000000" w:themeColor="text1"/>
            <w:shd w:val="clear" w:color="auto" w:fill="FFFFFF"/>
          </w:rPr>
          <w:t xml:space="preserve">, J. R., </w:t>
        </w:r>
        <w:proofErr w:type="spellStart"/>
        <w:r w:rsidRPr="006F1EC4">
          <w:rPr>
            <w:rFonts w:ascii="Times New Roman" w:eastAsia="Times New Roman" w:hAnsi="Times New Roman" w:cs="Times New Roman"/>
            <w:color w:val="000000" w:themeColor="text1"/>
            <w:shd w:val="clear" w:color="auto" w:fill="FFFFFF"/>
          </w:rPr>
          <w:t>Schovsbo</w:t>
        </w:r>
        <w:proofErr w:type="spellEnd"/>
        <w:r w:rsidRPr="006F1EC4">
          <w:rPr>
            <w:rFonts w:ascii="Times New Roman" w:eastAsia="Times New Roman" w:hAnsi="Times New Roman" w:cs="Times New Roman"/>
            <w:color w:val="000000" w:themeColor="text1"/>
            <w:shd w:val="clear" w:color="auto" w:fill="FFFFFF"/>
          </w:rPr>
          <w:t xml:space="preserve">, N. H., Rugen, E. J., &amp; Frei, R. (2020). Ediacaran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-type biota discovered in Laurentia. </w:t>
        </w:r>
        <w:r w:rsidRPr="006F1EC4">
          <w:rPr>
            <w:rFonts w:ascii="Times New Roman" w:eastAsia="Times New Roman" w:hAnsi="Times New Roman" w:cs="Times New Roman"/>
            <w:i/>
            <w:iCs/>
            <w:color w:val="000000" w:themeColor="text1"/>
          </w:rPr>
          <w:t>Communications Biology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w:t>
        </w:r>
        <w:r w:rsidRPr="006F1EC4">
          <w:rPr>
            <w:rFonts w:ascii="Times New Roman" w:eastAsia="Times New Roman" w:hAnsi="Times New Roman" w:cs="Times New Roman"/>
            <w:color w:val="000000" w:themeColor="text1"/>
            <w:shd w:val="clear" w:color="auto" w:fill="FFFFFF"/>
          </w:rPr>
          <w:t xml:space="preserve">(1), 647.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"https://doi.org/10.1038/s42003-020-01381-7"</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https://doi.org/10.1038/s42003-020-01381-7</w:t>
        </w:r>
        <w:r w:rsidRPr="006F1EC4">
          <w:rPr>
            <w:rFonts w:ascii="Times New Roman" w:eastAsia="Times New Roman" w:hAnsi="Times New Roman" w:cs="Times New Roman"/>
            <w:color w:val="000000" w:themeColor="text1"/>
          </w:rPr>
          <w:fldChar w:fldCharType="end"/>
        </w:r>
      </w:ins>
    </w:p>
    <w:p w14:paraId="5A82B035" w14:textId="77777777" w:rsidR="00790360" w:rsidRPr="006F1EC4" w:rsidRDefault="00790360" w:rsidP="00790360">
      <w:pPr>
        <w:rPr>
          <w:ins w:id="1745" w:author="Anttila  Eliel Simpson" w:date="2024-07-18T16:04:00Z"/>
          <w:rFonts w:ascii="Times New Roman" w:hAnsi="Times New Roman" w:cs="Times New Roman"/>
          <w:color w:val="000000" w:themeColor="text1"/>
        </w:rPr>
      </w:pPr>
    </w:p>
    <w:p w14:paraId="62AED4F1" w14:textId="77777777" w:rsidR="00790360" w:rsidRPr="006F1EC4" w:rsidRDefault="00790360" w:rsidP="00790360">
      <w:pPr>
        <w:rPr>
          <w:ins w:id="1746" w:author="Anttila  Eliel Simpson" w:date="2024-07-18T16:04:00Z"/>
          <w:rFonts w:ascii="Times New Roman" w:eastAsia="Times New Roman" w:hAnsi="Times New Roman" w:cs="Times New Roman"/>
          <w:color w:val="000000" w:themeColor="text1"/>
        </w:rPr>
      </w:pPr>
      <w:ins w:id="1747" w:author="Anttila  Eliel Simpson" w:date="2024-07-18T16:04:00Z">
        <w:r w:rsidRPr="006F1EC4">
          <w:rPr>
            <w:rFonts w:ascii="Times New Roman" w:eastAsia="Times New Roman" w:hAnsi="Times New Roman" w:cs="Times New Roman"/>
            <w:color w:val="000000" w:themeColor="text1"/>
            <w:shd w:val="clear" w:color="auto" w:fill="FFFFFF"/>
          </w:rPr>
          <w:t xml:space="preserve">Windley, B. F., </w:t>
        </w:r>
        <w:proofErr w:type="spellStart"/>
        <w:r w:rsidRPr="006F1EC4">
          <w:rPr>
            <w:rFonts w:ascii="Times New Roman" w:eastAsia="Times New Roman" w:hAnsi="Times New Roman" w:cs="Times New Roman"/>
            <w:color w:val="000000" w:themeColor="text1"/>
            <w:shd w:val="clear" w:color="auto" w:fill="FFFFFF"/>
          </w:rPr>
          <w:t>Alexeiev</w:t>
        </w:r>
        <w:proofErr w:type="spellEnd"/>
        <w:r w:rsidRPr="006F1EC4">
          <w:rPr>
            <w:rFonts w:ascii="Times New Roman" w:eastAsia="Times New Roman" w:hAnsi="Times New Roman" w:cs="Times New Roman"/>
            <w:color w:val="000000" w:themeColor="text1"/>
            <w:shd w:val="clear" w:color="auto" w:fill="FFFFFF"/>
          </w:rPr>
          <w:t xml:space="preserve">, D., Xiao, W., </w:t>
        </w:r>
        <w:proofErr w:type="spellStart"/>
        <w:r w:rsidRPr="006F1EC4">
          <w:rPr>
            <w:rFonts w:ascii="Times New Roman" w:eastAsia="Times New Roman" w:hAnsi="Times New Roman" w:cs="Times New Roman"/>
            <w:color w:val="000000" w:themeColor="text1"/>
            <w:shd w:val="clear" w:color="auto" w:fill="FFFFFF"/>
          </w:rPr>
          <w:t>Kröner</w:t>
        </w:r>
        <w:proofErr w:type="spellEnd"/>
        <w:r w:rsidRPr="006F1EC4">
          <w:rPr>
            <w:rFonts w:ascii="Times New Roman" w:eastAsia="Times New Roman" w:hAnsi="Times New Roman" w:cs="Times New Roman"/>
            <w:color w:val="000000" w:themeColor="text1"/>
            <w:shd w:val="clear" w:color="auto" w:fill="FFFFFF"/>
          </w:rPr>
          <w:t xml:space="preserve">, A., &amp; </w:t>
        </w:r>
        <w:proofErr w:type="spellStart"/>
        <w:r w:rsidRPr="006F1EC4">
          <w:rPr>
            <w:rFonts w:ascii="Times New Roman" w:eastAsia="Times New Roman" w:hAnsi="Times New Roman" w:cs="Times New Roman"/>
            <w:color w:val="000000" w:themeColor="text1"/>
            <w:shd w:val="clear" w:color="auto" w:fill="FFFFFF"/>
          </w:rPr>
          <w:t>Badarch</w:t>
        </w:r>
        <w:proofErr w:type="spellEnd"/>
        <w:r w:rsidRPr="006F1EC4">
          <w:rPr>
            <w:rFonts w:ascii="Times New Roman" w:eastAsia="Times New Roman" w:hAnsi="Times New Roman" w:cs="Times New Roman"/>
            <w:color w:val="000000" w:themeColor="text1"/>
            <w:shd w:val="clear" w:color="auto" w:fill="FFFFFF"/>
          </w:rPr>
          <w:t>, G. (2007). Tectonic models for accretion of the Central Asian Orogenic Belt. </w:t>
        </w:r>
        <w:r w:rsidRPr="006F1EC4">
          <w:rPr>
            <w:rFonts w:ascii="Times New Roman" w:eastAsia="Times New Roman" w:hAnsi="Times New Roman" w:cs="Times New Roman"/>
            <w:i/>
            <w:iCs/>
            <w:color w:val="000000" w:themeColor="text1"/>
          </w:rPr>
          <w:t>Journal of the Geological Society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164</w:t>
        </w:r>
        <w:r w:rsidRPr="006F1EC4">
          <w:rPr>
            <w:rFonts w:ascii="Times New Roman" w:eastAsia="Times New Roman" w:hAnsi="Times New Roman" w:cs="Times New Roman"/>
            <w:color w:val="000000" w:themeColor="text1"/>
            <w:shd w:val="clear" w:color="auto" w:fill="FFFFFF"/>
          </w:rPr>
          <w:t xml:space="preserve">(1), 31-47.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"https://doi.org/10.1144/0016-76492006-022"</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https://doi.org/10.1144/0016-76492006-02</w:t>
        </w:r>
        <w:r w:rsidRPr="006F1EC4">
          <w:rPr>
            <w:rFonts w:ascii="Times New Roman" w:eastAsia="Times New Roman" w:hAnsi="Times New Roman" w:cs="Times New Roman"/>
            <w:color w:val="000000" w:themeColor="text1"/>
          </w:rPr>
          <w:fldChar w:fldCharType="end"/>
        </w:r>
      </w:ins>
    </w:p>
    <w:p w14:paraId="682C0CC5" w14:textId="77777777" w:rsidR="00790360" w:rsidRPr="006F1EC4" w:rsidRDefault="00790360" w:rsidP="00790360">
      <w:pPr>
        <w:rPr>
          <w:ins w:id="1748" w:author="Anttila  Eliel Simpson" w:date="2024-07-18T16:04:00Z"/>
          <w:rFonts w:ascii="Times New Roman" w:hAnsi="Times New Roman" w:cs="Times New Roman"/>
          <w:color w:val="000000" w:themeColor="text1"/>
        </w:rPr>
      </w:pPr>
    </w:p>
    <w:p w14:paraId="7CF2DEFE" w14:textId="77777777" w:rsidR="00790360" w:rsidRPr="006F1EC4" w:rsidRDefault="00790360" w:rsidP="00790360">
      <w:pPr>
        <w:rPr>
          <w:ins w:id="1749" w:author="Anttila  Eliel Simpson" w:date="2024-07-18T16:04:00Z"/>
          <w:rFonts w:ascii="Times New Roman" w:hAnsi="Times New Roman" w:cs="Times New Roman"/>
          <w:color w:val="000000" w:themeColor="text1"/>
        </w:rPr>
      </w:pPr>
      <w:ins w:id="1750" w:author="Anttila  Eliel Simpson" w:date="2024-07-18T16:04:00Z">
        <w:r w:rsidRPr="00790360">
          <w:rPr>
            <w:rFonts w:ascii="Times New Roman" w:hAnsi="Times New Roman" w:cs="Times New Roman"/>
            <w:color w:val="000000" w:themeColor="text1"/>
            <w:shd w:val="clear" w:color="auto" w:fill="FFFFFF"/>
            <w:rPrChange w:id="1751" w:author="Anttila  Eliel Simpson" w:date="2024-07-18T16:05:00Z">
              <w:rPr>
                <w:rFonts w:ascii="Times New Roman" w:hAnsi="Times New Roman" w:cs="Times New Roman"/>
                <w:color w:val="000000" w:themeColor="text1"/>
                <w:shd w:val="clear" w:color="auto" w:fill="FFFFFF"/>
                <w:lang w:val="fr-CH"/>
              </w:rPr>
            </w:rPrChange>
          </w:rPr>
          <w:t xml:space="preserve">Wu, X., Baas, J. H., Parsons, D. R., </w:t>
        </w:r>
        <w:proofErr w:type="spellStart"/>
        <w:r w:rsidRPr="00790360">
          <w:rPr>
            <w:rFonts w:ascii="Times New Roman" w:hAnsi="Times New Roman" w:cs="Times New Roman"/>
            <w:color w:val="000000" w:themeColor="text1"/>
            <w:shd w:val="clear" w:color="auto" w:fill="FFFFFF"/>
            <w:rPrChange w:id="1752" w:author="Anttila  Eliel Simpson" w:date="2024-07-18T16:05:00Z">
              <w:rPr>
                <w:rFonts w:ascii="Times New Roman" w:hAnsi="Times New Roman" w:cs="Times New Roman"/>
                <w:color w:val="000000" w:themeColor="text1"/>
                <w:shd w:val="clear" w:color="auto" w:fill="FFFFFF"/>
                <w:lang w:val="fr-CH"/>
              </w:rPr>
            </w:rPrChange>
          </w:rPr>
          <w:t>Eggenhuisen</w:t>
        </w:r>
        <w:proofErr w:type="spellEnd"/>
        <w:r w:rsidRPr="00790360">
          <w:rPr>
            <w:rFonts w:ascii="Times New Roman" w:hAnsi="Times New Roman" w:cs="Times New Roman"/>
            <w:color w:val="000000" w:themeColor="text1"/>
            <w:shd w:val="clear" w:color="auto" w:fill="FFFFFF"/>
            <w:rPrChange w:id="1753" w:author="Anttila  Eliel Simpson" w:date="2024-07-18T16:05:00Z">
              <w:rPr>
                <w:rFonts w:ascii="Times New Roman" w:hAnsi="Times New Roman" w:cs="Times New Roman"/>
                <w:color w:val="000000" w:themeColor="text1"/>
                <w:shd w:val="clear" w:color="auto" w:fill="FFFFFF"/>
                <w:lang w:val="fr-CH"/>
              </w:rPr>
            </w:rPrChange>
          </w:rPr>
          <w:t xml:space="preserve">, J., </w:t>
        </w:r>
        <w:proofErr w:type="spellStart"/>
        <w:r w:rsidRPr="00790360">
          <w:rPr>
            <w:rFonts w:ascii="Times New Roman" w:hAnsi="Times New Roman" w:cs="Times New Roman"/>
            <w:color w:val="000000" w:themeColor="text1"/>
            <w:shd w:val="clear" w:color="auto" w:fill="FFFFFF"/>
            <w:rPrChange w:id="1754" w:author="Anttila  Eliel Simpson" w:date="2024-07-18T16:05:00Z">
              <w:rPr>
                <w:rFonts w:ascii="Times New Roman" w:hAnsi="Times New Roman" w:cs="Times New Roman"/>
                <w:color w:val="000000" w:themeColor="text1"/>
                <w:shd w:val="clear" w:color="auto" w:fill="FFFFFF"/>
                <w:lang w:val="fr-CH"/>
              </w:rPr>
            </w:rPrChange>
          </w:rPr>
          <w:t>Amoudry</w:t>
        </w:r>
        <w:proofErr w:type="spellEnd"/>
        <w:r w:rsidRPr="00790360">
          <w:rPr>
            <w:rFonts w:ascii="Times New Roman" w:hAnsi="Times New Roman" w:cs="Times New Roman"/>
            <w:color w:val="000000" w:themeColor="text1"/>
            <w:shd w:val="clear" w:color="auto" w:fill="FFFFFF"/>
            <w:rPrChange w:id="1755" w:author="Anttila  Eliel Simpson" w:date="2024-07-18T16:05:00Z">
              <w:rPr>
                <w:rFonts w:ascii="Times New Roman" w:hAnsi="Times New Roman" w:cs="Times New Roman"/>
                <w:color w:val="000000" w:themeColor="text1"/>
                <w:shd w:val="clear" w:color="auto" w:fill="FFFFFF"/>
                <w:lang w:val="fr-CH"/>
              </w:rPr>
            </w:rPrChange>
          </w:rPr>
          <w:t xml:space="preserve">, L., </w:t>
        </w:r>
        <w:proofErr w:type="spellStart"/>
        <w:r w:rsidRPr="00790360">
          <w:rPr>
            <w:rFonts w:ascii="Times New Roman" w:hAnsi="Times New Roman" w:cs="Times New Roman"/>
            <w:color w:val="000000" w:themeColor="text1"/>
            <w:shd w:val="clear" w:color="auto" w:fill="FFFFFF"/>
            <w:rPrChange w:id="1756" w:author="Anttila  Eliel Simpson" w:date="2024-07-18T16:05:00Z">
              <w:rPr>
                <w:rFonts w:ascii="Times New Roman" w:hAnsi="Times New Roman" w:cs="Times New Roman"/>
                <w:color w:val="000000" w:themeColor="text1"/>
                <w:shd w:val="clear" w:color="auto" w:fill="FFFFFF"/>
                <w:lang w:val="fr-CH"/>
              </w:rPr>
            </w:rPrChange>
          </w:rPr>
          <w:t>Cartigny</w:t>
        </w:r>
        <w:proofErr w:type="spellEnd"/>
        <w:r w:rsidRPr="00790360">
          <w:rPr>
            <w:rFonts w:ascii="Times New Roman" w:hAnsi="Times New Roman" w:cs="Times New Roman"/>
            <w:color w:val="000000" w:themeColor="text1"/>
            <w:shd w:val="clear" w:color="auto" w:fill="FFFFFF"/>
            <w:rPrChange w:id="1757" w:author="Anttila  Eliel Simpson" w:date="2024-07-18T16:05:00Z">
              <w:rPr>
                <w:rFonts w:ascii="Times New Roman" w:hAnsi="Times New Roman" w:cs="Times New Roman"/>
                <w:color w:val="000000" w:themeColor="text1"/>
                <w:shd w:val="clear" w:color="auto" w:fill="FFFFFF"/>
                <w:lang w:val="fr-CH"/>
              </w:rPr>
            </w:rPrChange>
          </w:rPr>
          <w:t xml:space="preserve">, M., ... </w:t>
        </w:r>
        <w:r w:rsidRPr="006F1EC4">
          <w:rPr>
            <w:rFonts w:ascii="Times New Roman" w:hAnsi="Times New Roman" w:cs="Times New Roman"/>
            <w:color w:val="000000" w:themeColor="text1"/>
            <w:shd w:val="clear" w:color="auto" w:fill="FFFFFF"/>
          </w:rPr>
          <w:t xml:space="preserve">&amp; </w:t>
        </w:r>
        <w:proofErr w:type="spellStart"/>
        <w:r w:rsidRPr="006F1EC4">
          <w:rPr>
            <w:rFonts w:ascii="Times New Roman" w:hAnsi="Times New Roman" w:cs="Times New Roman"/>
            <w:color w:val="000000" w:themeColor="text1"/>
            <w:shd w:val="clear" w:color="auto" w:fill="FFFFFF"/>
          </w:rPr>
          <w:t>Ruessink</w:t>
        </w:r>
        <w:proofErr w:type="spellEnd"/>
        <w:r w:rsidRPr="006F1EC4">
          <w:rPr>
            <w:rFonts w:ascii="Times New Roman" w:hAnsi="Times New Roman" w:cs="Times New Roman"/>
            <w:color w:val="000000" w:themeColor="text1"/>
            <w:shd w:val="clear" w:color="auto" w:fill="FFFFFF"/>
          </w:rPr>
          <w:t>, G. (2018). Wave ripple development on mixed clay‐sand substrates: effects of clay winnowing and armoring.</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Geophysical Research: Earth Surface</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123</w:t>
        </w:r>
        <w:r w:rsidRPr="006F1EC4">
          <w:rPr>
            <w:rFonts w:ascii="Times New Roman" w:hAnsi="Times New Roman" w:cs="Times New Roman"/>
            <w:color w:val="000000" w:themeColor="text1"/>
            <w:shd w:val="clear" w:color="auto" w:fill="FFFFFF"/>
          </w:rPr>
          <w:t xml:space="preserve">(11), 2784-2801. </w:t>
        </w:r>
        <w:r w:rsidRPr="006F1EC4">
          <w:fldChar w:fldCharType="begin"/>
        </w:r>
        <w:r w:rsidRPr="006F1EC4">
          <w:rPr>
            <w:rFonts w:ascii="Times New Roman" w:hAnsi="Times New Roman" w:cs="Times New Roman"/>
            <w:color w:val="000000" w:themeColor="text1"/>
          </w:rPr>
          <w:instrText>HYPERLINK "https://doi.org/10.1029/2018JF004681"</w:instrText>
        </w:r>
        <w:r w:rsidRPr="006F1EC4">
          <w:fldChar w:fldCharType="separate"/>
        </w:r>
        <w:r w:rsidRPr="006F1EC4">
          <w:rPr>
            <w:rStyle w:val="text"/>
            <w:rFonts w:ascii="Times New Roman" w:hAnsi="Times New Roman" w:cs="Times New Roman"/>
            <w:color w:val="000000" w:themeColor="text1"/>
          </w:rPr>
          <w:t>https://doi.org/10.1029/2018JF004681</w:t>
        </w:r>
        <w:r w:rsidRPr="006F1EC4">
          <w:rPr>
            <w:rStyle w:val="text"/>
            <w:rFonts w:ascii="Times New Roman" w:hAnsi="Times New Roman" w:cs="Times New Roman"/>
            <w:color w:val="000000" w:themeColor="text1"/>
          </w:rPr>
          <w:fldChar w:fldCharType="end"/>
        </w:r>
      </w:ins>
    </w:p>
    <w:p w14:paraId="0C61B907" w14:textId="77777777" w:rsidR="00790360" w:rsidRPr="006F1EC4" w:rsidRDefault="00790360" w:rsidP="00790360">
      <w:pPr>
        <w:rPr>
          <w:ins w:id="1758" w:author="Anttila  Eliel Simpson" w:date="2024-07-18T16:04:00Z"/>
          <w:rFonts w:ascii="Times New Roman" w:hAnsi="Times New Roman" w:cs="Times New Roman"/>
          <w:color w:val="000000" w:themeColor="text1"/>
          <w:shd w:val="clear" w:color="auto" w:fill="FFFFFF"/>
        </w:rPr>
      </w:pPr>
    </w:p>
    <w:p w14:paraId="1C03F3AC" w14:textId="77777777" w:rsidR="00790360" w:rsidRPr="006F1EC4" w:rsidRDefault="00790360" w:rsidP="00790360">
      <w:pPr>
        <w:rPr>
          <w:ins w:id="1759" w:author="Anttila  Eliel Simpson" w:date="2024-07-18T16:04:00Z"/>
          <w:rFonts w:ascii="Times New Roman" w:hAnsi="Times New Roman" w:cs="Times New Roman"/>
          <w:color w:val="000000" w:themeColor="text1"/>
          <w:shd w:val="clear" w:color="auto" w:fill="FFFFFF"/>
        </w:rPr>
      </w:pPr>
      <w:ins w:id="1760" w:author="Anttila  Eliel Simpson" w:date="2024-07-18T16:04:00Z">
        <w:r w:rsidRPr="006F1EC4">
          <w:rPr>
            <w:rFonts w:ascii="Times New Roman" w:eastAsia="Times New Roman" w:hAnsi="Times New Roman" w:cs="Times New Roman"/>
            <w:color w:val="000000" w:themeColor="text1"/>
            <w:shd w:val="clear" w:color="auto" w:fill="FFFFFF"/>
          </w:rPr>
          <w:t>Xiao, S., Zhang, Y., &amp; Knoll, A. H. (1998). Three-dimensional preservation of algae and animal embryos in a Neoproterozoic phosphorite.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391</w:t>
        </w:r>
        <w:r w:rsidRPr="006F1EC4">
          <w:rPr>
            <w:rFonts w:ascii="Times New Roman" w:eastAsia="Times New Roman" w:hAnsi="Times New Roman" w:cs="Times New Roman"/>
            <w:color w:val="000000" w:themeColor="text1"/>
            <w:shd w:val="clear" w:color="auto" w:fill="FFFFFF"/>
          </w:rPr>
          <w:t xml:space="preserve">(6667), 553-558. </w:t>
        </w:r>
        <w:r w:rsidRPr="006F1EC4">
          <w:fldChar w:fldCharType="begin"/>
        </w:r>
        <w:r w:rsidRPr="006F1EC4">
          <w:rPr>
            <w:rFonts w:ascii="Times New Roman" w:hAnsi="Times New Roman" w:cs="Times New Roman"/>
            <w:color w:val="000000" w:themeColor="text1"/>
          </w:rPr>
          <w:instrText>HYPERLINK "https://doi.org/10.1038/35318"</w:instrText>
        </w:r>
        <w:r w:rsidRPr="006F1EC4">
          <w:fldChar w:fldCharType="separate"/>
        </w:r>
        <w:r w:rsidRPr="006F1EC4">
          <w:rPr>
            <w:rStyle w:val="text"/>
            <w:rFonts w:ascii="Times New Roman" w:hAnsi="Times New Roman" w:cs="Times New Roman"/>
            <w:color w:val="000000" w:themeColor="text1"/>
            <w:shd w:val="clear" w:color="auto" w:fill="FFFFFF"/>
          </w:rPr>
          <w:t>https://doi.org/10.1038/35318</w:t>
        </w:r>
        <w:r w:rsidRPr="006F1EC4">
          <w:rPr>
            <w:rStyle w:val="text"/>
            <w:rFonts w:ascii="Times New Roman" w:hAnsi="Times New Roman" w:cs="Times New Roman"/>
            <w:color w:val="000000" w:themeColor="text1"/>
            <w:shd w:val="clear" w:color="auto" w:fill="FFFFFF"/>
          </w:rPr>
          <w:fldChar w:fldCharType="end"/>
        </w:r>
      </w:ins>
    </w:p>
    <w:p w14:paraId="5EA7D4D1" w14:textId="77777777" w:rsidR="00790360" w:rsidRPr="006F1EC4" w:rsidRDefault="00790360" w:rsidP="00790360">
      <w:pPr>
        <w:rPr>
          <w:ins w:id="1761" w:author="Anttila  Eliel Simpson" w:date="2024-07-18T16:04:00Z"/>
          <w:rFonts w:ascii="Times New Roman" w:hAnsi="Times New Roman" w:cs="Times New Roman"/>
          <w:color w:val="000000" w:themeColor="text1"/>
          <w:shd w:val="clear" w:color="auto" w:fill="FFFFFF"/>
        </w:rPr>
      </w:pPr>
    </w:p>
    <w:p w14:paraId="679C2CC4" w14:textId="77777777" w:rsidR="00790360" w:rsidRPr="006F1EC4" w:rsidRDefault="00790360" w:rsidP="00790360">
      <w:pPr>
        <w:rPr>
          <w:ins w:id="1762" w:author="Anttila  Eliel Simpson" w:date="2024-07-18T16:04:00Z"/>
          <w:rFonts w:ascii="Times New Roman" w:hAnsi="Times New Roman" w:cs="Times New Roman"/>
          <w:color w:val="000000" w:themeColor="text1"/>
        </w:rPr>
      </w:pPr>
      <w:ins w:id="1763" w:author="Anttila  Eliel Simpson" w:date="2024-07-18T16:04:00Z">
        <w:r w:rsidRPr="006F1EC4">
          <w:rPr>
            <w:rFonts w:ascii="Times New Roman" w:eastAsia="Times New Roman" w:hAnsi="Times New Roman" w:cs="Times New Roman"/>
            <w:color w:val="000000" w:themeColor="text1"/>
            <w:shd w:val="clear" w:color="auto" w:fill="FFFFFF"/>
          </w:rPr>
          <w:t xml:space="preserve">Xiao, S., &amp; Knoll, A. H. (1999). Fossil preservation in the Neoproterozoic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phosphorite </w:t>
        </w:r>
        <w:proofErr w:type="spellStart"/>
        <w:proofErr w:type="gramStart"/>
        <w:r w:rsidRPr="006F1EC4">
          <w:rPr>
            <w:rFonts w:ascii="Times New Roman" w:eastAsia="Times New Roman" w:hAnsi="Times New Roman" w:cs="Times New Roman"/>
            <w:color w:val="000000" w:themeColor="text1"/>
            <w:shd w:val="clear" w:color="auto" w:fill="FFFFFF"/>
          </w:rPr>
          <w:t>lagerstätte,South</w:t>
        </w:r>
        <w:proofErr w:type="spellEnd"/>
        <w:proofErr w:type="gramEnd"/>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t>China. </w:t>
        </w:r>
        <w:proofErr w:type="spellStart"/>
        <w:r w:rsidRPr="006F1EC4">
          <w:rPr>
            <w:rFonts w:ascii="Times New Roman" w:eastAsia="Times New Roman" w:hAnsi="Times New Roman" w:cs="Times New Roman"/>
            <w:i/>
            <w:iCs/>
            <w:color w:val="000000" w:themeColor="text1"/>
          </w:rPr>
          <w:t>Lethaia</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32</w:t>
        </w:r>
        <w:r w:rsidRPr="006F1EC4">
          <w:rPr>
            <w:rFonts w:ascii="Times New Roman" w:eastAsia="Times New Roman" w:hAnsi="Times New Roman" w:cs="Times New Roman"/>
            <w:color w:val="000000" w:themeColor="text1"/>
            <w:shd w:val="clear" w:color="auto" w:fill="FFFFFF"/>
          </w:rPr>
          <w:t xml:space="preserve">(3), 219-238. </w:t>
        </w:r>
        <w:r w:rsidRPr="006F1EC4">
          <w:fldChar w:fldCharType="begin"/>
        </w:r>
        <w:r w:rsidRPr="006F1EC4">
          <w:rPr>
            <w:rFonts w:ascii="Times New Roman" w:hAnsi="Times New Roman" w:cs="Times New Roman"/>
            <w:color w:val="000000" w:themeColor="text1"/>
          </w:rPr>
          <w:instrText>HYPERLINK "https://doi.org/10.1111/j.1502-3931.1999.tb00541.x"</w:instrText>
        </w:r>
        <w:r w:rsidRPr="006F1EC4">
          <w:fldChar w:fldCharType="separate"/>
        </w:r>
        <w:r w:rsidRPr="006F1EC4">
          <w:rPr>
            <w:rStyle w:val="text"/>
            <w:rFonts w:ascii="Times New Roman" w:eastAsia="Times New Roman" w:hAnsi="Times New Roman" w:cs="Times New Roman"/>
            <w:color w:val="000000" w:themeColor="text1"/>
          </w:rPr>
          <w:t>https://doi.org/10.1111/j.1502-3931.1999.tb00541.x</w:t>
        </w:r>
        <w:r w:rsidRPr="006F1EC4">
          <w:rPr>
            <w:rStyle w:val="text"/>
            <w:rFonts w:ascii="Times New Roman" w:eastAsia="Times New Roman" w:hAnsi="Times New Roman" w:cs="Times New Roman"/>
            <w:color w:val="000000" w:themeColor="text1"/>
          </w:rPr>
          <w:fldChar w:fldCharType="end"/>
        </w:r>
      </w:ins>
    </w:p>
    <w:p w14:paraId="6D6E490C" w14:textId="77777777" w:rsidR="00790360" w:rsidRPr="006F1EC4" w:rsidRDefault="00790360" w:rsidP="00790360">
      <w:pPr>
        <w:rPr>
          <w:ins w:id="1764" w:author="Anttila  Eliel Simpson" w:date="2024-07-18T16:04:00Z"/>
          <w:rFonts w:ascii="Times New Roman" w:eastAsia="Times New Roman" w:hAnsi="Times New Roman" w:cs="Times New Roman"/>
          <w:color w:val="000000" w:themeColor="text1"/>
        </w:rPr>
      </w:pPr>
    </w:p>
    <w:p w14:paraId="3AF53623" w14:textId="77777777" w:rsidR="00790360" w:rsidRPr="006F1EC4" w:rsidRDefault="00790360" w:rsidP="00790360">
      <w:pPr>
        <w:spacing w:line="270" w:lineRule="atLeast"/>
        <w:textAlignment w:val="baseline"/>
        <w:rPr>
          <w:ins w:id="1765" w:author="Anttila  Eliel Simpson" w:date="2024-07-18T16:04:00Z"/>
          <w:rFonts w:ascii="Times New Roman" w:hAnsi="Times New Roman" w:cs="Times New Roman"/>
          <w:color w:val="000000" w:themeColor="text1"/>
        </w:rPr>
      </w:pPr>
      <w:ins w:id="1766" w:author="Anttila  Eliel Simpson" w:date="2024-07-18T16:04:00Z">
        <w:r w:rsidRPr="006F1EC4">
          <w:rPr>
            <w:rFonts w:ascii="Times New Roman" w:eastAsia="Times New Roman" w:hAnsi="Times New Roman" w:cs="Times New Roman"/>
            <w:color w:val="000000" w:themeColor="text1"/>
            <w:shd w:val="clear" w:color="auto" w:fill="FFFFFF"/>
          </w:rPr>
          <w:t xml:space="preserve">Xiao, S., &amp; Knoll, A. H. (2000). Phosphatized animal embryos from the Neoproterozoic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formation at </w:t>
        </w:r>
        <w:proofErr w:type="spellStart"/>
        <w:r w:rsidRPr="006F1EC4">
          <w:rPr>
            <w:rFonts w:ascii="Times New Roman" w:eastAsia="Times New Roman" w:hAnsi="Times New Roman" w:cs="Times New Roman"/>
            <w:color w:val="000000" w:themeColor="text1"/>
            <w:shd w:val="clear" w:color="auto" w:fill="FFFFFF"/>
          </w:rPr>
          <w:t>Weng'an</w:t>
        </w:r>
        <w:proofErr w:type="spellEnd"/>
        <w:r w:rsidRPr="006F1EC4">
          <w:rPr>
            <w:rFonts w:ascii="Times New Roman" w:eastAsia="Times New Roman" w:hAnsi="Times New Roman" w:cs="Times New Roman"/>
            <w:color w:val="000000" w:themeColor="text1"/>
            <w:shd w:val="clear" w:color="auto" w:fill="FFFFFF"/>
          </w:rPr>
          <w:t>, Guizhou, South China. </w:t>
        </w:r>
        <w:r w:rsidRPr="006F1EC4">
          <w:rPr>
            <w:rFonts w:ascii="Times New Roman" w:eastAsia="Times New Roman" w:hAnsi="Times New Roman" w:cs="Times New Roman"/>
            <w:i/>
            <w:iCs/>
            <w:color w:val="000000" w:themeColor="text1"/>
          </w:rPr>
          <w:t>Journal of Paleontology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74</w:t>
        </w:r>
        <w:r w:rsidRPr="006F1EC4">
          <w:rPr>
            <w:rFonts w:ascii="Times New Roman" w:eastAsia="Times New Roman" w:hAnsi="Times New Roman" w:cs="Times New Roman"/>
            <w:color w:val="000000" w:themeColor="text1"/>
            <w:shd w:val="clear" w:color="auto" w:fill="FFFFFF"/>
          </w:rPr>
          <w:t xml:space="preserve">(5), 767-788.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"https://doi.org/10.1666/0022-3360(2000)074%3c0767:PAEFTN%3e2.0.CO;2"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https://doi.org/10.1666/0022-3360(2000)074&lt;0767:PAEFTN&gt;2.0.CO;2</w:t>
        </w:r>
        <w:r w:rsidRPr="006F1EC4">
          <w:rPr>
            <w:rFonts w:ascii="Times New Roman" w:eastAsia="Times New Roman" w:hAnsi="Times New Roman" w:cs="Times New Roman"/>
            <w:color w:val="000000" w:themeColor="text1"/>
            <w:bdr w:val="none" w:sz="0" w:space="0" w:color="auto" w:frame="1"/>
          </w:rPr>
          <w:fldChar w:fldCharType="end"/>
        </w:r>
      </w:ins>
    </w:p>
    <w:p w14:paraId="6C2AC264" w14:textId="77777777" w:rsidR="00790360" w:rsidRPr="006F1EC4" w:rsidRDefault="00790360" w:rsidP="00790360">
      <w:pPr>
        <w:spacing w:line="270" w:lineRule="atLeast"/>
        <w:textAlignment w:val="baseline"/>
        <w:rPr>
          <w:ins w:id="1767" w:author="Anttila  Eliel Simpson" w:date="2024-07-18T16:04:00Z"/>
          <w:rFonts w:ascii="Times New Roman" w:hAnsi="Times New Roman" w:cs="Times New Roman"/>
          <w:color w:val="000000" w:themeColor="text1"/>
        </w:rPr>
      </w:pPr>
    </w:p>
    <w:p w14:paraId="3F7062D3" w14:textId="77777777" w:rsidR="00790360" w:rsidRPr="006F1EC4" w:rsidRDefault="00790360" w:rsidP="00790360">
      <w:pPr>
        <w:rPr>
          <w:ins w:id="1768" w:author="Anttila  Eliel Simpson" w:date="2024-07-18T16:04:00Z"/>
          <w:rFonts w:ascii="Times New Roman" w:hAnsi="Times New Roman" w:cs="Times New Roman"/>
          <w:color w:val="000000" w:themeColor="text1"/>
        </w:rPr>
      </w:pPr>
      <w:ins w:id="1769" w:author="Anttila  Eliel Simpson" w:date="2024-07-18T16:04:00Z">
        <w:r w:rsidRPr="006F1EC4">
          <w:rPr>
            <w:rFonts w:ascii="Times New Roman" w:eastAsia="Times New Roman" w:hAnsi="Times New Roman" w:cs="Times New Roman"/>
            <w:color w:val="000000" w:themeColor="text1"/>
            <w:shd w:val="clear" w:color="auto" w:fill="FFFFFF"/>
          </w:rPr>
          <w:t xml:space="preserve">Xiao, W., Windley, B. F., Hao, J., &amp; Zhai, M. (2003). Accretion leading to collision and the Permian </w:t>
        </w:r>
        <w:proofErr w:type="spellStart"/>
        <w:r w:rsidRPr="006F1EC4">
          <w:rPr>
            <w:rFonts w:ascii="Times New Roman" w:eastAsia="Times New Roman" w:hAnsi="Times New Roman" w:cs="Times New Roman"/>
            <w:color w:val="000000" w:themeColor="text1"/>
            <w:shd w:val="clear" w:color="auto" w:fill="FFFFFF"/>
          </w:rPr>
          <w:t>Solonker</w:t>
        </w:r>
        <w:proofErr w:type="spellEnd"/>
        <w:r w:rsidRPr="006F1EC4">
          <w:rPr>
            <w:rFonts w:ascii="Times New Roman" w:eastAsia="Times New Roman" w:hAnsi="Times New Roman" w:cs="Times New Roman"/>
            <w:color w:val="000000" w:themeColor="text1"/>
            <w:shd w:val="clear" w:color="auto" w:fill="FFFFFF"/>
          </w:rPr>
          <w:t xml:space="preserve"> suture, Inner Mongolia, China: Termination of the central Asian orogenic belt. </w:t>
        </w:r>
        <w:r w:rsidRPr="006F1EC4">
          <w:rPr>
            <w:rFonts w:ascii="Times New Roman" w:eastAsia="Times New Roman" w:hAnsi="Times New Roman" w:cs="Times New Roman"/>
            <w:i/>
            <w:iCs/>
            <w:color w:val="000000" w:themeColor="text1"/>
          </w:rPr>
          <w:t>Tectonics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22</w:t>
        </w:r>
        <w:r w:rsidRPr="006F1EC4">
          <w:rPr>
            <w:rFonts w:ascii="Times New Roman" w:eastAsia="Times New Roman" w:hAnsi="Times New Roman" w:cs="Times New Roman"/>
            <w:color w:val="000000" w:themeColor="text1"/>
            <w:shd w:val="clear" w:color="auto" w:fill="FFFFFF"/>
          </w:rPr>
          <w:t xml:space="preserve">(6). </w:t>
        </w:r>
        <w:r w:rsidRPr="006F1EC4">
          <w:fldChar w:fldCharType="begin"/>
        </w:r>
        <w:r w:rsidRPr="006F1EC4">
          <w:rPr>
            <w:rFonts w:ascii="Times New Roman" w:hAnsi="Times New Roman" w:cs="Times New Roman"/>
            <w:color w:val="000000" w:themeColor="text1"/>
          </w:rPr>
          <w:instrText>HYPERLINK "https://doi.org/10.1029/2002TC001484"</w:instrText>
        </w:r>
        <w:r w:rsidRPr="006F1EC4">
          <w:fldChar w:fldCharType="separate"/>
        </w:r>
        <w:r w:rsidRPr="006F1EC4">
          <w:rPr>
            <w:rStyle w:val="text"/>
            <w:rFonts w:ascii="Times New Roman" w:eastAsia="Times New Roman" w:hAnsi="Times New Roman" w:cs="Times New Roman"/>
            <w:color w:val="000000" w:themeColor="text1"/>
          </w:rPr>
          <w:t>https://doi.org/10.1029/2002TC001484</w:t>
        </w:r>
        <w:r w:rsidRPr="006F1EC4">
          <w:rPr>
            <w:rStyle w:val="text"/>
            <w:rFonts w:ascii="Times New Roman" w:eastAsia="Times New Roman" w:hAnsi="Times New Roman" w:cs="Times New Roman"/>
            <w:color w:val="000000" w:themeColor="text1"/>
          </w:rPr>
          <w:fldChar w:fldCharType="end"/>
        </w:r>
      </w:ins>
    </w:p>
    <w:p w14:paraId="558C1317" w14:textId="77777777" w:rsidR="00790360" w:rsidRPr="006F1EC4" w:rsidRDefault="00790360" w:rsidP="00790360">
      <w:pPr>
        <w:rPr>
          <w:ins w:id="1770" w:author="Anttila  Eliel Simpson" w:date="2024-07-18T16:04:00Z"/>
          <w:rFonts w:ascii="Times New Roman" w:hAnsi="Times New Roman" w:cs="Times New Roman"/>
          <w:color w:val="000000" w:themeColor="text1"/>
        </w:rPr>
      </w:pPr>
    </w:p>
    <w:p w14:paraId="79C53C68" w14:textId="77777777" w:rsidR="00790360" w:rsidRPr="006F1EC4" w:rsidRDefault="00790360" w:rsidP="00790360">
      <w:pPr>
        <w:rPr>
          <w:ins w:id="1771" w:author="Anttila  Eliel Simpson" w:date="2024-07-18T16:04:00Z"/>
          <w:rStyle w:val="text"/>
          <w:rFonts w:ascii="Times New Roman" w:hAnsi="Times New Roman" w:cs="Times New Roman"/>
          <w:color w:val="000000" w:themeColor="text1"/>
          <w:bdr w:val="none" w:sz="0" w:space="0" w:color="auto" w:frame="1"/>
        </w:rPr>
      </w:pPr>
      <w:ins w:id="1772" w:author="Anttila  Eliel Simpson" w:date="2024-07-18T16:04:00Z">
        <w:r w:rsidRPr="006F1EC4">
          <w:rPr>
            <w:rFonts w:ascii="Times New Roman" w:hAnsi="Times New Roman" w:cs="Times New Roman"/>
            <w:color w:val="000000" w:themeColor="text1"/>
            <w:shd w:val="clear" w:color="auto" w:fill="FFFFFF"/>
          </w:rPr>
          <w:t xml:space="preserve">Xiao, S., Zhou, C., Liu, P., Wang, D., &amp; Yuan, X. (2014). Phosphatized </w:t>
        </w:r>
        <w:proofErr w:type="spellStart"/>
        <w:r w:rsidRPr="006F1EC4">
          <w:rPr>
            <w:rFonts w:ascii="Times New Roman" w:hAnsi="Times New Roman" w:cs="Times New Roman"/>
            <w:color w:val="000000" w:themeColor="text1"/>
            <w:shd w:val="clear" w:color="auto" w:fill="FFFFFF"/>
          </w:rPr>
          <w:t>Acanthomorphic</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Acritarchs</w:t>
        </w:r>
        <w:proofErr w:type="spellEnd"/>
        <w:r w:rsidRPr="006F1EC4">
          <w:rPr>
            <w:rFonts w:ascii="Times New Roman" w:hAnsi="Times New Roman" w:cs="Times New Roman"/>
            <w:color w:val="000000" w:themeColor="text1"/>
            <w:shd w:val="clear" w:color="auto" w:fill="FFFFFF"/>
          </w:rPr>
          <w:t xml:space="preserve"> and Related Microfossils from the Ediacaran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at </w:t>
        </w:r>
        <w:proofErr w:type="spellStart"/>
        <w:r w:rsidRPr="006F1EC4">
          <w:rPr>
            <w:rFonts w:ascii="Times New Roman" w:hAnsi="Times New Roman" w:cs="Times New Roman"/>
            <w:color w:val="000000" w:themeColor="text1"/>
            <w:shd w:val="clear" w:color="auto" w:fill="FFFFFF"/>
          </w:rPr>
          <w:t>Weng'an</w:t>
        </w:r>
        <w:proofErr w:type="spellEnd"/>
        <w:r w:rsidRPr="006F1EC4">
          <w:rPr>
            <w:rFonts w:ascii="Times New Roman" w:hAnsi="Times New Roman" w:cs="Times New Roman"/>
            <w:color w:val="000000" w:themeColor="text1"/>
            <w:shd w:val="clear" w:color="auto" w:fill="FFFFFF"/>
          </w:rPr>
          <w:t xml:space="preserve"> (South China) and their Implications for </w:t>
        </w:r>
        <w:proofErr w:type="spellStart"/>
        <w:r w:rsidRPr="006F1EC4">
          <w:rPr>
            <w:rFonts w:ascii="Times New Roman" w:hAnsi="Times New Roman" w:cs="Times New Roman"/>
            <w:color w:val="000000" w:themeColor="text1"/>
            <w:shd w:val="clear" w:color="auto" w:fill="FFFFFF"/>
          </w:rPr>
          <w:t>Biostratigraphic</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CorrelationPHOSPHATIZED</w:t>
        </w:r>
        <w:proofErr w:type="spellEnd"/>
        <w:r w:rsidRPr="006F1EC4">
          <w:rPr>
            <w:rFonts w:ascii="Times New Roman" w:hAnsi="Times New Roman" w:cs="Times New Roman"/>
            <w:color w:val="000000" w:themeColor="text1"/>
            <w:shd w:val="clear" w:color="auto" w:fill="FFFFFF"/>
          </w:rPr>
          <w:t xml:space="preserve"> EDIACARAN ACRITARCHS FROM DOUSHANTUO FORMATION.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Paleontology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88</w:t>
        </w:r>
        <w:r w:rsidRPr="006F1EC4">
          <w:rPr>
            <w:rFonts w:ascii="Times New Roman" w:hAnsi="Times New Roman" w:cs="Times New Roman"/>
            <w:color w:val="000000" w:themeColor="text1"/>
            <w:shd w:val="clear" w:color="auto" w:fill="FFFFFF"/>
          </w:rPr>
          <w:t xml:space="preserve">(1), 1-67. </w:t>
        </w:r>
        <w:r w:rsidRPr="006F1EC4">
          <w:fldChar w:fldCharType="begin"/>
        </w:r>
        <w:r w:rsidRPr="006F1EC4">
          <w:rPr>
            <w:rFonts w:ascii="Times New Roman" w:hAnsi="Times New Roman" w:cs="Times New Roman"/>
            <w:color w:val="000000" w:themeColor="text1"/>
          </w:rPr>
          <w:instrText>HYPERLINK "https://doi.org/10.1666/12-157R"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https://doi.org/10.1666/12-157R</w:t>
        </w:r>
        <w:r w:rsidRPr="006F1EC4">
          <w:rPr>
            <w:rStyle w:val="text"/>
            <w:rFonts w:ascii="Times New Roman" w:hAnsi="Times New Roman" w:cs="Times New Roman"/>
            <w:color w:val="000000" w:themeColor="text1"/>
            <w:bdr w:val="none" w:sz="0" w:space="0" w:color="auto" w:frame="1"/>
          </w:rPr>
          <w:fldChar w:fldCharType="end"/>
        </w:r>
        <w:r w:rsidRPr="006F1EC4">
          <w:rPr>
            <w:rStyle w:val="text"/>
            <w:rFonts w:ascii="Times New Roman" w:hAnsi="Times New Roman" w:cs="Times New Roman"/>
            <w:color w:val="000000" w:themeColor="text1"/>
            <w:bdr w:val="none" w:sz="0" w:space="0" w:color="auto" w:frame="1"/>
          </w:rPr>
          <w:t xml:space="preserve"> </w:t>
        </w:r>
      </w:ins>
    </w:p>
    <w:p w14:paraId="1EAB66EE" w14:textId="77777777" w:rsidR="00790360" w:rsidRPr="006F1EC4" w:rsidRDefault="00790360" w:rsidP="00790360">
      <w:pPr>
        <w:rPr>
          <w:ins w:id="1773" w:author="Anttila  Eliel Simpson" w:date="2024-07-18T16:04:00Z"/>
          <w:rStyle w:val="text"/>
          <w:rFonts w:ascii="Times New Roman" w:hAnsi="Times New Roman" w:cs="Times New Roman"/>
          <w:color w:val="000000" w:themeColor="text1"/>
          <w:bdr w:val="none" w:sz="0" w:space="0" w:color="auto" w:frame="1"/>
        </w:rPr>
      </w:pPr>
    </w:p>
    <w:p w14:paraId="309889C2" w14:textId="77777777" w:rsidR="00790360" w:rsidRPr="006F1EC4" w:rsidRDefault="00790360" w:rsidP="00790360">
      <w:pPr>
        <w:rPr>
          <w:ins w:id="1774" w:author="Anttila  Eliel Simpson" w:date="2024-07-18T16:04:00Z"/>
          <w:rFonts w:ascii="Times New Roman" w:hAnsi="Times New Roman" w:cs="Times New Roman"/>
          <w:color w:val="000000" w:themeColor="text1"/>
        </w:rPr>
      </w:pPr>
      <w:ins w:id="1775" w:author="Anttila  Eliel Simpson" w:date="2024-07-18T16:04:00Z">
        <w:r w:rsidRPr="006F1EC4">
          <w:rPr>
            <w:rFonts w:ascii="Times New Roman" w:hAnsi="Times New Roman" w:cs="Times New Roman"/>
            <w:color w:val="000000" w:themeColor="text1"/>
            <w:shd w:val="clear" w:color="auto" w:fill="FFFFFF"/>
          </w:rPr>
          <w:t xml:space="preserve">Xiao, S., Jiang, G., Ye, Q., Ouyang, Q., Banerjee, D. M., Singh, B. P., ... &amp; Hughes, N. C. (2022). Systematic paleontology, acritarch biostratigraphy, and δ13C </w:t>
        </w:r>
        <w:proofErr w:type="spellStart"/>
        <w:r w:rsidRPr="006F1EC4">
          <w:rPr>
            <w:rFonts w:ascii="Times New Roman" w:hAnsi="Times New Roman" w:cs="Times New Roman"/>
            <w:color w:val="000000" w:themeColor="text1"/>
            <w:shd w:val="clear" w:color="auto" w:fill="FFFFFF"/>
          </w:rPr>
          <w:t>chemostratigraphy</w:t>
        </w:r>
        <w:proofErr w:type="spellEnd"/>
        <w:r w:rsidRPr="006F1EC4">
          <w:rPr>
            <w:rFonts w:ascii="Times New Roman" w:hAnsi="Times New Roman" w:cs="Times New Roman"/>
            <w:color w:val="000000" w:themeColor="text1"/>
            <w:shd w:val="clear" w:color="auto" w:fill="FFFFFF"/>
          </w:rPr>
          <w:t xml:space="preserve"> of the early Ediacaran </w:t>
        </w:r>
        <w:proofErr w:type="spellStart"/>
        <w:r w:rsidRPr="006F1EC4">
          <w:rPr>
            <w:rFonts w:ascii="Times New Roman" w:hAnsi="Times New Roman" w:cs="Times New Roman"/>
            <w:color w:val="000000" w:themeColor="text1"/>
            <w:shd w:val="clear" w:color="auto" w:fill="FFFFFF"/>
          </w:rPr>
          <w:t>Krol</w:t>
        </w:r>
        <w:proofErr w:type="spellEnd"/>
        <w:r w:rsidRPr="006F1EC4">
          <w:rPr>
            <w:rFonts w:ascii="Times New Roman" w:hAnsi="Times New Roman" w:cs="Times New Roman"/>
            <w:color w:val="000000" w:themeColor="text1"/>
            <w:shd w:val="clear" w:color="auto" w:fill="FFFFFF"/>
          </w:rPr>
          <w:t xml:space="preserve"> A Formation, Lesser Himalaya, northern India. </w:t>
        </w:r>
        <w:r w:rsidRPr="006F1EC4">
          <w:rPr>
            <w:rFonts w:ascii="Times New Roman" w:hAnsi="Times New Roman" w:cs="Times New Roman"/>
            <w:i/>
            <w:iCs/>
            <w:color w:val="000000" w:themeColor="text1"/>
            <w:shd w:val="clear" w:color="auto" w:fill="FFFFFF"/>
          </w:rPr>
          <w:t>Journal of Paleontology</w:t>
        </w:r>
        <w:r w:rsidRPr="006F1EC4">
          <w:rPr>
            <w:rFonts w:ascii="Times New Roman" w:hAnsi="Times New Roman" w:cs="Times New Roman"/>
            <w:color w:val="000000" w:themeColor="text1"/>
            <w:shd w:val="clear" w:color="auto" w:fill="FFFFFF"/>
          </w:rPr>
          <w:t xml:space="preserve">, 1-62. </w:t>
        </w:r>
        <w:proofErr w:type="spellStart"/>
        <w:r w:rsidRPr="006F1EC4">
          <w:rPr>
            <w:rFonts w:ascii="Times New Roman" w:hAnsi="Times New Roman" w:cs="Times New Roman"/>
            <w:color w:val="000000" w:themeColor="text1"/>
          </w:rPr>
          <w:t>doi</w:t>
        </w:r>
        <w:proofErr w:type="spellEnd"/>
        <w:r w:rsidRPr="006F1EC4">
          <w:rPr>
            <w:rFonts w:ascii="Times New Roman" w:hAnsi="Times New Roman" w:cs="Times New Roman"/>
            <w:color w:val="000000" w:themeColor="text1"/>
          </w:rPr>
          <w:t>: 10.1017/jpa.2022.7</w:t>
        </w:r>
      </w:ins>
    </w:p>
    <w:p w14:paraId="66E9B463" w14:textId="77777777" w:rsidR="00790360" w:rsidRPr="006F1EC4" w:rsidRDefault="00790360" w:rsidP="00790360">
      <w:pPr>
        <w:rPr>
          <w:ins w:id="1776" w:author="Anttila  Eliel Simpson" w:date="2024-07-18T16:04:00Z"/>
          <w:rFonts w:ascii="Times New Roman" w:eastAsia="Times New Roman" w:hAnsi="Times New Roman" w:cs="Times New Roman"/>
          <w:color w:val="000000" w:themeColor="text1"/>
          <w:shd w:val="clear" w:color="auto" w:fill="FFFFFF"/>
        </w:rPr>
      </w:pPr>
    </w:p>
    <w:p w14:paraId="2EBA1CCC" w14:textId="77777777" w:rsidR="00790360" w:rsidRPr="005E4306" w:rsidRDefault="00790360" w:rsidP="00790360">
      <w:pPr>
        <w:rPr>
          <w:ins w:id="1777" w:author="Anttila  Eliel Simpson" w:date="2024-07-18T16:04:00Z"/>
          <w:rFonts w:ascii="Times New Roman" w:hAnsi="Times New Roman" w:cs="Times New Roman"/>
          <w:color w:val="000000" w:themeColor="text1"/>
          <w:rPrChange w:id="1778" w:author="Anttila  Eliel Simpson" w:date="2024-07-18T17:31:00Z">
            <w:rPr>
              <w:ins w:id="1779" w:author="Anttila  Eliel Simpson" w:date="2024-07-18T16:04:00Z"/>
              <w:rFonts w:ascii="Times New Roman" w:hAnsi="Times New Roman" w:cs="Times New Roman"/>
              <w:color w:val="000000" w:themeColor="text1"/>
              <w:lang w:val="it-CH"/>
            </w:rPr>
          </w:rPrChange>
        </w:rPr>
      </w:pPr>
      <w:ins w:id="1780" w:author="Anttila  Eliel Simpson" w:date="2024-07-18T16:04:00Z">
        <w:r w:rsidRPr="006F1EC4">
          <w:rPr>
            <w:rFonts w:ascii="Times New Roman" w:hAnsi="Times New Roman" w:cs="Times New Roman"/>
            <w:color w:val="000000" w:themeColor="text1"/>
            <w:shd w:val="clear" w:color="auto" w:fill="FFFFFF"/>
          </w:rPr>
          <w:lastRenderedPageBreak/>
          <w:t xml:space="preserve">Yang, C., Rooney, A. D., Condon, D. J., Li, X. H., </w:t>
        </w:r>
        <w:proofErr w:type="spellStart"/>
        <w:r w:rsidRPr="006F1EC4">
          <w:rPr>
            <w:rFonts w:ascii="Times New Roman" w:hAnsi="Times New Roman" w:cs="Times New Roman"/>
            <w:color w:val="000000" w:themeColor="text1"/>
            <w:shd w:val="clear" w:color="auto" w:fill="FFFFFF"/>
          </w:rPr>
          <w:t>Grazhdankin</w:t>
        </w:r>
        <w:proofErr w:type="spellEnd"/>
        <w:r w:rsidRPr="006F1EC4">
          <w:rPr>
            <w:rFonts w:ascii="Times New Roman" w:hAnsi="Times New Roman" w:cs="Times New Roman"/>
            <w:color w:val="000000" w:themeColor="text1"/>
            <w:shd w:val="clear" w:color="auto" w:fill="FFFFFF"/>
          </w:rPr>
          <w:t>, D. V., Bowyer, F. T., ... &amp; Zhu, M. (2021). The tempo of Ediacaran evolution.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Science advances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7</w:t>
        </w:r>
        <w:r w:rsidRPr="006F1EC4">
          <w:rPr>
            <w:rFonts w:ascii="Times New Roman" w:hAnsi="Times New Roman" w:cs="Times New Roman"/>
            <w:color w:val="000000" w:themeColor="text1"/>
            <w:shd w:val="clear" w:color="auto" w:fill="FFFFFF"/>
          </w:rPr>
          <w:t xml:space="preserve">(45), eabi9643. </w:t>
        </w:r>
        <w:r w:rsidRPr="006F1EC4">
          <w:fldChar w:fldCharType="begin"/>
        </w:r>
        <w:r w:rsidRPr="006F1EC4">
          <w:rPr>
            <w:rFonts w:ascii="Times New Roman" w:hAnsi="Times New Roman" w:cs="Times New Roman"/>
            <w:color w:val="000000" w:themeColor="text1"/>
          </w:rPr>
          <w:instrText>HYPERLINK "https://doi.org/10.1126/sciadv.abi9643"</w:instrText>
        </w:r>
        <w:r w:rsidRPr="006F1EC4">
          <w:fldChar w:fldCharType="separate"/>
        </w:r>
        <w:r w:rsidRPr="005E4306">
          <w:rPr>
            <w:rStyle w:val="text"/>
            <w:rFonts w:ascii="Times New Roman" w:hAnsi="Times New Roman" w:cs="Times New Roman"/>
            <w:color w:val="000000" w:themeColor="text1"/>
            <w:rPrChange w:id="1781" w:author="Anttila  Eliel Simpson" w:date="2024-07-18T17:31:00Z">
              <w:rPr>
                <w:rStyle w:val="text"/>
                <w:rFonts w:ascii="Times New Roman" w:hAnsi="Times New Roman" w:cs="Times New Roman"/>
                <w:color w:val="000000" w:themeColor="text1"/>
                <w:lang w:val="it-CH"/>
              </w:rPr>
            </w:rPrChange>
          </w:rPr>
          <w:t>https://doi.org/10.1126/sciadv.abi9643</w:t>
        </w:r>
        <w:r w:rsidRPr="006F1EC4">
          <w:rPr>
            <w:rStyle w:val="text"/>
            <w:rFonts w:ascii="Times New Roman" w:hAnsi="Times New Roman" w:cs="Times New Roman"/>
            <w:color w:val="000000" w:themeColor="text1"/>
          </w:rPr>
          <w:fldChar w:fldCharType="end"/>
        </w:r>
      </w:ins>
    </w:p>
    <w:p w14:paraId="34EF87FD" w14:textId="77777777" w:rsidR="00790360" w:rsidRPr="005E4306" w:rsidRDefault="00790360" w:rsidP="00790360">
      <w:pPr>
        <w:rPr>
          <w:ins w:id="1782" w:author="Anttila  Eliel Simpson" w:date="2024-07-18T16:04:00Z"/>
          <w:rFonts w:ascii="Times New Roman" w:hAnsi="Times New Roman" w:cs="Times New Roman"/>
          <w:color w:val="000000" w:themeColor="text1"/>
          <w:rPrChange w:id="1783" w:author="Anttila  Eliel Simpson" w:date="2024-07-18T17:31:00Z">
            <w:rPr>
              <w:ins w:id="1784" w:author="Anttila  Eliel Simpson" w:date="2024-07-18T16:04:00Z"/>
              <w:rFonts w:ascii="Times New Roman" w:hAnsi="Times New Roman" w:cs="Times New Roman"/>
              <w:color w:val="000000" w:themeColor="text1"/>
              <w:lang w:val="it-CH"/>
            </w:rPr>
          </w:rPrChange>
        </w:rPr>
      </w:pPr>
    </w:p>
    <w:p w14:paraId="6440D27E" w14:textId="77777777" w:rsidR="00790360" w:rsidRPr="006F1EC4" w:rsidRDefault="00790360" w:rsidP="00790360">
      <w:pPr>
        <w:rPr>
          <w:ins w:id="1785" w:author="Anttila  Eliel Simpson" w:date="2024-07-18T16:04:00Z"/>
          <w:rFonts w:ascii="Times New Roman" w:hAnsi="Times New Roman" w:cs="Times New Roman"/>
          <w:color w:val="000000" w:themeColor="text1"/>
        </w:rPr>
      </w:pPr>
      <w:ins w:id="1786" w:author="Anttila  Eliel Simpson" w:date="2024-07-18T16:04:00Z">
        <w:r w:rsidRPr="005E4306">
          <w:rPr>
            <w:rFonts w:ascii="Times New Roman" w:hAnsi="Times New Roman" w:cs="Times New Roman"/>
            <w:color w:val="000000" w:themeColor="text1"/>
            <w:shd w:val="clear" w:color="auto" w:fill="FFFFFF"/>
            <w:rPrChange w:id="1787" w:author="Anttila  Eliel Simpson" w:date="2024-07-18T17:31:00Z">
              <w:rPr>
                <w:rFonts w:ascii="Times New Roman" w:hAnsi="Times New Roman" w:cs="Times New Roman"/>
                <w:color w:val="000000" w:themeColor="text1"/>
                <w:shd w:val="clear" w:color="auto" w:fill="FFFFFF"/>
                <w:lang w:val="it-CH"/>
              </w:rPr>
            </w:rPrChange>
          </w:rPr>
          <w:t xml:space="preserve">Yang, C., Li, X. H., &amp; Zhu, M. Y. (2022). </w:t>
        </w:r>
        <w:r w:rsidRPr="006F1EC4">
          <w:rPr>
            <w:rFonts w:ascii="Times New Roman" w:hAnsi="Times New Roman" w:cs="Times New Roman"/>
            <w:color w:val="000000" w:themeColor="text1"/>
            <w:shd w:val="clear" w:color="auto" w:fill="FFFFFF"/>
          </w:rPr>
          <w:t xml:space="preserve">Tectonic regime transition of the western South China Block in early Cambrian: Evidence from the </w:t>
        </w:r>
        <w:proofErr w:type="spellStart"/>
        <w:r w:rsidRPr="006F1EC4">
          <w:rPr>
            <w:rFonts w:ascii="Times New Roman" w:hAnsi="Times New Roman" w:cs="Times New Roman"/>
            <w:color w:val="000000" w:themeColor="text1"/>
            <w:shd w:val="clear" w:color="auto" w:fill="FFFFFF"/>
          </w:rPr>
          <w:t>Meishucun</w:t>
        </w:r>
        <w:proofErr w:type="spellEnd"/>
        <w:r w:rsidRPr="006F1EC4">
          <w:rPr>
            <w:rFonts w:ascii="Times New Roman" w:hAnsi="Times New Roman" w:cs="Times New Roman"/>
            <w:color w:val="000000" w:themeColor="text1"/>
            <w:shd w:val="clear" w:color="auto" w:fill="FFFFFF"/>
          </w:rPr>
          <w:t xml:space="preserve"> volcanic ash beds.</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Palaeoworld</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31</w:t>
        </w:r>
        <w:r w:rsidRPr="006F1EC4">
          <w:rPr>
            <w:rFonts w:ascii="Times New Roman" w:hAnsi="Times New Roman" w:cs="Times New Roman"/>
            <w:color w:val="000000" w:themeColor="text1"/>
            <w:shd w:val="clear" w:color="auto" w:fill="FFFFFF"/>
          </w:rPr>
          <w:t xml:space="preserve">(4), 591-599.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"https://doi.org/10.1016/j.palwor.2022.03.003"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https://doi.org/10.1016/j.palwor.2022.03.003</w:t>
        </w:r>
        <w:r w:rsidRPr="006F1EC4">
          <w:rPr>
            <w:rFonts w:ascii="Times New Roman" w:hAnsi="Times New Roman" w:cs="Times New Roman"/>
            <w:color w:val="000000" w:themeColor="text1"/>
          </w:rPr>
          <w:fldChar w:fldCharType="end"/>
        </w:r>
      </w:ins>
    </w:p>
    <w:p w14:paraId="25D826F5" w14:textId="77777777" w:rsidR="00790360" w:rsidRPr="006F1EC4" w:rsidRDefault="00790360" w:rsidP="00790360">
      <w:pPr>
        <w:rPr>
          <w:ins w:id="1788" w:author="Anttila  Eliel Simpson" w:date="2024-07-18T16:04:00Z"/>
          <w:rFonts w:ascii="Times New Roman" w:hAnsi="Times New Roman" w:cs="Times New Roman"/>
          <w:color w:val="000000" w:themeColor="text1"/>
          <w:shd w:val="clear" w:color="auto" w:fill="FFFFFF"/>
        </w:rPr>
      </w:pPr>
    </w:p>
    <w:p w14:paraId="705B5028" w14:textId="77777777" w:rsidR="00790360" w:rsidRPr="006F1EC4" w:rsidRDefault="00790360" w:rsidP="00790360">
      <w:pPr>
        <w:rPr>
          <w:ins w:id="1789" w:author="Anttila  Eliel Simpson" w:date="2024-07-18T16:04:00Z"/>
          <w:rFonts w:ascii="Times New Roman" w:hAnsi="Times New Roman" w:cs="Times New Roman"/>
          <w:color w:val="000000" w:themeColor="text1"/>
          <w:shd w:val="clear" w:color="auto" w:fill="FFFFFF"/>
        </w:rPr>
      </w:pPr>
      <w:proofErr w:type="spellStart"/>
      <w:ins w:id="1790" w:author="Anttila  Eliel Simpson" w:date="2024-07-18T16:04:00Z">
        <w:r w:rsidRPr="006F1EC4">
          <w:rPr>
            <w:rFonts w:ascii="Times New Roman" w:eastAsia="Times New Roman" w:hAnsi="Times New Roman" w:cs="Times New Roman"/>
            <w:color w:val="000000" w:themeColor="text1"/>
            <w:shd w:val="clear" w:color="auto" w:fill="FFFFFF"/>
          </w:rPr>
          <w:t>Zhegallo</w:t>
        </w:r>
        <w:proofErr w:type="spellEnd"/>
        <w:r w:rsidRPr="006F1EC4">
          <w:rPr>
            <w:rFonts w:ascii="Times New Roman" w:eastAsia="Times New Roman" w:hAnsi="Times New Roman" w:cs="Times New Roman"/>
            <w:color w:val="000000" w:themeColor="text1"/>
            <w:shd w:val="clear" w:color="auto" w:fill="FFFFFF"/>
          </w:rPr>
          <w:t>, E. A. (2000). </w:t>
        </w:r>
        <w:r w:rsidRPr="006F1EC4">
          <w:rPr>
            <w:rFonts w:ascii="Times New Roman" w:eastAsia="Times New Roman" w:hAnsi="Times New Roman" w:cs="Times New Roman"/>
            <w:i/>
            <w:iCs/>
            <w:color w:val="000000" w:themeColor="text1"/>
          </w:rPr>
          <w:t xml:space="preserve">Atlas of microorganisms from ancient phosphorites of </w:t>
        </w:r>
        <w:proofErr w:type="spellStart"/>
        <w:r w:rsidRPr="006F1EC4">
          <w:rPr>
            <w:rFonts w:ascii="Times New Roman" w:eastAsia="Times New Roman" w:hAnsi="Times New Roman" w:cs="Times New Roman"/>
            <w:i/>
            <w:iCs/>
            <w:color w:val="000000" w:themeColor="text1"/>
          </w:rPr>
          <w:t>Khubsugul</w:t>
        </w:r>
        <w:proofErr w:type="spellEnd"/>
        <w:r w:rsidRPr="006F1EC4">
          <w:rPr>
            <w:rFonts w:ascii="Times New Roman" w:eastAsia="Times New Roman" w:hAnsi="Times New Roman" w:cs="Times New Roman"/>
            <w:i/>
            <w:iCs/>
            <w:color w:val="000000" w:themeColor="text1"/>
          </w:rPr>
          <w:t xml:space="preserve"> (Mongolia)</w:t>
        </w:r>
        <w:r w:rsidRPr="006F1EC4">
          <w:rPr>
            <w:rFonts w:ascii="Times New Roman" w:eastAsia="Times New Roman" w:hAnsi="Times New Roman" w:cs="Times New Roman"/>
            <w:color w:val="000000" w:themeColor="text1"/>
            <w:shd w:val="clear" w:color="auto" w:fill="FFFFFF"/>
          </w:rPr>
          <w:t>. National Aeronautics and Space Administration, Marshall Space Flight Center.</w:t>
        </w:r>
      </w:ins>
    </w:p>
    <w:p w14:paraId="7A1EEF7C" w14:textId="77777777" w:rsidR="00790360" w:rsidRPr="006F1EC4" w:rsidRDefault="00790360" w:rsidP="00790360">
      <w:pPr>
        <w:rPr>
          <w:ins w:id="1791" w:author="Anttila  Eliel Simpson" w:date="2024-07-18T16:04:00Z"/>
          <w:rFonts w:ascii="Times New Roman" w:hAnsi="Times New Roman" w:cs="Times New Roman"/>
          <w:color w:val="000000" w:themeColor="text1"/>
          <w:shd w:val="clear" w:color="auto" w:fill="FFFFFF"/>
        </w:rPr>
      </w:pPr>
    </w:p>
    <w:p w14:paraId="0FD669E7" w14:textId="77777777" w:rsidR="00790360" w:rsidRPr="006F1EC4" w:rsidRDefault="00790360" w:rsidP="00790360">
      <w:pPr>
        <w:rPr>
          <w:ins w:id="1792" w:author="Anttila  Eliel Simpson" w:date="2024-07-18T16:04:00Z"/>
          <w:rFonts w:ascii="Times New Roman" w:hAnsi="Times New Roman" w:cs="Times New Roman"/>
          <w:color w:val="000000" w:themeColor="text1"/>
        </w:rPr>
      </w:pPr>
      <w:ins w:id="1793" w:author="Anttila  Eliel Simpson" w:date="2024-07-18T16:04:00Z">
        <w:r w:rsidRPr="006F1EC4">
          <w:rPr>
            <w:rFonts w:ascii="Times New Roman" w:hAnsi="Times New Roman" w:cs="Times New Roman"/>
            <w:color w:val="000000" w:themeColor="text1"/>
            <w:shd w:val="clear" w:color="auto" w:fill="FFFFFF"/>
          </w:rPr>
          <w:t xml:space="preserve">Zhou, C., Xiao, S., Wang, W., Guan, C., Ouyang, Q., &amp; Chen, Z. (2017). The stratigraphic complexity of the middle Ediacaran carbon isotopic record in the Yangtze Gorges area, South China, and its implications for the age and </w:t>
        </w:r>
        <w:proofErr w:type="spellStart"/>
        <w:r w:rsidRPr="006F1EC4">
          <w:rPr>
            <w:rFonts w:ascii="Times New Roman" w:hAnsi="Times New Roman" w:cs="Times New Roman"/>
            <w:color w:val="000000" w:themeColor="text1"/>
            <w:shd w:val="clear" w:color="auto" w:fill="FFFFFF"/>
          </w:rPr>
          <w:t>chemostratigraphic</w:t>
        </w:r>
        <w:proofErr w:type="spellEnd"/>
        <w:r w:rsidRPr="006F1EC4">
          <w:rPr>
            <w:rFonts w:ascii="Times New Roman" w:hAnsi="Times New Roman" w:cs="Times New Roman"/>
            <w:color w:val="000000" w:themeColor="text1"/>
            <w:shd w:val="clear" w:color="auto" w:fill="FFFFFF"/>
          </w:rPr>
          <w:t xml:space="preserve"> significance of the </w:t>
        </w:r>
        <w:proofErr w:type="spellStart"/>
        <w:r w:rsidRPr="006F1EC4">
          <w:rPr>
            <w:rFonts w:ascii="Times New Roman" w:hAnsi="Times New Roman" w:cs="Times New Roman"/>
            <w:color w:val="000000" w:themeColor="text1"/>
            <w:shd w:val="clear" w:color="auto" w:fill="FFFFFF"/>
          </w:rPr>
          <w:t>Shuram</w:t>
        </w:r>
        <w:proofErr w:type="spellEnd"/>
        <w:r w:rsidRPr="006F1EC4">
          <w:rPr>
            <w:rFonts w:ascii="Times New Roman" w:hAnsi="Times New Roman" w:cs="Times New Roman"/>
            <w:color w:val="000000" w:themeColor="text1"/>
            <w:shd w:val="clear" w:color="auto" w:fill="FFFFFF"/>
          </w:rPr>
          <w:t xml:space="preserve"> excursion.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Precambrian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288</w:t>
        </w:r>
        <w:r w:rsidRPr="006F1EC4">
          <w:rPr>
            <w:rFonts w:ascii="Times New Roman" w:hAnsi="Times New Roman" w:cs="Times New Roman"/>
            <w:color w:val="000000" w:themeColor="text1"/>
            <w:shd w:val="clear" w:color="auto" w:fill="FFFFFF"/>
          </w:rPr>
          <w:t>, 23-38.</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"https://doi.org/10.1016/j.precamres.2016.11.007"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https://doi.org/10.1016/j.precamres.2016.11.007</w:t>
        </w:r>
        <w:r w:rsidRPr="006F1EC4">
          <w:rPr>
            <w:rFonts w:ascii="Times New Roman" w:hAnsi="Times New Roman" w:cs="Times New Roman"/>
            <w:color w:val="000000" w:themeColor="text1"/>
          </w:rPr>
          <w:fldChar w:fldCharType="end"/>
        </w:r>
      </w:ins>
    </w:p>
    <w:p w14:paraId="714CAE1D" w14:textId="362749E5" w:rsidR="009C3272" w:rsidDel="00790360" w:rsidRDefault="009C3272" w:rsidP="00790360">
      <w:pPr>
        <w:spacing w:line="360" w:lineRule="auto"/>
        <w:jc w:val="center"/>
        <w:rPr>
          <w:del w:id="1794" w:author="Anttila  Eliel Simpson" w:date="2024-07-18T16:05:00Z"/>
          <w:rFonts w:ascii="Times New Roman" w:hAnsi="Times New Roman" w:cs="Times New Roman"/>
          <w:b/>
          <w:bCs/>
          <w:color w:val="000000"/>
          <w:u w:color="000000"/>
        </w:rPr>
      </w:pPr>
    </w:p>
    <w:p w14:paraId="6931CC32" w14:textId="77777777" w:rsidR="00790360" w:rsidRDefault="00790360" w:rsidP="00D42740">
      <w:pPr>
        <w:autoSpaceDE w:val="0"/>
        <w:autoSpaceDN w:val="0"/>
        <w:adjustRightInd w:val="0"/>
        <w:spacing w:line="360" w:lineRule="auto"/>
        <w:rPr>
          <w:ins w:id="1795" w:author="Anttila  Eliel Simpson" w:date="2024-07-18T16:05:00Z"/>
          <w:rFonts w:ascii="Times New Roman" w:hAnsi="Times New Roman" w:cs="Times New Roman"/>
          <w:b/>
          <w:bCs/>
          <w:color w:val="000000"/>
          <w:u w:color="000000"/>
        </w:rPr>
      </w:pPr>
    </w:p>
    <w:p w14:paraId="6702D26B" w14:textId="77777777" w:rsidR="00790360" w:rsidRPr="00724396" w:rsidRDefault="00790360" w:rsidP="00790360">
      <w:pPr>
        <w:spacing w:line="360" w:lineRule="auto"/>
        <w:jc w:val="center"/>
        <w:rPr>
          <w:ins w:id="1796" w:author="Anttila  Eliel Simpson" w:date="2024-07-18T16:05:00Z"/>
          <w:rFonts w:ascii="Times New Roman" w:hAnsi="Times New Roman" w:cs="Times New Roman"/>
          <w:color w:val="000000" w:themeColor="text1"/>
          <w:lang w:val="de-CH"/>
        </w:rPr>
      </w:pPr>
      <w:ins w:id="1797" w:author="Anttila  Eliel Simpson" w:date="2024-07-18T16:05:00Z">
        <w:r w:rsidRPr="00724396">
          <w:rPr>
            <w:rFonts w:ascii="Times New Roman" w:hAnsi="Times New Roman" w:cs="Times New Roman"/>
            <w:color w:val="000000" w:themeColor="text1"/>
            <w:lang w:val="de-CH"/>
          </w:rPr>
          <w:t>*  *  *</w:t>
        </w:r>
      </w:ins>
    </w:p>
    <w:p w14:paraId="62E2B458" w14:textId="77777777" w:rsidR="00790360" w:rsidRDefault="00790360" w:rsidP="00D42740">
      <w:pPr>
        <w:autoSpaceDE w:val="0"/>
        <w:autoSpaceDN w:val="0"/>
        <w:adjustRightInd w:val="0"/>
        <w:spacing w:line="360" w:lineRule="auto"/>
        <w:rPr>
          <w:ins w:id="1798" w:author="Anttila  Eliel Simpson" w:date="2024-07-18T16:05:00Z"/>
          <w:rFonts w:ascii="Times New Roman" w:hAnsi="Times New Roman" w:cs="Times New Roman"/>
          <w:b/>
          <w:bCs/>
          <w:color w:val="000000"/>
          <w:u w:color="000000"/>
        </w:rPr>
      </w:pPr>
    </w:p>
    <w:p w14:paraId="02A14155" w14:textId="5278D56C" w:rsidR="003B0A10" w:rsidRPr="00790360" w:rsidDel="00790360" w:rsidRDefault="003B0A10">
      <w:pPr>
        <w:pStyle w:val="ListParagraph"/>
        <w:numPr>
          <w:ilvl w:val="0"/>
          <w:numId w:val="9"/>
        </w:numPr>
        <w:autoSpaceDE w:val="0"/>
        <w:autoSpaceDN w:val="0"/>
        <w:adjustRightInd w:val="0"/>
        <w:spacing w:line="360" w:lineRule="auto"/>
        <w:jc w:val="center"/>
        <w:rPr>
          <w:del w:id="1799" w:author="Anttila  Eliel Simpson" w:date="2024-07-18T16:05:00Z"/>
          <w:rFonts w:ascii="Times New Roman" w:hAnsi="Times New Roman" w:cs="Times New Roman"/>
          <w:b/>
          <w:bCs/>
          <w:color w:val="000000"/>
          <w:u w:color="000000"/>
          <w:rPrChange w:id="1800" w:author="Anttila  Eliel Simpson" w:date="2024-07-18T16:04:00Z">
            <w:rPr>
              <w:del w:id="1801" w:author="Anttila  Eliel Simpson" w:date="2024-07-18T16:05:00Z"/>
              <w:u w:color="000000"/>
            </w:rPr>
          </w:rPrChange>
        </w:rPr>
        <w:pPrChange w:id="1802" w:author="Anttila  Eliel Simpson" w:date="2024-07-18T16:04:00Z">
          <w:pPr>
            <w:autoSpaceDE w:val="0"/>
            <w:autoSpaceDN w:val="0"/>
            <w:adjustRightInd w:val="0"/>
            <w:spacing w:line="360" w:lineRule="auto"/>
          </w:pPr>
        </w:pPrChange>
      </w:pPr>
    </w:p>
    <w:p w14:paraId="585D9379" w14:textId="1E2F0823" w:rsidR="009C3272" w:rsidRPr="00E35C55" w:rsidRDefault="009C3272" w:rsidP="00D42740">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APPENDIX</w:t>
      </w:r>
    </w:p>
    <w:p w14:paraId="49E55B56" w14:textId="77777777" w:rsidR="006C6035" w:rsidRPr="00E35C55" w:rsidRDefault="006C6035" w:rsidP="00D42740">
      <w:pPr>
        <w:autoSpaceDE w:val="0"/>
        <w:autoSpaceDN w:val="0"/>
        <w:adjustRightInd w:val="0"/>
        <w:spacing w:line="360" w:lineRule="auto"/>
        <w:rPr>
          <w:rFonts w:ascii="Times New Roman" w:hAnsi="Times New Roman" w:cs="Times New Roman"/>
          <w:b/>
          <w:bCs/>
          <w:color w:val="000000"/>
          <w:u w:color="000000"/>
        </w:rPr>
      </w:pPr>
    </w:p>
    <w:p w14:paraId="050DEC2B" w14:textId="4C82F5AC" w:rsidR="00D70ECD" w:rsidRPr="00E35C55" w:rsidRDefault="00586C5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 xml:space="preserve">1. </w:t>
      </w:r>
      <w:r w:rsidR="00D70ECD" w:rsidRPr="00E35C55">
        <w:rPr>
          <w:rFonts w:ascii="Times New Roman" w:hAnsi="Times New Roman" w:cs="Times New Roman"/>
          <w:b/>
          <w:bCs/>
          <w:i/>
          <w:iCs/>
          <w:color w:val="000000"/>
          <w:u w:color="000000"/>
        </w:rPr>
        <w:t>Carbonate Geochemistry</w:t>
      </w:r>
      <w:r w:rsidR="00953705" w:rsidRPr="00E35C55">
        <w:rPr>
          <w:rFonts w:ascii="Times New Roman" w:hAnsi="Times New Roman" w:cs="Times New Roman"/>
          <w:color w:val="000000"/>
          <w:u w:color="000000"/>
        </w:rPr>
        <w:t xml:space="preserve"> - </w:t>
      </w:r>
      <w:r w:rsidR="00D70ECD" w:rsidRPr="00E35C55">
        <w:rPr>
          <w:rFonts w:ascii="Times New Roman" w:hAnsi="Times New Roman" w:cs="Times New Roman"/>
          <w:color w:val="000000"/>
          <w:u w:color="000000"/>
        </w:rPr>
        <w:t>powdered carbonate samples from sections EA1701-05, JP1716-17, MG32, EA</w:t>
      </w:r>
      <w:proofErr w:type="gramStart"/>
      <w:r w:rsidR="00D70ECD" w:rsidRPr="00E35C55">
        <w:rPr>
          <w:rFonts w:ascii="Times New Roman" w:hAnsi="Times New Roman" w:cs="Times New Roman"/>
          <w:color w:val="000000"/>
          <w:u w:color="000000"/>
        </w:rPr>
        <w:t>1801,-</w:t>
      </w:r>
      <w:proofErr w:type="gramEnd"/>
      <w:r w:rsidR="00D70ECD" w:rsidRPr="00E35C55">
        <w:rPr>
          <w:rFonts w:ascii="Times New Roman" w:hAnsi="Times New Roman" w:cs="Times New Roman"/>
          <w:color w:val="000000"/>
          <w:u w:color="000000"/>
        </w:rPr>
        <w:t>02,-05 and -20 were analyzed in the Stable Isotope Laboratory of the Precambrian Research Office at McGill University. Subsamples of each aliquot of carbonate powder were loaded into glass vials and individually dissolved in H</w:t>
      </w:r>
      <w:r w:rsidR="00D70ECD" w:rsidRPr="00E35C55">
        <w:rPr>
          <w:rFonts w:ascii="Times New Roman" w:hAnsi="Times New Roman" w:cs="Times New Roman"/>
          <w:color w:val="000000"/>
          <w:u w:color="000000"/>
          <w:vertAlign w:val="subscript"/>
        </w:rPr>
        <w:t>3</w:t>
      </w:r>
      <w:r w:rsidR="00D70ECD" w:rsidRPr="00E35C55">
        <w:rPr>
          <w:rFonts w:ascii="Times New Roman" w:hAnsi="Times New Roman" w:cs="Times New Roman"/>
          <w:color w:val="000000"/>
          <w:u w:color="000000"/>
        </w:rPr>
        <w:t>PO</w:t>
      </w:r>
      <w:r w:rsidR="00D70ECD" w:rsidRPr="00E35C55">
        <w:rPr>
          <w:rFonts w:ascii="Times New Roman" w:hAnsi="Times New Roman" w:cs="Times New Roman"/>
          <w:color w:val="000000"/>
          <w:u w:color="000000"/>
          <w:vertAlign w:val="subscript"/>
        </w:rPr>
        <w:t>4</w:t>
      </w:r>
      <w:r w:rsidR="00D70ECD" w:rsidRPr="00E35C55">
        <w:rPr>
          <w:rFonts w:ascii="Times New Roman" w:hAnsi="Times New Roman" w:cs="Times New Roman"/>
          <w:color w:val="000000"/>
          <w:u w:color="000000"/>
        </w:rPr>
        <w:t xml:space="preserve"> on a </w:t>
      </w:r>
      <w:proofErr w:type="spellStart"/>
      <w:r w:rsidR="00D70ECD" w:rsidRPr="00E35C55">
        <w:rPr>
          <w:rFonts w:ascii="Times New Roman" w:hAnsi="Times New Roman" w:cs="Times New Roman"/>
          <w:color w:val="000000"/>
          <w:u w:color="000000"/>
        </w:rPr>
        <w:t>NuCarb</w:t>
      </w:r>
      <w:proofErr w:type="spellEnd"/>
      <w:r w:rsidR="00D70ECD" w:rsidRPr="00E35C55">
        <w:rPr>
          <w:rFonts w:ascii="Times New Roman" w:hAnsi="Times New Roman" w:cs="Times New Roman"/>
          <w:color w:val="000000"/>
          <w:u w:color="000000"/>
        </w:rPr>
        <w:t xml:space="preserve"> automated carbonate preparation device. The resultant CO</w:t>
      </w:r>
      <w:r w:rsidR="00D70ECD" w:rsidRPr="00E35C55">
        <w:rPr>
          <w:rFonts w:ascii="Times New Roman" w:hAnsi="Times New Roman" w:cs="Times New Roman"/>
          <w:color w:val="000000"/>
          <w:u w:color="000000"/>
          <w:vertAlign w:val="subscript"/>
        </w:rPr>
        <w:t>2</w:t>
      </w:r>
      <w:r w:rsidR="00D70ECD" w:rsidRPr="00E35C55">
        <w:rPr>
          <w:rFonts w:ascii="Times New Roman" w:hAnsi="Times New Roman" w:cs="Times New Roman"/>
          <w:color w:val="000000"/>
          <w:u w:color="000000"/>
        </w:rPr>
        <w:t xml:space="preserve"> analyte from each sample was measured on a Nu Instruments Perspective IRMS. </w:t>
      </w:r>
    </w:p>
    <w:p w14:paraId="0229E1ED" w14:textId="77777777"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Samples from all other sections were analyzed at the Center for Stable Isotope Biogeochemistry at the University of California Berkeley. 10-100 microgram subsamples of each powder aliquot were reacted with concentrated H</w:t>
      </w:r>
      <w:r w:rsidRPr="00E35C55">
        <w:rPr>
          <w:rFonts w:ascii="Times New Roman" w:hAnsi="Times New Roman" w:cs="Times New Roman"/>
          <w:color w:val="000000"/>
          <w:u w:color="000000"/>
          <w:vertAlign w:val="subscript"/>
        </w:rPr>
        <w:t>3</w:t>
      </w:r>
      <w:r w:rsidRPr="00E35C55">
        <w:rPr>
          <w:rFonts w:ascii="Times New Roman" w:hAnsi="Times New Roman" w:cs="Times New Roman"/>
          <w:color w:val="000000"/>
          <w:u w:color="000000"/>
        </w:rPr>
        <w:t>PO</w:t>
      </w:r>
      <w:r w:rsidRPr="00E35C55">
        <w:rPr>
          <w:rFonts w:ascii="Times New Roman" w:hAnsi="Times New Roman" w:cs="Times New Roman"/>
          <w:color w:val="000000"/>
          <w:u w:color="000000"/>
          <w:vertAlign w:val="subscript"/>
        </w:rPr>
        <w:t>4</w:t>
      </w:r>
      <w:r w:rsidRPr="00E35C55">
        <w:rPr>
          <w:rFonts w:ascii="Times New Roman" w:hAnsi="Times New Roman" w:cs="Times New Roman"/>
          <w:color w:val="000000"/>
          <w:u w:color="000000"/>
        </w:rPr>
        <w:t> at 90</w:t>
      </w:r>
      <w:r w:rsidRPr="00E35C55">
        <w:rPr>
          <w:rFonts w:ascii="Times New Roman" w:hAnsi="Times New Roman" w:cs="Times New Roman"/>
          <w:color w:val="000000"/>
          <w:u w:color="000000"/>
          <w:vertAlign w:val="superscript"/>
        </w:rPr>
        <w:t>o</w:t>
      </w:r>
      <w:r w:rsidRPr="00E35C55">
        <w:rPr>
          <w:rFonts w:ascii="Times New Roman" w:hAnsi="Times New Roman" w:cs="Times New Roman"/>
          <w:color w:val="000000"/>
          <w:u w:color="000000"/>
        </w:rPr>
        <w:t>C for 10 mins to generate CO</w:t>
      </w:r>
      <w:r w:rsidRPr="00E35C55">
        <w:rPr>
          <w:rFonts w:ascii="Times New Roman" w:hAnsi="Times New Roman" w:cs="Times New Roman"/>
          <w:color w:val="000000"/>
          <w:u w:color="000000"/>
          <w:vertAlign w:val="subscript"/>
        </w:rPr>
        <w:t>2</w:t>
      </w:r>
      <w:r w:rsidRPr="00D42740">
        <w:rPr>
          <w:rFonts w:ascii="Times New Roman" w:hAnsi="Times New Roman" w:cs="Times New Roman"/>
          <w:color w:val="000000"/>
          <w:u w:color="000000"/>
        </w:rPr>
        <w:t> gas for coupled δ</w:t>
      </w:r>
      <w:r w:rsidRPr="00E35C55">
        <w:rPr>
          <w:rFonts w:ascii="Times New Roman" w:hAnsi="Times New Roman" w:cs="Times New Roman"/>
          <w:color w:val="000000"/>
          <w:u w:color="000000"/>
          <w:vertAlign w:val="superscript"/>
        </w:rPr>
        <w:t>13</w:t>
      </w:r>
      <w:r w:rsidRPr="00D42740">
        <w:rPr>
          <w:rFonts w:ascii="Times New Roman" w:hAnsi="Times New Roman" w:cs="Times New Roman"/>
          <w:color w:val="000000"/>
          <w:u w:color="000000"/>
        </w:rPr>
        <w:t>C and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 xml:space="preserve">O analysis using a GV </w:t>
      </w:r>
      <w:proofErr w:type="spellStart"/>
      <w:r w:rsidRPr="00E35C55">
        <w:rPr>
          <w:rFonts w:ascii="Times New Roman" w:hAnsi="Times New Roman" w:cs="Times New Roman"/>
          <w:color w:val="000000"/>
          <w:u w:color="000000"/>
        </w:rPr>
        <w:t>IsoPrime</w:t>
      </w:r>
      <w:proofErr w:type="spellEnd"/>
      <w:r w:rsidRPr="00E35C55">
        <w:rPr>
          <w:rFonts w:ascii="Times New Roman" w:hAnsi="Times New Roman" w:cs="Times New Roman"/>
          <w:color w:val="000000"/>
          <w:u w:color="000000"/>
        </w:rPr>
        <w:t xml:space="preserve"> mass spectrometer with Dual-Inlet and </w:t>
      </w:r>
      <w:proofErr w:type="spellStart"/>
      <w:r w:rsidRPr="00E35C55">
        <w:rPr>
          <w:rFonts w:ascii="Times New Roman" w:hAnsi="Times New Roman" w:cs="Times New Roman"/>
          <w:color w:val="000000"/>
          <w:u w:color="000000"/>
        </w:rPr>
        <w:t>MultiCarb</w:t>
      </w:r>
      <w:proofErr w:type="spellEnd"/>
      <w:r w:rsidRPr="00E35C55">
        <w:rPr>
          <w:rFonts w:ascii="Times New Roman" w:hAnsi="Times New Roman" w:cs="Times New Roman"/>
          <w:color w:val="000000"/>
          <w:u w:color="000000"/>
        </w:rPr>
        <w:t xml:space="preserve"> systems. Several replicates of one international standard NBS19, and two lab standards CaCO</w:t>
      </w:r>
      <w:r w:rsidRPr="00E35C55">
        <w:rPr>
          <w:rFonts w:ascii="Times New Roman" w:hAnsi="Times New Roman" w:cs="Times New Roman"/>
          <w:color w:val="000000"/>
          <w:u w:color="000000"/>
          <w:vertAlign w:val="subscript"/>
        </w:rPr>
        <w:t>3</w:t>
      </w:r>
      <w:r w:rsidRPr="00E35C55">
        <w:rPr>
          <w:rFonts w:ascii="Times New Roman" w:hAnsi="Times New Roman" w:cs="Times New Roman"/>
          <w:color w:val="000000"/>
          <w:u w:color="000000"/>
        </w:rPr>
        <w:t>-I &amp; II were measured along with approximately 40 unknowns for each run. The overall external analytical precision was about </w:t>
      </w:r>
      <w:r w:rsidRPr="00E35C55">
        <w:rPr>
          <w:rFonts w:ascii="Times New Roman" w:hAnsi="Times New Roman" w:cs="Times New Roman"/>
          <w:color w:val="000000"/>
          <w:u w:val="single" w:color="000000"/>
        </w:rPr>
        <w:t>+</w:t>
      </w:r>
      <w:r w:rsidRPr="00E35C55">
        <w:rPr>
          <w:rFonts w:ascii="Times New Roman" w:hAnsi="Times New Roman" w:cs="Times New Roman"/>
          <w:color w:val="000000"/>
          <w:u w:color="000000"/>
        </w:rPr>
        <w:t>0.05</w:t>
      </w:r>
      <w:r w:rsidRPr="00D42740">
        <w:rPr>
          <w:rFonts w:ascii="Times New Roman" w:hAnsi="Times New Roman" w:cs="Times New Roman"/>
          <w:color w:val="000000"/>
          <w:u w:color="000000"/>
        </w:rPr>
        <w:t>‰ for 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and about </w:t>
      </w:r>
      <w:r w:rsidRPr="00E35C55">
        <w:rPr>
          <w:rFonts w:ascii="Times New Roman" w:hAnsi="Times New Roman" w:cs="Times New Roman"/>
          <w:color w:val="000000"/>
          <w:u w:val="single" w:color="000000"/>
        </w:rPr>
        <w:t>+</w:t>
      </w:r>
      <w:r w:rsidRPr="00D42740">
        <w:rPr>
          <w:rFonts w:ascii="Times New Roman" w:hAnsi="Times New Roman" w:cs="Times New Roman"/>
          <w:color w:val="000000"/>
          <w:u w:color="000000"/>
        </w:rPr>
        <w:t>0.07‰ for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O.</w:t>
      </w:r>
    </w:p>
    <w:p w14:paraId="2F7B5EB0" w14:textId="77777777" w:rsidR="00D70ECD" w:rsidRPr="00E35C55" w:rsidRDefault="00D70ECD" w:rsidP="00D42740">
      <w:pPr>
        <w:autoSpaceDE w:val="0"/>
        <w:autoSpaceDN w:val="0"/>
        <w:adjustRightInd w:val="0"/>
        <w:spacing w:line="360" w:lineRule="auto"/>
        <w:rPr>
          <w:rFonts w:ascii="Times New Roman" w:hAnsi="Times New Roman" w:cs="Times New Roman"/>
          <w:color w:val="000000"/>
          <w:u w:color="000000"/>
        </w:rPr>
      </w:pPr>
    </w:p>
    <w:p w14:paraId="70BCB252" w14:textId="3B3D64DC" w:rsidR="00D70ECD" w:rsidRPr="00E35C55" w:rsidRDefault="00586C5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color w:val="000000"/>
          <w:u w:color="000000"/>
        </w:rPr>
        <w:t xml:space="preserve">2. </w:t>
      </w:r>
      <w:r w:rsidR="00D70ECD" w:rsidRPr="00E35C55">
        <w:rPr>
          <w:rFonts w:ascii="Times New Roman" w:hAnsi="Times New Roman" w:cs="Times New Roman"/>
          <w:b/>
          <w:bCs/>
          <w:color w:val="000000"/>
          <w:u w:color="000000"/>
        </w:rPr>
        <w:t>Zircon Geochronology</w:t>
      </w:r>
      <w:r w:rsidR="00953705" w:rsidRPr="00E35C55">
        <w:rPr>
          <w:rFonts w:ascii="Times New Roman" w:hAnsi="Times New Roman" w:cs="Times New Roman"/>
          <w:b/>
          <w:bCs/>
          <w:color w:val="000000"/>
          <w:u w:color="000000"/>
        </w:rPr>
        <w:t xml:space="preserve"> </w:t>
      </w:r>
      <w:r w:rsidR="00953705" w:rsidRPr="00E35C55">
        <w:rPr>
          <w:rFonts w:ascii="Times New Roman" w:hAnsi="Times New Roman" w:cs="Times New Roman"/>
          <w:color w:val="000000"/>
          <w:u w:color="000000"/>
        </w:rPr>
        <w:t>-</w:t>
      </w:r>
      <w:r w:rsidR="00D70ECD" w:rsidRPr="00E35C55">
        <w:rPr>
          <w:rFonts w:ascii="Times New Roman" w:hAnsi="Times New Roman" w:cs="Times New Roman"/>
          <w:color w:val="000000"/>
          <w:u w:color="000000"/>
        </w:rPr>
        <w:t xml:space="preserve"> Samples were cleaned and trimmed to remove potential </w:t>
      </w:r>
      <w:proofErr w:type="gramStart"/>
      <w:r w:rsidR="00D70ECD" w:rsidRPr="00E35C55">
        <w:rPr>
          <w:rFonts w:ascii="Times New Roman" w:hAnsi="Times New Roman" w:cs="Times New Roman"/>
          <w:color w:val="000000"/>
          <w:u w:color="000000"/>
        </w:rPr>
        <w:t>contamination, and</w:t>
      </w:r>
      <w:proofErr w:type="gramEnd"/>
      <w:r w:rsidR="00D70ECD" w:rsidRPr="00E35C55">
        <w:rPr>
          <w:rFonts w:ascii="Times New Roman" w:hAnsi="Times New Roman" w:cs="Times New Roman"/>
          <w:color w:val="000000"/>
          <w:u w:color="000000"/>
        </w:rPr>
        <w:t xml:space="preserve"> pulverized in an industrial jaw crusher. The resultant &lt;</w:t>
      </w:r>
      <w:proofErr w:type="gramStart"/>
      <w:r w:rsidR="00D70ECD" w:rsidRPr="00E35C55">
        <w:rPr>
          <w:rFonts w:ascii="Times New Roman" w:hAnsi="Times New Roman" w:cs="Times New Roman"/>
          <w:color w:val="000000"/>
          <w:u w:color="000000"/>
        </w:rPr>
        <w:t>500 micron</w:t>
      </w:r>
      <w:proofErr w:type="gramEnd"/>
      <w:r w:rsidR="00D70ECD" w:rsidRPr="00E35C55">
        <w:rPr>
          <w:rFonts w:ascii="Times New Roman" w:hAnsi="Times New Roman" w:cs="Times New Roman"/>
          <w:color w:val="000000"/>
          <w:u w:color="000000"/>
        </w:rPr>
        <w:t xml:space="preserve"> fraction </w:t>
      </w:r>
      <w:r w:rsidR="00D70ECD" w:rsidRPr="00E35C55">
        <w:rPr>
          <w:rFonts w:ascii="Times New Roman" w:hAnsi="Times New Roman" w:cs="Times New Roman"/>
          <w:color w:val="000000"/>
          <w:u w:color="000000"/>
        </w:rPr>
        <w:lastRenderedPageBreak/>
        <w:t xml:space="preserve">was collected, and subsequently washed in an </w:t>
      </w:r>
      <w:proofErr w:type="spellStart"/>
      <w:r w:rsidR="00D70ECD" w:rsidRPr="00E35C55">
        <w:rPr>
          <w:rFonts w:ascii="Times New Roman" w:hAnsi="Times New Roman" w:cs="Times New Roman"/>
          <w:color w:val="000000"/>
          <w:u w:color="000000"/>
        </w:rPr>
        <w:t>antiflocculant</w:t>
      </w:r>
      <w:proofErr w:type="spellEnd"/>
      <w:r w:rsidR="00D70ECD" w:rsidRPr="00E35C55">
        <w:rPr>
          <w:rFonts w:ascii="Times New Roman" w:hAnsi="Times New Roman" w:cs="Times New Roman"/>
          <w:color w:val="000000"/>
          <w:u w:color="000000"/>
        </w:rPr>
        <w:t xml:space="preserve"> solution to remove ultrafine material. Samples were then panned to isolate heavy minerals. Samples containing few </w:t>
      </w:r>
      <w:proofErr w:type="gramStart"/>
      <w:r w:rsidR="00D70ECD" w:rsidRPr="00E35C55">
        <w:rPr>
          <w:rFonts w:ascii="Times New Roman" w:hAnsi="Times New Roman" w:cs="Times New Roman"/>
          <w:color w:val="000000"/>
          <w:u w:color="000000"/>
        </w:rPr>
        <w:t>zircon</w:t>
      </w:r>
      <w:proofErr w:type="gramEnd"/>
      <w:r w:rsidR="00D70ECD" w:rsidRPr="00E35C55">
        <w:rPr>
          <w:rFonts w:ascii="Times New Roman" w:hAnsi="Times New Roman" w:cs="Times New Roman"/>
          <w:color w:val="000000"/>
          <w:u w:color="000000"/>
        </w:rPr>
        <w:t xml:space="preserve"> were further magnetically separated with a Frantz device (0.4A at a 20º incline), and put through a final density separation in methylene iodide. Zircon grains were individually picked from resultant heavy mineral separates, annealed in a muffle furnace for 48 hours at 900ºC, mounted in epoxy, and polished. The internal structures of the grains were mapped with cathodoluminescence (CL) imaging using a </w:t>
      </w:r>
      <w:proofErr w:type="spellStart"/>
      <w:r w:rsidR="00D70ECD" w:rsidRPr="00E35C55">
        <w:rPr>
          <w:rFonts w:ascii="Times New Roman" w:hAnsi="Times New Roman" w:cs="Times New Roman"/>
          <w:color w:val="000000"/>
          <w:u w:color="000000"/>
        </w:rPr>
        <w:t>Cameca</w:t>
      </w:r>
      <w:proofErr w:type="spellEnd"/>
      <w:r w:rsidR="00D70ECD" w:rsidRPr="00E35C55">
        <w:rPr>
          <w:rFonts w:ascii="Times New Roman" w:hAnsi="Times New Roman" w:cs="Times New Roman"/>
          <w:color w:val="000000"/>
          <w:u w:color="000000"/>
        </w:rPr>
        <w:t xml:space="preserve"> SX-100 Electron Probe Micro-Analyzer (EPMA) with a CL detector. </w:t>
      </w:r>
    </w:p>
    <w:p w14:paraId="1211DC78" w14:textId="77777777"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p>
    <w:p w14:paraId="524391A1" w14:textId="32E7A2EC" w:rsidR="00D70ECD" w:rsidRPr="00E35C55" w:rsidRDefault="00586C5A"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2</w:t>
      </w:r>
      <w:r w:rsidR="00D70ECD" w:rsidRPr="00E35C55">
        <w:rPr>
          <w:rFonts w:ascii="Times New Roman" w:hAnsi="Times New Roman" w:cs="Times New Roman"/>
          <w:i/>
          <w:iCs/>
          <w:color w:val="000000"/>
          <w:u w:color="000000"/>
        </w:rPr>
        <w:t>.1 Laser ablation inductively coupled plasma mass spectrometry (LA-ICPMS) analyses</w:t>
      </w:r>
    </w:p>
    <w:p w14:paraId="0536A383" w14:textId="70FC66FD"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themeColor="text1"/>
        </w:rPr>
        <w:t xml:space="preserve">LA-ICPMS U-Pb geochronological analyses on zircon were completed at UCSB, using a </w:t>
      </w:r>
      <w:proofErr w:type="spellStart"/>
      <w:r w:rsidRPr="00E35C55">
        <w:rPr>
          <w:rFonts w:ascii="Times New Roman" w:hAnsi="Times New Roman" w:cs="Times New Roman"/>
          <w:color w:val="000000" w:themeColor="text1"/>
        </w:rPr>
        <w:t>Cetac</w:t>
      </w:r>
      <w:proofErr w:type="spellEnd"/>
      <w:r w:rsidRPr="00E35C55">
        <w:rPr>
          <w:rFonts w:ascii="Times New Roman" w:hAnsi="Times New Roman" w:cs="Times New Roman"/>
          <w:color w:val="000000" w:themeColor="text1"/>
        </w:rPr>
        <w:t xml:space="preserve">/Photon Machines Analyte Excite 193 nm excimer laser attached to a Nu Plasma 3D </w:t>
      </w:r>
      <w:proofErr w:type="spellStart"/>
      <w:r w:rsidRPr="00E35C55">
        <w:rPr>
          <w:rFonts w:ascii="Times New Roman" w:hAnsi="Times New Roman" w:cs="Times New Roman"/>
          <w:color w:val="000000" w:themeColor="text1"/>
        </w:rPr>
        <w:t>multicollector</w:t>
      </w:r>
      <w:proofErr w:type="spellEnd"/>
      <w:r w:rsidRPr="00E35C55">
        <w:rPr>
          <w:rFonts w:ascii="Times New Roman" w:hAnsi="Times New Roman" w:cs="Times New Roman"/>
          <w:color w:val="000000" w:themeColor="text1"/>
        </w:rPr>
        <w:t xml:space="preserve"> ICPMS, following the methods of </w:t>
      </w:r>
      <w:proofErr w:type="spellStart"/>
      <w:r w:rsidRPr="00E35C55">
        <w:rPr>
          <w:rFonts w:ascii="Times New Roman" w:hAnsi="Times New Roman" w:cs="Times New Roman"/>
          <w:color w:val="000000" w:themeColor="text1"/>
        </w:rPr>
        <w:t>Kylander</w:t>
      </w:r>
      <w:proofErr w:type="spellEnd"/>
      <w:r w:rsidRPr="00E35C55">
        <w:rPr>
          <w:rFonts w:ascii="Times New Roman" w:hAnsi="Times New Roman" w:cs="Times New Roman"/>
          <w:color w:val="000000" w:themeColor="text1"/>
        </w:rPr>
        <w:t>-Clark et al. (2013). Each zircon was ablated with a 20µm laser spot. The zircon 91500 (</w:t>
      </w:r>
      <w:proofErr w:type="spellStart"/>
      <w:r w:rsidRPr="00E35C55">
        <w:rPr>
          <w:rFonts w:ascii="Times New Roman" w:hAnsi="Times New Roman" w:cs="Times New Roman"/>
          <w:color w:val="000000" w:themeColor="text1"/>
        </w:rPr>
        <w:t>Wiedenbeck</w:t>
      </w:r>
      <w:proofErr w:type="spellEnd"/>
      <w:r w:rsidRPr="00E35C55">
        <w:rPr>
          <w:rFonts w:ascii="Times New Roman" w:hAnsi="Times New Roman" w:cs="Times New Roman"/>
          <w:color w:val="000000" w:themeColor="text1"/>
        </w:rPr>
        <w:t xml:space="preserve"> et al., 1995) was used for age calibration. Secondary zircon reference materials included 9435, AUSZ, </w:t>
      </w:r>
      <w:proofErr w:type="spellStart"/>
      <w:r w:rsidRPr="00E35C55">
        <w:rPr>
          <w:rFonts w:ascii="Times New Roman" w:hAnsi="Times New Roman" w:cs="Times New Roman"/>
          <w:color w:val="000000" w:themeColor="text1"/>
        </w:rPr>
        <w:t>Mudtank</w:t>
      </w:r>
      <w:proofErr w:type="spellEnd"/>
      <w:r w:rsidRPr="00E35C55">
        <w:rPr>
          <w:rFonts w:ascii="Times New Roman" w:hAnsi="Times New Roman" w:cs="Times New Roman"/>
          <w:color w:val="000000" w:themeColor="text1"/>
        </w:rPr>
        <w:t xml:space="preserve">, GJ1 (Jackson et al., 2004), and </w:t>
      </w:r>
      <w:proofErr w:type="spellStart"/>
      <w:r w:rsidRPr="00E35C55">
        <w:rPr>
          <w:rFonts w:ascii="Times New Roman" w:hAnsi="Times New Roman" w:cs="Times New Roman"/>
          <w:color w:val="000000" w:themeColor="text1"/>
        </w:rPr>
        <w:t>Plesovice</w:t>
      </w:r>
      <w:proofErr w:type="spellEnd"/>
      <w:r w:rsidRPr="00E35C55">
        <w:rPr>
          <w:rFonts w:ascii="Times New Roman" w:hAnsi="Times New Roman" w:cs="Times New Roman"/>
          <w:color w:val="000000" w:themeColor="text1"/>
        </w:rPr>
        <w:t xml:space="preserve"> (</w:t>
      </w:r>
      <w:proofErr w:type="spellStart"/>
      <w:r w:rsidRPr="00E35C55">
        <w:rPr>
          <w:rFonts w:ascii="Times New Roman" w:hAnsi="Times New Roman" w:cs="Times New Roman"/>
          <w:color w:val="000000" w:themeColor="text1"/>
        </w:rPr>
        <w:t>Sláma</w:t>
      </w:r>
      <w:proofErr w:type="spellEnd"/>
      <w:r w:rsidRPr="00E35C55">
        <w:rPr>
          <w:rFonts w:ascii="Times New Roman" w:hAnsi="Times New Roman" w:cs="Times New Roman"/>
          <w:color w:val="000000" w:themeColor="text1"/>
        </w:rPr>
        <w:t xml:space="preserve"> et al., 2008). </w:t>
      </w:r>
      <w:r w:rsidRPr="00E35C55">
        <w:rPr>
          <w:rFonts w:ascii="Times New Roman" w:hAnsi="Times New Roman" w:cs="Times New Roman"/>
          <w:i/>
          <w:iCs/>
          <w:color w:val="000000" w:themeColor="text1"/>
        </w:rPr>
        <w:t>Iolite</w:t>
      </w:r>
      <w:r w:rsidRPr="00E35C55">
        <w:rPr>
          <w:rFonts w:ascii="Times New Roman" w:hAnsi="Times New Roman" w:cs="Times New Roman"/>
          <w:color w:val="000000" w:themeColor="text1"/>
        </w:rPr>
        <w:t xml:space="preserve"> (Paton et al., 2010) was used to correct for U-Pb mass bias and drift following the methods of </w:t>
      </w:r>
      <w:proofErr w:type="spellStart"/>
      <w:r w:rsidRPr="00E35C55">
        <w:rPr>
          <w:rFonts w:ascii="Times New Roman" w:hAnsi="Times New Roman" w:cs="Times New Roman"/>
          <w:color w:val="000000" w:themeColor="text1"/>
        </w:rPr>
        <w:t>Kylander</w:t>
      </w:r>
      <w:proofErr w:type="spellEnd"/>
      <w:r w:rsidRPr="00E35C55">
        <w:rPr>
          <w:rFonts w:ascii="Times New Roman" w:hAnsi="Times New Roman" w:cs="Times New Roman"/>
          <w:color w:val="000000" w:themeColor="text1"/>
        </w:rPr>
        <w:t xml:space="preserve">-Clark et al. (2013) and </w:t>
      </w:r>
      <w:proofErr w:type="spellStart"/>
      <w:r w:rsidRPr="00E35C55">
        <w:rPr>
          <w:rFonts w:ascii="Times New Roman" w:hAnsi="Times New Roman" w:cs="Times New Roman"/>
          <w:color w:val="000000" w:themeColor="text1"/>
        </w:rPr>
        <w:t>Horstwood</w:t>
      </w:r>
      <w:proofErr w:type="spellEnd"/>
      <w:r w:rsidRPr="00E35C55">
        <w:rPr>
          <w:rFonts w:ascii="Times New Roman" w:hAnsi="Times New Roman" w:cs="Times New Roman"/>
          <w:color w:val="000000" w:themeColor="text1"/>
        </w:rPr>
        <w:t xml:space="preserve"> et al. (2016). </w:t>
      </w:r>
      <w:r w:rsidRPr="00E35C55">
        <w:rPr>
          <w:rFonts w:ascii="Times New Roman" w:hAnsi="Times New Roman" w:cs="Times New Roman"/>
          <w:color w:val="000000"/>
          <w:u w:color="000000"/>
        </w:rPr>
        <w:t xml:space="preserve">The resultant U and Pb isotopic ratios were reduced according to methods outlined in </w:t>
      </w:r>
      <w:proofErr w:type="spellStart"/>
      <w:r w:rsidRPr="00E35C55">
        <w:rPr>
          <w:rFonts w:ascii="Times New Roman" w:hAnsi="Times New Roman" w:cs="Times New Roman"/>
          <w:color w:val="000000"/>
          <w:u w:color="000000"/>
        </w:rPr>
        <w:t>Kylander</w:t>
      </w:r>
      <w:proofErr w:type="spellEnd"/>
      <w:r w:rsidRPr="00E35C55">
        <w:rPr>
          <w:rFonts w:ascii="Times New Roman" w:hAnsi="Times New Roman" w:cs="Times New Roman"/>
          <w:color w:val="000000"/>
          <w:u w:color="000000"/>
        </w:rPr>
        <w:t xml:space="preserve">-Clark et al., </w:t>
      </w:r>
      <w:r w:rsidR="005A7AAB" w:rsidRPr="00E35C55">
        <w:rPr>
          <w:rFonts w:ascii="Times New Roman" w:hAnsi="Times New Roman" w:cs="Times New Roman"/>
          <w:color w:val="000000"/>
          <w:u w:color="000000"/>
        </w:rPr>
        <w:t>201</w:t>
      </w:r>
      <w:r w:rsidR="005A7AAB">
        <w:rPr>
          <w:rFonts w:ascii="Times New Roman" w:hAnsi="Times New Roman" w:cs="Times New Roman"/>
          <w:color w:val="000000"/>
          <w:u w:color="000000"/>
        </w:rPr>
        <w:t>3</w:t>
      </w:r>
      <w:r w:rsidRPr="00E35C55">
        <w:rPr>
          <w:rFonts w:ascii="Times New Roman" w:hAnsi="Times New Roman" w:cs="Times New Roman"/>
          <w:color w:val="000000"/>
          <w:u w:color="000000"/>
        </w:rPr>
        <w:t xml:space="preserve">. </w:t>
      </w:r>
      <w:r w:rsidRPr="00E35C55">
        <w:rPr>
          <w:rFonts w:ascii="Times New Roman" w:hAnsi="Times New Roman" w:cs="Times New Roman"/>
        </w:rPr>
        <w:t xml:space="preserve">Dates for each analyzed grain were calculated by importing reduced </w:t>
      </w:r>
      <w:r w:rsidRPr="00E35C55">
        <w:rPr>
          <w:rFonts w:ascii="Times New Roman" w:hAnsi="Times New Roman" w:cs="Times New Roman"/>
          <w:vertAlign w:val="superscript"/>
        </w:rPr>
        <w:t>238</w:t>
      </w:r>
      <w:r w:rsidRPr="00E35C55">
        <w:rPr>
          <w:rFonts w:ascii="Times New Roman" w:hAnsi="Times New Roman" w:cs="Times New Roman"/>
        </w:rPr>
        <w:t>U/</w:t>
      </w:r>
      <w:r w:rsidRPr="00E35C55">
        <w:rPr>
          <w:rFonts w:ascii="Times New Roman" w:hAnsi="Times New Roman" w:cs="Times New Roman"/>
          <w:vertAlign w:val="superscript"/>
        </w:rPr>
        <w:t>206</w:t>
      </w:r>
      <w:r w:rsidRPr="00E35C55">
        <w:rPr>
          <w:rFonts w:ascii="Times New Roman" w:hAnsi="Times New Roman" w:cs="Times New Roman"/>
        </w:rPr>
        <w:t xml:space="preserve">Pb and </w:t>
      </w:r>
      <w:r w:rsidRPr="00E35C55">
        <w:rPr>
          <w:rFonts w:ascii="Times New Roman" w:hAnsi="Times New Roman" w:cs="Times New Roman"/>
          <w:vertAlign w:val="superscript"/>
        </w:rPr>
        <w:t>207</w:t>
      </w:r>
      <w:r w:rsidRPr="00E35C55">
        <w:rPr>
          <w:rFonts w:ascii="Times New Roman" w:hAnsi="Times New Roman" w:cs="Times New Roman"/>
        </w:rPr>
        <w:t>Pb/</w:t>
      </w:r>
      <w:r w:rsidRPr="00E35C55">
        <w:rPr>
          <w:rFonts w:ascii="Times New Roman" w:hAnsi="Times New Roman" w:cs="Times New Roman"/>
          <w:vertAlign w:val="superscript"/>
        </w:rPr>
        <w:t>206</w:t>
      </w:r>
      <w:r w:rsidRPr="00E35C55">
        <w:rPr>
          <w:rFonts w:ascii="Times New Roman" w:hAnsi="Times New Roman" w:cs="Times New Roman"/>
        </w:rPr>
        <w:t xml:space="preserve">Pb ratios into </w:t>
      </w:r>
      <w:proofErr w:type="spellStart"/>
      <w:r w:rsidRPr="00E35C55">
        <w:rPr>
          <w:rFonts w:ascii="Times New Roman" w:hAnsi="Times New Roman" w:cs="Times New Roman"/>
          <w:i/>
          <w:iCs/>
        </w:rPr>
        <w:t>IsoplotR</w:t>
      </w:r>
      <w:proofErr w:type="spellEnd"/>
      <w:r w:rsidRPr="00E35C55">
        <w:rPr>
          <w:rFonts w:ascii="Times New Roman" w:hAnsi="Times New Roman" w:cs="Times New Roman"/>
          <w:i/>
          <w:iCs/>
        </w:rPr>
        <w:t xml:space="preserve"> </w:t>
      </w:r>
      <w:r w:rsidRPr="00E35C55">
        <w:rPr>
          <w:rFonts w:ascii="Times New Roman" w:hAnsi="Times New Roman" w:cs="Times New Roman"/>
        </w:rPr>
        <w:t>(</w:t>
      </w:r>
      <w:proofErr w:type="spellStart"/>
      <w:r w:rsidRPr="00E35C55">
        <w:rPr>
          <w:rFonts w:ascii="Times New Roman" w:hAnsi="Times New Roman" w:cs="Times New Roman"/>
        </w:rPr>
        <w:t>Vermeesch</w:t>
      </w:r>
      <w:proofErr w:type="spellEnd"/>
      <w:ins w:id="1803" w:author="Anttila  Eliel Simpson" w:date="2024-07-18T16:08:00Z">
        <w:r w:rsidR="00790360">
          <w:rPr>
            <w:rFonts w:ascii="Times New Roman" w:hAnsi="Times New Roman" w:cs="Times New Roman"/>
          </w:rPr>
          <w:t>,</w:t>
        </w:r>
      </w:ins>
      <w:r w:rsidRPr="00E35C55">
        <w:rPr>
          <w:rFonts w:ascii="Times New Roman" w:hAnsi="Times New Roman" w:cs="Times New Roman"/>
        </w:rPr>
        <w:t xml:space="preserve"> 2018).  </w:t>
      </w:r>
      <w:r w:rsidR="007C2ED5">
        <w:rPr>
          <w:rFonts w:ascii="Times New Roman" w:hAnsi="Times New Roman" w:cs="Times New Roman"/>
        </w:rPr>
        <w:t xml:space="preserve">For appropriate magmatic </w:t>
      </w:r>
      <w:r w:rsidRPr="00E35C55">
        <w:rPr>
          <w:rFonts w:ascii="Times New Roman" w:hAnsi="Times New Roman" w:cs="Times New Roman"/>
        </w:rPr>
        <w:t>samples, a weighted mean age for each sample was calculated by isolating a group of analyses that conform to statistical standards of a single magmatic population as outlined in Spencer et al. (2016) and references therein.</w:t>
      </w:r>
    </w:p>
    <w:p w14:paraId="1C2B79C9" w14:textId="0CB3A066"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Detrital zircon normalized probability plots were created for all detrital samples. Discordant analyses from detrital samples were removed by excluding all </w:t>
      </w:r>
      <w:r w:rsidR="002C2E5E" w:rsidRPr="00E35C55">
        <w:rPr>
          <w:rFonts w:ascii="Times New Roman" w:hAnsi="Times New Roman" w:cs="Times New Roman"/>
          <w:color w:val="000000"/>
          <w:u w:color="000000"/>
        </w:rPr>
        <w:t xml:space="preserve">analyses </w:t>
      </w:r>
      <w:r w:rsidRPr="00E35C55">
        <w:rPr>
          <w:rFonts w:ascii="Times New Roman" w:hAnsi="Times New Roman" w:cs="Times New Roman"/>
          <w:color w:val="000000"/>
          <w:u w:color="000000"/>
        </w:rPr>
        <w:t>exhibiting more than 15% discordance.</w:t>
      </w:r>
      <w:r w:rsidR="002C2E5E" w:rsidRPr="00E35C55">
        <w:rPr>
          <w:rFonts w:ascii="Times New Roman" w:hAnsi="Times New Roman" w:cs="Times New Roman"/>
          <w:color w:val="000000"/>
          <w:u w:color="000000"/>
        </w:rPr>
        <w:t xml:space="preserve"> </w:t>
      </w:r>
      <w:proofErr w:type="gramStart"/>
      <w:r w:rsidR="002C2E5E" w:rsidRPr="00E35C55">
        <w:rPr>
          <w:rFonts w:ascii="Times New Roman" w:hAnsi="Times New Roman" w:cs="Times New Roman"/>
          <w:color w:val="000000"/>
          <w:u w:color="000000"/>
        </w:rPr>
        <w:t>Reversely-discordant</w:t>
      </w:r>
      <w:proofErr w:type="gramEnd"/>
      <w:r w:rsidR="002C2E5E" w:rsidRPr="00E35C55">
        <w:rPr>
          <w:rFonts w:ascii="Times New Roman" w:hAnsi="Times New Roman" w:cs="Times New Roman"/>
          <w:color w:val="000000"/>
          <w:u w:color="000000"/>
        </w:rPr>
        <w:t xml:space="preserve"> analyses greater than -10% discordant were also included</w:t>
      </w:r>
      <w:r w:rsidR="007C21AE" w:rsidRPr="00E35C55">
        <w:rPr>
          <w:rFonts w:ascii="Times New Roman" w:hAnsi="Times New Roman" w:cs="Times New Roman"/>
          <w:color w:val="000000"/>
          <w:u w:color="000000"/>
        </w:rPr>
        <w:t xml:space="preserve"> in the compilation, with reverse discordance assumed to be attributed to a range of </w:t>
      </w:r>
      <w:r w:rsidR="007C2ED5">
        <w:rPr>
          <w:rFonts w:ascii="Times New Roman" w:hAnsi="Times New Roman" w:cs="Times New Roman"/>
          <w:color w:val="000000"/>
          <w:u w:color="000000"/>
        </w:rPr>
        <w:t xml:space="preserve">potential </w:t>
      </w:r>
      <w:r w:rsidR="007C21AE" w:rsidRPr="00E35C55">
        <w:rPr>
          <w:rFonts w:ascii="Times New Roman" w:hAnsi="Times New Roman" w:cs="Times New Roman"/>
          <w:color w:val="000000"/>
          <w:u w:color="000000"/>
        </w:rPr>
        <w:t xml:space="preserve">factors (see </w:t>
      </w:r>
      <w:proofErr w:type="spellStart"/>
      <w:r w:rsidR="007C21AE" w:rsidRPr="00E35C55">
        <w:rPr>
          <w:rFonts w:ascii="Times New Roman" w:hAnsi="Times New Roman" w:cs="Times New Roman"/>
          <w:color w:val="000000"/>
          <w:u w:color="000000"/>
        </w:rPr>
        <w:t>Mattinson</w:t>
      </w:r>
      <w:proofErr w:type="spellEnd"/>
      <w:r w:rsidR="007C21AE" w:rsidRPr="00E35C55">
        <w:rPr>
          <w:rFonts w:ascii="Times New Roman" w:hAnsi="Times New Roman" w:cs="Times New Roman"/>
          <w:color w:val="000000"/>
          <w:u w:color="000000"/>
        </w:rPr>
        <w:t xml:space="preserve"> et al., 1996) putatively associated with various metamorphic events in the region.</w:t>
      </w:r>
      <w:r w:rsidRPr="00E35C55">
        <w:rPr>
          <w:rFonts w:ascii="Times New Roman" w:hAnsi="Times New Roman" w:cs="Times New Roman"/>
          <w:color w:val="000000"/>
          <w:u w:color="000000"/>
        </w:rPr>
        <w:t xml:space="preserve"> Ages from the resultant filtered dataset were incorporated into a kernel density estimation (KDE) function </w:t>
      </w:r>
      <w:r w:rsidR="007C21AE" w:rsidRPr="00E35C55">
        <w:rPr>
          <w:rFonts w:ascii="Times New Roman" w:hAnsi="Times New Roman" w:cs="Times New Roman"/>
          <w:color w:val="000000"/>
          <w:u w:color="000000"/>
        </w:rPr>
        <w:t xml:space="preserve">with 5Ma bins </w:t>
      </w:r>
      <w:r w:rsidRPr="00E35C55">
        <w:rPr>
          <w:rFonts w:ascii="Times New Roman" w:hAnsi="Times New Roman" w:cs="Times New Roman"/>
          <w:color w:val="000000"/>
          <w:u w:color="000000"/>
        </w:rPr>
        <w:t xml:space="preserve">(full code available in the Supplementary </w:t>
      </w:r>
      <w:r w:rsidR="009A1312">
        <w:rPr>
          <w:rFonts w:ascii="Times New Roman" w:hAnsi="Times New Roman" w:cs="Times New Roman"/>
          <w:color w:val="000000"/>
          <w:u w:color="000000"/>
        </w:rPr>
        <w:t>Information</w:t>
      </w:r>
      <w:r w:rsidR="00953705" w:rsidRPr="00E35C55">
        <w:rPr>
          <w:rFonts w:ascii="Times New Roman" w:hAnsi="Times New Roman" w:cs="Times New Roman"/>
          <w:color w:val="000000"/>
          <w:u w:color="000000"/>
        </w:rPr>
        <w:t>/GitHub repository</w:t>
      </w:r>
      <w:r w:rsidRPr="00E35C55">
        <w:rPr>
          <w:rFonts w:ascii="Times New Roman" w:hAnsi="Times New Roman" w:cs="Times New Roman"/>
          <w:color w:val="000000"/>
          <w:u w:color="000000"/>
        </w:rPr>
        <w:t xml:space="preserve">). Because the detrital populations of interest in our samples are of </w:t>
      </w:r>
      <w:proofErr w:type="spellStart"/>
      <w:r w:rsidRPr="00E35C55">
        <w:rPr>
          <w:rFonts w:ascii="Times New Roman" w:hAnsi="Times New Roman" w:cs="Times New Roman"/>
          <w:color w:val="000000"/>
          <w:u w:color="000000"/>
        </w:rPr>
        <w:lastRenderedPageBreak/>
        <w:t>Tonian</w:t>
      </w:r>
      <w:proofErr w:type="spellEnd"/>
      <w:r w:rsidRPr="00E35C55">
        <w:rPr>
          <w:rFonts w:ascii="Times New Roman" w:hAnsi="Times New Roman" w:cs="Times New Roman"/>
          <w:color w:val="000000"/>
          <w:u w:color="000000"/>
        </w:rPr>
        <w:t xml:space="preserve"> and younger age, we present detrital spectra of ages up to 1Ga, and as such only utilize the Pb</w:t>
      </w:r>
      <w:r w:rsidRPr="00E35C55">
        <w:rPr>
          <w:rFonts w:ascii="Times New Roman" w:hAnsi="Times New Roman" w:cs="Times New Roman"/>
          <w:color w:val="000000"/>
          <w:u w:color="000000"/>
          <w:vertAlign w:val="superscript"/>
        </w:rPr>
        <w:t>206</w:t>
      </w:r>
      <w:r w:rsidRPr="00E35C55">
        <w:rPr>
          <w:rFonts w:ascii="Times New Roman" w:hAnsi="Times New Roman" w:cs="Times New Roman"/>
          <w:color w:val="000000"/>
          <w:u w:color="000000"/>
        </w:rPr>
        <w:t>/U</w:t>
      </w:r>
      <w:r w:rsidRPr="00E35C55">
        <w:rPr>
          <w:rFonts w:ascii="Times New Roman" w:hAnsi="Times New Roman" w:cs="Times New Roman"/>
          <w:color w:val="000000"/>
          <w:u w:color="000000"/>
          <w:vertAlign w:val="superscript"/>
        </w:rPr>
        <w:t>238</w:t>
      </w:r>
      <w:r w:rsidRPr="00E35C55">
        <w:rPr>
          <w:rFonts w:ascii="Times New Roman" w:hAnsi="Times New Roman" w:cs="Times New Roman"/>
          <w:color w:val="000000"/>
          <w:u w:color="000000"/>
        </w:rPr>
        <w:t xml:space="preserve"> ages of each analysis in the KDE. Maximum depositional ages (MDAs) were determined by using the age of the youngest individual grain in the sample, or the weighted mean of the youngest group of grains in the case of samples with a cluster of young analyses that conform to MSWD criteria for a single magmatic population (Wendt and Carl., 1991; Spencer et al., 2016). Additional CA-ID-TIMS analyses were conducted on a subset of grains used to calculate MDAs, methods for which are outlined below</w:t>
      </w:r>
      <w:r w:rsidR="00746BA5" w:rsidRPr="00E35C55">
        <w:rPr>
          <w:rFonts w:ascii="Times New Roman" w:hAnsi="Times New Roman" w:cs="Times New Roman"/>
          <w:color w:val="000000"/>
          <w:u w:color="000000"/>
        </w:rPr>
        <w:t>.</w:t>
      </w:r>
    </w:p>
    <w:p w14:paraId="4AEBD967" w14:textId="77777777" w:rsidR="00D70ECD" w:rsidRPr="00E35C55" w:rsidRDefault="00D70ECD" w:rsidP="00D42740">
      <w:pPr>
        <w:autoSpaceDE w:val="0"/>
        <w:autoSpaceDN w:val="0"/>
        <w:adjustRightInd w:val="0"/>
        <w:spacing w:line="360" w:lineRule="auto"/>
        <w:rPr>
          <w:rFonts w:ascii="Times New Roman" w:hAnsi="Times New Roman" w:cs="Times New Roman"/>
          <w:color w:val="000000"/>
          <w:u w:color="000000"/>
        </w:rPr>
      </w:pPr>
    </w:p>
    <w:p w14:paraId="550025E6" w14:textId="6215E773" w:rsidR="00D70ECD" w:rsidRPr="00E35C55" w:rsidRDefault="00586C5A"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2</w:t>
      </w:r>
      <w:r w:rsidR="00D70ECD" w:rsidRPr="00E35C55">
        <w:rPr>
          <w:rFonts w:ascii="Times New Roman" w:hAnsi="Times New Roman" w:cs="Times New Roman"/>
          <w:i/>
          <w:iCs/>
          <w:color w:val="000000"/>
          <w:u w:color="000000"/>
        </w:rPr>
        <w:t>.2 Chemical abrasion isotope dilution thermal ionization mass spectrometry (CA-ID-TIMS) analyses</w:t>
      </w:r>
    </w:p>
    <w:p w14:paraId="01BACE76" w14:textId="133B0F4E" w:rsidR="00D70ECD" w:rsidRPr="00E35C55" w:rsidRDefault="00D70ECD" w:rsidP="00D42740">
      <w:pPr>
        <w:spacing w:line="360" w:lineRule="auto"/>
        <w:ind w:firstLine="720"/>
        <w:rPr>
          <w:rFonts w:ascii="Times New Roman" w:hAnsi="Times New Roman" w:cs="Times New Roman"/>
          <w:color w:val="000000"/>
        </w:rPr>
      </w:pPr>
      <w:r w:rsidRPr="00E35C55">
        <w:rPr>
          <w:rFonts w:ascii="Times New Roman" w:hAnsi="Times New Roman" w:cs="Times New Roman"/>
          <w:color w:val="000000"/>
        </w:rPr>
        <w:t xml:space="preserve">Individual grains from the population of zircons that make up the LA-ICPMS weighted mean age for magmatic </w:t>
      </w:r>
      <w:proofErr w:type="gramStart"/>
      <w:r w:rsidRPr="00E35C55">
        <w:rPr>
          <w:rFonts w:ascii="Times New Roman" w:hAnsi="Times New Roman" w:cs="Times New Roman"/>
          <w:color w:val="000000"/>
        </w:rPr>
        <w:t>samples</w:t>
      </w:r>
      <w:proofErr w:type="gramEnd"/>
      <w:r w:rsidRPr="00E35C55">
        <w:rPr>
          <w:rFonts w:ascii="Times New Roman" w:hAnsi="Times New Roman" w:cs="Times New Roman"/>
          <w:color w:val="000000"/>
        </w:rPr>
        <w:t xml:space="preserve"> or the MDA of detrital samples were analyzed with single zircon U-Pb chemical abrasion isotope dilution thermal ionization mass spectrometry (CA-ID-TIMS) at Princeton University, following standard chemical abrasion methods modified from </w:t>
      </w:r>
      <w:proofErr w:type="spellStart"/>
      <w:r w:rsidRPr="00E35C55">
        <w:rPr>
          <w:rFonts w:ascii="Times New Roman" w:hAnsi="Times New Roman" w:cs="Times New Roman"/>
          <w:color w:val="000000"/>
        </w:rPr>
        <w:t>Mattinson</w:t>
      </w:r>
      <w:proofErr w:type="spellEnd"/>
      <w:r w:rsidRPr="00E35C55">
        <w:rPr>
          <w:rFonts w:ascii="Times New Roman" w:hAnsi="Times New Roman" w:cs="Times New Roman"/>
          <w:color w:val="000000"/>
        </w:rPr>
        <w:t xml:space="preserve"> (2005). Previously annealed single zircons were plucked from epoxy mounts, transferred to Teflon beakers, and rinsed with 3N HNO</w:t>
      </w:r>
      <w:r w:rsidRPr="00E35C55">
        <w:rPr>
          <w:rFonts w:ascii="Times New Roman" w:hAnsi="Times New Roman" w:cs="Times New Roman"/>
          <w:color w:val="000000"/>
          <w:vertAlign w:val="subscript"/>
        </w:rPr>
        <w:t xml:space="preserve">3. </w:t>
      </w:r>
      <w:r w:rsidRPr="00E35C55">
        <w:rPr>
          <w:rFonts w:ascii="Times New Roman" w:hAnsi="Times New Roman" w:cs="Times New Roman"/>
          <w:color w:val="000000"/>
        </w:rPr>
        <w:t xml:space="preserve">Grains were removed from the acid rinse and loaded into 200 µl </w:t>
      </w:r>
      <w:proofErr w:type="spellStart"/>
      <w:r w:rsidRPr="00E35C55">
        <w:rPr>
          <w:rFonts w:ascii="Times New Roman" w:hAnsi="Times New Roman" w:cs="Times New Roman"/>
          <w:color w:val="000000"/>
        </w:rPr>
        <w:t>Savillex</w:t>
      </w:r>
      <w:proofErr w:type="spellEnd"/>
      <w:r w:rsidRPr="00E35C55">
        <w:rPr>
          <w:rFonts w:ascii="Times New Roman" w:hAnsi="Times New Roman" w:cs="Times New Roman"/>
          <w:color w:val="000000"/>
        </w:rPr>
        <w:t xml:space="preserve"> microcapsules with ca. 90 µl 29M HF. Microcapsules were assembled in a Parr bomb and zircons were leached at 180ºC for 12 hours to remove domains in the crystal lattice that may have experienced lead loss. </w:t>
      </w:r>
      <w:r w:rsidR="00586C5A" w:rsidRPr="00E35C55">
        <w:rPr>
          <w:rFonts w:ascii="Times New Roman" w:hAnsi="Times New Roman" w:cs="Times New Roman"/>
          <w:color w:val="000000"/>
        </w:rPr>
        <w:t xml:space="preserve">Following the complete dissolution of several grains in the first two batches of leaching, a set of samples in a third Parr bomb were removed from the 180ºC oven after only 4.5 hours </w:t>
      </w:r>
      <w:proofErr w:type="gramStart"/>
      <w:r w:rsidR="00586C5A" w:rsidRPr="00E35C55">
        <w:rPr>
          <w:rFonts w:ascii="Times New Roman" w:hAnsi="Times New Roman" w:cs="Times New Roman"/>
          <w:color w:val="000000"/>
        </w:rPr>
        <w:t>in order to</w:t>
      </w:r>
      <w:proofErr w:type="gramEnd"/>
      <w:r w:rsidR="00586C5A" w:rsidRPr="00E35C55">
        <w:rPr>
          <w:rFonts w:ascii="Times New Roman" w:hAnsi="Times New Roman" w:cs="Times New Roman"/>
          <w:color w:val="000000"/>
        </w:rPr>
        <w:t xml:space="preserve"> avoid complete destruction of the grains. This leaching time resulted in no complete grain </w:t>
      </w:r>
      <w:proofErr w:type="gramStart"/>
      <w:r w:rsidR="00586C5A" w:rsidRPr="00E35C55">
        <w:rPr>
          <w:rFonts w:ascii="Times New Roman" w:hAnsi="Times New Roman" w:cs="Times New Roman"/>
          <w:color w:val="000000"/>
        </w:rPr>
        <w:t>dissolution, but</w:t>
      </w:r>
      <w:proofErr w:type="gramEnd"/>
      <w:r w:rsidR="00586C5A" w:rsidRPr="00E35C55">
        <w:rPr>
          <w:rFonts w:ascii="Times New Roman" w:hAnsi="Times New Roman" w:cs="Times New Roman"/>
          <w:color w:val="000000"/>
        </w:rPr>
        <w:t xml:space="preserve"> introduced the possibility of the incorporation of domains with possible lead-loss into the resultant analyte. Only one zircon (EA1905-46B) from this low-temperature leach appears to have incorporated significant lead loss; as a result, we omit the data from this grain from maximum depositional age calculations for this </w:t>
      </w:r>
      <w:proofErr w:type="gramStart"/>
      <w:r w:rsidR="00586C5A" w:rsidRPr="00E35C55">
        <w:rPr>
          <w:rFonts w:ascii="Times New Roman" w:hAnsi="Times New Roman" w:cs="Times New Roman"/>
          <w:color w:val="000000"/>
        </w:rPr>
        <w:t>sample, but</w:t>
      </w:r>
      <w:proofErr w:type="gramEnd"/>
      <w:r w:rsidR="00586C5A" w:rsidRPr="00E35C55">
        <w:rPr>
          <w:rFonts w:ascii="Times New Roman" w:hAnsi="Times New Roman" w:cs="Times New Roman"/>
          <w:color w:val="000000"/>
        </w:rPr>
        <w:t xml:space="preserve"> have included the data in Table S</w:t>
      </w:r>
      <w:r w:rsidR="00C12D38">
        <w:rPr>
          <w:rFonts w:ascii="Times New Roman" w:hAnsi="Times New Roman" w:cs="Times New Roman"/>
          <w:color w:val="000000"/>
        </w:rPr>
        <w:t>I3</w:t>
      </w:r>
      <w:r w:rsidR="00586C5A" w:rsidRPr="00E35C55">
        <w:rPr>
          <w:rFonts w:ascii="Times New Roman" w:hAnsi="Times New Roman" w:cs="Times New Roman"/>
          <w:color w:val="000000"/>
        </w:rPr>
        <w:t xml:space="preserve">. </w:t>
      </w:r>
    </w:p>
    <w:p w14:paraId="768F398A" w14:textId="77777777" w:rsidR="00D70ECD" w:rsidRPr="00E35C55" w:rsidRDefault="00D70ECD" w:rsidP="00D42740">
      <w:pPr>
        <w:spacing w:line="360" w:lineRule="auto"/>
        <w:ind w:firstLine="720"/>
        <w:rPr>
          <w:rFonts w:ascii="Times New Roman" w:hAnsi="Times New Roman" w:cs="Times New Roman"/>
        </w:rPr>
      </w:pPr>
      <w:r w:rsidRPr="00E35C55">
        <w:rPr>
          <w:rFonts w:ascii="Times New Roman" w:hAnsi="Times New Roman" w:cs="Times New Roman"/>
          <w:color w:val="000000"/>
        </w:rPr>
        <w:t>Following leaching, zircon grains were moved to Teflon beakers, and repeatedly rinsed in 3N HNO</w:t>
      </w:r>
      <w:r w:rsidRPr="00E35C55">
        <w:rPr>
          <w:rFonts w:ascii="Times New Roman" w:hAnsi="Times New Roman" w:cs="Times New Roman"/>
          <w:color w:val="000000"/>
          <w:vertAlign w:val="subscript"/>
        </w:rPr>
        <w:t>3</w:t>
      </w:r>
      <w:r w:rsidRPr="00E35C55">
        <w:rPr>
          <w:rFonts w:ascii="Times New Roman" w:hAnsi="Times New Roman" w:cs="Times New Roman"/>
          <w:color w:val="000000"/>
        </w:rPr>
        <w:t xml:space="preserve"> and 6N HCl. The crystals were then transferred back to microcapsules, spiked with the EARTHTIME </w:t>
      </w:r>
      <w:r w:rsidRPr="00E35C55">
        <w:rPr>
          <w:rStyle w:val="apple-converted-space"/>
          <w:rFonts w:ascii="Times New Roman" w:hAnsi="Times New Roman" w:cs="Times New Roman"/>
          <w:color w:val="262626"/>
          <w:shd w:val="clear" w:color="auto" w:fill="FFFFFF"/>
        </w:rPr>
        <w:t> </w:t>
      </w:r>
      <w:r w:rsidRPr="00E35C55">
        <w:rPr>
          <w:rFonts w:ascii="Times New Roman" w:hAnsi="Times New Roman" w:cs="Times New Roman"/>
          <w:color w:val="262626"/>
          <w:vertAlign w:val="superscript"/>
        </w:rPr>
        <w:t>205</w:t>
      </w:r>
      <w:r w:rsidRPr="00E35C55">
        <w:rPr>
          <w:rFonts w:ascii="Times New Roman" w:hAnsi="Times New Roman" w:cs="Times New Roman"/>
          <w:color w:val="262626"/>
          <w:shd w:val="clear" w:color="auto" w:fill="FFFFFF"/>
        </w:rPr>
        <w:t>Pb-</w:t>
      </w:r>
      <w:r w:rsidRPr="00E35C55">
        <w:rPr>
          <w:rFonts w:ascii="Times New Roman" w:hAnsi="Times New Roman" w:cs="Times New Roman"/>
          <w:color w:val="262626"/>
          <w:vertAlign w:val="superscript"/>
        </w:rPr>
        <w:t>233</w:t>
      </w:r>
      <w:r w:rsidRPr="00E35C55">
        <w:rPr>
          <w:rFonts w:ascii="Times New Roman" w:hAnsi="Times New Roman" w:cs="Times New Roman"/>
          <w:color w:val="262626"/>
          <w:shd w:val="clear" w:color="auto" w:fill="FFFFFF"/>
        </w:rPr>
        <w:t>U-</w:t>
      </w:r>
      <w:r w:rsidRPr="00E35C55">
        <w:rPr>
          <w:rFonts w:ascii="Times New Roman" w:hAnsi="Times New Roman" w:cs="Times New Roman"/>
          <w:color w:val="262626"/>
          <w:vertAlign w:val="superscript"/>
        </w:rPr>
        <w:t>235</w:t>
      </w:r>
      <w:r w:rsidRPr="00E35C55">
        <w:rPr>
          <w:rFonts w:ascii="Times New Roman" w:hAnsi="Times New Roman" w:cs="Times New Roman"/>
          <w:color w:val="262626"/>
          <w:shd w:val="clear" w:color="auto" w:fill="FFFFFF"/>
        </w:rPr>
        <w:t xml:space="preserve">U tracer (Condon et al., 2015; McLean et al., 2015) and placed back into a Parr bomb for dissolution in </w:t>
      </w:r>
      <w:r w:rsidRPr="00E35C55">
        <w:rPr>
          <w:rFonts w:ascii="Times New Roman" w:hAnsi="Times New Roman" w:cs="Times New Roman"/>
          <w:color w:val="000000"/>
        </w:rPr>
        <w:t xml:space="preserve">ca. 90 µl 29M HF </w:t>
      </w:r>
      <w:r w:rsidRPr="00E35C55">
        <w:rPr>
          <w:rFonts w:ascii="Times New Roman" w:hAnsi="Times New Roman" w:cs="Times New Roman"/>
          <w:color w:val="262626"/>
          <w:shd w:val="clear" w:color="auto" w:fill="FFFFFF"/>
        </w:rPr>
        <w:t xml:space="preserve">for 60 h at 210ºC. The resulting solutions were then dried down, converted to chlorides in the Parr bomb overnight, and dried down once </w:t>
      </w:r>
      <w:r w:rsidRPr="00E35C55">
        <w:rPr>
          <w:rFonts w:ascii="Times New Roman" w:hAnsi="Times New Roman" w:cs="Times New Roman"/>
          <w:color w:val="262626"/>
          <w:shd w:val="clear" w:color="auto" w:fill="FFFFFF"/>
        </w:rPr>
        <w:lastRenderedPageBreak/>
        <w:t xml:space="preserve">more on the hot plate. The samples were then redissolved in 3N HCl and placed into </w:t>
      </w:r>
      <w:r w:rsidRPr="00E35C55">
        <w:rPr>
          <w:rFonts w:ascii="Times New Roman" w:hAnsi="Times New Roman" w:cs="Times New Roman"/>
          <w:color w:val="000000"/>
        </w:rPr>
        <w:t>50 µl micro</w:t>
      </w:r>
      <w:r w:rsidRPr="00E35C55">
        <w:rPr>
          <w:rFonts w:ascii="Times New Roman" w:hAnsi="Times New Roman" w:cs="Times New Roman"/>
          <w:color w:val="262626"/>
          <w:shd w:val="clear" w:color="auto" w:fill="FFFFFF"/>
        </w:rPr>
        <w:t xml:space="preserve">columns filled with AG-1 X8 resin, where U-Pb and trace element solutions were separated by anion exchange following methods modified from Krogh (1973). The U-Pb solution was dried down in a Teflon beaker on the hot plate with a </w:t>
      </w:r>
      <w:proofErr w:type="spellStart"/>
      <w:r w:rsidRPr="00E35C55">
        <w:rPr>
          <w:rFonts w:ascii="Times New Roman" w:hAnsi="Times New Roman" w:cs="Times New Roman"/>
          <w:color w:val="262626"/>
          <w:shd w:val="clear" w:color="auto" w:fill="FFFFFF"/>
        </w:rPr>
        <w:t>microdrop</w:t>
      </w:r>
      <w:proofErr w:type="spellEnd"/>
      <w:r w:rsidRPr="00E35C55">
        <w:rPr>
          <w:rFonts w:ascii="Times New Roman" w:hAnsi="Times New Roman" w:cs="Times New Roman"/>
          <w:color w:val="262626"/>
          <w:shd w:val="clear" w:color="auto" w:fill="FFFFFF"/>
        </w:rPr>
        <w:t xml:space="preserve"> of 0.015M H</w:t>
      </w:r>
      <w:r w:rsidRPr="00E35C55">
        <w:rPr>
          <w:rFonts w:ascii="Times New Roman" w:hAnsi="Times New Roman" w:cs="Times New Roman"/>
          <w:color w:val="262626"/>
          <w:shd w:val="clear" w:color="auto" w:fill="FFFFFF"/>
          <w:vertAlign w:val="subscript"/>
        </w:rPr>
        <w:t>3</w:t>
      </w:r>
      <w:r w:rsidRPr="00E35C55">
        <w:rPr>
          <w:rFonts w:ascii="Times New Roman" w:hAnsi="Times New Roman" w:cs="Times New Roman"/>
          <w:color w:val="262626"/>
          <w:shd w:val="clear" w:color="auto" w:fill="FFFFFF"/>
        </w:rPr>
        <w:t>PO</w:t>
      </w:r>
      <w:r w:rsidRPr="00E35C55">
        <w:rPr>
          <w:rFonts w:ascii="Times New Roman" w:hAnsi="Times New Roman" w:cs="Times New Roman"/>
          <w:color w:val="262626"/>
          <w:shd w:val="clear" w:color="auto" w:fill="FFFFFF"/>
          <w:vertAlign w:val="subscript"/>
        </w:rPr>
        <w:t>4</w:t>
      </w:r>
      <w:r w:rsidRPr="00E35C55">
        <w:rPr>
          <w:rFonts w:ascii="Times New Roman" w:hAnsi="Times New Roman" w:cs="Times New Roman"/>
          <w:color w:val="262626"/>
          <w:shd w:val="clear" w:color="auto" w:fill="FFFFFF"/>
        </w:rPr>
        <w:t>. Each aliquot was then redissolved in a silica gel emitter (</w:t>
      </w:r>
      <w:proofErr w:type="spellStart"/>
      <w:r w:rsidRPr="00E35C55">
        <w:rPr>
          <w:rFonts w:ascii="Times New Roman" w:hAnsi="Times New Roman" w:cs="Times New Roman"/>
          <w:color w:val="262626"/>
          <w:shd w:val="clear" w:color="auto" w:fill="FFFFFF"/>
        </w:rPr>
        <w:t>Gerstenberger</w:t>
      </w:r>
      <w:proofErr w:type="spellEnd"/>
      <w:r w:rsidRPr="00E35C55">
        <w:rPr>
          <w:rFonts w:ascii="Times New Roman" w:hAnsi="Times New Roman" w:cs="Times New Roman"/>
          <w:color w:val="262626"/>
          <w:shd w:val="clear" w:color="auto" w:fill="FFFFFF"/>
        </w:rPr>
        <w:t xml:space="preserve"> and </w:t>
      </w:r>
      <w:proofErr w:type="spellStart"/>
      <w:r w:rsidRPr="00E35C55">
        <w:rPr>
          <w:rFonts w:ascii="Times New Roman" w:hAnsi="Times New Roman" w:cs="Times New Roman"/>
          <w:color w:val="262626"/>
          <w:shd w:val="clear" w:color="auto" w:fill="FFFFFF"/>
        </w:rPr>
        <w:t>Haase</w:t>
      </w:r>
      <w:proofErr w:type="spellEnd"/>
      <w:r w:rsidRPr="00E35C55">
        <w:rPr>
          <w:rFonts w:ascii="Times New Roman" w:hAnsi="Times New Roman" w:cs="Times New Roman"/>
          <w:color w:val="262626"/>
          <w:shd w:val="clear" w:color="auto" w:fill="FFFFFF"/>
        </w:rPr>
        <w:t xml:space="preserve">, 1997), and loaded with an ultrafine pipette onto a single outgassed zoned-refined rhenium filament. </w:t>
      </w:r>
    </w:p>
    <w:p w14:paraId="6F9F5792" w14:textId="77777777" w:rsidR="00D70ECD" w:rsidRPr="00E35C55" w:rsidRDefault="00D70ECD"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ab/>
      </w:r>
      <w:r w:rsidRPr="00E35C55">
        <w:rPr>
          <w:rFonts w:ascii="Times New Roman" w:hAnsi="Times New Roman" w:cs="Times New Roman"/>
          <w:color w:val="000000"/>
        </w:rPr>
        <w:t xml:space="preserve">Lead and U isotopic measurements were performed with one of two </w:t>
      </w:r>
      <w:proofErr w:type="spellStart"/>
      <w:r w:rsidRPr="00E35C55">
        <w:rPr>
          <w:rFonts w:ascii="Times New Roman" w:hAnsi="Times New Roman" w:cs="Times New Roman"/>
          <w:color w:val="000000"/>
        </w:rPr>
        <w:t>Isotopx</w:t>
      </w:r>
      <w:proofErr w:type="spellEnd"/>
      <w:r w:rsidRPr="00E35C55">
        <w:rPr>
          <w:rFonts w:ascii="Times New Roman" w:hAnsi="Times New Roman" w:cs="Times New Roman"/>
          <w:color w:val="000000"/>
        </w:rPr>
        <w:t xml:space="preserve"> Phoenix thermal ionization mass spectrometers (TIMS) at Princeton University. Pb isotopes were measured using peak-hopping mode on a Daly photomultiplier ion-counter, while U isotopes were measured as UO</w:t>
      </w:r>
      <w:r w:rsidRPr="00E35C55">
        <w:rPr>
          <w:rFonts w:ascii="Times New Roman" w:hAnsi="Times New Roman" w:cs="Times New Roman"/>
          <w:color w:val="000000"/>
          <w:vertAlign w:val="subscript"/>
        </w:rPr>
        <w:t>2</w:t>
      </w:r>
      <w:r w:rsidRPr="00E35C55">
        <w:rPr>
          <w:rFonts w:ascii="Times New Roman" w:hAnsi="Times New Roman" w:cs="Times New Roman"/>
          <w:color w:val="000000"/>
        </w:rPr>
        <w:t xml:space="preserve"> in static mode with Faraday cups connected to traditional 10</w:t>
      </w:r>
      <w:r w:rsidRPr="00E35C55">
        <w:rPr>
          <w:rFonts w:ascii="Times New Roman" w:hAnsi="Times New Roman" w:cs="Times New Roman"/>
          <w:color w:val="000000"/>
          <w:vertAlign w:val="superscript"/>
        </w:rPr>
        <w:t>12</w:t>
      </w:r>
      <w:r w:rsidRPr="00E35C55">
        <w:rPr>
          <w:rFonts w:ascii="Times New Roman" w:hAnsi="Times New Roman" w:cs="Times New Roman"/>
          <w:color w:val="000000"/>
        </w:rPr>
        <w:t xml:space="preserve"> </w:t>
      </w:r>
      <w:r w:rsidRPr="00E35C55">
        <w:rPr>
          <w:rFonts w:ascii="Times New Roman" w:hAnsi="Times New Roman" w:cs="Times New Roman"/>
          <w:color w:val="000000"/>
        </w:rPr>
        <w:sym w:font="Symbol" w:char="F057"/>
      </w:r>
      <w:r w:rsidRPr="00E35C55">
        <w:rPr>
          <w:rFonts w:ascii="Times New Roman" w:hAnsi="Times New Roman" w:cs="Times New Roman"/>
          <w:color w:val="000000"/>
        </w:rPr>
        <w:t xml:space="preserve"> amplifiers, or to ATONA amplifiers (</w:t>
      </w:r>
      <w:proofErr w:type="spellStart"/>
      <w:r w:rsidRPr="00E35C55">
        <w:rPr>
          <w:rFonts w:ascii="Times New Roman" w:hAnsi="Times New Roman" w:cs="Times New Roman"/>
          <w:color w:val="000000"/>
        </w:rPr>
        <w:t>Szymanowski</w:t>
      </w:r>
      <w:proofErr w:type="spellEnd"/>
      <w:r w:rsidRPr="00E35C55">
        <w:rPr>
          <w:rFonts w:ascii="Times New Roman" w:hAnsi="Times New Roman" w:cs="Times New Roman"/>
          <w:color w:val="000000"/>
        </w:rPr>
        <w:t xml:space="preserve"> and Schoene, 2020). Instrumental mass fractionation for Pb was corrected with a factor (0.14 or 0.18 %/amu) derived from a long-term compilation of in-run </w:t>
      </w:r>
      <w:r w:rsidRPr="00E35C55">
        <w:rPr>
          <w:rFonts w:ascii="Times New Roman" w:hAnsi="Times New Roman" w:cs="Times New Roman"/>
          <w:color w:val="000000"/>
          <w:vertAlign w:val="superscript"/>
        </w:rPr>
        <w:t>202</w:t>
      </w:r>
      <w:r w:rsidRPr="00E35C55">
        <w:rPr>
          <w:rFonts w:ascii="Times New Roman" w:hAnsi="Times New Roman" w:cs="Times New Roman"/>
          <w:color w:val="000000"/>
        </w:rPr>
        <w:t>Pb/</w:t>
      </w:r>
      <w:r w:rsidRPr="00E35C55">
        <w:rPr>
          <w:rFonts w:ascii="Times New Roman" w:hAnsi="Times New Roman" w:cs="Times New Roman"/>
          <w:color w:val="000000"/>
          <w:vertAlign w:val="superscript"/>
        </w:rPr>
        <w:t>205</w:t>
      </w:r>
      <w:r w:rsidRPr="00E35C55">
        <w:rPr>
          <w:rFonts w:ascii="Times New Roman" w:hAnsi="Times New Roman" w:cs="Times New Roman"/>
          <w:color w:val="000000"/>
        </w:rPr>
        <w:t xml:space="preserve">Pb values of double-Pb-spiked Daly analyses on each instrument. The dead time of the Daly systems was kept constant throughout the period of the study but was monitored with analyses of NIST SRM 982 Pb isotope standard over a range of intensities. U runs were corrected for fractionation using the known </w:t>
      </w:r>
      <w:r w:rsidRPr="00E35C55">
        <w:rPr>
          <w:rFonts w:ascii="Times New Roman" w:hAnsi="Times New Roman" w:cs="Times New Roman"/>
          <w:color w:val="000000"/>
          <w:vertAlign w:val="superscript"/>
        </w:rPr>
        <w:t>233</w:t>
      </w:r>
      <w:r w:rsidRPr="00E35C55">
        <w:rPr>
          <w:rFonts w:ascii="Times New Roman" w:hAnsi="Times New Roman" w:cs="Times New Roman"/>
          <w:color w:val="000000"/>
        </w:rPr>
        <w:t>U/</w:t>
      </w:r>
      <w:r w:rsidRPr="00E35C55">
        <w:rPr>
          <w:rFonts w:ascii="Times New Roman" w:hAnsi="Times New Roman" w:cs="Times New Roman"/>
          <w:color w:val="000000"/>
          <w:vertAlign w:val="superscript"/>
        </w:rPr>
        <w:t>235</w:t>
      </w:r>
      <w:r w:rsidRPr="00E35C55">
        <w:rPr>
          <w:rFonts w:ascii="Times New Roman" w:hAnsi="Times New Roman" w:cs="Times New Roman"/>
          <w:color w:val="000000"/>
        </w:rPr>
        <w:t xml:space="preserve">U of the spike and assuming a sample </w:t>
      </w:r>
      <w:r w:rsidRPr="00E35C55">
        <w:rPr>
          <w:rFonts w:ascii="Times New Roman" w:hAnsi="Times New Roman" w:cs="Times New Roman"/>
          <w:color w:val="000000"/>
          <w:vertAlign w:val="superscript"/>
        </w:rPr>
        <w:t>238</w:t>
      </w:r>
      <w:r w:rsidRPr="00E35C55">
        <w:rPr>
          <w:rFonts w:ascii="Times New Roman" w:hAnsi="Times New Roman" w:cs="Times New Roman"/>
          <w:color w:val="000000"/>
        </w:rPr>
        <w:t>U/</w:t>
      </w:r>
      <w:r w:rsidRPr="00E35C55">
        <w:rPr>
          <w:rFonts w:ascii="Times New Roman" w:hAnsi="Times New Roman" w:cs="Times New Roman"/>
          <w:color w:val="000000"/>
          <w:vertAlign w:val="superscript"/>
        </w:rPr>
        <w:t>235</w:t>
      </w:r>
      <w:r w:rsidRPr="00E35C55">
        <w:rPr>
          <w:rFonts w:ascii="Times New Roman" w:hAnsi="Times New Roman" w:cs="Times New Roman"/>
          <w:color w:val="000000"/>
        </w:rPr>
        <w:t xml:space="preserve">U of 137.818 </w:t>
      </w:r>
      <w:r w:rsidRPr="00E35C55">
        <w:rPr>
          <w:rFonts w:ascii="Times New Roman" w:hAnsi="Times New Roman" w:cs="Times New Roman"/>
          <w:color w:val="000000"/>
        </w:rPr>
        <w:sym w:font="Symbol" w:char="F0B1"/>
      </w:r>
      <w:r w:rsidRPr="00E35C55">
        <w:rPr>
          <w:rFonts w:ascii="Times New Roman" w:hAnsi="Times New Roman" w:cs="Times New Roman"/>
          <w:color w:val="000000"/>
        </w:rPr>
        <w:t xml:space="preserve"> 0.045 (2σ; </w:t>
      </w:r>
      <w:proofErr w:type="spellStart"/>
      <w:r w:rsidRPr="00E35C55">
        <w:rPr>
          <w:rFonts w:ascii="Times New Roman" w:hAnsi="Times New Roman" w:cs="Times New Roman"/>
          <w:color w:val="000000"/>
        </w:rPr>
        <w:t>Hiess</w:t>
      </w:r>
      <w:proofErr w:type="spellEnd"/>
      <w:r w:rsidRPr="00E35C55">
        <w:rPr>
          <w:rFonts w:ascii="Times New Roman" w:hAnsi="Times New Roman" w:cs="Times New Roman"/>
          <w:color w:val="000000"/>
        </w:rPr>
        <w:t xml:space="preserve"> et al., 2012).  An </w:t>
      </w:r>
      <w:r w:rsidRPr="00E35C55">
        <w:rPr>
          <w:rFonts w:ascii="Times New Roman" w:hAnsi="Times New Roman" w:cs="Times New Roman"/>
          <w:color w:val="000000"/>
          <w:vertAlign w:val="superscript"/>
        </w:rPr>
        <w:t>18</w:t>
      </w:r>
      <w:r w:rsidRPr="00E35C55">
        <w:rPr>
          <w:rFonts w:ascii="Times New Roman" w:hAnsi="Times New Roman" w:cs="Times New Roman"/>
          <w:color w:val="000000"/>
        </w:rPr>
        <w:t>O/</w:t>
      </w:r>
      <w:r w:rsidRPr="00E35C55">
        <w:rPr>
          <w:rFonts w:ascii="Times New Roman" w:hAnsi="Times New Roman" w:cs="Times New Roman"/>
          <w:color w:val="000000"/>
          <w:vertAlign w:val="superscript"/>
        </w:rPr>
        <w:t>16</w:t>
      </w:r>
      <w:r w:rsidRPr="00E35C55">
        <w:rPr>
          <w:rFonts w:ascii="Times New Roman" w:hAnsi="Times New Roman" w:cs="Times New Roman"/>
          <w:color w:val="000000"/>
        </w:rPr>
        <w:t xml:space="preserve">O value of 0.00205 </w:t>
      </w:r>
      <w:r w:rsidRPr="00E35C55">
        <w:rPr>
          <w:rFonts w:ascii="Times New Roman" w:hAnsi="Times New Roman" w:cs="Times New Roman"/>
          <w:color w:val="000000"/>
        </w:rPr>
        <w:sym w:font="Symbol" w:char="F0B1"/>
      </w:r>
      <w:r w:rsidRPr="00E35C55">
        <w:rPr>
          <w:rFonts w:ascii="Times New Roman" w:hAnsi="Times New Roman" w:cs="Times New Roman"/>
          <w:color w:val="000000"/>
        </w:rPr>
        <w:t xml:space="preserve"> 2 (1σ) was used to correct for interferences in UO</w:t>
      </w:r>
      <w:r w:rsidRPr="00E35C55">
        <w:rPr>
          <w:rFonts w:ascii="Times New Roman" w:hAnsi="Times New Roman" w:cs="Times New Roman"/>
          <w:color w:val="000000"/>
          <w:vertAlign w:val="subscript"/>
        </w:rPr>
        <w:t>2</w:t>
      </w:r>
      <w:r w:rsidRPr="00E35C55">
        <w:rPr>
          <w:rFonts w:ascii="Times New Roman" w:hAnsi="Times New Roman" w:cs="Times New Roman"/>
          <w:color w:val="000000"/>
        </w:rPr>
        <w:t xml:space="preserve"> analyses.</w:t>
      </w:r>
    </w:p>
    <w:p w14:paraId="50F3D448" w14:textId="7C4318A2" w:rsidR="00D70ECD" w:rsidRPr="00E35C55" w:rsidRDefault="00D70ECD"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ab/>
      </w:r>
      <w:r w:rsidRPr="00E35C55">
        <w:rPr>
          <w:rFonts w:ascii="Times New Roman" w:hAnsi="Times New Roman" w:cs="Times New Roman"/>
          <w:color w:val="000000"/>
        </w:rPr>
        <w:t xml:space="preserve">Data was compiled and reduced in </w:t>
      </w:r>
      <w:r w:rsidRPr="00E35C55">
        <w:rPr>
          <w:rFonts w:ascii="Times New Roman" w:hAnsi="Times New Roman" w:cs="Times New Roman"/>
          <w:i/>
          <w:iCs/>
          <w:color w:val="000000"/>
        </w:rPr>
        <w:t>Tripoli</w:t>
      </w:r>
      <w:r w:rsidRPr="00E35C55">
        <w:rPr>
          <w:rFonts w:ascii="Times New Roman" w:hAnsi="Times New Roman" w:cs="Times New Roman"/>
          <w:color w:val="000000"/>
        </w:rPr>
        <w:t xml:space="preserve"> and </w:t>
      </w:r>
      <w:proofErr w:type="spellStart"/>
      <w:r w:rsidR="007166DD" w:rsidRPr="00232C2C">
        <w:rPr>
          <w:rFonts w:ascii="Times New Roman" w:hAnsi="Times New Roman" w:cs="Times New Roman"/>
          <w:i/>
          <w:iCs/>
          <w:color w:val="000000"/>
        </w:rPr>
        <w:t>ET_</w:t>
      </w:r>
      <w:r w:rsidRPr="00767302">
        <w:rPr>
          <w:rFonts w:ascii="Times New Roman" w:hAnsi="Times New Roman" w:cs="Times New Roman"/>
          <w:i/>
          <w:iCs/>
          <w:color w:val="000000"/>
        </w:rPr>
        <w:t>Redux</w:t>
      </w:r>
      <w:proofErr w:type="spellEnd"/>
      <w:r w:rsidRPr="00E35C55">
        <w:rPr>
          <w:rFonts w:ascii="Times New Roman" w:hAnsi="Times New Roman" w:cs="Times New Roman"/>
          <w:i/>
          <w:iCs/>
          <w:color w:val="000000"/>
        </w:rPr>
        <w:t xml:space="preserve"> </w:t>
      </w:r>
      <w:r w:rsidRPr="00E35C55">
        <w:rPr>
          <w:rFonts w:ascii="Times New Roman" w:hAnsi="Times New Roman" w:cs="Times New Roman"/>
          <w:color w:val="000000"/>
        </w:rPr>
        <w:t xml:space="preserve">(Bowring et al., 2011; McLean et al., 2011). Initial </w:t>
      </w:r>
      <w:r w:rsidRPr="00E35C55">
        <w:rPr>
          <w:rFonts w:ascii="Times New Roman" w:hAnsi="Times New Roman" w:cs="Times New Roman"/>
          <w:color w:val="000000"/>
          <w:vertAlign w:val="superscript"/>
        </w:rPr>
        <w:t>230</w:t>
      </w:r>
      <w:r w:rsidRPr="00E35C55">
        <w:rPr>
          <w:rFonts w:ascii="Times New Roman" w:hAnsi="Times New Roman" w:cs="Times New Roman"/>
          <w:color w:val="000000"/>
        </w:rPr>
        <w:t xml:space="preserve">Th disequilibrium in the </w:t>
      </w:r>
      <w:r w:rsidRPr="00E35C55">
        <w:rPr>
          <w:rFonts w:ascii="Times New Roman" w:hAnsi="Times New Roman" w:cs="Times New Roman"/>
          <w:color w:val="000000"/>
          <w:vertAlign w:val="superscript"/>
        </w:rPr>
        <w:t>206</w:t>
      </w:r>
      <w:r w:rsidRPr="00E35C55">
        <w:rPr>
          <w:rFonts w:ascii="Times New Roman" w:hAnsi="Times New Roman" w:cs="Times New Roman"/>
          <w:color w:val="000000"/>
        </w:rPr>
        <w:t>Pb/</w:t>
      </w:r>
      <w:r w:rsidRPr="00E35C55">
        <w:rPr>
          <w:rFonts w:ascii="Times New Roman" w:hAnsi="Times New Roman" w:cs="Times New Roman"/>
          <w:color w:val="000000"/>
          <w:vertAlign w:val="superscript"/>
        </w:rPr>
        <w:t>238</w:t>
      </w:r>
      <w:r w:rsidRPr="00E35C55">
        <w:rPr>
          <w:rFonts w:ascii="Times New Roman" w:hAnsi="Times New Roman" w:cs="Times New Roman"/>
          <w:color w:val="000000"/>
        </w:rPr>
        <w:t>U system was corrected for each grain by estimating (Th/</w:t>
      </w:r>
      <w:proofErr w:type="gramStart"/>
      <w:r w:rsidRPr="00E35C55">
        <w:rPr>
          <w:rFonts w:ascii="Times New Roman" w:hAnsi="Times New Roman" w:cs="Times New Roman"/>
          <w:color w:val="000000"/>
        </w:rPr>
        <w:t>U)</w:t>
      </w:r>
      <w:r w:rsidRPr="00E35C55">
        <w:rPr>
          <w:rFonts w:ascii="Times New Roman" w:hAnsi="Times New Roman" w:cs="Times New Roman"/>
          <w:color w:val="000000"/>
          <w:vertAlign w:val="subscript"/>
        </w:rPr>
        <w:t>magma</w:t>
      </w:r>
      <w:proofErr w:type="gramEnd"/>
      <w:r w:rsidRPr="00E35C55">
        <w:rPr>
          <w:rFonts w:ascii="Times New Roman" w:hAnsi="Times New Roman" w:cs="Times New Roman"/>
          <w:color w:val="000000"/>
        </w:rPr>
        <w:t xml:space="preserve"> using a fixed (Th/U)</w:t>
      </w:r>
      <w:r w:rsidRPr="00E35C55">
        <w:rPr>
          <w:rFonts w:ascii="Times New Roman" w:hAnsi="Times New Roman" w:cs="Times New Roman"/>
          <w:color w:val="000000"/>
          <w:vertAlign w:val="subscript"/>
        </w:rPr>
        <w:t xml:space="preserve">zircon-magma </w:t>
      </w:r>
      <w:r w:rsidRPr="00E35C55">
        <w:rPr>
          <w:rFonts w:ascii="Times New Roman" w:hAnsi="Times New Roman" w:cs="Times New Roman"/>
          <w:color w:val="000000"/>
        </w:rPr>
        <w:t>partition coefficient ratio of 0.19 ± 0.06 (1s) based on a compilation of natural zircon–melt pairs, and uncertainties for the (Th/U)</w:t>
      </w:r>
      <w:r w:rsidRPr="00E35C55">
        <w:rPr>
          <w:rFonts w:ascii="Times New Roman" w:hAnsi="Times New Roman" w:cs="Times New Roman"/>
          <w:color w:val="000000"/>
          <w:vertAlign w:val="subscript"/>
        </w:rPr>
        <w:t>magma</w:t>
      </w:r>
      <w:r w:rsidRPr="00E35C55">
        <w:rPr>
          <w:rFonts w:ascii="Times New Roman" w:hAnsi="Times New Roman" w:cs="Times New Roman"/>
          <w:color w:val="000000"/>
        </w:rPr>
        <w:t xml:space="preserve"> were propagated into final date uncertainty for each grain. Weighted-mean ages were calculated in </w:t>
      </w:r>
      <w:proofErr w:type="spellStart"/>
      <w:r w:rsidR="00767302" w:rsidRPr="00232C2C">
        <w:rPr>
          <w:rFonts w:ascii="Times New Roman" w:hAnsi="Times New Roman" w:cs="Times New Roman"/>
          <w:i/>
          <w:iCs/>
          <w:color w:val="000000"/>
        </w:rPr>
        <w:t>ET_</w:t>
      </w:r>
      <w:r w:rsidRPr="00767302">
        <w:rPr>
          <w:rFonts w:ascii="Times New Roman" w:hAnsi="Times New Roman" w:cs="Times New Roman"/>
          <w:i/>
          <w:iCs/>
          <w:color w:val="000000"/>
        </w:rPr>
        <w:t>Redux</w:t>
      </w:r>
      <w:proofErr w:type="spellEnd"/>
      <w:r w:rsidRPr="00E35C55">
        <w:rPr>
          <w:rFonts w:ascii="Times New Roman" w:hAnsi="Times New Roman" w:cs="Times New Roman"/>
          <w:i/>
          <w:iCs/>
          <w:color w:val="000000"/>
        </w:rPr>
        <w:t>.</w:t>
      </w:r>
    </w:p>
    <w:p w14:paraId="19B4CF8B" w14:textId="67B913F0" w:rsidR="00586C5A" w:rsidRPr="00E35C55" w:rsidRDefault="00586C5A" w:rsidP="00D42740">
      <w:pPr>
        <w:spacing w:line="360" w:lineRule="auto"/>
        <w:rPr>
          <w:rFonts w:ascii="Times New Roman" w:hAnsi="Times New Roman" w:cs="Times New Roman"/>
          <w:i/>
          <w:iCs/>
          <w:color w:val="000000"/>
        </w:rPr>
      </w:pPr>
    </w:p>
    <w:p w14:paraId="423ED52C" w14:textId="0E77DAA5" w:rsidR="00586C5A" w:rsidRPr="00E35C55" w:rsidRDefault="00586C5A" w:rsidP="00D42740">
      <w:pPr>
        <w:spacing w:line="360" w:lineRule="auto"/>
        <w:rPr>
          <w:rFonts w:ascii="Times New Roman" w:hAnsi="Times New Roman" w:cs="Times New Roman"/>
          <w:i/>
          <w:iCs/>
          <w:color w:val="000000"/>
        </w:rPr>
      </w:pPr>
    </w:p>
    <w:p w14:paraId="270BB05A" w14:textId="1249AF37" w:rsidR="00586C5A" w:rsidRPr="00E35C55" w:rsidRDefault="00586C5A"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 xml:space="preserve">3. </w:t>
      </w:r>
      <w:proofErr w:type="spellStart"/>
      <w:r w:rsidRPr="00E35C55">
        <w:rPr>
          <w:rFonts w:ascii="Times New Roman" w:hAnsi="Times New Roman" w:cs="Times New Roman"/>
          <w:i/>
          <w:iCs/>
          <w:color w:val="000000"/>
        </w:rPr>
        <w:t>Backstripping</w:t>
      </w:r>
      <w:proofErr w:type="spellEnd"/>
      <w:r w:rsidRPr="00E35C55">
        <w:rPr>
          <w:rFonts w:ascii="Times New Roman" w:hAnsi="Times New Roman" w:cs="Times New Roman"/>
          <w:i/>
          <w:iCs/>
          <w:color w:val="000000"/>
        </w:rPr>
        <w:t xml:space="preserve"> calculations</w:t>
      </w:r>
    </w:p>
    <w:p w14:paraId="2FD380DC" w14:textId="2186DB27" w:rsidR="00586C5A" w:rsidRPr="00D42740" w:rsidRDefault="00586C5A" w:rsidP="00D42740">
      <w:pPr>
        <w:spacing w:line="360" w:lineRule="auto"/>
        <w:rPr>
          <w:rFonts w:ascii="Times New Roman" w:hAnsi="Times New Roman" w:cs="Times New Roman"/>
          <w:u w:val="single"/>
        </w:rPr>
      </w:pPr>
      <w:r w:rsidRPr="00E35C55">
        <w:rPr>
          <w:rFonts w:ascii="Times New Roman" w:hAnsi="Times New Roman" w:cs="Times New Roman"/>
          <w:b/>
          <w:bCs/>
          <w:i/>
          <w:iCs/>
          <w:color w:val="000000"/>
        </w:rPr>
        <w:tab/>
      </w:r>
      <w:r w:rsidRPr="00E35C55">
        <w:rPr>
          <w:rFonts w:ascii="Times New Roman" w:hAnsi="Times New Roman" w:cs="Times New Roman"/>
          <w:color w:val="000000"/>
        </w:rPr>
        <w:t xml:space="preserve">A representative tectonic subsidence curve for the </w:t>
      </w:r>
      <w:proofErr w:type="spellStart"/>
      <w:r w:rsidRPr="00E35C55">
        <w:rPr>
          <w:rFonts w:ascii="Times New Roman" w:hAnsi="Times New Roman" w:cs="Times New Roman"/>
          <w:color w:val="000000"/>
        </w:rPr>
        <w:t>Khuvsgul</w:t>
      </w:r>
      <w:proofErr w:type="spellEnd"/>
      <w:r w:rsidRPr="00E35C55">
        <w:rPr>
          <w:rFonts w:ascii="Times New Roman" w:hAnsi="Times New Roman" w:cs="Times New Roman"/>
          <w:color w:val="000000"/>
        </w:rPr>
        <w:t xml:space="preserve"> Group was calculated by entering </w:t>
      </w:r>
      <w:r w:rsidR="00286DA8" w:rsidRPr="00E35C55">
        <w:rPr>
          <w:rFonts w:ascii="Times New Roman" w:hAnsi="Times New Roman" w:cs="Times New Roman"/>
          <w:color w:val="000000"/>
        </w:rPr>
        <w:t>stratigraphic thickness estimates, model ages, approximations of lithological composition</w:t>
      </w:r>
      <w:r w:rsidR="00286DA8" w:rsidRPr="008D1598">
        <w:rPr>
          <w:rFonts w:ascii="Times New Roman" w:hAnsi="Times New Roman" w:cs="Times New Roman"/>
          <w:color w:val="000000"/>
        </w:rPr>
        <w:t xml:space="preserve">, and estimated paleo-depths of deposition for all </w:t>
      </w:r>
      <w:proofErr w:type="spellStart"/>
      <w:r w:rsidR="00286DA8" w:rsidRPr="008D1598">
        <w:rPr>
          <w:rFonts w:ascii="Times New Roman" w:hAnsi="Times New Roman" w:cs="Times New Roman"/>
          <w:color w:val="000000"/>
        </w:rPr>
        <w:t>Khuvsgul</w:t>
      </w:r>
      <w:proofErr w:type="spellEnd"/>
      <w:r w:rsidR="00286DA8" w:rsidRPr="008D1598">
        <w:rPr>
          <w:rFonts w:ascii="Times New Roman" w:hAnsi="Times New Roman" w:cs="Times New Roman"/>
          <w:color w:val="000000"/>
        </w:rPr>
        <w:t xml:space="preserve"> Group strata into the </w:t>
      </w:r>
      <w:proofErr w:type="spellStart"/>
      <w:r w:rsidR="00286DA8" w:rsidRPr="008D1598">
        <w:rPr>
          <w:rFonts w:ascii="Times New Roman" w:hAnsi="Times New Roman" w:cs="Times New Roman"/>
          <w:color w:val="000000"/>
        </w:rPr>
        <w:t>backstripping</w:t>
      </w:r>
      <w:proofErr w:type="spellEnd"/>
      <w:r w:rsidR="00286DA8" w:rsidRPr="008D1598">
        <w:rPr>
          <w:rFonts w:ascii="Times New Roman" w:hAnsi="Times New Roman" w:cs="Times New Roman"/>
          <w:color w:val="000000"/>
        </w:rPr>
        <w:t xml:space="preserve"> model of M</w:t>
      </w:r>
      <w:r w:rsidR="00286DA8" w:rsidRPr="000A7316">
        <w:rPr>
          <w:rFonts w:ascii="Times New Roman" w:hAnsi="Times New Roman" w:cs="Times New Roman"/>
          <w:color w:val="000000"/>
        </w:rPr>
        <w:t>üller et al.</w:t>
      </w:r>
      <w:ins w:id="1804" w:author="Anttila  Eliel Simpson" w:date="2024-07-18T16:10:00Z">
        <w:r w:rsidR="00790360">
          <w:rPr>
            <w:rFonts w:ascii="Times New Roman" w:hAnsi="Times New Roman" w:cs="Times New Roman"/>
            <w:color w:val="000000"/>
          </w:rPr>
          <w:t xml:space="preserve"> (</w:t>
        </w:r>
      </w:ins>
      <w:del w:id="1805" w:author="Anttila  Eliel Simpson" w:date="2024-07-18T16:10:00Z">
        <w:r w:rsidR="00286DA8" w:rsidRPr="000A7316" w:rsidDel="00790360">
          <w:rPr>
            <w:rFonts w:ascii="Times New Roman" w:hAnsi="Times New Roman" w:cs="Times New Roman"/>
            <w:color w:val="000000"/>
          </w:rPr>
          <w:delText xml:space="preserve">, </w:delText>
        </w:r>
      </w:del>
      <w:r w:rsidR="00286DA8" w:rsidRPr="000A7316">
        <w:rPr>
          <w:rFonts w:ascii="Times New Roman" w:hAnsi="Times New Roman" w:cs="Times New Roman"/>
          <w:color w:val="000000"/>
        </w:rPr>
        <w:t>2018</w:t>
      </w:r>
      <w:ins w:id="1806" w:author="Anttila  Eliel Simpson" w:date="2024-07-18T16:10:00Z">
        <w:r w:rsidR="00790360">
          <w:rPr>
            <w:rFonts w:ascii="Times New Roman" w:hAnsi="Times New Roman" w:cs="Times New Roman"/>
            <w:color w:val="000000"/>
          </w:rPr>
          <w:t>)</w:t>
        </w:r>
      </w:ins>
      <w:r w:rsidR="00286DA8" w:rsidRPr="000A7316">
        <w:rPr>
          <w:rFonts w:ascii="Times New Roman" w:hAnsi="Times New Roman" w:cs="Times New Roman"/>
          <w:color w:val="000000"/>
        </w:rPr>
        <w:t xml:space="preserve">. All model inputs, as well assumptions about </w:t>
      </w:r>
      <w:r w:rsidR="00286DA8" w:rsidRPr="000A7316">
        <w:rPr>
          <w:rFonts w:ascii="Times New Roman" w:hAnsi="Times New Roman" w:cs="Times New Roman"/>
          <w:color w:val="000000"/>
        </w:rPr>
        <w:lastRenderedPageBreak/>
        <w:t>lithological density, porosity, and permeability, are tabulated in Table S</w:t>
      </w:r>
      <w:r w:rsidR="00C12D38">
        <w:rPr>
          <w:rFonts w:ascii="Times New Roman" w:hAnsi="Times New Roman" w:cs="Times New Roman"/>
          <w:color w:val="000000"/>
        </w:rPr>
        <w:t>I</w:t>
      </w:r>
      <w:r w:rsidR="008C4E1E">
        <w:rPr>
          <w:rFonts w:ascii="Times New Roman" w:hAnsi="Times New Roman" w:cs="Times New Roman"/>
          <w:color w:val="000000"/>
        </w:rPr>
        <w:t>4</w:t>
      </w:r>
      <w:r w:rsidR="00286DA8" w:rsidRPr="000A7316">
        <w:rPr>
          <w:rFonts w:ascii="Times New Roman" w:hAnsi="Times New Roman" w:cs="Times New Roman"/>
          <w:color w:val="000000"/>
        </w:rPr>
        <w:t xml:space="preserve">; full code used to generate </w:t>
      </w:r>
      <w:r w:rsidR="00FF32E8" w:rsidRPr="000A7316">
        <w:rPr>
          <w:rFonts w:ascii="Times New Roman" w:hAnsi="Times New Roman" w:cs="Times New Roman"/>
          <w:color w:val="000000"/>
        </w:rPr>
        <w:t>f</w:t>
      </w:r>
      <w:r w:rsidR="00286DA8" w:rsidRPr="000A7316">
        <w:rPr>
          <w:rFonts w:ascii="Times New Roman" w:hAnsi="Times New Roman" w:cs="Times New Roman"/>
          <w:color w:val="000000"/>
        </w:rPr>
        <w:t>ig. 1</w:t>
      </w:r>
      <w:r w:rsidR="00FF32E8" w:rsidRPr="000A7316">
        <w:rPr>
          <w:rFonts w:ascii="Times New Roman" w:hAnsi="Times New Roman" w:cs="Times New Roman"/>
          <w:color w:val="000000"/>
        </w:rPr>
        <w:t>2</w:t>
      </w:r>
      <w:r w:rsidR="00286DA8" w:rsidRPr="000A7316">
        <w:rPr>
          <w:rFonts w:ascii="Times New Roman" w:hAnsi="Times New Roman" w:cs="Times New Roman"/>
          <w:color w:val="000000"/>
        </w:rPr>
        <w:t xml:space="preserve"> is available </w:t>
      </w:r>
      <w:r w:rsidR="00D7210A">
        <w:rPr>
          <w:rFonts w:ascii="Times New Roman" w:hAnsi="Times New Roman" w:cs="Times New Roman"/>
          <w:color w:val="000000"/>
        </w:rPr>
        <w:t xml:space="preserve">within the Supplemental </w:t>
      </w:r>
      <w:r w:rsidR="009A1312">
        <w:rPr>
          <w:rFonts w:ascii="Times New Roman" w:hAnsi="Times New Roman" w:cs="Times New Roman"/>
          <w:color w:val="000000"/>
        </w:rPr>
        <w:t xml:space="preserve">Information </w:t>
      </w:r>
      <w:r w:rsidR="00D7210A">
        <w:rPr>
          <w:rFonts w:ascii="Times New Roman" w:hAnsi="Times New Roman" w:cs="Times New Roman"/>
          <w:color w:val="000000"/>
        </w:rPr>
        <w:t xml:space="preserve">as an </w:t>
      </w:r>
      <w:r w:rsidR="00286DA8" w:rsidRPr="000A7316">
        <w:rPr>
          <w:rFonts w:ascii="Times New Roman" w:hAnsi="Times New Roman" w:cs="Times New Roman"/>
          <w:color w:val="000000"/>
        </w:rPr>
        <w:t>attached GitHub repository.</w:t>
      </w:r>
    </w:p>
    <w:p w14:paraId="29096449" w14:textId="5ADE0F19" w:rsidR="000815DB" w:rsidRDefault="000815DB" w:rsidP="00D42740">
      <w:pPr>
        <w:spacing w:line="360" w:lineRule="auto"/>
      </w:pPr>
    </w:p>
    <w:p w14:paraId="13F62088" w14:textId="5F19177A" w:rsidR="000815DB" w:rsidRDefault="006C5BBB" w:rsidP="006C5BBB">
      <w:pPr>
        <w:pStyle w:val="ListParagraph"/>
        <w:spacing w:line="360" w:lineRule="auto"/>
        <w:jc w:val="center"/>
      </w:pPr>
      <w:r>
        <w:t>*  *  *</w:t>
      </w:r>
    </w:p>
    <w:p w14:paraId="01705CC6" w14:textId="124E4E5F" w:rsidR="000815DB" w:rsidRPr="001D21C1" w:rsidRDefault="001D21C1" w:rsidP="00D42740">
      <w:pPr>
        <w:spacing w:line="360" w:lineRule="auto"/>
        <w:rPr>
          <w:rFonts w:ascii="Times New Roman" w:hAnsi="Times New Roman" w:cs="Times New Roman"/>
          <w:b/>
          <w:bCs/>
        </w:rPr>
      </w:pPr>
      <w:r w:rsidRPr="001D21C1">
        <w:rPr>
          <w:rFonts w:ascii="Times New Roman" w:hAnsi="Times New Roman" w:cs="Times New Roman"/>
          <w:b/>
          <w:bCs/>
        </w:rPr>
        <w:t>FIGURE CAPTIONS</w:t>
      </w:r>
    </w:p>
    <w:p w14:paraId="5662E17A" w14:textId="77777777" w:rsidR="00FC2D80" w:rsidRPr="00B8387D" w:rsidRDefault="00FC2D80" w:rsidP="00FC2D80">
      <w:pPr>
        <w:rPr>
          <w:rFonts w:ascii="Times New Roman" w:hAnsi="Times New Roman" w:cs="Times New Roman"/>
        </w:rPr>
      </w:pPr>
    </w:p>
    <w:p w14:paraId="2A70D8F1" w14:textId="397291C5" w:rsidR="00FC2D80" w:rsidRDefault="00FC2D80" w:rsidP="00FC2D80">
      <w:pPr>
        <w:rPr>
          <w:rFonts w:ascii="Times New Roman" w:hAnsi="Times New Roman" w:cs="Times New Roman"/>
        </w:rPr>
      </w:pPr>
      <w:r w:rsidRPr="00B8387D">
        <w:rPr>
          <w:rFonts w:ascii="Times New Roman" w:hAnsi="Times New Roman" w:cs="Times New Roman"/>
        </w:rPr>
        <w:t>Figure 1. Location and geological context of study area: A) geopolitical overview map, contextualizing B) the Mongolian Central Asian Orogenic Belt, modified from Bold et al. (2016</w:t>
      </w:r>
      <w:r w:rsidR="007C2ED5">
        <w:rPr>
          <w:rFonts w:ascii="Times New Roman" w:hAnsi="Times New Roman" w:cs="Times New Roman"/>
        </w:rPr>
        <w:t>b</w:t>
      </w:r>
      <w:r w:rsidRPr="00B8387D">
        <w:rPr>
          <w:rFonts w:ascii="Times New Roman" w:hAnsi="Times New Roman" w:cs="Times New Roman"/>
        </w:rPr>
        <w:t xml:space="preserve">; 2019) and </w:t>
      </w:r>
      <w:proofErr w:type="spellStart"/>
      <w:r w:rsidRPr="00B8387D">
        <w:rPr>
          <w:rFonts w:ascii="Times New Roman" w:hAnsi="Times New Roman" w:cs="Times New Roman"/>
        </w:rPr>
        <w:t>Kuzmichev</w:t>
      </w:r>
      <w:proofErr w:type="spellEnd"/>
      <w:r w:rsidRPr="00B8387D">
        <w:rPr>
          <w:rFonts w:ascii="Times New Roman" w:hAnsi="Times New Roman" w:cs="Times New Roman"/>
        </w:rPr>
        <w:t xml:space="preserve"> (2015).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Terrane forms the core of the composite Tuva Mongolia Terrane (TMT). The location of 538-494 Ma igneous rocks, as well as the hashed area indicating the putative extent of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continental arc, are modified from </w:t>
      </w:r>
      <w:proofErr w:type="spellStart"/>
      <w:ins w:id="1807" w:author="Anttila  Eliel Simpson" w:date="2024-07-18T16:11:00Z">
        <w:r w:rsidR="00790360" w:rsidRPr="006F1EC4">
          <w:rPr>
            <w:rFonts w:ascii="Times New Roman" w:hAnsi="Times New Roman" w:cs="Times New Roman"/>
            <w:color w:val="000000" w:themeColor="text1"/>
            <w:shd w:val="clear" w:color="auto" w:fill="FFFFFF"/>
          </w:rPr>
          <w:t>Janoušek</w:t>
        </w:r>
      </w:ins>
      <w:proofErr w:type="spellEnd"/>
      <w:del w:id="1808" w:author="Anttila  Eliel Simpson" w:date="2024-07-18T16:11:00Z">
        <w:r w:rsidRPr="00B8387D" w:rsidDel="00790360">
          <w:rPr>
            <w:rFonts w:ascii="Times New Roman" w:hAnsi="Times New Roman" w:cs="Times New Roman"/>
          </w:rPr>
          <w:delText>Janousek</w:delText>
        </w:r>
      </w:del>
      <w:r w:rsidRPr="00B8387D">
        <w:rPr>
          <w:rFonts w:ascii="Times New Roman" w:hAnsi="Times New Roman" w:cs="Times New Roman"/>
        </w:rPr>
        <w:t xml:space="preserve"> et al. (2018).  The numerals 1, 2, and 3 indicate the positions of the Bayan </w:t>
      </w:r>
      <w:proofErr w:type="spellStart"/>
      <w:r w:rsidRPr="00B8387D">
        <w:rPr>
          <w:rFonts w:ascii="Times New Roman" w:hAnsi="Times New Roman" w:cs="Times New Roman"/>
        </w:rPr>
        <w:t>Zurgh</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Eg</w:t>
      </w:r>
      <w:proofErr w:type="spellEnd"/>
      <w:r w:rsidRPr="00B8387D">
        <w:rPr>
          <w:rFonts w:ascii="Times New Roman" w:hAnsi="Times New Roman" w:cs="Times New Roman"/>
        </w:rPr>
        <w:t xml:space="preserve"> Gol, and </w:t>
      </w:r>
      <w:proofErr w:type="spellStart"/>
      <w:r w:rsidRPr="00B8387D">
        <w:rPr>
          <w:rFonts w:ascii="Times New Roman" w:hAnsi="Times New Roman" w:cs="Times New Roman"/>
        </w:rPr>
        <w:t>Khoroo</w:t>
      </w:r>
      <w:proofErr w:type="spellEnd"/>
      <w:r w:rsidRPr="00B8387D">
        <w:rPr>
          <w:rFonts w:ascii="Times New Roman" w:hAnsi="Times New Roman" w:cs="Times New Roman"/>
        </w:rPr>
        <w:t xml:space="preserve"> Gol study areas, respectively. C) Generalized geologic map of the main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w:t>
      </w:r>
      <w:r w:rsidR="0091143E">
        <w:rPr>
          <w:rFonts w:ascii="Times New Roman" w:hAnsi="Times New Roman" w:cs="Times New Roman"/>
        </w:rPr>
        <w:t xml:space="preserve">, compiled from both original and </w:t>
      </w:r>
      <w:r w:rsidR="009A1312">
        <w:rPr>
          <w:rFonts w:ascii="Times New Roman" w:hAnsi="Times New Roman" w:cs="Times New Roman"/>
        </w:rPr>
        <w:t>extant</w:t>
      </w:r>
      <w:r w:rsidR="0091143E">
        <w:rPr>
          <w:rFonts w:ascii="Times New Roman" w:hAnsi="Times New Roman" w:cs="Times New Roman"/>
        </w:rPr>
        <w:t xml:space="preserve"> geological mapping (</w:t>
      </w:r>
      <w:proofErr w:type="spellStart"/>
      <w:r w:rsidR="0091143E">
        <w:rPr>
          <w:rFonts w:ascii="Times New Roman" w:hAnsi="Times New Roman" w:cs="Times New Roman"/>
        </w:rPr>
        <w:t>Buihover</w:t>
      </w:r>
      <w:proofErr w:type="spellEnd"/>
      <w:r w:rsidR="0091143E">
        <w:rPr>
          <w:rFonts w:ascii="Times New Roman" w:hAnsi="Times New Roman" w:cs="Times New Roman"/>
        </w:rPr>
        <w:t xml:space="preserve"> et al., 1968)</w:t>
      </w:r>
      <w:r w:rsidRPr="00B8387D">
        <w:rPr>
          <w:rFonts w:ascii="Times New Roman" w:hAnsi="Times New Roman" w:cs="Times New Roman"/>
        </w:rPr>
        <w:t xml:space="preserve">. Boxes with numerals </w:t>
      </w:r>
      <w:proofErr w:type="spellStart"/>
      <w:r w:rsidRPr="00B8387D">
        <w:rPr>
          <w:rFonts w:ascii="Times New Roman" w:hAnsi="Times New Roman" w:cs="Times New Roman"/>
        </w:rPr>
        <w:t>i</w:t>
      </w:r>
      <w:proofErr w:type="spellEnd"/>
      <w:r w:rsidRPr="00B8387D">
        <w:rPr>
          <w:rFonts w:ascii="Times New Roman" w:hAnsi="Times New Roman" w:cs="Times New Roman"/>
        </w:rPr>
        <w:t xml:space="preserve">, ii, and iii indicate the extent of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w:t>
      </w:r>
      <w:r w:rsidR="0091143E">
        <w:rPr>
          <w:rFonts w:ascii="Times New Roman" w:hAnsi="Times New Roman" w:cs="Times New Roman"/>
        </w:rPr>
        <w:t>N</w:t>
      </w:r>
      <w:r w:rsidRPr="00B8387D">
        <w:rPr>
          <w:rFonts w:ascii="Times New Roman" w:hAnsi="Times New Roman" w:cs="Times New Roman"/>
        </w:rPr>
        <w:t xml:space="preserve">orthern, and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mapping regions, respectively. A 1:100,000 geological map of </w:t>
      </w:r>
      <w:r w:rsidR="0091143E">
        <w:rPr>
          <w:rFonts w:ascii="Times New Roman" w:hAnsi="Times New Roman" w:cs="Times New Roman"/>
        </w:rPr>
        <w:t xml:space="preserve">the </w:t>
      </w:r>
      <w:proofErr w:type="spellStart"/>
      <w:r w:rsidR="0091143E">
        <w:rPr>
          <w:rFonts w:ascii="Times New Roman" w:hAnsi="Times New Roman" w:cs="Times New Roman"/>
        </w:rPr>
        <w:t>Khoridol</w:t>
      </w:r>
      <w:proofErr w:type="spellEnd"/>
      <w:r w:rsidR="0091143E">
        <w:rPr>
          <w:rFonts w:ascii="Times New Roman" w:hAnsi="Times New Roman" w:cs="Times New Roman"/>
        </w:rPr>
        <w:t xml:space="preserve"> </w:t>
      </w:r>
      <w:proofErr w:type="spellStart"/>
      <w:r w:rsidR="0091143E">
        <w:rPr>
          <w:rFonts w:ascii="Times New Roman" w:hAnsi="Times New Roman" w:cs="Times New Roman"/>
        </w:rPr>
        <w:t>Saridag</w:t>
      </w:r>
      <w:proofErr w:type="spellEnd"/>
      <w:r w:rsidR="0091143E">
        <w:rPr>
          <w:rFonts w:ascii="Times New Roman" w:hAnsi="Times New Roman" w:cs="Times New Roman"/>
        </w:rPr>
        <w:t xml:space="preserve"> mapping area</w:t>
      </w:r>
      <w:r w:rsidRPr="00B8387D">
        <w:rPr>
          <w:rFonts w:ascii="Times New Roman" w:hAnsi="Times New Roman" w:cs="Times New Roman"/>
        </w:rPr>
        <w:t xml:space="preserve"> can be found in </w:t>
      </w:r>
      <w:ins w:id="1809" w:author="Anttila  Eliel Simpson" w:date="2024-07-18T16:12:00Z">
        <w:r w:rsidR="00790360">
          <w:rPr>
            <w:rFonts w:ascii="Times New Roman" w:hAnsi="Times New Roman" w:cs="Times New Roman"/>
          </w:rPr>
          <w:t>f</w:t>
        </w:r>
      </w:ins>
      <w:del w:id="1810" w:author="Anttila  Eliel Simpson" w:date="2024-07-18T16:12:00Z">
        <w:r w:rsidRPr="00B8387D" w:rsidDel="00790360">
          <w:rPr>
            <w:rFonts w:ascii="Times New Roman" w:hAnsi="Times New Roman" w:cs="Times New Roman"/>
          </w:rPr>
          <w:delText>F</w:delText>
        </w:r>
      </w:del>
      <w:r w:rsidRPr="00B8387D">
        <w:rPr>
          <w:rFonts w:ascii="Times New Roman" w:hAnsi="Times New Roman" w:cs="Times New Roman"/>
        </w:rPr>
        <w:t xml:space="preserve">igure 3; geologic maps of </w:t>
      </w:r>
      <w:r w:rsidR="0091143E">
        <w:rPr>
          <w:rFonts w:ascii="Times New Roman" w:hAnsi="Times New Roman" w:cs="Times New Roman"/>
        </w:rPr>
        <w:t xml:space="preserve">the Northern and </w:t>
      </w:r>
      <w:proofErr w:type="spellStart"/>
      <w:r w:rsidR="0091143E">
        <w:rPr>
          <w:rFonts w:ascii="Times New Roman" w:hAnsi="Times New Roman" w:cs="Times New Roman"/>
        </w:rPr>
        <w:t>Darkhat</w:t>
      </w:r>
      <w:proofErr w:type="spellEnd"/>
      <w:r w:rsidR="0091143E">
        <w:rPr>
          <w:rFonts w:ascii="Times New Roman" w:hAnsi="Times New Roman" w:cs="Times New Roman"/>
        </w:rPr>
        <w:t xml:space="preserve"> Valley mapping areas</w:t>
      </w:r>
      <w:r w:rsidRPr="00B8387D">
        <w:rPr>
          <w:rFonts w:ascii="Times New Roman" w:hAnsi="Times New Roman" w:cs="Times New Roman"/>
        </w:rPr>
        <w:t xml:space="preserve"> can be found in the Supplementary </w:t>
      </w:r>
      <w:r w:rsidR="009A1312">
        <w:rPr>
          <w:rFonts w:ascii="Times New Roman" w:hAnsi="Times New Roman" w:cs="Times New Roman"/>
        </w:rPr>
        <w:t>Information</w:t>
      </w:r>
      <w:r w:rsidRPr="00B8387D">
        <w:rPr>
          <w:rFonts w:ascii="Times New Roman" w:hAnsi="Times New Roman" w:cs="Times New Roman"/>
        </w:rPr>
        <w:t xml:space="preserve">. </w:t>
      </w:r>
    </w:p>
    <w:p w14:paraId="08933196" w14:textId="77777777" w:rsidR="00FC2D80" w:rsidRPr="00B8387D" w:rsidRDefault="00FC2D80" w:rsidP="00FC2D80">
      <w:pPr>
        <w:rPr>
          <w:rFonts w:ascii="Times New Roman" w:hAnsi="Times New Roman" w:cs="Times New Roman"/>
        </w:rPr>
      </w:pPr>
    </w:p>
    <w:p w14:paraId="463F644D" w14:textId="77777777" w:rsidR="00FC2D80" w:rsidRPr="00B8387D" w:rsidRDefault="00FC2D80" w:rsidP="00FC2D80">
      <w:pPr>
        <w:rPr>
          <w:rFonts w:ascii="Times New Roman" w:hAnsi="Times New Roman" w:cs="Times New Roman"/>
        </w:rPr>
      </w:pPr>
    </w:p>
    <w:p w14:paraId="08F7B425" w14:textId="5FA46DDB" w:rsidR="00FC2D80" w:rsidRDefault="00FC2D80" w:rsidP="00FC2D80">
      <w:pPr>
        <w:rPr>
          <w:rFonts w:ascii="Times New Roman" w:hAnsi="Times New Roman" w:cs="Times New Roman"/>
        </w:rPr>
      </w:pPr>
      <w:r w:rsidRPr="00B8387D">
        <w:rPr>
          <w:rFonts w:ascii="Times New Roman" w:hAnsi="Times New Roman" w:cs="Times New Roman"/>
        </w:rPr>
        <w:t xml:space="preserve">Figure 2. Generalized stratigraphy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and adjacent strata, after </w:t>
      </w:r>
      <w:proofErr w:type="spellStart"/>
      <w:r w:rsidRPr="00B8387D">
        <w:rPr>
          <w:rFonts w:ascii="Times New Roman" w:hAnsi="Times New Roman" w:cs="Times New Roman"/>
        </w:rPr>
        <w:t>Anttila</w:t>
      </w:r>
      <w:proofErr w:type="spellEnd"/>
      <w:r w:rsidRPr="00B8387D">
        <w:rPr>
          <w:rFonts w:ascii="Times New Roman" w:hAnsi="Times New Roman" w:cs="Times New Roman"/>
        </w:rPr>
        <w:t xml:space="preserve"> et al. (2021). </w:t>
      </w:r>
    </w:p>
    <w:p w14:paraId="42174A04" w14:textId="77777777" w:rsidR="00FC2D80" w:rsidRPr="00B8387D" w:rsidRDefault="00FC2D80" w:rsidP="00FC2D80">
      <w:pPr>
        <w:rPr>
          <w:rFonts w:ascii="Times New Roman" w:hAnsi="Times New Roman" w:cs="Times New Roman"/>
        </w:rPr>
      </w:pPr>
    </w:p>
    <w:p w14:paraId="21C69E93" w14:textId="77777777" w:rsidR="00FC2D80" w:rsidRPr="00B8387D" w:rsidRDefault="00FC2D80" w:rsidP="00FC2D80">
      <w:pPr>
        <w:rPr>
          <w:rFonts w:ascii="Times New Roman" w:hAnsi="Times New Roman" w:cs="Times New Roman"/>
        </w:rPr>
      </w:pPr>
    </w:p>
    <w:p w14:paraId="5BBE2A8B" w14:textId="5CC4D1F0" w:rsidR="00FC2D80" w:rsidRDefault="00FC2D80" w:rsidP="00FC2D80">
      <w:pPr>
        <w:rPr>
          <w:rFonts w:ascii="Times New Roman" w:hAnsi="Times New Roman" w:cs="Times New Roman"/>
        </w:rPr>
      </w:pPr>
      <w:r w:rsidRPr="00B8387D">
        <w:rPr>
          <w:rFonts w:ascii="Times New Roman" w:hAnsi="Times New Roman" w:cs="Times New Roman"/>
        </w:rPr>
        <w:t xml:space="preserve">Figure 3: </w:t>
      </w:r>
      <w:r w:rsidR="00002B0D">
        <w:rPr>
          <w:rFonts w:ascii="Times New Roman" w:hAnsi="Times New Roman" w:cs="Times New Roman"/>
        </w:rPr>
        <w:t>Original g</w:t>
      </w:r>
      <w:r w:rsidRPr="00B8387D">
        <w:rPr>
          <w:rFonts w:ascii="Times New Roman" w:hAnsi="Times New Roman" w:cs="Times New Roman"/>
        </w:rPr>
        <w:t xml:space="preserve">eologic map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The location of schematic cross section A-A’ is shown in the main map panel. A companion map highlighting the broad structural features of this map area is provided in </w:t>
      </w:r>
      <w:ins w:id="1811" w:author="Anttila  Eliel Simpson" w:date="2024-07-18T16:13:00Z">
        <w:r w:rsidR="00447A9D">
          <w:rPr>
            <w:rFonts w:ascii="Times New Roman" w:hAnsi="Times New Roman" w:cs="Times New Roman"/>
          </w:rPr>
          <w:t>the Supplementary Information (</w:t>
        </w:r>
      </w:ins>
      <w:r w:rsidR="009C3272">
        <w:rPr>
          <w:rFonts w:ascii="Times New Roman" w:hAnsi="Times New Roman" w:cs="Times New Roman"/>
        </w:rPr>
        <w:t>f</w:t>
      </w:r>
      <w:r w:rsidRPr="00B8387D">
        <w:rPr>
          <w:rFonts w:ascii="Times New Roman" w:hAnsi="Times New Roman" w:cs="Times New Roman"/>
        </w:rPr>
        <w:t>ig</w:t>
      </w:r>
      <w:ins w:id="1812" w:author="Anttila  Eliel Simpson" w:date="2024-07-18T16:13:00Z">
        <w:r w:rsidR="00447A9D">
          <w:rPr>
            <w:rFonts w:ascii="Times New Roman" w:hAnsi="Times New Roman" w:cs="Times New Roman"/>
          </w:rPr>
          <w:t>.</w:t>
        </w:r>
      </w:ins>
      <w:del w:id="1813" w:author="Anttila  Eliel Simpson" w:date="2024-07-18T16:13:00Z">
        <w:r w:rsidRPr="00B8387D" w:rsidDel="00447A9D">
          <w:rPr>
            <w:rFonts w:ascii="Times New Roman" w:hAnsi="Times New Roman" w:cs="Times New Roman"/>
          </w:rPr>
          <w:delText>.</w:delText>
        </w:r>
      </w:del>
      <w:r w:rsidRPr="00B8387D">
        <w:rPr>
          <w:rFonts w:ascii="Times New Roman" w:hAnsi="Times New Roman" w:cs="Times New Roman"/>
        </w:rPr>
        <w:t xml:space="preserve"> S</w:t>
      </w:r>
      <w:del w:id="1814" w:author="Anttila  Eliel Simpson" w:date="2024-07-18T16:13:00Z">
        <w:r w:rsidR="00C12D38" w:rsidDel="00447A9D">
          <w:rPr>
            <w:rFonts w:ascii="Times New Roman" w:hAnsi="Times New Roman" w:cs="Times New Roman"/>
          </w:rPr>
          <w:delText>I</w:delText>
        </w:r>
      </w:del>
      <w:r w:rsidRPr="00B8387D">
        <w:rPr>
          <w:rFonts w:ascii="Times New Roman" w:hAnsi="Times New Roman" w:cs="Times New Roman"/>
        </w:rPr>
        <w:t>1</w:t>
      </w:r>
      <w:ins w:id="1815" w:author="Anttila  Eliel Simpson" w:date="2024-07-18T16:13:00Z">
        <w:r w:rsidR="00447A9D">
          <w:rPr>
            <w:rFonts w:ascii="Times New Roman" w:hAnsi="Times New Roman" w:cs="Times New Roman"/>
          </w:rPr>
          <w:t>)</w:t>
        </w:r>
      </w:ins>
      <w:r w:rsidRPr="00B8387D">
        <w:rPr>
          <w:rFonts w:ascii="Times New Roman" w:hAnsi="Times New Roman" w:cs="Times New Roman"/>
        </w:rPr>
        <w:t>.</w:t>
      </w:r>
    </w:p>
    <w:p w14:paraId="66ECED0F" w14:textId="77777777" w:rsidR="00FC2D80" w:rsidRPr="00B8387D" w:rsidRDefault="00FC2D80" w:rsidP="00FC2D80">
      <w:pPr>
        <w:rPr>
          <w:rFonts w:ascii="Times New Roman" w:hAnsi="Times New Roman" w:cs="Times New Roman"/>
        </w:rPr>
      </w:pPr>
    </w:p>
    <w:p w14:paraId="2972F8BB" w14:textId="77777777" w:rsidR="00FC2D80" w:rsidRPr="00B8387D" w:rsidRDefault="00FC2D80" w:rsidP="00FC2D80">
      <w:pPr>
        <w:rPr>
          <w:rFonts w:ascii="Times New Roman" w:hAnsi="Times New Roman" w:cs="Times New Roman"/>
        </w:rPr>
      </w:pPr>
    </w:p>
    <w:p w14:paraId="3ABCD66E" w14:textId="3B6EB4FF" w:rsidR="00FC2D80" w:rsidRDefault="00FC2D80" w:rsidP="00FC2D80">
      <w:pPr>
        <w:rPr>
          <w:rFonts w:ascii="Times New Roman" w:hAnsi="Times New Roman" w:cs="Times New Roman"/>
        </w:rPr>
      </w:pPr>
      <w:r w:rsidRPr="00B8387D">
        <w:rPr>
          <w:rFonts w:ascii="Times New Roman" w:hAnsi="Times New Roman" w:cs="Times New Roman"/>
        </w:rPr>
        <w:t xml:space="preserve">Figure 4: Cryogenian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with field photographs of Cryogenian lithologies depicted in inset panels A-D. Stratigraphic sections are arranged, from left to right, along a broadly </w:t>
      </w:r>
      <w:r w:rsidR="006C5BBB">
        <w:rPr>
          <w:rFonts w:ascii="Times New Roman" w:hAnsi="Times New Roman" w:cs="Times New Roman"/>
        </w:rPr>
        <w:t>southwest-northeast</w:t>
      </w:r>
      <w:r w:rsidRPr="00B8387D">
        <w:rPr>
          <w:rFonts w:ascii="Times New Roman" w:hAnsi="Times New Roman" w:cs="Times New Roman"/>
        </w:rPr>
        <w:t xml:space="preserve"> transect. Geochemical data and section locations are collated in </w:t>
      </w:r>
      <w:ins w:id="1816" w:author="Anttila  Eliel Simpson" w:date="2024-07-18T16:14:00Z">
        <w:r w:rsidR="00447A9D">
          <w:rPr>
            <w:rFonts w:ascii="Times New Roman" w:hAnsi="Times New Roman" w:cs="Times New Roman"/>
          </w:rPr>
          <w:t xml:space="preserve">the </w:t>
        </w:r>
      </w:ins>
      <w:r w:rsidRPr="00B8387D">
        <w:rPr>
          <w:rFonts w:ascii="Times New Roman" w:hAnsi="Times New Roman" w:cs="Times New Roman"/>
        </w:rPr>
        <w:t>Supplementary</w:t>
      </w:r>
      <w:ins w:id="1817" w:author="Anttila  Eliel Simpson" w:date="2024-07-18T16:14:00Z">
        <w:r w:rsidR="00447A9D">
          <w:rPr>
            <w:rFonts w:ascii="Times New Roman" w:hAnsi="Times New Roman" w:cs="Times New Roman"/>
          </w:rPr>
          <w:t xml:space="preserve"> Information</w:t>
        </w:r>
      </w:ins>
      <w:r w:rsidRPr="00B8387D">
        <w:rPr>
          <w:rFonts w:ascii="Times New Roman" w:hAnsi="Times New Roman" w:cs="Times New Roman"/>
        </w:rPr>
        <w:t xml:space="preserve"> </w:t>
      </w:r>
      <w:ins w:id="1818" w:author="Anttila  Eliel Simpson" w:date="2024-07-18T16:14:00Z">
        <w:r w:rsidR="00447A9D">
          <w:rPr>
            <w:rFonts w:ascii="Times New Roman" w:hAnsi="Times New Roman" w:cs="Times New Roman"/>
          </w:rPr>
          <w:t>(</w:t>
        </w:r>
      </w:ins>
      <w:r w:rsidRPr="00B8387D">
        <w:rPr>
          <w:rFonts w:ascii="Times New Roman" w:hAnsi="Times New Roman" w:cs="Times New Roman"/>
        </w:rPr>
        <w:t>Table</w:t>
      </w:r>
      <w:ins w:id="1819" w:author="Anttila  Eliel Simpson" w:date="2024-07-18T16:15:00Z">
        <w:r w:rsidR="00447A9D">
          <w:rPr>
            <w:rFonts w:ascii="Times New Roman" w:hAnsi="Times New Roman" w:cs="Times New Roman"/>
          </w:rPr>
          <w:t>s S1,</w:t>
        </w:r>
      </w:ins>
      <w:r w:rsidRPr="00B8387D">
        <w:rPr>
          <w:rFonts w:ascii="Times New Roman" w:hAnsi="Times New Roman" w:cs="Times New Roman"/>
        </w:rPr>
        <w:t xml:space="preserve"> </w:t>
      </w:r>
      <w:ins w:id="1820" w:author="Anttila  Eliel Simpson" w:date="2024-07-18T16:14:00Z">
        <w:r w:rsidR="00447A9D">
          <w:rPr>
            <w:rFonts w:ascii="Times New Roman" w:hAnsi="Times New Roman" w:cs="Times New Roman"/>
          </w:rPr>
          <w:t>S</w:t>
        </w:r>
      </w:ins>
      <w:r w:rsidRPr="00B8387D">
        <w:rPr>
          <w:rFonts w:ascii="Times New Roman" w:hAnsi="Times New Roman" w:cs="Times New Roman"/>
        </w:rPr>
        <w:t>3</w:t>
      </w:r>
      <w:ins w:id="1821" w:author="Anttila  Eliel Simpson" w:date="2024-07-18T16:15:00Z">
        <w:r w:rsidR="00447A9D">
          <w:rPr>
            <w:rFonts w:ascii="Times New Roman" w:hAnsi="Times New Roman" w:cs="Times New Roman"/>
          </w:rPr>
          <w:t>)</w:t>
        </w:r>
      </w:ins>
      <w:r w:rsidRPr="00B8387D">
        <w:rPr>
          <w:rFonts w:ascii="Times New Roman" w:hAnsi="Times New Roman" w:cs="Times New Roman"/>
        </w:rPr>
        <w:t xml:space="preserve">. A) massive, matrix supported </w:t>
      </w:r>
      <w:proofErr w:type="spellStart"/>
      <w:r w:rsidRPr="00B8387D">
        <w:rPr>
          <w:rFonts w:ascii="Times New Roman" w:hAnsi="Times New Roman" w:cs="Times New Roman"/>
        </w:rPr>
        <w:t>diacmictite</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Ongolog</w:t>
      </w:r>
      <w:proofErr w:type="spellEnd"/>
      <w:r w:rsidRPr="00B8387D">
        <w:rPr>
          <w:rFonts w:ascii="Times New Roman" w:hAnsi="Times New Roman" w:cs="Times New Roman"/>
        </w:rPr>
        <w:t xml:space="preserve"> Fm. B) massive </w:t>
      </w:r>
      <w:proofErr w:type="spellStart"/>
      <w:r w:rsidRPr="00B8387D">
        <w:rPr>
          <w:rFonts w:ascii="Times New Roman" w:hAnsi="Times New Roman" w:cs="Times New Roman"/>
        </w:rPr>
        <w:t>diamictite</w:t>
      </w:r>
      <w:proofErr w:type="spellEnd"/>
      <w:r w:rsidRPr="00B8387D">
        <w:rPr>
          <w:rFonts w:ascii="Times New Roman" w:hAnsi="Times New Roman" w:cs="Times New Roman"/>
        </w:rPr>
        <w:t xml:space="preserve"> of the Shar Fm, featuring carbonate clasts in a </w:t>
      </w:r>
      <w:del w:id="1822" w:author="Anttila  Eliel Simpson" w:date="2024-07-18T16:15:00Z">
        <w:r w:rsidRPr="00B8387D" w:rsidDel="00447A9D">
          <w:rPr>
            <w:rFonts w:ascii="Times New Roman" w:hAnsi="Times New Roman" w:cs="Times New Roman"/>
          </w:rPr>
          <w:delText xml:space="preserve">dolomite </w:delText>
        </w:r>
      </w:del>
      <w:ins w:id="1823" w:author="Anttila  Eliel Simpson" w:date="2024-07-18T16:15:00Z">
        <w:r w:rsidR="00447A9D" w:rsidRPr="00B8387D">
          <w:rPr>
            <w:rFonts w:ascii="Times New Roman" w:hAnsi="Times New Roman" w:cs="Times New Roman"/>
          </w:rPr>
          <w:t>dolo</w:t>
        </w:r>
      </w:ins>
      <w:ins w:id="1824" w:author="Anttila  Eliel Simpson" w:date="2024-07-18T16:17:00Z">
        <w:r w:rsidR="00447A9D">
          <w:rPr>
            <w:rFonts w:ascii="Times New Roman" w:hAnsi="Times New Roman" w:cs="Times New Roman"/>
          </w:rPr>
          <w:t>stone</w:t>
        </w:r>
      </w:ins>
      <w:ins w:id="1825" w:author="Anttila  Eliel Simpson" w:date="2024-07-18T16:15:00Z">
        <w:r w:rsidR="00447A9D" w:rsidRPr="00B8387D">
          <w:rPr>
            <w:rFonts w:ascii="Times New Roman" w:hAnsi="Times New Roman" w:cs="Times New Roman"/>
          </w:rPr>
          <w:t xml:space="preserve"> </w:t>
        </w:r>
      </w:ins>
      <w:r w:rsidRPr="00B8387D">
        <w:rPr>
          <w:rFonts w:ascii="Times New Roman" w:hAnsi="Times New Roman" w:cs="Times New Roman"/>
        </w:rPr>
        <w:t xml:space="preserve">matrix. C) barite pseudomorphs on a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bedding plane in the basal </w:t>
      </w:r>
      <w:del w:id="1826" w:author="Anttila  Eliel Simpson" w:date="2024-07-12T10:48:00Z">
        <w:r w:rsidRPr="00B8387D" w:rsidDel="003D21AE">
          <w:rPr>
            <w:rFonts w:ascii="Times New Roman" w:hAnsi="Times New Roman" w:cs="Times New Roman"/>
          </w:rPr>
          <w:delText>Khirvisteg</w:delText>
        </w:r>
      </w:del>
      <w:proofErr w:type="spellStart"/>
      <w:ins w:id="1827" w:author="Anttila  Eliel Simpson" w:date="2024-07-12T10:48:00Z">
        <w:r w:rsidR="003D21AE">
          <w:rPr>
            <w:rFonts w:ascii="Times New Roman" w:hAnsi="Times New Roman" w:cs="Times New Roman"/>
          </w:rPr>
          <w:t>Khirvesteg</w:t>
        </w:r>
      </w:ins>
      <w:proofErr w:type="spellEnd"/>
      <w:r w:rsidRPr="00B8387D">
        <w:rPr>
          <w:rFonts w:ascii="Times New Roman" w:hAnsi="Times New Roman" w:cs="Times New Roman"/>
        </w:rPr>
        <w:t xml:space="preserve"> Fm. D) </w:t>
      </w:r>
      <w:proofErr w:type="spellStart"/>
      <w:r w:rsidRPr="00B8387D">
        <w:rPr>
          <w:rFonts w:ascii="Times New Roman" w:hAnsi="Times New Roman" w:cs="Times New Roman"/>
        </w:rPr>
        <w:t>sheetcrack</w:t>
      </w:r>
      <w:proofErr w:type="spellEnd"/>
      <w:r w:rsidRPr="00B8387D">
        <w:rPr>
          <w:rFonts w:ascii="Times New Roman" w:hAnsi="Times New Roman" w:cs="Times New Roman"/>
        </w:rPr>
        <w:t xml:space="preserve"> cements in dolomite mudstones of the basal </w:t>
      </w:r>
      <w:del w:id="1828" w:author="Anttila  Eliel Simpson" w:date="2024-07-12T10:48:00Z">
        <w:r w:rsidRPr="00B8387D" w:rsidDel="003D21AE">
          <w:rPr>
            <w:rFonts w:ascii="Times New Roman" w:hAnsi="Times New Roman" w:cs="Times New Roman"/>
          </w:rPr>
          <w:delText>Khirvisteg</w:delText>
        </w:r>
      </w:del>
      <w:proofErr w:type="spellStart"/>
      <w:ins w:id="1829" w:author="Anttila  Eliel Simpson" w:date="2024-07-12T10:48:00Z">
        <w:r w:rsidR="003D21AE">
          <w:rPr>
            <w:rFonts w:ascii="Times New Roman" w:hAnsi="Times New Roman" w:cs="Times New Roman"/>
          </w:rPr>
          <w:t>Khirvesteg</w:t>
        </w:r>
      </w:ins>
      <w:proofErr w:type="spellEnd"/>
      <w:r w:rsidRPr="00B8387D">
        <w:rPr>
          <w:rFonts w:ascii="Times New Roman" w:hAnsi="Times New Roman" w:cs="Times New Roman"/>
        </w:rPr>
        <w:t xml:space="preserve"> Fm. </w:t>
      </w:r>
    </w:p>
    <w:p w14:paraId="2434ED0C" w14:textId="77777777" w:rsidR="00FC2D80" w:rsidRPr="00B8387D" w:rsidRDefault="00FC2D80" w:rsidP="00FC2D80">
      <w:pPr>
        <w:rPr>
          <w:rFonts w:ascii="Times New Roman" w:hAnsi="Times New Roman" w:cs="Times New Roman"/>
        </w:rPr>
      </w:pPr>
    </w:p>
    <w:p w14:paraId="797B1226" w14:textId="77777777" w:rsidR="00FC2D80" w:rsidRPr="00B8387D" w:rsidRDefault="00FC2D80" w:rsidP="00FC2D80">
      <w:pPr>
        <w:rPr>
          <w:rFonts w:ascii="Times New Roman" w:hAnsi="Times New Roman" w:cs="Times New Roman"/>
        </w:rPr>
      </w:pPr>
    </w:p>
    <w:p w14:paraId="017433FE" w14:textId="3A2938FA"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5. Field photographs of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strata. A) Outcrop-scale photograph of well-bedded mudstone-</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parasequences</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Salkhitai</w:t>
      </w:r>
      <w:proofErr w:type="spellEnd"/>
      <w:r w:rsidRPr="00B8387D">
        <w:rPr>
          <w:rFonts w:ascii="Times New Roman" w:hAnsi="Times New Roman" w:cs="Times New Roman"/>
        </w:rPr>
        <w:t xml:space="preserve"> Mb of the </w:t>
      </w:r>
      <w:proofErr w:type="spellStart"/>
      <w:r w:rsidRPr="00B8387D">
        <w:rPr>
          <w:rFonts w:ascii="Times New Roman" w:hAnsi="Times New Roman" w:cs="Times New Roman"/>
        </w:rPr>
        <w:t>Bakh</w:t>
      </w:r>
      <w:proofErr w:type="spellEnd"/>
      <w:r w:rsidRPr="00B8387D">
        <w:rPr>
          <w:rFonts w:ascii="Times New Roman" w:hAnsi="Times New Roman" w:cs="Times New Roman"/>
        </w:rPr>
        <w:t xml:space="preserve"> Fm near </w:t>
      </w:r>
      <w:proofErr w:type="spellStart"/>
      <w:r w:rsidRPr="00B8387D">
        <w:rPr>
          <w:rFonts w:ascii="Times New Roman" w:hAnsi="Times New Roman" w:cs="Times New Roman"/>
        </w:rPr>
        <w:t>Agariin</w:t>
      </w:r>
      <w:proofErr w:type="spellEnd"/>
      <w:r w:rsidRPr="00B8387D">
        <w:rPr>
          <w:rFonts w:ascii="Times New Roman" w:hAnsi="Times New Roman" w:cs="Times New Roman"/>
        </w:rPr>
        <w:t xml:space="preserve"> </w:t>
      </w:r>
      <w:r w:rsidRPr="00B8387D">
        <w:rPr>
          <w:rFonts w:ascii="Times New Roman" w:hAnsi="Times New Roman" w:cs="Times New Roman"/>
        </w:rPr>
        <w:lastRenderedPageBreak/>
        <w:t xml:space="preserve">Gol. White dashed lines highlight bedding planes through a m-scale fold, with elongated west-dipping fold arms indicating top-to-the-east shear. The trend of the fold axis highlighted by the red dashed line is parallel to the trend of D1 structures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B) phosphatic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featuring truncated bedding as well as horizons indicative of primary/multigenerational </w:t>
      </w:r>
      <w:proofErr w:type="spellStart"/>
      <w:r w:rsidRPr="00B8387D">
        <w:rPr>
          <w:rFonts w:ascii="Times New Roman" w:hAnsi="Times New Roman" w:cs="Times New Roman"/>
        </w:rPr>
        <w:t>phosphogenesis</w:t>
      </w:r>
      <w:proofErr w:type="spellEnd"/>
      <w:r w:rsidRPr="00B8387D">
        <w:rPr>
          <w:rFonts w:ascii="Times New Roman" w:hAnsi="Times New Roman" w:cs="Times New Roman"/>
        </w:rPr>
        <w:t xml:space="preserve">. The red arrow indicates the location of a multigenerational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horizon (phosphatic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in authigenic CFA cement)</w:t>
      </w:r>
      <w:r w:rsidRPr="00B8387D">
        <w:rPr>
          <w:rFonts w:ascii="Times New Roman" w:hAnsi="Times New Roman" w:cs="Times New Roman"/>
          <w:i/>
          <w:iCs/>
        </w:rPr>
        <w:t>.</w:t>
      </w:r>
      <w:r w:rsidRPr="00B8387D">
        <w:rPr>
          <w:rFonts w:ascii="Times New Roman" w:hAnsi="Times New Roman" w:cs="Times New Roman"/>
        </w:rPr>
        <w:t xml:space="preserve"> C) thrombolytic texture in a phosphatic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interval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D) imbricate, edgewise breccia horizon within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w:t>
      </w:r>
      <w:ins w:id="1830" w:author="Anttila  Eliel Simpson" w:date="2024-07-18T16:18:00Z">
        <w:r w:rsidR="00447A9D">
          <w:rPr>
            <w:rFonts w:ascii="Times New Roman" w:hAnsi="Times New Roman" w:cs="Times New Roman"/>
          </w:rPr>
          <w:t>,</w:t>
        </w:r>
      </w:ins>
      <w:del w:id="1831" w:author="Anttila  Eliel Simpson" w:date="2024-07-18T16:18:00Z">
        <w:r w:rsidRPr="00B8387D" w:rsidDel="00447A9D">
          <w:rPr>
            <w:rFonts w:ascii="Times New Roman" w:hAnsi="Times New Roman" w:cs="Times New Roman"/>
          </w:rPr>
          <w:delText>.</w:delText>
        </w:r>
      </w:del>
      <w:r w:rsidRPr="00B8387D">
        <w:rPr>
          <w:rFonts w:ascii="Times New Roman" w:hAnsi="Times New Roman" w:cs="Times New Roman"/>
        </w:rPr>
        <w:t xml:space="preserve"> featuring rip-up clasts of underlying strata. E) </w:t>
      </w:r>
      <w:proofErr w:type="spellStart"/>
      <w:r w:rsidRPr="00B8387D">
        <w:rPr>
          <w:rFonts w:ascii="Times New Roman" w:hAnsi="Times New Roman" w:cs="Times New Roman"/>
        </w:rPr>
        <w:t>wildflysch</w:t>
      </w:r>
      <w:proofErr w:type="spellEnd"/>
      <w:r w:rsidRPr="00B8387D">
        <w:rPr>
          <w:rFonts w:ascii="Times New Roman" w:hAnsi="Times New Roman" w:cs="Times New Roman"/>
        </w:rPr>
        <w:t xml:space="preserve"> of the upper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at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Gol. Clasts include material </w:t>
      </w:r>
      <w:proofErr w:type="gramStart"/>
      <w:r w:rsidRPr="00B8387D">
        <w:rPr>
          <w:rFonts w:ascii="Times New Roman" w:hAnsi="Times New Roman" w:cs="Times New Roman"/>
        </w:rPr>
        <w:t>similar to</w:t>
      </w:r>
      <w:proofErr w:type="gramEnd"/>
      <w:r w:rsidRPr="00B8387D">
        <w:rPr>
          <w:rFonts w:ascii="Times New Roman" w:hAnsi="Times New Roman" w:cs="Times New Roman"/>
        </w:rPr>
        <w:t xml:space="preserve"> underlying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strata, suggesting an erosive contact at the base of the interval. F) digitate stromatolites in a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interval of the Middle Mb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G) bed-penetrating </w:t>
      </w:r>
      <w:proofErr w:type="spellStart"/>
      <w:r w:rsidRPr="00B8387D">
        <w:rPr>
          <w:rFonts w:ascii="Times New Roman" w:hAnsi="Times New Roman" w:cs="Times New Roman"/>
        </w:rPr>
        <w:t>ichnofossils</w:t>
      </w:r>
      <w:proofErr w:type="spellEnd"/>
      <w:r w:rsidRPr="00B8387D">
        <w:rPr>
          <w:rFonts w:ascii="Times New Roman" w:hAnsi="Times New Roman" w:cs="Times New Roman"/>
        </w:rPr>
        <w:t xml:space="preserve"> in a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 of the Middle Mb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H) disassociated archaeocyathid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in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 of the Upper Mb of the </w:t>
      </w:r>
      <w:proofErr w:type="spellStart"/>
      <w:r w:rsidRPr="00B8387D">
        <w:rPr>
          <w:rFonts w:ascii="Times New Roman" w:hAnsi="Times New Roman" w:cs="Times New Roman"/>
        </w:rPr>
        <w:t>Erkh</w:t>
      </w:r>
      <w:ins w:id="1832" w:author="Anttila  Eliel Simpson" w:date="2024-07-18T16:18:00Z">
        <w:r w:rsidR="00447A9D">
          <w:rPr>
            <w:rFonts w:ascii="Times New Roman" w:hAnsi="Times New Roman" w:cs="Times New Roman"/>
          </w:rPr>
          <w:t>el</w:t>
        </w:r>
      </w:ins>
      <w:del w:id="1833" w:author="Anttila  Eliel Simpson" w:date="2024-07-18T16:18:00Z">
        <w:r w:rsidRPr="00B8387D" w:rsidDel="00447A9D">
          <w:rPr>
            <w:rFonts w:ascii="Times New Roman" w:hAnsi="Times New Roman" w:cs="Times New Roman"/>
          </w:rPr>
          <w:delText>le</w:delText>
        </w:r>
      </w:del>
      <w:r w:rsidRPr="00B8387D">
        <w:rPr>
          <w:rFonts w:ascii="Times New Roman" w:hAnsi="Times New Roman" w:cs="Times New Roman"/>
        </w:rPr>
        <w:t>nuur</w:t>
      </w:r>
      <w:proofErr w:type="spellEnd"/>
      <w:r w:rsidRPr="00B8387D">
        <w:rPr>
          <w:rFonts w:ascii="Times New Roman" w:hAnsi="Times New Roman" w:cs="Times New Roman"/>
        </w:rPr>
        <w:t xml:space="preserve"> Fm.</w:t>
      </w:r>
    </w:p>
    <w:p w14:paraId="61FB583C" w14:textId="77777777" w:rsidR="00FC2D80" w:rsidRPr="00B8387D" w:rsidRDefault="00FC2D80" w:rsidP="00FC2D80">
      <w:pPr>
        <w:rPr>
          <w:rFonts w:ascii="Times New Roman" w:hAnsi="Times New Roman" w:cs="Times New Roman"/>
        </w:rPr>
      </w:pPr>
    </w:p>
    <w:p w14:paraId="59147D68" w14:textId="77777777" w:rsidR="00FC2D80" w:rsidRPr="00B8387D" w:rsidRDefault="00FC2D80" w:rsidP="00FC2D80">
      <w:pPr>
        <w:rPr>
          <w:rFonts w:ascii="Times New Roman" w:hAnsi="Times New Roman" w:cs="Times New Roman"/>
        </w:rPr>
      </w:pPr>
    </w:p>
    <w:p w14:paraId="021BE211" w14:textId="09C732E9" w:rsidR="00FC2D80" w:rsidRDefault="00FC2D80" w:rsidP="00FC2D80">
      <w:pPr>
        <w:rPr>
          <w:rFonts w:ascii="Times New Roman" w:hAnsi="Times New Roman" w:cs="Times New Roman"/>
        </w:rPr>
      </w:pPr>
      <w:r w:rsidRPr="00B8387D">
        <w:rPr>
          <w:rFonts w:ascii="Times New Roman" w:hAnsi="Times New Roman" w:cs="Times New Roman"/>
        </w:rPr>
        <w:t xml:space="preserve">Figure 6. Cambrian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and a field photograph of the </w:t>
      </w:r>
      <w:proofErr w:type="spellStart"/>
      <w:r w:rsidRPr="00B8387D">
        <w:rPr>
          <w:rFonts w:ascii="Times New Roman" w:hAnsi="Times New Roman" w:cs="Times New Roman"/>
        </w:rPr>
        <w:t>Ukhaatologoi</w:t>
      </w:r>
      <w:proofErr w:type="spellEnd"/>
      <w:r w:rsidRPr="00B8387D">
        <w:rPr>
          <w:rFonts w:ascii="Times New Roman" w:hAnsi="Times New Roman" w:cs="Times New Roman"/>
        </w:rPr>
        <w:t xml:space="preserve"> Fm (inset panel A)</w:t>
      </w:r>
      <w:r>
        <w:rPr>
          <w:rFonts w:ascii="Times New Roman" w:hAnsi="Times New Roman" w:cs="Times New Roman"/>
        </w:rPr>
        <w:t xml:space="preserve">. </w:t>
      </w:r>
      <w:r w:rsidRPr="00B8387D">
        <w:rPr>
          <w:rFonts w:ascii="Times New Roman" w:hAnsi="Times New Roman" w:cs="Times New Roman"/>
        </w:rPr>
        <w:t xml:space="preserve">Stratigraphic sections are arranged, from left to right, along a broadly </w:t>
      </w:r>
      <w:r w:rsidR="006C5BBB">
        <w:rPr>
          <w:rFonts w:ascii="Times New Roman" w:hAnsi="Times New Roman" w:cs="Times New Roman"/>
        </w:rPr>
        <w:t>southwest</w:t>
      </w:r>
      <w:r w:rsidRPr="00B8387D">
        <w:rPr>
          <w:rFonts w:ascii="Times New Roman" w:hAnsi="Times New Roman" w:cs="Times New Roman"/>
        </w:rPr>
        <w:t>-</w:t>
      </w:r>
      <w:r w:rsidR="006C5BBB">
        <w:rPr>
          <w:rFonts w:ascii="Times New Roman" w:hAnsi="Times New Roman" w:cs="Times New Roman"/>
        </w:rPr>
        <w:t>northeast</w:t>
      </w:r>
      <w:r w:rsidRPr="00B8387D">
        <w:rPr>
          <w:rFonts w:ascii="Times New Roman" w:hAnsi="Times New Roman" w:cs="Times New Roman"/>
        </w:rPr>
        <w:t xml:space="preserve"> transect. A legend defining all lithological and sedimentary symbology can be found in Figure 11. Geochemical data and section locations are collated in Supplementary</w:t>
      </w:r>
      <w:ins w:id="1834" w:author="Anttila  Eliel Simpson" w:date="2024-07-18T16:19:00Z">
        <w:r w:rsidR="00447A9D">
          <w:rPr>
            <w:rFonts w:ascii="Times New Roman" w:hAnsi="Times New Roman" w:cs="Times New Roman"/>
          </w:rPr>
          <w:t xml:space="preserve"> Information (</w:t>
        </w:r>
      </w:ins>
      <w:del w:id="1835" w:author="Anttila  Eliel Simpson" w:date="2024-07-18T16:19:00Z">
        <w:r w:rsidRPr="00B8387D" w:rsidDel="00447A9D">
          <w:rPr>
            <w:rFonts w:ascii="Times New Roman" w:hAnsi="Times New Roman" w:cs="Times New Roman"/>
          </w:rPr>
          <w:delText xml:space="preserve"> </w:delText>
        </w:r>
      </w:del>
      <w:r w:rsidRPr="00B8387D">
        <w:rPr>
          <w:rFonts w:ascii="Times New Roman" w:hAnsi="Times New Roman" w:cs="Times New Roman"/>
        </w:rPr>
        <w:t>Table</w:t>
      </w:r>
      <w:ins w:id="1836" w:author="Anttila  Eliel Simpson" w:date="2024-07-18T16:19:00Z">
        <w:r w:rsidR="00447A9D">
          <w:rPr>
            <w:rFonts w:ascii="Times New Roman" w:hAnsi="Times New Roman" w:cs="Times New Roman"/>
          </w:rPr>
          <w:t>s S1, S</w:t>
        </w:r>
      </w:ins>
      <w:del w:id="1837" w:author="Anttila  Eliel Simpson" w:date="2024-07-18T16:19:00Z">
        <w:r w:rsidRPr="00B8387D" w:rsidDel="00447A9D">
          <w:rPr>
            <w:rFonts w:ascii="Times New Roman" w:hAnsi="Times New Roman" w:cs="Times New Roman"/>
          </w:rPr>
          <w:delText xml:space="preserve"> </w:delText>
        </w:r>
      </w:del>
      <w:r w:rsidRPr="00B8387D">
        <w:rPr>
          <w:rFonts w:ascii="Times New Roman" w:hAnsi="Times New Roman" w:cs="Times New Roman"/>
        </w:rPr>
        <w:t xml:space="preserve">3. The stratigraphic heights of geochronological samples collected within the measured sections presented here are highlighted with white-boxed labels. </w:t>
      </w:r>
    </w:p>
    <w:p w14:paraId="26D73BA1" w14:textId="77777777" w:rsidR="00FC2D80" w:rsidRPr="00B8387D" w:rsidRDefault="00FC2D80" w:rsidP="00FC2D80">
      <w:pPr>
        <w:rPr>
          <w:rFonts w:ascii="Times New Roman" w:hAnsi="Times New Roman" w:cs="Times New Roman"/>
        </w:rPr>
      </w:pPr>
    </w:p>
    <w:p w14:paraId="02BC6425" w14:textId="77777777" w:rsidR="00FC2D80" w:rsidRPr="00B8387D" w:rsidRDefault="00FC2D80" w:rsidP="00FC2D80">
      <w:pPr>
        <w:rPr>
          <w:rFonts w:ascii="Times New Roman" w:hAnsi="Times New Roman" w:cs="Times New Roman"/>
        </w:rPr>
      </w:pPr>
    </w:p>
    <w:p w14:paraId="105A9B3D" w14:textId="1C288956"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7: </w:t>
      </w:r>
      <w:proofErr w:type="spellStart"/>
      <w:r w:rsidRPr="00B8387D">
        <w:rPr>
          <w:rFonts w:ascii="Times New Roman" w:hAnsi="Times New Roman" w:cs="Times New Roman"/>
        </w:rPr>
        <w:t>Stereonets</w:t>
      </w:r>
      <w:proofErr w:type="spellEnd"/>
      <w:r w:rsidRPr="00B8387D">
        <w:rPr>
          <w:rFonts w:ascii="Times New Roman" w:hAnsi="Times New Roman" w:cs="Times New Roman"/>
        </w:rPr>
        <w:t xml:space="preserve"> showing </w:t>
      </w:r>
      <w:ins w:id="1838" w:author="Anttila  Eliel Simpson" w:date="2024-07-18T16:20:00Z">
        <w:r w:rsidR="00447A9D">
          <w:rPr>
            <w:rFonts w:ascii="Times New Roman" w:hAnsi="Times New Roman" w:cs="Times New Roman"/>
          </w:rPr>
          <w:t xml:space="preserve">the </w:t>
        </w:r>
      </w:ins>
      <w:r w:rsidRPr="00B8387D">
        <w:rPr>
          <w:rFonts w:ascii="Times New Roman" w:hAnsi="Times New Roman" w:cs="Times New Roman"/>
        </w:rPr>
        <w:t>orientation</w:t>
      </w:r>
      <w:ins w:id="1839" w:author="Anttila  Eliel Simpson" w:date="2024-07-18T16:20:00Z">
        <w:r w:rsidR="00447A9D">
          <w:rPr>
            <w:rFonts w:ascii="Times New Roman" w:hAnsi="Times New Roman" w:cs="Times New Roman"/>
          </w:rPr>
          <w:t>s</w:t>
        </w:r>
      </w:ins>
      <w:r w:rsidRPr="00B8387D">
        <w:rPr>
          <w:rFonts w:ascii="Times New Roman" w:hAnsi="Times New Roman" w:cs="Times New Roman"/>
        </w:rPr>
        <w:t xml:space="preserve"> of km-scale folds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that are representative of D1 and D2 structures, respectively. Individual bedding measurements are depicted as poles to bedding planes. Ductile fabrics (dominantly folded foliation) observed in granodiorites from the Northern mapping region (including EAGC1942, 1943, and 1944) are shown on the D1 </w:t>
      </w:r>
      <w:proofErr w:type="spellStart"/>
      <w:r w:rsidRPr="00B8387D">
        <w:rPr>
          <w:rFonts w:ascii="Times New Roman" w:hAnsi="Times New Roman" w:cs="Times New Roman"/>
        </w:rPr>
        <w:t>stereonet</w:t>
      </w:r>
      <w:proofErr w:type="spellEnd"/>
      <w:r w:rsidRPr="00B8387D">
        <w:rPr>
          <w:rFonts w:ascii="Times New Roman" w:hAnsi="Times New Roman" w:cs="Times New Roman"/>
        </w:rPr>
        <w:t xml:space="preserve">, while brittle fabrics (dominantly small-scale, cm-offset faults) observed in the same granodiorites are superimposed on the D2 </w:t>
      </w:r>
      <w:proofErr w:type="spellStart"/>
      <w:r w:rsidRPr="00B8387D">
        <w:rPr>
          <w:rFonts w:ascii="Times New Roman" w:hAnsi="Times New Roman" w:cs="Times New Roman"/>
        </w:rPr>
        <w:t>stereonet</w:t>
      </w:r>
      <w:proofErr w:type="spellEnd"/>
      <w:r w:rsidRPr="00B8387D">
        <w:rPr>
          <w:rFonts w:ascii="Times New Roman" w:hAnsi="Times New Roman" w:cs="Times New Roman"/>
        </w:rPr>
        <w:t xml:space="preserve">. D1 structures are interpreted to be coeval with (or marginally postdate) the emplacement of the granodiorites, while D2 structures likely postdate granodiorite emplacement. The map locations of all major D1 and D2 structures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and northern mapping regions, as well as representative structural measurements, are presented in</w:t>
      </w:r>
      <w:ins w:id="1840" w:author="Anttila  Eliel Simpson" w:date="2024-07-18T16:21:00Z">
        <w:r w:rsidR="00447A9D">
          <w:rPr>
            <w:rFonts w:ascii="Times New Roman" w:hAnsi="Times New Roman" w:cs="Times New Roman"/>
          </w:rPr>
          <w:t xml:space="preserve"> the Supplementary Information</w:t>
        </w:r>
      </w:ins>
      <w:r w:rsidRPr="00B8387D">
        <w:rPr>
          <w:rFonts w:ascii="Times New Roman" w:hAnsi="Times New Roman" w:cs="Times New Roman"/>
        </w:rPr>
        <w:t xml:space="preserve"> </w:t>
      </w:r>
      <w:ins w:id="1841" w:author="Anttila  Eliel Simpson" w:date="2024-07-18T16:21:00Z">
        <w:r w:rsidR="00447A9D">
          <w:rPr>
            <w:rFonts w:ascii="Times New Roman" w:hAnsi="Times New Roman" w:cs="Times New Roman"/>
          </w:rPr>
          <w:t>(</w:t>
        </w:r>
      </w:ins>
      <w:r w:rsidRPr="00B8387D">
        <w:rPr>
          <w:rFonts w:ascii="Times New Roman" w:hAnsi="Times New Roman" w:cs="Times New Roman"/>
        </w:rPr>
        <w:t>fig. S</w:t>
      </w:r>
      <w:del w:id="1842" w:author="Anttila  Eliel Simpson" w:date="2024-07-18T16:21:00Z">
        <w:r w:rsidR="00C12D38" w:rsidDel="00447A9D">
          <w:rPr>
            <w:rFonts w:ascii="Times New Roman" w:hAnsi="Times New Roman" w:cs="Times New Roman"/>
          </w:rPr>
          <w:delText>I</w:delText>
        </w:r>
      </w:del>
      <w:r w:rsidRPr="00B8387D">
        <w:rPr>
          <w:rFonts w:ascii="Times New Roman" w:hAnsi="Times New Roman" w:cs="Times New Roman"/>
        </w:rPr>
        <w:t>1</w:t>
      </w:r>
      <w:ins w:id="1843" w:author="Anttila  Eliel Simpson" w:date="2024-07-18T16:21:00Z">
        <w:r w:rsidR="00447A9D">
          <w:rPr>
            <w:rFonts w:ascii="Times New Roman" w:hAnsi="Times New Roman" w:cs="Times New Roman"/>
          </w:rPr>
          <w:t>)</w:t>
        </w:r>
      </w:ins>
      <w:r w:rsidRPr="00B8387D">
        <w:rPr>
          <w:rFonts w:ascii="Times New Roman" w:hAnsi="Times New Roman" w:cs="Times New Roman"/>
        </w:rPr>
        <w:t>.</w:t>
      </w:r>
    </w:p>
    <w:p w14:paraId="7F023BAF" w14:textId="781A3515" w:rsidR="00FC2D80" w:rsidRDefault="00FC2D80" w:rsidP="00FC2D80">
      <w:pPr>
        <w:rPr>
          <w:rFonts w:ascii="Times New Roman" w:hAnsi="Times New Roman" w:cs="Times New Roman"/>
        </w:rPr>
      </w:pPr>
    </w:p>
    <w:p w14:paraId="20734EEE" w14:textId="77777777" w:rsidR="00FC2D80" w:rsidRPr="00B8387D" w:rsidRDefault="00FC2D80" w:rsidP="00FC2D80">
      <w:pPr>
        <w:rPr>
          <w:rFonts w:ascii="Times New Roman" w:hAnsi="Times New Roman" w:cs="Times New Roman"/>
        </w:rPr>
      </w:pPr>
    </w:p>
    <w:p w14:paraId="13B89A90" w14:textId="408BFB63"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8. Field photographs detailing structural elements of the greater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 A) a </w:t>
      </w:r>
      <w:proofErr w:type="gramStart"/>
      <w:r w:rsidRPr="00B8387D">
        <w:rPr>
          <w:rFonts w:ascii="Times New Roman" w:hAnsi="Times New Roman" w:cs="Times New Roman"/>
        </w:rPr>
        <w:t>laterally-</w:t>
      </w:r>
      <w:proofErr w:type="spellStart"/>
      <w:r w:rsidRPr="00B8387D">
        <w:rPr>
          <w:rFonts w:ascii="Times New Roman" w:hAnsi="Times New Roman" w:cs="Times New Roman"/>
        </w:rPr>
        <w:t>discontinous</w:t>
      </w:r>
      <w:proofErr w:type="spellEnd"/>
      <w:proofErr w:type="gramEnd"/>
      <w:r w:rsidRPr="00B8387D">
        <w:rPr>
          <w:rFonts w:ascii="Times New Roman" w:hAnsi="Times New Roman" w:cs="Times New Roman"/>
        </w:rPr>
        <w:t xml:space="preserve"> sliver of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sediment forms the footwall of an </w:t>
      </w:r>
      <w:r w:rsidR="000A7316">
        <w:rPr>
          <w:rFonts w:ascii="Times New Roman" w:hAnsi="Times New Roman" w:cs="Times New Roman"/>
        </w:rPr>
        <w:t>east</w:t>
      </w:r>
      <w:r w:rsidRPr="00B8387D">
        <w:rPr>
          <w:rFonts w:ascii="Times New Roman" w:hAnsi="Times New Roman" w:cs="Times New Roman"/>
        </w:rPr>
        <w:t xml:space="preserve">-dipping </w:t>
      </w:r>
      <w:proofErr w:type="spellStart"/>
      <w:r w:rsidRPr="00B8387D">
        <w:rPr>
          <w:rFonts w:ascii="Times New Roman" w:hAnsi="Times New Roman" w:cs="Times New Roman"/>
        </w:rPr>
        <w:t>backthrust</w:t>
      </w:r>
      <w:proofErr w:type="spellEnd"/>
      <w:r w:rsidRPr="00B8387D">
        <w:rPr>
          <w:rFonts w:ascii="Times New Roman" w:hAnsi="Times New Roman" w:cs="Times New Roman"/>
        </w:rPr>
        <w:t xml:space="preserve"> in the southeast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B) crenulation cleavage in </w:t>
      </w:r>
      <w:r>
        <w:rPr>
          <w:rFonts w:ascii="Times New Roman" w:hAnsi="Times New Roman" w:cs="Times New Roman"/>
        </w:rPr>
        <w:t xml:space="preserve">a </w:t>
      </w:r>
      <w:r w:rsidRPr="00B8387D">
        <w:rPr>
          <w:rFonts w:ascii="Times New Roman" w:hAnsi="Times New Roman" w:cs="Times New Roman"/>
        </w:rPr>
        <w:t>fine</w:t>
      </w:r>
      <w:r>
        <w:rPr>
          <w:rFonts w:ascii="Times New Roman" w:hAnsi="Times New Roman" w:cs="Times New Roman"/>
        </w:rPr>
        <w:t>-grained</w:t>
      </w:r>
      <w:r w:rsidRPr="00B8387D">
        <w:rPr>
          <w:rFonts w:ascii="Times New Roman" w:hAnsi="Times New Roman" w:cs="Times New Roman"/>
        </w:rPr>
        <w:t xml:space="preserve"> lithic </w:t>
      </w:r>
      <w:proofErr w:type="spellStart"/>
      <w:r w:rsidRPr="00B8387D">
        <w:rPr>
          <w:rFonts w:ascii="Times New Roman" w:hAnsi="Times New Roman" w:cs="Times New Roman"/>
        </w:rPr>
        <w:t>wacke</w:t>
      </w:r>
      <w:proofErr w:type="spellEnd"/>
      <w:r w:rsidRPr="00B8387D">
        <w:rPr>
          <w:rFonts w:ascii="Times New Roman" w:hAnsi="Times New Roman" w:cs="Times New Roman"/>
        </w:rPr>
        <w:t xml:space="preserve"> of a </w:t>
      </w:r>
      <w:proofErr w:type="spellStart"/>
      <w:r w:rsidRPr="00B8387D">
        <w:rPr>
          <w:rFonts w:ascii="Times New Roman" w:hAnsi="Times New Roman" w:cs="Times New Roman"/>
        </w:rPr>
        <w:t>Sarkhoi</w:t>
      </w:r>
      <w:proofErr w:type="spellEnd"/>
      <w:r w:rsidRPr="00B8387D">
        <w:rPr>
          <w:rFonts w:ascii="Times New Roman" w:hAnsi="Times New Roman" w:cs="Times New Roman"/>
        </w:rPr>
        <w:t xml:space="preserve"> Fm outcrop approximately 1</w:t>
      </w:r>
      <w:r w:rsidR="000A7316">
        <w:rPr>
          <w:rFonts w:ascii="Times New Roman" w:hAnsi="Times New Roman" w:cs="Times New Roman"/>
        </w:rPr>
        <w:t xml:space="preserve"> </w:t>
      </w:r>
      <w:r w:rsidRPr="00B8387D">
        <w:rPr>
          <w:rFonts w:ascii="Times New Roman" w:hAnsi="Times New Roman" w:cs="Times New Roman"/>
        </w:rPr>
        <w:t xml:space="preserve">km north of the </w:t>
      </w:r>
      <w:proofErr w:type="spellStart"/>
      <w:r w:rsidRPr="00B8387D">
        <w:rPr>
          <w:rFonts w:ascii="Times New Roman" w:hAnsi="Times New Roman" w:cs="Times New Roman"/>
        </w:rPr>
        <w:t>Arcai</w:t>
      </w:r>
      <w:proofErr w:type="spellEnd"/>
      <w:r w:rsidRPr="00B8387D">
        <w:rPr>
          <w:rFonts w:ascii="Times New Roman" w:hAnsi="Times New Roman" w:cs="Times New Roman"/>
        </w:rPr>
        <w:t xml:space="preserve"> Gol Thrust. Elongated cleavage planes, dipping to the south-southwest, indicate shear in a top-to-the-north-northeast direction, consistent with the putative throw of the </w:t>
      </w:r>
      <w:proofErr w:type="spellStart"/>
      <w:r w:rsidRPr="00B8387D">
        <w:rPr>
          <w:rFonts w:ascii="Times New Roman" w:hAnsi="Times New Roman" w:cs="Times New Roman"/>
        </w:rPr>
        <w:t>Arcai</w:t>
      </w:r>
      <w:proofErr w:type="spellEnd"/>
      <w:r w:rsidRPr="00B8387D">
        <w:rPr>
          <w:rFonts w:ascii="Times New Roman" w:hAnsi="Times New Roman" w:cs="Times New Roman"/>
        </w:rPr>
        <w:t xml:space="preserve"> Gol Thrust. Primary bedding planes are dipping to the west (broadly into the page). C) chevron folds in the </w:t>
      </w:r>
      <w:proofErr w:type="spellStart"/>
      <w:r w:rsidRPr="00B8387D">
        <w:rPr>
          <w:rFonts w:ascii="Times New Roman" w:hAnsi="Times New Roman" w:cs="Times New Roman"/>
        </w:rPr>
        <w:t>Salkhitai</w:t>
      </w:r>
      <w:proofErr w:type="spellEnd"/>
      <w:r w:rsidRPr="00B8387D">
        <w:rPr>
          <w:rFonts w:ascii="Times New Roman" w:hAnsi="Times New Roman" w:cs="Times New Roman"/>
        </w:rPr>
        <w:t xml:space="preserve"> Mb of the </w:t>
      </w:r>
      <w:proofErr w:type="spellStart"/>
      <w:r w:rsidRPr="00B8387D">
        <w:rPr>
          <w:rFonts w:ascii="Times New Roman" w:hAnsi="Times New Roman" w:cs="Times New Roman"/>
        </w:rPr>
        <w:t>Bakh</w:t>
      </w:r>
      <w:proofErr w:type="spellEnd"/>
      <w:r w:rsidRPr="00B8387D">
        <w:rPr>
          <w:rFonts w:ascii="Times New Roman" w:hAnsi="Times New Roman" w:cs="Times New Roman"/>
        </w:rPr>
        <w:t xml:space="preserve"> Fm</w:t>
      </w:r>
      <w:del w:id="1844" w:author="Anttila  Eliel Simpson" w:date="2024-07-18T16:22:00Z">
        <w:r w:rsidRPr="00B8387D" w:rsidDel="00447A9D">
          <w:rPr>
            <w:rFonts w:ascii="Times New Roman" w:hAnsi="Times New Roman" w:cs="Times New Roman"/>
          </w:rPr>
          <w:delText>.</w:delText>
        </w:r>
      </w:del>
      <w:r w:rsidRPr="00B8387D">
        <w:rPr>
          <w:rFonts w:ascii="Times New Roman" w:hAnsi="Times New Roman" w:cs="Times New Roman"/>
        </w:rPr>
        <w:t xml:space="preserve">, eastern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Folds are broadly D1 parallel, and indicate eastward </w:t>
      </w:r>
      <w:r w:rsidRPr="00B8387D">
        <w:rPr>
          <w:rFonts w:ascii="Times New Roman" w:hAnsi="Times New Roman" w:cs="Times New Roman"/>
        </w:rPr>
        <w:lastRenderedPageBreak/>
        <w:t>vergence</w:t>
      </w:r>
      <w:r>
        <w:rPr>
          <w:rFonts w:ascii="Times New Roman" w:hAnsi="Times New Roman" w:cs="Times New Roman"/>
        </w:rPr>
        <w:t>,</w:t>
      </w:r>
      <w:r w:rsidRPr="00B8387D">
        <w:rPr>
          <w:rFonts w:ascii="Times New Roman" w:hAnsi="Times New Roman" w:cs="Times New Roman"/>
        </w:rPr>
        <w:t xml:space="preserve"> putatively associated with their proximity to </w:t>
      </w:r>
      <w:del w:id="1845" w:author="Anttila  Eliel Simpson" w:date="2024-07-18T16:22:00Z">
        <w:r w:rsidRPr="00B8387D" w:rsidDel="00447A9D">
          <w:rPr>
            <w:rFonts w:ascii="Times New Roman" w:hAnsi="Times New Roman" w:cs="Times New Roman"/>
          </w:rPr>
          <w:delText xml:space="preserve"> </w:delText>
        </w:r>
      </w:del>
      <w:r w:rsidRPr="00B8387D">
        <w:rPr>
          <w:rFonts w:ascii="Times New Roman" w:hAnsi="Times New Roman" w:cs="Times New Roman"/>
        </w:rPr>
        <w:t xml:space="preserve">D) </w:t>
      </w:r>
      <w:proofErr w:type="spellStart"/>
      <w:r>
        <w:rPr>
          <w:rFonts w:ascii="Times New Roman" w:hAnsi="Times New Roman" w:cs="Times New Roman"/>
        </w:rPr>
        <w:t>c</w:t>
      </w:r>
      <w:r w:rsidRPr="00B8387D">
        <w:rPr>
          <w:rFonts w:ascii="Times New Roman" w:hAnsi="Times New Roman" w:cs="Times New Roman"/>
        </w:rPr>
        <w:t>ataclasites</w:t>
      </w:r>
      <w:proofErr w:type="spellEnd"/>
      <w:r w:rsidRPr="00B8387D">
        <w:rPr>
          <w:rFonts w:ascii="Times New Roman" w:hAnsi="Times New Roman" w:cs="Times New Roman"/>
        </w:rPr>
        <w:t xml:space="preserve"> adjacent to a major </w:t>
      </w:r>
      <w:ins w:id="1846" w:author="Anttila  Eliel Simpson" w:date="2024-07-18T16:22:00Z">
        <w:r w:rsidR="00447A9D">
          <w:rPr>
            <w:rFonts w:ascii="Times New Roman" w:hAnsi="Times New Roman" w:cs="Times New Roman"/>
          </w:rPr>
          <w:t>east</w:t>
        </w:r>
      </w:ins>
      <w:del w:id="1847" w:author="Anttila  Eliel Simpson" w:date="2024-07-18T16:22:00Z">
        <w:r w:rsidRPr="00B8387D" w:rsidDel="00447A9D">
          <w:rPr>
            <w:rFonts w:ascii="Times New Roman" w:hAnsi="Times New Roman" w:cs="Times New Roman"/>
          </w:rPr>
          <w:delText>E</w:delText>
        </w:r>
      </w:del>
      <w:r w:rsidRPr="00B8387D">
        <w:rPr>
          <w:rFonts w:ascii="Times New Roman" w:hAnsi="Times New Roman" w:cs="Times New Roman"/>
        </w:rPr>
        <w:t xml:space="preserve">-dipping </w:t>
      </w:r>
      <w:proofErr w:type="spellStart"/>
      <w:r w:rsidRPr="00B8387D">
        <w:rPr>
          <w:rFonts w:ascii="Times New Roman" w:hAnsi="Times New Roman" w:cs="Times New Roman"/>
        </w:rPr>
        <w:t>backthrust</w:t>
      </w:r>
      <w:proofErr w:type="spellEnd"/>
      <w:r w:rsidRPr="00B8387D">
        <w:rPr>
          <w:rFonts w:ascii="Times New Roman" w:hAnsi="Times New Roman" w:cs="Times New Roman"/>
        </w:rPr>
        <w:t xml:space="preserve"> </w:t>
      </w:r>
      <w:r>
        <w:rPr>
          <w:rFonts w:ascii="Times New Roman" w:hAnsi="Times New Roman" w:cs="Times New Roman"/>
        </w:rPr>
        <w:t xml:space="preserve">(fault surface highlighted with a white dashed line) </w:t>
      </w:r>
      <w:r w:rsidRPr="00B8387D">
        <w:rPr>
          <w:rFonts w:ascii="Times New Roman" w:hAnsi="Times New Roman" w:cs="Times New Roman"/>
        </w:rPr>
        <w:t xml:space="preserve">running along the western margin of the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and defining the western extent of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E) </w:t>
      </w:r>
      <w:r>
        <w:rPr>
          <w:rFonts w:ascii="Times New Roman" w:hAnsi="Times New Roman" w:cs="Times New Roman"/>
        </w:rPr>
        <w:t>f</w:t>
      </w:r>
      <w:r w:rsidRPr="00B8387D">
        <w:rPr>
          <w:rFonts w:ascii="Times New Roman" w:hAnsi="Times New Roman" w:cs="Times New Roman"/>
        </w:rPr>
        <w:t>abrics representative of those observed in siliciclastic lithologies across the Northern mapping area. F)</w:t>
      </w:r>
      <w:del w:id="1848" w:author="Anttila  Eliel Simpson" w:date="2024-07-12T11:01:00Z">
        <w:r w:rsidRPr="00B8387D" w:rsidDel="00220529">
          <w:rPr>
            <w:rFonts w:ascii="Times New Roman" w:hAnsi="Times New Roman" w:cs="Times New Roman"/>
          </w:rPr>
          <w:delText>.</w:delText>
        </w:r>
      </w:del>
      <w:r w:rsidRPr="00B8387D">
        <w:rPr>
          <w:rFonts w:ascii="Times New Roman" w:hAnsi="Times New Roman" w:cs="Times New Roman"/>
        </w:rPr>
        <w:t xml:space="preserve"> </w:t>
      </w:r>
      <w:r>
        <w:rPr>
          <w:rFonts w:ascii="Times New Roman" w:hAnsi="Times New Roman" w:cs="Times New Roman"/>
        </w:rPr>
        <w:t>f</w:t>
      </w:r>
      <w:r w:rsidRPr="00B8387D">
        <w:rPr>
          <w:rFonts w:ascii="Times New Roman" w:hAnsi="Times New Roman" w:cs="Times New Roman"/>
        </w:rPr>
        <w:t>oliations in granodiorite (EAGC1942)</w:t>
      </w:r>
      <w:r>
        <w:rPr>
          <w:rFonts w:ascii="Times New Roman" w:hAnsi="Times New Roman" w:cs="Times New Roman"/>
        </w:rPr>
        <w:t xml:space="preserve"> of the northern area are broadly</w:t>
      </w:r>
      <w:r w:rsidRPr="00B8387D">
        <w:rPr>
          <w:rFonts w:ascii="Times New Roman" w:hAnsi="Times New Roman" w:cs="Times New Roman"/>
        </w:rPr>
        <w:t xml:space="preserve"> axial-parallel to D1 structures. </w:t>
      </w:r>
    </w:p>
    <w:p w14:paraId="2C0E3CA3" w14:textId="1B8C4182" w:rsidR="00FC2D80" w:rsidRDefault="00FC2D80" w:rsidP="00FC2D80">
      <w:pPr>
        <w:rPr>
          <w:rFonts w:ascii="Times New Roman" w:hAnsi="Times New Roman" w:cs="Times New Roman"/>
        </w:rPr>
      </w:pPr>
    </w:p>
    <w:p w14:paraId="6EB9C81A" w14:textId="77777777" w:rsidR="00FC2D80" w:rsidRPr="00B8387D" w:rsidRDefault="00FC2D80" w:rsidP="00FC2D80">
      <w:pPr>
        <w:rPr>
          <w:rFonts w:ascii="Times New Roman" w:hAnsi="Times New Roman" w:cs="Times New Roman"/>
        </w:rPr>
      </w:pPr>
    </w:p>
    <w:p w14:paraId="5BD3C652" w14:textId="7C3AB36C" w:rsidR="00FC2D80" w:rsidRDefault="00FC2D80" w:rsidP="00FC2D80">
      <w:pPr>
        <w:rPr>
          <w:rFonts w:ascii="Times New Roman" w:hAnsi="Times New Roman" w:cs="Times New Roman"/>
        </w:rPr>
      </w:pPr>
      <w:r w:rsidRPr="00B8387D">
        <w:rPr>
          <w:rFonts w:ascii="Times New Roman" w:hAnsi="Times New Roman" w:cs="Times New Roman"/>
        </w:rPr>
        <w:t xml:space="preserve">Figure 9. Detrital zircon age spectra from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 are arranged by relative stratigraphic height. Upper inset panels show maximum depositional age (MDA) constraints for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(EAGC1905) and the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(compilation of multiple samples) respectively, as determined by the youngest grain and youngest population of zircon analyzed by both CA-ID-TIMS and LA-ICPMS. Lower left inset: </w:t>
      </w:r>
      <w:proofErr w:type="spellStart"/>
      <w:r w:rsidRPr="00B8387D">
        <w:rPr>
          <w:rFonts w:ascii="Times New Roman" w:hAnsi="Times New Roman" w:cs="Times New Roman"/>
        </w:rPr>
        <w:t>concordia</w:t>
      </w:r>
      <w:proofErr w:type="spellEnd"/>
      <w:r w:rsidRPr="00B8387D">
        <w:rPr>
          <w:rFonts w:ascii="Times New Roman" w:hAnsi="Times New Roman" w:cs="Times New Roman"/>
        </w:rPr>
        <w:t xml:space="preserve"> diagrams for CA-ID-TIMS and LA-ICPMS analyses of </w:t>
      </w:r>
      <w:ins w:id="1849" w:author="Anttila  Eliel Simpson" w:date="2024-07-18T16:25:00Z">
        <w:r w:rsidR="007712F2">
          <w:rPr>
            <w:rFonts w:ascii="Times New Roman" w:hAnsi="Times New Roman" w:cs="Times New Roman"/>
          </w:rPr>
          <w:t xml:space="preserve">the </w:t>
        </w:r>
      </w:ins>
      <w:r w:rsidRPr="00B8387D">
        <w:rPr>
          <w:rFonts w:ascii="Times New Roman" w:hAnsi="Times New Roman" w:cs="Times New Roman"/>
        </w:rPr>
        <w:t xml:space="preserve">youngest grains in EAGC1905. All sample locations and geochronological data are compiled in the Supplementary </w:t>
      </w:r>
      <w:r w:rsidR="009A1312">
        <w:rPr>
          <w:rFonts w:ascii="Times New Roman" w:hAnsi="Times New Roman" w:cs="Times New Roman"/>
        </w:rPr>
        <w:t>Information</w:t>
      </w:r>
      <w:ins w:id="1850" w:author="Anttila  Eliel Simpson" w:date="2024-07-18T16:25:00Z">
        <w:r w:rsidR="007712F2">
          <w:rPr>
            <w:rFonts w:ascii="Times New Roman" w:hAnsi="Times New Roman" w:cs="Times New Roman"/>
          </w:rPr>
          <w:t xml:space="preserve"> (Table S3)</w:t>
        </w:r>
      </w:ins>
      <w:r w:rsidRPr="00B8387D">
        <w:rPr>
          <w:rFonts w:ascii="Times New Roman" w:hAnsi="Times New Roman" w:cs="Times New Roman"/>
        </w:rPr>
        <w:t xml:space="preserve">. </w:t>
      </w:r>
    </w:p>
    <w:p w14:paraId="2E0C2AC4" w14:textId="77777777" w:rsidR="00FC2D80" w:rsidRPr="000A7316" w:rsidRDefault="00FC2D80" w:rsidP="00FC2D80">
      <w:pPr>
        <w:rPr>
          <w:rFonts w:ascii="Times New Roman" w:hAnsi="Times New Roman" w:cs="Times New Roman"/>
        </w:rPr>
      </w:pPr>
    </w:p>
    <w:p w14:paraId="666C1440" w14:textId="77777777" w:rsidR="00FC2D80" w:rsidRPr="00B8387D" w:rsidRDefault="00FC2D80" w:rsidP="00FC2D80">
      <w:pPr>
        <w:rPr>
          <w:rFonts w:ascii="Times New Roman" w:hAnsi="Times New Roman" w:cs="Times New Roman"/>
        </w:rPr>
      </w:pPr>
    </w:p>
    <w:p w14:paraId="5B51BAA2" w14:textId="4B29A076"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10. Concordia diagrams and weighted-mean plots for magmatic zircon populations from A) volcanics of the </w:t>
      </w:r>
      <w:proofErr w:type="spellStart"/>
      <w:r w:rsidRPr="00B8387D">
        <w:rPr>
          <w:rFonts w:ascii="Times New Roman" w:hAnsi="Times New Roman" w:cs="Times New Roman"/>
        </w:rPr>
        <w:t>Sarkhoi</w:t>
      </w:r>
      <w:proofErr w:type="spellEnd"/>
      <w:r w:rsidRPr="00B8387D">
        <w:rPr>
          <w:rFonts w:ascii="Times New Roman" w:hAnsi="Times New Roman" w:cs="Times New Roman"/>
        </w:rPr>
        <w:t xml:space="preserve"> Fm</w:t>
      </w:r>
      <w:del w:id="1851" w:author="Anttila  Eliel Simpson" w:date="2024-07-18T16:26:00Z">
        <w:r w:rsidRPr="00B8387D" w:rsidDel="007712F2">
          <w:rPr>
            <w:rFonts w:ascii="Times New Roman" w:hAnsi="Times New Roman" w:cs="Times New Roman"/>
          </w:rPr>
          <w:delText>.</w:delText>
        </w:r>
      </w:del>
      <w:r w:rsidRPr="00B8387D">
        <w:rPr>
          <w:rFonts w:ascii="Times New Roman" w:hAnsi="Times New Roman" w:cs="Times New Roman"/>
        </w:rPr>
        <w:t xml:space="preserve">, B) granodiorites from the northern mapping area and C) igneous intrusive rocks postdating D1/D2 deformational events. LA-ICPMS and CA-ID-TIMS data are collated in the Supplementary </w:t>
      </w:r>
      <w:r w:rsidR="009A1312">
        <w:rPr>
          <w:rFonts w:ascii="Times New Roman" w:hAnsi="Times New Roman" w:cs="Times New Roman"/>
        </w:rPr>
        <w:t>Information</w:t>
      </w:r>
      <w:ins w:id="1852" w:author="Anttila  Eliel Simpson" w:date="2024-07-18T16:26:00Z">
        <w:r w:rsidR="007712F2">
          <w:rPr>
            <w:rFonts w:ascii="Times New Roman" w:hAnsi="Times New Roman" w:cs="Times New Roman"/>
          </w:rPr>
          <w:t xml:space="preserve"> (Table S3)</w:t>
        </w:r>
      </w:ins>
      <w:r w:rsidRPr="00B8387D">
        <w:rPr>
          <w:rFonts w:ascii="Times New Roman" w:hAnsi="Times New Roman" w:cs="Times New Roman"/>
        </w:rPr>
        <w:t>.</w:t>
      </w:r>
    </w:p>
    <w:p w14:paraId="6971BB74" w14:textId="77777777" w:rsidR="00FC2D80" w:rsidRPr="00B8387D" w:rsidRDefault="00FC2D80" w:rsidP="00FC2D80">
      <w:pPr>
        <w:rPr>
          <w:rFonts w:ascii="Times New Roman" w:hAnsi="Times New Roman" w:cs="Times New Roman"/>
        </w:rPr>
      </w:pPr>
    </w:p>
    <w:p w14:paraId="4B3152D7" w14:textId="77777777" w:rsidR="00FC2D80" w:rsidRPr="00B8387D" w:rsidRDefault="00FC2D80" w:rsidP="00FC2D80">
      <w:pPr>
        <w:rPr>
          <w:rFonts w:ascii="Times New Roman" w:hAnsi="Times New Roman" w:cs="Times New Roman"/>
        </w:rPr>
      </w:pPr>
    </w:p>
    <w:p w14:paraId="3E43EC0E" w14:textId="4B41C102" w:rsidR="00FC2D80" w:rsidRDefault="00FC2D80" w:rsidP="00FC2D80">
      <w:pPr>
        <w:rPr>
          <w:rFonts w:ascii="Times New Roman" w:hAnsi="Times New Roman" w:cs="Times New Roman"/>
        </w:rPr>
      </w:pPr>
      <w:r w:rsidRPr="00B8387D">
        <w:rPr>
          <w:rFonts w:ascii="Times New Roman" w:hAnsi="Times New Roman" w:cs="Times New Roman"/>
        </w:rPr>
        <w:t xml:space="preserve">Figure 11. Age model and compiled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for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w:t>
      </w:r>
      <w:r w:rsidR="00506A15">
        <w:rPr>
          <w:rFonts w:ascii="Times New Roman" w:hAnsi="Times New Roman" w:cs="Times New Roman"/>
        </w:rPr>
        <w:t>A</w:t>
      </w:r>
      <w:r w:rsidRPr="00B8387D">
        <w:rPr>
          <w:rFonts w:ascii="Times New Roman" w:hAnsi="Times New Roman" w:cs="Times New Roman"/>
        </w:rPr>
        <w:t xml:space="preserve">) a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compilation from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is correlated with </w:t>
      </w:r>
      <w:r w:rsidR="00506A15">
        <w:rPr>
          <w:rFonts w:ascii="Times New Roman" w:hAnsi="Times New Roman" w:cs="Times New Roman"/>
        </w:rPr>
        <w:t>B</w:t>
      </w:r>
      <w:r w:rsidRPr="00B8387D">
        <w:rPr>
          <w:rFonts w:ascii="Times New Roman" w:hAnsi="Times New Roman" w:cs="Times New Roman"/>
        </w:rPr>
        <w:t xml:space="preserve">) a global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compilation and </w:t>
      </w:r>
      <w:r w:rsidR="00506A15">
        <w:rPr>
          <w:rFonts w:ascii="Times New Roman" w:hAnsi="Times New Roman" w:cs="Times New Roman"/>
        </w:rPr>
        <w:t>C</w:t>
      </w:r>
      <w:r w:rsidRPr="00B8387D">
        <w:rPr>
          <w:rFonts w:ascii="Times New Roman" w:hAnsi="Times New Roman" w:cs="Times New Roman"/>
        </w:rPr>
        <w:t xml:space="preserve">) a composite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from </w:t>
      </w:r>
      <w:r w:rsidR="00506A15">
        <w:rPr>
          <w:rFonts w:ascii="Times New Roman" w:hAnsi="Times New Roman" w:cs="Times New Roman"/>
        </w:rPr>
        <w:t xml:space="preserve">Cryogenian-Cambrian strata of the </w:t>
      </w:r>
      <w:proofErr w:type="spellStart"/>
      <w:r w:rsidRPr="00B8387D">
        <w:rPr>
          <w:rFonts w:ascii="Times New Roman" w:hAnsi="Times New Roman" w:cs="Times New Roman"/>
        </w:rPr>
        <w:t>Zavkhan</w:t>
      </w:r>
      <w:proofErr w:type="spellEnd"/>
      <w:r w:rsidRPr="00B8387D">
        <w:rPr>
          <w:rFonts w:ascii="Times New Roman" w:hAnsi="Times New Roman" w:cs="Times New Roman"/>
        </w:rPr>
        <w:t xml:space="preserve"> Terrane. Note that while we use the global </w:t>
      </w:r>
      <w:proofErr w:type="spellStart"/>
      <w:r w:rsidRPr="00B8387D">
        <w:rPr>
          <w:rFonts w:ascii="Times New Roman" w:hAnsi="Times New Roman" w:cs="Times New Roman"/>
        </w:rPr>
        <w:t>chemostratigraphic</w:t>
      </w:r>
      <w:proofErr w:type="spellEnd"/>
      <w:r w:rsidRPr="00B8387D">
        <w:rPr>
          <w:rFonts w:ascii="Times New Roman" w:hAnsi="Times New Roman" w:cs="Times New Roman"/>
        </w:rPr>
        <w:t xml:space="preserve"> compilation of Bowyer et al. (2022</w:t>
      </w:r>
      <w:r w:rsidR="00506A15">
        <w:rPr>
          <w:rFonts w:ascii="Times New Roman" w:hAnsi="Times New Roman" w:cs="Times New Roman"/>
        </w:rPr>
        <w:t>)</w:t>
      </w:r>
      <w:r w:rsidRPr="00B8387D">
        <w:rPr>
          <w:rFonts w:ascii="Times New Roman" w:hAnsi="Times New Roman" w:cs="Times New Roman"/>
        </w:rPr>
        <w:t>, we utilize the Cambrian age model of Nelson et al. (2023).</w:t>
      </w:r>
    </w:p>
    <w:p w14:paraId="1B7742B6" w14:textId="77777777" w:rsidR="00FC2D80" w:rsidRPr="00B8387D" w:rsidRDefault="00FC2D80" w:rsidP="00FC2D80">
      <w:pPr>
        <w:rPr>
          <w:rFonts w:ascii="Times New Roman" w:hAnsi="Times New Roman" w:cs="Times New Roman"/>
          <w:i/>
          <w:iCs/>
        </w:rPr>
      </w:pPr>
    </w:p>
    <w:p w14:paraId="4EC3A8C8" w14:textId="77777777" w:rsidR="00FC2D80" w:rsidRPr="00B8387D" w:rsidRDefault="00FC2D80" w:rsidP="00FC2D80">
      <w:pPr>
        <w:rPr>
          <w:rFonts w:ascii="Times New Roman" w:hAnsi="Times New Roman" w:cs="Times New Roman"/>
        </w:rPr>
      </w:pPr>
    </w:p>
    <w:p w14:paraId="432ED660" w14:textId="767D3C9D" w:rsidR="00FC2D80" w:rsidRDefault="00FC2D80" w:rsidP="00FC2D80">
      <w:pPr>
        <w:rPr>
          <w:rFonts w:ascii="Times New Roman" w:hAnsi="Times New Roman" w:cs="Times New Roman"/>
        </w:rPr>
      </w:pPr>
      <w:r w:rsidRPr="00B8387D">
        <w:rPr>
          <w:rFonts w:ascii="Times New Roman" w:hAnsi="Times New Roman" w:cs="Times New Roman"/>
        </w:rPr>
        <w:t xml:space="preserve">Figure 12. Tectonic subsidence model for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paired with a schematic tectonic model (inset panel) of the western margin of the Tuva-Mongolia Terrane in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time. a) passive margin deposition occurred along the western margin of the TMT during the Cryogenian and early Ediacaran, prior to a prolonged depositional hiatus along the margin. b) deposition of the fossil</w:t>
      </w:r>
      <w:ins w:id="1853" w:author="Anttila  Eliel Simpson" w:date="2024-07-18T16:27:00Z">
        <w:r w:rsidR="007712F2">
          <w:rPr>
            <w:rFonts w:ascii="Times New Roman" w:hAnsi="Times New Roman" w:cs="Times New Roman"/>
          </w:rPr>
          <w:t>i</w:t>
        </w:r>
      </w:ins>
      <w:r w:rsidRPr="00B8387D">
        <w:rPr>
          <w:rFonts w:ascii="Times New Roman" w:hAnsi="Times New Roman" w:cs="Times New Roman"/>
        </w:rPr>
        <w:t xml:space="preserve">ferous phosphorites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occurred in a pro</w:t>
      </w:r>
      <w:ins w:id="1854" w:author="Anttila  Eliel Simpson" w:date="2024-07-12T15:36:00Z">
        <w:r w:rsidR="000569E4">
          <w:rPr>
            <w:rFonts w:ascii="Times New Roman" w:hAnsi="Times New Roman" w:cs="Times New Roman"/>
          </w:rPr>
          <w:t>-</w:t>
        </w:r>
      </w:ins>
      <w:r w:rsidRPr="00B8387D">
        <w:rPr>
          <w:rFonts w:ascii="Times New Roman" w:hAnsi="Times New Roman" w:cs="Times New Roman"/>
        </w:rPr>
        <w:t xml:space="preserve">foreland basin associated with the approaching </w:t>
      </w:r>
      <w:proofErr w:type="spellStart"/>
      <w:r w:rsidRPr="00B8387D">
        <w:rPr>
          <w:rFonts w:ascii="Times New Roman" w:hAnsi="Times New Roman" w:cs="Times New Roman"/>
        </w:rPr>
        <w:t>Agardag</w:t>
      </w:r>
      <w:proofErr w:type="spellEnd"/>
      <w:ins w:id="1855" w:author="Anttila  Eliel Simpson" w:date="2024-07-18T16:27:00Z">
        <w:r w:rsidR="007712F2">
          <w:rPr>
            <w:rFonts w:ascii="Times New Roman" w:hAnsi="Times New Roman" w:cs="Times New Roman"/>
          </w:rPr>
          <w:t xml:space="preserve"> </w:t>
        </w:r>
      </w:ins>
      <w:del w:id="1856" w:author="Anttila  Eliel Simpson" w:date="2024-07-18T16:28:00Z">
        <w:r w:rsidRPr="00B8387D" w:rsidDel="007712F2">
          <w:rPr>
            <w:rFonts w:ascii="Times New Roman" w:hAnsi="Times New Roman" w:cs="Times New Roman"/>
          </w:rPr>
          <w:delText xml:space="preserve"> </w:delText>
        </w:r>
      </w:del>
      <w:r w:rsidRPr="00B8387D">
        <w:rPr>
          <w:rFonts w:ascii="Times New Roman" w:hAnsi="Times New Roman" w:cs="Times New Roman"/>
        </w:rPr>
        <w:t xml:space="preserve">Arc; see </w:t>
      </w:r>
      <w:ins w:id="1857" w:author="Anttila  Eliel Simpson" w:date="2024-07-18T16:27:00Z">
        <w:r w:rsidR="007712F2">
          <w:rPr>
            <w:rFonts w:ascii="Times New Roman" w:hAnsi="Times New Roman" w:cs="Times New Roman"/>
          </w:rPr>
          <w:t>f</w:t>
        </w:r>
      </w:ins>
      <w:del w:id="1858" w:author="Anttila  Eliel Simpson" w:date="2024-07-18T16:27:00Z">
        <w:r w:rsidRPr="00B8387D" w:rsidDel="007712F2">
          <w:rPr>
            <w:rFonts w:ascii="Times New Roman" w:hAnsi="Times New Roman" w:cs="Times New Roman"/>
          </w:rPr>
          <w:delText>F</w:delText>
        </w:r>
      </w:del>
      <w:r w:rsidRPr="00B8387D">
        <w:rPr>
          <w:rFonts w:ascii="Times New Roman" w:hAnsi="Times New Roman" w:cs="Times New Roman"/>
        </w:rPr>
        <w:t>ig</w:t>
      </w:r>
      <w:ins w:id="1859" w:author="Anttila  Eliel Simpson" w:date="2024-07-18T16:27:00Z">
        <w:r w:rsidR="007712F2">
          <w:rPr>
            <w:rFonts w:ascii="Times New Roman" w:hAnsi="Times New Roman" w:cs="Times New Roman"/>
          </w:rPr>
          <w:t>ure</w:t>
        </w:r>
      </w:ins>
      <w:del w:id="1860" w:author="Anttila  Eliel Simpson" w:date="2024-07-18T16:27:00Z">
        <w:r w:rsidRPr="00B8387D" w:rsidDel="007712F2">
          <w:rPr>
            <w:rFonts w:ascii="Times New Roman" w:hAnsi="Times New Roman" w:cs="Times New Roman"/>
          </w:rPr>
          <w:delText>.</w:delText>
        </w:r>
      </w:del>
      <w:r w:rsidRPr="00B8387D">
        <w:rPr>
          <w:rFonts w:ascii="Times New Roman" w:hAnsi="Times New Roman" w:cs="Times New Roman"/>
        </w:rPr>
        <w:t xml:space="preserve"> 13 for detailed schematic of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environment. </w:t>
      </w:r>
      <w:proofErr w:type="spellStart"/>
      <w:proofErr w:type="gramStart"/>
      <w:r w:rsidRPr="00B8387D">
        <w:rPr>
          <w:rFonts w:ascii="Times New Roman" w:hAnsi="Times New Roman" w:cs="Times New Roman"/>
        </w:rPr>
        <w:t>c,d</w:t>
      </w:r>
      <w:proofErr w:type="spellEnd"/>
      <w:proofErr w:type="gramEnd"/>
      <w:r w:rsidRPr="00B8387D">
        <w:rPr>
          <w:rFonts w:ascii="Times New Roman" w:hAnsi="Times New Roman" w:cs="Times New Roman"/>
        </w:rPr>
        <w:t xml:space="preserve">) collision of the </w:t>
      </w:r>
      <w:proofErr w:type="spellStart"/>
      <w:r w:rsidRPr="00B8387D">
        <w:rPr>
          <w:rFonts w:ascii="Times New Roman" w:hAnsi="Times New Roman" w:cs="Times New Roman"/>
        </w:rPr>
        <w:t>Agardag</w:t>
      </w:r>
      <w:proofErr w:type="spellEnd"/>
      <w:ins w:id="1861" w:author="Anttila  Eliel Simpson" w:date="2024-07-18T16:27:00Z">
        <w:r w:rsidR="007712F2">
          <w:rPr>
            <w:rFonts w:ascii="Times New Roman" w:hAnsi="Times New Roman" w:cs="Times New Roman"/>
          </w:rPr>
          <w:t xml:space="preserve"> </w:t>
        </w:r>
      </w:ins>
      <w:del w:id="1862" w:author="Anttila  Eliel Simpson" w:date="2024-07-18T16:28:00Z">
        <w:r w:rsidRPr="00B8387D" w:rsidDel="007712F2">
          <w:rPr>
            <w:rFonts w:ascii="Times New Roman" w:hAnsi="Times New Roman" w:cs="Times New Roman"/>
          </w:rPr>
          <w:delText xml:space="preserve"> </w:delText>
        </w:r>
      </w:del>
      <w:r w:rsidRPr="00B8387D">
        <w:rPr>
          <w:rFonts w:ascii="Times New Roman" w:hAnsi="Times New Roman" w:cs="Times New Roman"/>
        </w:rPr>
        <w:t>Arc resulted in slab breakoff and subduction polarity reversal; uplift associated with these events inverted the pro</w:t>
      </w:r>
      <w:ins w:id="1863" w:author="Anttila  Eliel Simpson" w:date="2024-07-12T15:36:00Z">
        <w:r w:rsidR="000569E4">
          <w:rPr>
            <w:rFonts w:ascii="Times New Roman" w:hAnsi="Times New Roman" w:cs="Times New Roman"/>
          </w:rPr>
          <w:t>-</w:t>
        </w:r>
      </w:ins>
      <w:r w:rsidRPr="00B8387D">
        <w:rPr>
          <w:rFonts w:ascii="Times New Roman" w:hAnsi="Times New Roman" w:cs="Times New Roman"/>
        </w:rPr>
        <w:t xml:space="preserve">foreland, caused putative erosion/hiatus, and resulted in the deposition of </w:t>
      </w:r>
      <w:proofErr w:type="spellStart"/>
      <w:r w:rsidRPr="00B8387D">
        <w:rPr>
          <w:rFonts w:ascii="Times New Roman" w:hAnsi="Times New Roman" w:cs="Times New Roman"/>
        </w:rPr>
        <w:t>wildflysch</w:t>
      </w:r>
      <w:proofErr w:type="spellEnd"/>
      <w:r w:rsidRPr="00B8387D">
        <w:rPr>
          <w:rFonts w:ascii="Times New Roman" w:hAnsi="Times New Roman" w:cs="Times New Roman"/>
        </w:rPr>
        <w:t xml:space="preserve"> in the eastern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e) resumption of E-dipping subduction along the western margin result</w:t>
      </w:r>
      <w:ins w:id="1864" w:author="Anttila  Eliel Simpson" w:date="2024-07-18T16:28:00Z">
        <w:r w:rsidR="007712F2">
          <w:rPr>
            <w:rFonts w:ascii="Times New Roman" w:hAnsi="Times New Roman" w:cs="Times New Roman"/>
          </w:rPr>
          <w:t>ed</w:t>
        </w:r>
      </w:ins>
      <w:del w:id="1865" w:author="Anttila  Eliel Simpson" w:date="2024-07-18T16:28:00Z">
        <w:r w:rsidRPr="00B8387D" w:rsidDel="007712F2">
          <w:rPr>
            <w:rFonts w:ascii="Times New Roman" w:hAnsi="Times New Roman" w:cs="Times New Roman"/>
          </w:rPr>
          <w:delText>s</w:delText>
        </w:r>
      </w:del>
      <w:r w:rsidRPr="00B8387D">
        <w:rPr>
          <w:rFonts w:ascii="Times New Roman" w:hAnsi="Times New Roman" w:cs="Times New Roman"/>
        </w:rPr>
        <w:t xml:space="preserve"> in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Arc magmatism, and the deposition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into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w:t>
      </w:r>
      <w:proofErr w:type="spellStart"/>
      <w:r w:rsidRPr="00B8387D">
        <w:rPr>
          <w:rFonts w:ascii="Times New Roman" w:hAnsi="Times New Roman" w:cs="Times New Roman"/>
        </w:rPr>
        <w:t>retroarc</w:t>
      </w:r>
      <w:proofErr w:type="spellEnd"/>
      <w:r w:rsidRPr="00B8387D">
        <w:rPr>
          <w:rFonts w:ascii="Times New Roman" w:hAnsi="Times New Roman" w:cs="Times New Roman"/>
        </w:rPr>
        <w:t xml:space="preserve"> foreland. f) collision along the western margin of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arc resulted in regional metamorphism, inversion of the </w:t>
      </w:r>
      <w:proofErr w:type="spellStart"/>
      <w:r w:rsidRPr="00B8387D">
        <w:rPr>
          <w:rFonts w:ascii="Times New Roman" w:hAnsi="Times New Roman" w:cs="Times New Roman"/>
        </w:rPr>
        <w:t>retroarc</w:t>
      </w:r>
      <w:proofErr w:type="spellEnd"/>
      <w:r w:rsidRPr="00B8387D">
        <w:rPr>
          <w:rFonts w:ascii="Times New Roman" w:hAnsi="Times New Roman" w:cs="Times New Roman"/>
        </w:rPr>
        <w:t xml:space="preserve"> foreland, deposition of the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and the emplacement of </w:t>
      </w:r>
      <w:del w:id="1866" w:author="Anttila  Eliel Simpson" w:date="2024-07-17T16:20:00Z">
        <w:r w:rsidRPr="00B8387D" w:rsidDel="00F61F31">
          <w:rPr>
            <w:rFonts w:ascii="Times New Roman" w:hAnsi="Times New Roman" w:cs="Times New Roman"/>
          </w:rPr>
          <w:delText xml:space="preserve">syn-deformational </w:delText>
        </w:r>
      </w:del>
      <w:r w:rsidRPr="00B8387D">
        <w:rPr>
          <w:rFonts w:ascii="Times New Roman" w:hAnsi="Times New Roman" w:cs="Times New Roman"/>
        </w:rPr>
        <w:t xml:space="preserve">granodiorites c.a. 504 Ma. </w:t>
      </w:r>
    </w:p>
    <w:p w14:paraId="715F86F8" w14:textId="3F057640" w:rsidR="00506A15" w:rsidRDefault="00506A15" w:rsidP="00FC2D80">
      <w:pPr>
        <w:rPr>
          <w:rFonts w:ascii="Times New Roman" w:hAnsi="Times New Roman" w:cs="Times New Roman"/>
        </w:rPr>
      </w:pPr>
    </w:p>
    <w:p w14:paraId="0BBCBA26" w14:textId="2BD6F1D8" w:rsidR="00506A15" w:rsidRPr="00B8387D" w:rsidRDefault="00506A15" w:rsidP="00506A15">
      <w:pPr>
        <w:rPr>
          <w:rFonts w:ascii="Times New Roman" w:hAnsi="Times New Roman" w:cs="Times New Roman"/>
          <w:i/>
          <w:iCs/>
        </w:rPr>
      </w:pPr>
      <w:r w:rsidRPr="00B8387D">
        <w:rPr>
          <w:rFonts w:ascii="Times New Roman" w:hAnsi="Times New Roman" w:cs="Times New Roman"/>
        </w:rPr>
        <w:lastRenderedPageBreak/>
        <w:t xml:space="preserve">Figure 13.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phosphorite facies, presented as a thick-section photograph (left) and micro-XRF-derived elemental map (right). A) phosphatic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within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horizons in interbedded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and mudstone. B) fining upward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predominantly composed of phosphatic grains, with infrequent void-filling micritic cement. C) cross-bedded phosphatic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and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Note variably angular phosphatic clasts in coarsest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horizon. D) Phosphatic hardground and overlying </w:t>
      </w:r>
      <w:proofErr w:type="spellStart"/>
      <w:r w:rsidRPr="00B8387D">
        <w:rPr>
          <w:rFonts w:ascii="Times New Roman" w:hAnsi="Times New Roman" w:cs="Times New Roman"/>
        </w:rPr>
        <w:t>intraclast</w:t>
      </w:r>
      <w:proofErr w:type="spellEnd"/>
      <w:r w:rsidRPr="00B8387D">
        <w:rPr>
          <w:rFonts w:ascii="Times New Roman" w:hAnsi="Times New Roman" w:cs="Times New Roman"/>
        </w:rPr>
        <w:t xml:space="preserve"> breccia, with tabular phosphatic clasts supported in a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matrix. Note siliceous cementation of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below basal phosphatic hardground. E) Phosphatic hardground, below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and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with angular phosphatic and chert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F) cartoon schematic model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sedimentary environment. The putative depositional environments of phosphorite facies A-E are shown, with </w:t>
      </w:r>
      <w:proofErr w:type="gramStart"/>
      <w:r w:rsidRPr="00B8387D">
        <w:rPr>
          <w:rFonts w:ascii="Times New Roman" w:hAnsi="Times New Roman" w:cs="Times New Roman"/>
        </w:rPr>
        <w:t>predominantly-reworked</w:t>
      </w:r>
      <w:proofErr w:type="gramEnd"/>
      <w:r w:rsidRPr="00B8387D">
        <w:rPr>
          <w:rFonts w:ascii="Times New Roman" w:hAnsi="Times New Roman" w:cs="Times New Roman"/>
        </w:rPr>
        <w:t xml:space="preserve"> facies (A-C) occurring at or below fair-weather-wave base (FWWB), and likely above storm-wave base (SWB). Facies D and E are indicative of primary, multigenerational </w:t>
      </w:r>
      <w:proofErr w:type="spellStart"/>
      <w:r w:rsidRPr="00B8387D">
        <w:rPr>
          <w:rFonts w:ascii="Times New Roman" w:hAnsi="Times New Roman" w:cs="Times New Roman"/>
        </w:rPr>
        <w:t>phosphogenesis</w:t>
      </w:r>
      <w:proofErr w:type="spellEnd"/>
      <w:r w:rsidRPr="00B8387D">
        <w:rPr>
          <w:rFonts w:ascii="Times New Roman" w:hAnsi="Times New Roman" w:cs="Times New Roman"/>
        </w:rPr>
        <w:t xml:space="preserve"> in a shallow, energetic environment, likely on a </w:t>
      </w:r>
      <w:proofErr w:type="spellStart"/>
      <w:r w:rsidRPr="00B8387D">
        <w:rPr>
          <w:rFonts w:ascii="Times New Roman" w:hAnsi="Times New Roman" w:cs="Times New Roman"/>
        </w:rPr>
        <w:t>bankto</w:t>
      </w:r>
      <w:ins w:id="1867" w:author="Anttila  Eliel Simpson" w:date="2024-07-18T16:31:00Z">
        <w:r w:rsidR="007712F2">
          <w:rPr>
            <w:rFonts w:ascii="Times New Roman" w:hAnsi="Times New Roman" w:cs="Times New Roman"/>
          </w:rPr>
          <w:t>p</w:t>
        </w:r>
        <w:proofErr w:type="spellEnd"/>
        <w:r w:rsidR="007712F2">
          <w:rPr>
            <w:rFonts w:ascii="Times New Roman" w:hAnsi="Times New Roman" w:cs="Times New Roman"/>
          </w:rPr>
          <w:t xml:space="preserve">/local </w:t>
        </w:r>
      </w:ins>
      <w:del w:id="1868" w:author="Anttila  Eliel Simpson" w:date="2024-07-18T16:31:00Z">
        <w:r w:rsidRPr="00B8387D" w:rsidDel="007712F2">
          <w:rPr>
            <w:rFonts w:ascii="Times New Roman" w:hAnsi="Times New Roman" w:cs="Times New Roman"/>
          </w:rPr>
          <w:delText xml:space="preserve">p or </w:delText>
        </w:r>
      </w:del>
      <w:r w:rsidRPr="00B8387D">
        <w:rPr>
          <w:rFonts w:ascii="Times New Roman" w:hAnsi="Times New Roman" w:cs="Times New Roman"/>
        </w:rPr>
        <w:t xml:space="preserve">topographic high. The development of </w:t>
      </w:r>
      <w:del w:id="1869" w:author="Anttila  Eliel Simpson" w:date="2024-07-18T16:32:00Z">
        <w:r w:rsidRPr="00B8387D" w:rsidDel="007712F2">
          <w:rPr>
            <w:rFonts w:ascii="Times New Roman" w:hAnsi="Times New Roman" w:cs="Times New Roman"/>
          </w:rPr>
          <w:delText xml:space="preserve">localized </w:delText>
        </w:r>
      </w:del>
      <w:proofErr w:type="gramStart"/>
      <w:ins w:id="1870" w:author="Anttila  Eliel Simpson" w:date="2024-07-18T16:32:00Z">
        <w:r w:rsidR="007712F2" w:rsidRPr="00B8387D">
          <w:rPr>
            <w:rFonts w:ascii="Times New Roman" w:hAnsi="Times New Roman" w:cs="Times New Roman"/>
          </w:rPr>
          <w:t>local</w:t>
        </w:r>
        <w:r w:rsidR="007712F2">
          <w:rPr>
            <w:rFonts w:ascii="Times New Roman" w:hAnsi="Times New Roman" w:cs="Times New Roman"/>
          </w:rPr>
          <w:t>ly-variable</w:t>
        </w:r>
        <w:proofErr w:type="gramEnd"/>
        <w:r w:rsidR="007712F2" w:rsidRPr="00B8387D">
          <w:rPr>
            <w:rFonts w:ascii="Times New Roman" w:hAnsi="Times New Roman" w:cs="Times New Roman"/>
          </w:rPr>
          <w:t xml:space="preserve"> </w:t>
        </w:r>
      </w:ins>
      <w:r w:rsidRPr="00B8387D">
        <w:rPr>
          <w:rFonts w:ascii="Times New Roman" w:hAnsi="Times New Roman" w:cs="Times New Roman"/>
        </w:rPr>
        <w:t xml:space="preserve">topography was likely mediated by the eastward migration of a forebulge associated with the collision of the </w:t>
      </w:r>
      <w:proofErr w:type="spellStart"/>
      <w:r w:rsidR="00D56D3E">
        <w:rPr>
          <w:rFonts w:ascii="Times New Roman" w:hAnsi="Times New Roman" w:cs="Times New Roman"/>
        </w:rPr>
        <w:t>Agardag</w:t>
      </w:r>
      <w:proofErr w:type="spellEnd"/>
      <w:del w:id="1871" w:author="Anttila  Eliel Simpson" w:date="2024-07-18T16:32:00Z">
        <w:r w:rsidR="00D56D3E" w:rsidDel="007712F2">
          <w:rPr>
            <w:rFonts w:ascii="Times New Roman" w:hAnsi="Times New Roman" w:cs="Times New Roman"/>
          </w:rPr>
          <w:delText>-Khantaishir</w:delText>
        </w:r>
      </w:del>
      <w:r w:rsidRPr="00B8387D">
        <w:rPr>
          <w:rFonts w:ascii="Times New Roman" w:hAnsi="Times New Roman" w:cs="Times New Roman"/>
        </w:rPr>
        <w:t xml:space="preserve"> Arc.</w:t>
      </w:r>
    </w:p>
    <w:p w14:paraId="623E0285" w14:textId="77777777" w:rsidR="00506A15" w:rsidRDefault="00506A15" w:rsidP="00506A15">
      <w:pPr>
        <w:spacing w:line="360" w:lineRule="auto"/>
      </w:pPr>
    </w:p>
    <w:p w14:paraId="7FF3836D" w14:textId="77777777" w:rsidR="00506A15" w:rsidRDefault="00506A15" w:rsidP="00506A15">
      <w:pPr>
        <w:spacing w:line="360" w:lineRule="auto"/>
      </w:pPr>
    </w:p>
    <w:p w14:paraId="3C05E801" w14:textId="480096AC" w:rsidR="00506A15" w:rsidRPr="00B8387D" w:rsidRDefault="00506A15" w:rsidP="00506A15">
      <w:pPr>
        <w:rPr>
          <w:rFonts w:ascii="Times New Roman" w:hAnsi="Times New Roman" w:cs="Times New Roman"/>
        </w:rPr>
      </w:pPr>
      <w:r w:rsidRPr="00B8387D">
        <w:rPr>
          <w:rFonts w:ascii="Times New Roman" w:hAnsi="Times New Roman" w:cs="Times New Roman"/>
        </w:rPr>
        <w:t xml:space="preserve">Figure 14. Age and duration of </w:t>
      </w:r>
      <w:del w:id="1872" w:author="Anttila  Eliel Simpson" w:date="2024-07-18T16:32:00Z">
        <w:r w:rsidRPr="00B8387D" w:rsidDel="007712F2">
          <w:rPr>
            <w:rFonts w:ascii="Times New Roman" w:hAnsi="Times New Roman" w:cs="Times New Roman"/>
          </w:rPr>
          <w:delText xml:space="preserve">known </w:delText>
        </w:r>
      </w:del>
      <w:r w:rsidRPr="00B8387D">
        <w:rPr>
          <w:rFonts w:ascii="Times New Roman" w:hAnsi="Times New Roman" w:cs="Times New Roman"/>
        </w:rPr>
        <w:t xml:space="preserve">Ediacaran and Cambrian phosphorite occurrences, grouped by craton. </w:t>
      </w:r>
      <w:del w:id="1873" w:author="Anttila  Eliel Simpson" w:date="2024-07-18T16:32:00Z">
        <w:r w:rsidRPr="00B8387D" w:rsidDel="007712F2">
          <w:rPr>
            <w:rFonts w:ascii="Times New Roman" w:hAnsi="Times New Roman" w:cs="Times New Roman"/>
          </w:rPr>
          <w:delText xml:space="preserve"> </w:delText>
        </w:r>
      </w:del>
      <w:r w:rsidRPr="00B8387D">
        <w:rPr>
          <w:rFonts w:ascii="Times New Roman" w:hAnsi="Times New Roman" w:cs="Times New Roman"/>
        </w:rPr>
        <w:t xml:space="preserve">The temporal range of </w:t>
      </w:r>
      <w:proofErr w:type="spellStart"/>
      <w:r w:rsidRPr="00B8387D">
        <w:rPr>
          <w:rFonts w:ascii="Times New Roman" w:hAnsi="Times New Roman" w:cs="Times New Roman"/>
        </w:rPr>
        <w:t>Doushantuo</w:t>
      </w:r>
      <w:proofErr w:type="spellEnd"/>
      <w:r w:rsidRPr="00B8387D">
        <w:rPr>
          <w:rFonts w:ascii="Times New Roman" w:hAnsi="Times New Roman" w:cs="Times New Roman"/>
        </w:rPr>
        <w:t>-</w:t>
      </w:r>
      <w:proofErr w:type="spellStart"/>
      <w:r w:rsidRPr="00B8387D">
        <w:rPr>
          <w:rFonts w:ascii="Times New Roman" w:hAnsi="Times New Roman" w:cs="Times New Roman"/>
        </w:rPr>
        <w:t>Pertatataka</w:t>
      </w:r>
      <w:proofErr w:type="spellEnd"/>
      <w:r w:rsidRPr="00B8387D">
        <w:rPr>
          <w:rFonts w:ascii="Times New Roman" w:hAnsi="Times New Roman" w:cs="Times New Roman"/>
        </w:rPr>
        <w:t xml:space="preserve">-Type microfossil assemblages, including those not associated with phosphorites, are depicted in red. </w:t>
      </w:r>
    </w:p>
    <w:p w14:paraId="4F964486" w14:textId="77777777" w:rsidR="00506A15" w:rsidRPr="00B8387D" w:rsidRDefault="00506A15" w:rsidP="00FC2D80">
      <w:pPr>
        <w:rPr>
          <w:rFonts w:ascii="Times New Roman" w:hAnsi="Times New Roman" w:cs="Times New Roman"/>
          <w:i/>
          <w:iCs/>
        </w:rPr>
      </w:pPr>
    </w:p>
    <w:p w14:paraId="2D44C62A" w14:textId="52DCFFD7" w:rsidR="006E4ECB" w:rsidRDefault="006E4ECB" w:rsidP="00D42740">
      <w:pPr>
        <w:spacing w:line="360" w:lineRule="auto"/>
      </w:pPr>
    </w:p>
    <w:sectPr w:rsidR="006E4ECB" w:rsidSect="007E5ED5">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6507A" w14:textId="77777777" w:rsidR="0058126F" w:rsidRDefault="0058126F" w:rsidP="0041792B">
      <w:r>
        <w:separator/>
      </w:r>
    </w:p>
  </w:endnote>
  <w:endnote w:type="continuationSeparator" w:id="0">
    <w:p w14:paraId="3C64DE12" w14:textId="77777777" w:rsidR="0058126F" w:rsidRDefault="0058126F" w:rsidP="00417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135511"/>
      <w:docPartObj>
        <w:docPartGallery w:val="Page Numbers (Bottom of Page)"/>
        <w:docPartUnique/>
      </w:docPartObj>
    </w:sdtPr>
    <w:sdtContent>
      <w:p w14:paraId="3D99B3EE" w14:textId="12364562" w:rsidR="009E4841" w:rsidRDefault="009E4841" w:rsidP="00774B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8C0B48" w14:textId="77777777" w:rsidR="009E4841" w:rsidRDefault="009E4841" w:rsidP="009E48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3032286"/>
      <w:docPartObj>
        <w:docPartGallery w:val="Page Numbers (Bottom of Page)"/>
        <w:docPartUnique/>
      </w:docPartObj>
    </w:sdtPr>
    <w:sdtContent>
      <w:p w14:paraId="0E998A27" w14:textId="04C4FEE2" w:rsidR="009E4841" w:rsidRDefault="009E4841" w:rsidP="00774B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F86724" w14:textId="77777777" w:rsidR="009E4841" w:rsidRDefault="009E4841" w:rsidP="009E48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6D1C6" w14:textId="77777777" w:rsidR="0058126F" w:rsidRDefault="0058126F" w:rsidP="0041792B">
      <w:r>
        <w:separator/>
      </w:r>
    </w:p>
  </w:footnote>
  <w:footnote w:type="continuationSeparator" w:id="0">
    <w:p w14:paraId="0DA98D74" w14:textId="77777777" w:rsidR="0058126F" w:rsidRDefault="0058126F" w:rsidP="00417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6CFF"/>
    <w:multiLevelType w:val="multilevel"/>
    <w:tmpl w:val="36ACAF12"/>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b/>
        <w:i/>
      </w:rPr>
    </w:lvl>
    <w:lvl w:ilvl="2">
      <w:start w:val="1"/>
      <w:numFmt w:val="decimal"/>
      <w:isLgl/>
      <w:lvlText w:val="%1.%2.%3."/>
      <w:lvlJc w:val="left"/>
      <w:pPr>
        <w:ind w:left="1800" w:hanging="720"/>
      </w:pPr>
      <w:rPr>
        <w:rFonts w:hint="default"/>
        <w:b/>
        <w:i/>
      </w:rPr>
    </w:lvl>
    <w:lvl w:ilvl="3">
      <w:start w:val="1"/>
      <w:numFmt w:val="decimal"/>
      <w:isLgl/>
      <w:lvlText w:val="%1.%2.%3.%4."/>
      <w:lvlJc w:val="left"/>
      <w:pPr>
        <w:ind w:left="2160" w:hanging="720"/>
      </w:pPr>
      <w:rPr>
        <w:rFonts w:hint="default"/>
        <w:b/>
        <w:i/>
      </w:rPr>
    </w:lvl>
    <w:lvl w:ilvl="4">
      <w:start w:val="1"/>
      <w:numFmt w:val="decimal"/>
      <w:isLgl/>
      <w:lvlText w:val="%1.%2.%3.%4.%5."/>
      <w:lvlJc w:val="left"/>
      <w:pPr>
        <w:ind w:left="2880" w:hanging="1080"/>
      </w:pPr>
      <w:rPr>
        <w:rFonts w:hint="default"/>
        <w:b/>
        <w:i/>
      </w:rPr>
    </w:lvl>
    <w:lvl w:ilvl="5">
      <w:start w:val="1"/>
      <w:numFmt w:val="decimal"/>
      <w:isLgl/>
      <w:lvlText w:val="%1.%2.%3.%4.%5.%6."/>
      <w:lvlJc w:val="left"/>
      <w:pPr>
        <w:ind w:left="3240" w:hanging="1080"/>
      </w:pPr>
      <w:rPr>
        <w:rFonts w:hint="default"/>
        <w:b/>
        <w:i/>
      </w:rPr>
    </w:lvl>
    <w:lvl w:ilvl="6">
      <w:start w:val="1"/>
      <w:numFmt w:val="decimal"/>
      <w:isLgl/>
      <w:lvlText w:val="%1.%2.%3.%4.%5.%6.%7."/>
      <w:lvlJc w:val="left"/>
      <w:pPr>
        <w:ind w:left="3960" w:hanging="1440"/>
      </w:pPr>
      <w:rPr>
        <w:rFonts w:hint="default"/>
        <w:b/>
        <w:i/>
      </w:rPr>
    </w:lvl>
    <w:lvl w:ilvl="7">
      <w:start w:val="1"/>
      <w:numFmt w:val="decimal"/>
      <w:isLgl/>
      <w:lvlText w:val="%1.%2.%3.%4.%5.%6.%7.%8."/>
      <w:lvlJc w:val="left"/>
      <w:pPr>
        <w:ind w:left="4320" w:hanging="1440"/>
      </w:pPr>
      <w:rPr>
        <w:rFonts w:hint="default"/>
        <w:b/>
        <w:i/>
      </w:rPr>
    </w:lvl>
    <w:lvl w:ilvl="8">
      <w:start w:val="1"/>
      <w:numFmt w:val="decimal"/>
      <w:isLgl/>
      <w:lvlText w:val="%1.%2.%3.%4.%5.%6.%7.%8.%9."/>
      <w:lvlJc w:val="left"/>
      <w:pPr>
        <w:ind w:left="5040" w:hanging="1800"/>
      </w:pPr>
      <w:rPr>
        <w:rFonts w:hint="default"/>
        <w:b/>
        <w:i/>
      </w:rPr>
    </w:lvl>
  </w:abstractNum>
  <w:abstractNum w:abstractNumId="1" w15:restartNumberingAfterBreak="0">
    <w:nsid w:val="17320247"/>
    <w:multiLevelType w:val="multilevel"/>
    <w:tmpl w:val="36AE15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090234"/>
    <w:multiLevelType w:val="multilevel"/>
    <w:tmpl w:val="7B5E3D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122098"/>
    <w:multiLevelType w:val="hybridMultilevel"/>
    <w:tmpl w:val="74183448"/>
    <w:lvl w:ilvl="0" w:tplc="DDE8B1D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01F5F"/>
    <w:multiLevelType w:val="hybridMultilevel"/>
    <w:tmpl w:val="2522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86843"/>
    <w:multiLevelType w:val="hybridMultilevel"/>
    <w:tmpl w:val="E8E88EF2"/>
    <w:lvl w:ilvl="0" w:tplc="16E6D410">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6393C"/>
    <w:multiLevelType w:val="hybridMultilevel"/>
    <w:tmpl w:val="59E2CB9A"/>
    <w:lvl w:ilvl="0" w:tplc="78F6D1D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41252B"/>
    <w:multiLevelType w:val="multilevel"/>
    <w:tmpl w:val="49861D30"/>
    <w:lvl w:ilvl="0">
      <w:start w:val="3"/>
      <w:numFmt w:val="decimal"/>
      <w:lvlText w:val="%1"/>
      <w:lvlJc w:val="left"/>
      <w:pPr>
        <w:ind w:left="360" w:hanging="360"/>
      </w:pPr>
      <w:rPr>
        <w:rFonts w:hint="default"/>
        <w:b/>
        <w:i/>
      </w:rPr>
    </w:lvl>
    <w:lvl w:ilvl="1">
      <w:start w:val="3"/>
      <w:numFmt w:val="decimal"/>
      <w:lvlText w:val="%1.%2"/>
      <w:lvlJc w:val="left"/>
      <w:pPr>
        <w:ind w:left="1440" w:hanging="360"/>
      </w:pPr>
      <w:rPr>
        <w:rFonts w:hint="default"/>
        <w:b/>
        <w:i/>
      </w:rPr>
    </w:lvl>
    <w:lvl w:ilvl="2">
      <w:start w:val="1"/>
      <w:numFmt w:val="decimal"/>
      <w:lvlText w:val="%1.%2.%3"/>
      <w:lvlJc w:val="left"/>
      <w:pPr>
        <w:ind w:left="2880" w:hanging="720"/>
      </w:pPr>
      <w:rPr>
        <w:rFonts w:hint="default"/>
        <w:b/>
        <w:i/>
      </w:rPr>
    </w:lvl>
    <w:lvl w:ilvl="3">
      <w:start w:val="1"/>
      <w:numFmt w:val="decimal"/>
      <w:lvlText w:val="%1.%2.%3.%4"/>
      <w:lvlJc w:val="left"/>
      <w:pPr>
        <w:ind w:left="3960" w:hanging="720"/>
      </w:pPr>
      <w:rPr>
        <w:rFonts w:hint="default"/>
        <w:b/>
        <w:i/>
      </w:rPr>
    </w:lvl>
    <w:lvl w:ilvl="4">
      <w:start w:val="1"/>
      <w:numFmt w:val="decimal"/>
      <w:lvlText w:val="%1.%2.%3.%4.%5"/>
      <w:lvlJc w:val="left"/>
      <w:pPr>
        <w:ind w:left="5400" w:hanging="1080"/>
      </w:pPr>
      <w:rPr>
        <w:rFonts w:hint="default"/>
        <w:b/>
        <w:i/>
      </w:rPr>
    </w:lvl>
    <w:lvl w:ilvl="5">
      <w:start w:val="1"/>
      <w:numFmt w:val="decimal"/>
      <w:lvlText w:val="%1.%2.%3.%4.%5.%6"/>
      <w:lvlJc w:val="left"/>
      <w:pPr>
        <w:ind w:left="6480" w:hanging="1080"/>
      </w:pPr>
      <w:rPr>
        <w:rFonts w:hint="default"/>
        <w:b/>
        <w:i/>
      </w:rPr>
    </w:lvl>
    <w:lvl w:ilvl="6">
      <w:start w:val="1"/>
      <w:numFmt w:val="decimal"/>
      <w:lvlText w:val="%1.%2.%3.%4.%5.%6.%7"/>
      <w:lvlJc w:val="left"/>
      <w:pPr>
        <w:ind w:left="7920" w:hanging="1440"/>
      </w:pPr>
      <w:rPr>
        <w:rFonts w:hint="default"/>
        <w:b/>
        <w:i/>
      </w:rPr>
    </w:lvl>
    <w:lvl w:ilvl="7">
      <w:start w:val="1"/>
      <w:numFmt w:val="decimal"/>
      <w:lvlText w:val="%1.%2.%3.%4.%5.%6.%7.%8"/>
      <w:lvlJc w:val="left"/>
      <w:pPr>
        <w:ind w:left="9000" w:hanging="1440"/>
      </w:pPr>
      <w:rPr>
        <w:rFonts w:hint="default"/>
        <w:b/>
        <w:i/>
      </w:rPr>
    </w:lvl>
    <w:lvl w:ilvl="8">
      <w:start w:val="1"/>
      <w:numFmt w:val="decimal"/>
      <w:lvlText w:val="%1.%2.%3.%4.%5.%6.%7.%8.%9"/>
      <w:lvlJc w:val="left"/>
      <w:pPr>
        <w:ind w:left="10440" w:hanging="1800"/>
      </w:pPr>
      <w:rPr>
        <w:rFonts w:hint="default"/>
        <w:b/>
        <w:i/>
      </w:rPr>
    </w:lvl>
  </w:abstractNum>
  <w:abstractNum w:abstractNumId="8" w15:restartNumberingAfterBreak="0">
    <w:nsid w:val="77B76893"/>
    <w:multiLevelType w:val="hybridMultilevel"/>
    <w:tmpl w:val="C61E24D0"/>
    <w:lvl w:ilvl="0" w:tplc="626E9AA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193798">
    <w:abstractNumId w:val="4"/>
  </w:num>
  <w:num w:numId="2" w16cid:durableId="1609704270">
    <w:abstractNumId w:val="0"/>
  </w:num>
  <w:num w:numId="3" w16cid:durableId="2087532301">
    <w:abstractNumId w:val="1"/>
  </w:num>
  <w:num w:numId="4" w16cid:durableId="1449927832">
    <w:abstractNumId w:val="7"/>
  </w:num>
  <w:num w:numId="5" w16cid:durableId="660233520">
    <w:abstractNumId w:val="2"/>
  </w:num>
  <w:num w:numId="6" w16cid:durableId="346756003">
    <w:abstractNumId w:val="8"/>
  </w:num>
  <w:num w:numId="7" w16cid:durableId="1872955552">
    <w:abstractNumId w:val="3"/>
  </w:num>
  <w:num w:numId="8" w16cid:durableId="498082919">
    <w:abstractNumId w:val="6"/>
  </w:num>
  <w:num w:numId="9" w16cid:durableId="85349973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tila  Eliel Simpson">
    <w15:presenceInfo w15:providerId="AD" w15:userId="S::eanttila@ethz.ch::21cb6e41-0f4d-4d83-8aa3-fb58333a8fd5"/>
  </w15:person>
  <w15:person w15:author="Eliel Anttila">
    <w15:presenceInfo w15:providerId="AD" w15:userId="S::eanttila@ucsb.edu::cb540921-8204-451e-8ae2-1e4ec312a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B7"/>
    <w:rsid w:val="00001FBB"/>
    <w:rsid w:val="00002B0D"/>
    <w:rsid w:val="0000397D"/>
    <w:rsid w:val="00005DD2"/>
    <w:rsid w:val="000062AA"/>
    <w:rsid w:val="00011206"/>
    <w:rsid w:val="00012405"/>
    <w:rsid w:val="0001342D"/>
    <w:rsid w:val="00015C02"/>
    <w:rsid w:val="0002007B"/>
    <w:rsid w:val="00020733"/>
    <w:rsid w:val="00021C07"/>
    <w:rsid w:val="000231FF"/>
    <w:rsid w:val="0002618A"/>
    <w:rsid w:val="00033CB3"/>
    <w:rsid w:val="0003522A"/>
    <w:rsid w:val="000359BB"/>
    <w:rsid w:val="0004192B"/>
    <w:rsid w:val="00044E0D"/>
    <w:rsid w:val="00045EC0"/>
    <w:rsid w:val="00046B92"/>
    <w:rsid w:val="000545A9"/>
    <w:rsid w:val="0005673B"/>
    <w:rsid w:val="000569E4"/>
    <w:rsid w:val="000622F6"/>
    <w:rsid w:val="00063845"/>
    <w:rsid w:val="00063E95"/>
    <w:rsid w:val="00071101"/>
    <w:rsid w:val="00071A1B"/>
    <w:rsid w:val="0007257A"/>
    <w:rsid w:val="00072E5C"/>
    <w:rsid w:val="000745BA"/>
    <w:rsid w:val="00074DE6"/>
    <w:rsid w:val="00076409"/>
    <w:rsid w:val="00080050"/>
    <w:rsid w:val="000815DB"/>
    <w:rsid w:val="00081A59"/>
    <w:rsid w:val="00083E69"/>
    <w:rsid w:val="00084C86"/>
    <w:rsid w:val="00086C29"/>
    <w:rsid w:val="0008747A"/>
    <w:rsid w:val="00087DCA"/>
    <w:rsid w:val="0009215F"/>
    <w:rsid w:val="000930B0"/>
    <w:rsid w:val="0009355C"/>
    <w:rsid w:val="00094BD6"/>
    <w:rsid w:val="00094C85"/>
    <w:rsid w:val="00097A63"/>
    <w:rsid w:val="000A07C0"/>
    <w:rsid w:val="000A3E71"/>
    <w:rsid w:val="000A7316"/>
    <w:rsid w:val="000B01C3"/>
    <w:rsid w:val="000B19B2"/>
    <w:rsid w:val="000B28DD"/>
    <w:rsid w:val="000B4977"/>
    <w:rsid w:val="000B6A37"/>
    <w:rsid w:val="000C07DE"/>
    <w:rsid w:val="000C26FD"/>
    <w:rsid w:val="000C3FF8"/>
    <w:rsid w:val="000C4333"/>
    <w:rsid w:val="000C798B"/>
    <w:rsid w:val="000C7DE1"/>
    <w:rsid w:val="000E2C9A"/>
    <w:rsid w:val="000E3D58"/>
    <w:rsid w:val="000E6497"/>
    <w:rsid w:val="000E69A0"/>
    <w:rsid w:val="000F1A13"/>
    <w:rsid w:val="000F2730"/>
    <w:rsid w:val="000F356E"/>
    <w:rsid w:val="000F7010"/>
    <w:rsid w:val="000F709F"/>
    <w:rsid w:val="000F779D"/>
    <w:rsid w:val="000F7F05"/>
    <w:rsid w:val="001000FA"/>
    <w:rsid w:val="00103958"/>
    <w:rsid w:val="00103DEC"/>
    <w:rsid w:val="00105E2D"/>
    <w:rsid w:val="00106CBF"/>
    <w:rsid w:val="001132DA"/>
    <w:rsid w:val="001148E7"/>
    <w:rsid w:val="00120C84"/>
    <w:rsid w:val="00126C83"/>
    <w:rsid w:val="00126D25"/>
    <w:rsid w:val="0013238C"/>
    <w:rsid w:val="0013328C"/>
    <w:rsid w:val="0013431C"/>
    <w:rsid w:val="001343E5"/>
    <w:rsid w:val="00136983"/>
    <w:rsid w:val="00137900"/>
    <w:rsid w:val="00142926"/>
    <w:rsid w:val="0014513A"/>
    <w:rsid w:val="00146D55"/>
    <w:rsid w:val="001526BD"/>
    <w:rsid w:val="00152A2E"/>
    <w:rsid w:val="00172470"/>
    <w:rsid w:val="00172963"/>
    <w:rsid w:val="0017298A"/>
    <w:rsid w:val="0017416F"/>
    <w:rsid w:val="0018283E"/>
    <w:rsid w:val="00182D72"/>
    <w:rsid w:val="0018350D"/>
    <w:rsid w:val="00183E28"/>
    <w:rsid w:val="001841A8"/>
    <w:rsid w:val="00184E84"/>
    <w:rsid w:val="00185330"/>
    <w:rsid w:val="001859D1"/>
    <w:rsid w:val="00187913"/>
    <w:rsid w:val="0019131E"/>
    <w:rsid w:val="00191860"/>
    <w:rsid w:val="00192C01"/>
    <w:rsid w:val="00193E4B"/>
    <w:rsid w:val="00197613"/>
    <w:rsid w:val="00197FC8"/>
    <w:rsid w:val="001A2320"/>
    <w:rsid w:val="001A5F6B"/>
    <w:rsid w:val="001A6998"/>
    <w:rsid w:val="001B137E"/>
    <w:rsid w:val="001B192E"/>
    <w:rsid w:val="001B472C"/>
    <w:rsid w:val="001B4CC4"/>
    <w:rsid w:val="001B5123"/>
    <w:rsid w:val="001B7C46"/>
    <w:rsid w:val="001C4E7A"/>
    <w:rsid w:val="001C5111"/>
    <w:rsid w:val="001C5679"/>
    <w:rsid w:val="001C6170"/>
    <w:rsid w:val="001D0AB0"/>
    <w:rsid w:val="001D21C1"/>
    <w:rsid w:val="001D22DF"/>
    <w:rsid w:val="001D26E9"/>
    <w:rsid w:val="001D290C"/>
    <w:rsid w:val="001D5050"/>
    <w:rsid w:val="001D5DC9"/>
    <w:rsid w:val="001D7D4F"/>
    <w:rsid w:val="001E27DA"/>
    <w:rsid w:val="001E2A2A"/>
    <w:rsid w:val="001E3591"/>
    <w:rsid w:val="001E56F2"/>
    <w:rsid w:val="001E7A67"/>
    <w:rsid w:val="001F0826"/>
    <w:rsid w:val="001F1076"/>
    <w:rsid w:val="001F5C8D"/>
    <w:rsid w:val="002010E8"/>
    <w:rsid w:val="0020235D"/>
    <w:rsid w:val="00203CC9"/>
    <w:rsid w:val="00203D96"/>
    <w:rsid w:val="00207FCF"/>
    <w:rsid w:val="0021117A"/>
    <w:rsid w:val="002123FE"/>
    <w:rsid w:val="00213324"/>
    <w:rsid w:val="002147EF"/>
    <w:rsid w:val="00214B92"/>
    <w:rsid w:val="00216668"/>
    <w:rsid w:val="002169F6"/>
    <w:rsid w:val="00220529"/>
    <w:rsid w:val="0022178C"/>
    <w:rsid w:val="00224CE2"/>
    <w:rsid w:val="00227962"/>
    <w:rsid w:val="002300D9"/>
    <w:rsid w:val="002308D4"/>
    <w:rsid w:val="00230E05"/>
    <w:rsid w:val="00231246"/>
    <w:rsid w:val="00231538"/>
    <w:rsid w:val="00231EB3"/>
    <w:rsid w:val="00232C2C"/>
    <w:rsid w:val="0023319F"/>
    <w:rsid w:val="00234087"/>
    <w:rsid w:val="002340BD"/>
    <w:rsid w:val="002345E5"/>
    <w:rsid w:val="002368AE"/>
    <w:rsid w:val="00241975"/>
    <w:rsid w:val="00244CEB"/>
    <w:rsid w:val="00251108"/>
    <w:rsid w:val="00254382"/>
    <w:rsid w:val="00257FDB"/>
    <w:rsid w:val="00260C2E"/>
    <w:rsid w:val="00263BF0"/>
    <w:rsid w:val="002641F6"/>
    <w:rsid w:val="00264FB0"/>
    <w:rsid w:val="0027070C"/>
    <w:rsid w:val="0027211B"/>
    <w:rsid w:val="0027490D"/>
    <w:rsid w:val="002763B8"/>
    <w:rsid w:val="00277582"/>
    <w:rsid w:val="00281F62"/>
    <w:rsid w:val="0028428F"/>
    <w:rsid w:val="00286AB0"/>
    <w:rsid w:val="00286DA8"/>
    <w:rsid w:val="00287744"/>
    <w:rsid w:val="00291E7C"/>
    <w:rsid w:val="00292DF9"/>
    <w:rsid w:val="002942A2"/>
    <w:rsid w:val="0029563F"/>
    <w:rsid w:val="002962E0"/>
    <w:rsid w:val="002A06F0"/>
    <w:rsid w:val="002A1E78"/>
    <w:rsid w:val="002A2196"/>
    <w:rsid w:val="002A33F9"/>
    <w:rsid w:val="002A497C"/>
    <w:rsid w:val="002A51E0"/>
    <w:rsid w:val="002B05B4"/>
    <w:rsid w:val="002B094B"/>
    <w:rsid w:val="002B1D85"/>
    <w:rsid w:val="002B4A88"/>
    <w:rsid w:val="002B6983"/>
    <w:rsid w:val="002B6DF5"/>
    <w:rsid w:val="002C2E5E"/>
    <w:rsid w:val="002C3562"/>
    <w:rsid w:val="002C7D9F"/>
    <w:rsid w:val="002C7F62"/>
    <w:rsid w:val="002D389C"/>
    <w:rsid w:val="002D5B7A"/>
    <w:rsid w:val="002D71A7"/>
    <w:rsid w:val="002E0BEF"/>
    <w:rsid w:val="002E4BC0"/>
    <w:rsid w:val="002E4CA5"/>
    <w:rsid w:val="002E568F"/>
    <w:rsid w:val="002E6BBF"/>
    <w:rsid w:val="002E7720"/>
    <w:rsid w:val="002F55EF"/>
    <w:rsid w:val="002F600D"/>
    <w:rsid w:val="003018E2"/>
    <w:rsid w:val="00304008"/>
    <w:rsid w:val="00305A50"/>
    <w:rsid w:val="00315A82"/>
    <w:rsid w:val="003311E5"/>
    <w:rsid w:val="00335025"/>
    <w:rsid w:val="00335978"/>
    <w:rsid w:val="003360D2"/>
    <w:rsid w:val="003371CE"/>
    <w:rsid w:val="00341A05"/>
    <w:rsid w:val="00342318"/>
    <w:rsid w:val="003424E5"/>
    <w:rsid w:val="0034300E"/>
    <w:rsid w:val="003434EE"/>
    <w:rsid w:val="00345649"/>
    <w:rsid w:val="00347223"/>
    <w:rsid w:val="00350532"/>
    <w:rsid w:val="00350C3A"/>
    <w:rsid w:val="00351953"/>
    <w:rsid w:val="003543E6"/>
    <w:rsid w:val="0035685A"/>
    <w:rsid w:val="00356B54"/>
    <w:rsid w:val="00361998"/>
    <w:rsid w:val="0036223B"/>
    <w:rsid w:val="00362F85"/>
    <w:rsid w:val="0036341D"/>
    <w:rsid w:val="00371615"/>
    <w:rsid w:val="003720EC"/>
    <w:rsid w:val="003725D9"/>
    <w:rsid w:val="00372997"/>
    <w:rsid w:val="00372D44"/>
    <w:rsid w:val="00376783"/>
    <w:rsid w:val="00381F0B"/>
    <w:rsid w:val="00382A72"/>
    <w:rsid w:val="00385413"/>
    <w:rsid w:val="00393574"/>
    <w:rsid w:val="00397789"/>
    <w:rsid w:val="003A0BCE"/>
    <w:rsid w:val="003A3435"/>
    <w:rsid w:val="003A3AAB"/>
    <w:rsid w:val="003B0A10"/>
    <w:rsid w:val="003B0AB3"/>
    <w:rsid w:val="003B3316"/>
    <w:rsid w:val="003B3CE2"/>
    <w:rsid w:val="003B3F39"/>
    <w:rsid w:val="003B4330"/>
    <w:rsid w:val="003C03D0"/>
    <w:rsid w:val="003C05E5"/>
    <w:rsid w:val="003C20DF"/>
    <w:rsid w:val="003C29F8"/>
    <w:rsid w:val="003C2A13"/>
    <w:rsid w:val="003C6E0E"/>
    <w:rsid w:val="003D0D25"/>
    <w:rsid w:val="003D1F6D"/>
    <w:rsid w:val="003D21AE"/>
    <w:rsid w:val="003D236C"/>
    <w:rsid w:val="003D3E2E"/>
    <w:rsid w:val="003D5C6E"/>
    <w:rsid w:val="003D6BA7"/>
    <w:rsid w:val="003D6DCD"/>
    <w:rsid w:val="003D7B51"/>
    <w:rsid w:val="003E03D9"/>
    <w:rsid w:val="003E21D5"/>
    <w:rsid w:val="003E36B7"/>
    <w:rsid w:val="003E6D7B"/>
    <w:rsid w:val="003E7DFE"/>
    <w:rsid w:val="003F1685"/>
    <w:rsid w:val="003F396F"/>
    <w:rsid w:val="003F4319"/>
    <w:rsid w:val="003F5F20"/>
    <w:rsid w:val="003F602D"/>
    <w:rsid w:val="003F675F"/>
    <w:rsid w:val="003F6F91"/>
    <w:rsid w:val="004000AC"/>
    <w:rsid w:val="00400466"/>
    <w:rsid w:val="00401464"/>
    <w:rsid w:val="004027EA"/>
    <w:rsid w:val="00403AC8"/>
    <w:rsid w:val="0041066C"/>
    <w:rsid w:val="00410B62"/>
    <w:rsid w:val="0041147D"/>
    <w:rsid w:val="00411DA6"/>
    <w:rsid w:val="00412CE2"/>
    <w:rsid w:val="00414030"/>
    <w:rsid w:val="00415996"/>
    <w:rsid w:val="0041792B"/>
    <w:rsid w:val="00421F4E"/>
    <w:rsid w:val="00426C7F"/>
    <w:rsid w:val="0042798C"/>
    <w:rsid w:val="00431E24"/>
    <w:rsid w:val="00433169"/>
    <w:rsid w:val="00446F54"/>
    <w:rsid w:val="00447211"/>
    <w:rsid w:val="00447A9D"/>
    <w:rsid w:val="00452F10"/>
    <w:rsid w:val="00453955"/>
    <w:rsid w:val="00454B36"/>
    <w:rsid w:val="00456B28"/>
    <w:rsid w:val="00460CD7"/>
    <w:rsid w:val="004611FC"/>
    <w:rsid w:val="00464AB9"/>
    <w:rsid w:val="00467CBA"/>
    <w:rsid w:val="00470721"/>
    <w:rsid w:val="00471229"/>
    <w:rsid w:val="004736EF"/>
    <w:rsid w:val="004748B3"/>
    <w:rsid w:val="0047580C"/>
    <w:rsid w:val="00476654"/>
    <w:rsid w:val="00477A13"/>
    <w:rsid w:val="004805A9"/>
    <w:rsid w:val="0048133C"/>
    <w:rsid w:val="00484997"/>
    <w:rsid w:val="00487317"/>
    <w:rsid w:val="00487C91"/>
    <w:rsid w:val="00487ECA"/>
    <w:rsid w:val="004918CF"/>
    <w:rsid w:val="004919DE"/>
    <w:rsid w:val="00491DAA"/>
    <w:rsid w:val="004927B5"/>
    <w:rsid w:val="004953F0"/>
    <w:rsid w:val="004A0459"/>
    <w:rsid w:val="004A0F34"/>
    <w:rsid w:val="004A228E"/>
    <w:rsid w:val="004B46D4"/>
    <w:rsid w:val="004B5782"/>
    <w:rsid w:val="004B7D23"/>
    <w:rsid w:val="004C01CB"/>
    <w:rsid w:val="004C0960"/>
    <w:rsid w:val="004C0A1D"/>
    <w:rsid w:val="004C374C"/>
    <w:rsid w:val="004C735A"/>
    <w:rsid w:val="004E1828"/>
    <w:rsid w:val="004E465F"/>
    <w:rsid w:val="004F27D5"/>
    <w:rsid w:val="004F29C0"/>
    <w:rsid w:val="004F6AD2"/>
    <w:rsid w:val="00504468"/>
    <w:rsid w:val="00504732"/>
    <w:rsid w:val="005047D4"/>
    <w:rsid w:val="00505FF0"/>
    <w:rsid w:val="00506A15"/>
    <w:rsid w:val="00513B01"/>
    <w:rsid w:val="005140A9"/>
    <w:rsid w:val="00516371"/>
    <w:rsid w:val="00517431"/>
    <w:rsid w:val="005201BD"/>
    <w:rsid w:val="005218C6"/>
    <w:rsid w:val="00521BC1"/>
    <w:rsid w:val="0052281B"/>
    <w:rsid w:val="00522F8F"/>
    <w:rsid w:val="0052378C"/>
    <w:rsid w:val="00525D78"/>
    <w:rsid w:val="005403DB"/>
    <w:rsid w:val="00544767"/>
    <w:rsid w:val="00546248"/>
    <w:rsid w:val="00547A3D"/>
    <w:rsid w:val="00547C9A"/>
    <w:rsid w:val="005503AF"/>
    <w:rsid w:val="005512DA"/>
    <w:rsid w:val="00551E6F"/>
    <w:rsid w:val="00552469"/>
    <w:rsid w:val="00552738"/>
    <w:rsid w:val="00556469"/>
    <w:rsid w:val="00562521"/>
    <w:rsid w:val="00562801"/>
    <w:rsid w:val="0057069C"/>
    <w:rsid w:val="005750CB"/>
    <w:rsid w:val="00576B26"/>
    <w:rsid w:val="00577A30"/>
    <w:rsid w:val="00580C34"/>
    <w:rsid w:val="0058126F"/>
    <w:rsid w:val="00584093"/>
    <w:rsid w:val="0058490E"/>
    <w:rsid w:val="005865D4"/>
    <w:rsid w:val="00586C5A"/>
    <w:rsid w:val="00590CB5"/>
    <w:rsid w:val="00592640"/>
    <w:rsid w:val="00595A99"/>
    <w:rsid w:val="005963DE"/>
    <w:rsid w:val="00596680"/>
    <w:rsid w:val="005A2134"/>
    <w:rsid w:val="005A4223"/>
    <w:rsid w:val="005A6D71"/>
    <w:rsid w:val="005A6DB2"/>
    <w:rsid w:val="005A7AAB"/>
    <w:rsid w:val="005B13DE"/>
    <w:rsid w:val="005B309A"/>
    <w:rsid w:val="005C01C8"/>
    <w:rsid w:val="005C0871"/>
    <w:rsid w:val="005C31AA"/>
    <w:rsid w:val="005C52D0"/>
    <w:rsid w:val="005C59B1"/>
    <w:rsid w:val="005C7805"/>
    <w:rsid w:val="005D39DF"/>
    <w:rsid w:val="005D4352"/>
    <w:rsid w:val="005D7BC5"/>
    <w:rsid w:val="005E4306"/>
    <w:rsid w:val="005E6496"/>
    <w:rsid w:val="005F1A4F"/>
    <w:rsid w:val="005F2D5F"/>
    <w:rsid w:val="005F4763"/>
    <w:rsid w:val="005F79FB"/>
    <w:rsid w:val="00601469"/>
    <w:rsid w:val="00601BD7"/>
    <w:rsid w:val="006025CF"/>
    <w:rsid w:val="00602DB0"/>
    <w:rsid w:val="00602F52"/>
    <w:rsid w:val="00605203"/>
    <w:rsid w:val="006059E7"/>
    <w:rsid w:val="00611F59"/>
    <w:rsid w:val="00614A96"/>
    <w:rsid w:val="006205CB"/>
    <w:rsid w:val="00622931"/>
    <w:rsid w:val="006251BE"/>
    <w:rsid w:val="006271DD"/>
    <w:rsid w:val="00632060"/>
    <w:rsid w:val="00634862"/>
    <w:rsid w:val="00635C4E"/>
    <w:rsid w:val="00645202"/>
    <w:rsid w:val="00645A48"/>
    <w:rsid w:val="00646317"/>
    <w:rsid w:val="006471CD"/>
    <w:rsid w:val="00647C6A"/>
    <w:rsid w:val="00652F0A"/>
    <w:rsid w:val="006536F6"/>
    <w:rsid w:val="006571FC"/>
    <w:rsid w:val="00657EC4"/>
    <w:rsid w:val="00660209"/>
    <w:rsid w:val="00661373"/>
    <w:rsid w:val="00662E40"/>
    <w:rsid w:val="006664F8"/>
    <w:rsid w:val="00667111"/>
    <w:rsid w:val="00667E50"/>
    <w:rsid w:val="00670D56"/>
    <w:rsid w:val="00674A3A"/>
    <w:rsid w:val="00675290"/>
    <w:rsid w:val="0067687D"/>
    <w:rsid w:val="00680CDB"/>
    <w:rsid w:val="00680EA6"/>
    <w:rsid w:val="006831E2"/>
    <w:rsid w:val="00684BDE"/>
    <w:rsid w:val="0068513B"/>
    <w:rsid w:val="00685E24"/>
    <w:rsid w:val="006865CC"/>
    <w:rsid w:val="0068660C"/>
    <w:rsid w:val="0068725D"/>
    <w:rsid w:val="006921C1"/>
    <w:rsid w:val="00693528"/>
    <w:rsid w:val="00693963"/>
    <w:rsid w:val="00694B2E"/>
    <w:rsid w:val="006956FB"/>
    <w:rsid w:val="00696279"/>
    <w:rsid w:val="006A389E"/>
    <w:rsid w:val="006A72FF"/>
    <w:rsid w:val="006B01E1"/>
    <w:rsid w:val="006B0FC9"/>
    <w:rsid w:val="006C301F"/>
    <w:rsid w:val="006C53DA"/>
    <w:rsid w:val="006C5BBB"/>
    <w:rsid w:val="006C6035"/>
    <w:rsid w:val="006C6922"/>
    <w:rsid w:val="006D377A"/>
    <w:rsid w:val="006D5C22"/>
    <w:rsid w:val="006E0651"/>
    <w:rsid w:val="006E2EEE"/>
    <w:rsid w:val="006E3152"/>
    <w:rsid w:val="006E36AD"/>
    <w:rsid w:val="006E4312"/>
    <w:rsid w:val="006E4666"/>
    <w:rsid w:val="006E4ECB"/>
    <w:rsid w:val="006E5DEE"/>
    <w:rsid w:val="006E6DD6"/>
    <w:rsid w:val="006E77C1"/>
    <w:rsid w:val="006F1228"/>
    <w:rsid w:val="006F231A"/>
    <w:rsid w:val="006F4D3E"/>
    <w:rsid w:val="006F4F00"/>
    <w:rsid w:val="006F54D3"/>
    <w:rsid w:val="006F5E01"/>
    <w:rsid w:val="0070009D"/>
    <w:rsid w:val="007007C0"/>
    <w:rsid w:val="00701313"/>
    <w:rsid w:val="00704162"/>
    <w:rsid w:val="007055AD"/>
    <w:rsid w:val="00705F2D"/>
    <w:rsid w:val="00706AFB"/>
    <w:rsid w:val="00711430"/>
    <w:rsid w:val="00714797"/>
    <w:rsid w:val="007166DD"/>
    <w:rsid w:val="00716AFB"/>
    <w:rsid w:val="007221A4"/>
    <w:rsid w:val="00722BAF"/>
    <w:rsid w:val="007238AA"/>
    <w:rsid w:val="00727462"/>
    <w:rsid w:val="00731156"/>
    <w:rsid w:val="00732B56"/>
    <w:rsid w:val="00733692"/>
    <w:rsid w:val="0073614D"/>
    <w:rsid w:val="007403BE"/>
    <w:rsid w:val="00742619"/>
    <w:rsid w:val="007447F1"/>
    <w:rsid w:val="007451F0"/>
    <w:rsid w:val="00746BA5"/>
    <w:rsid w:val="007506E0"/>
    <w:rsid w:val="00750BA4"/>
    <w:rsid w:val="007514A7"/>
    <w:rsid w:val="00752B45"/>
    <w:rsid w:val="007532C8"/>
    <w:rsid w:val="00756D2D"/>
    <w:rsid w:val="00757CE3"/>
    <w:rsid w:val="00757EC4"/>
    <w:rsid w:val="00761E85"/>
    <w:rsid w:val="00762921"/>
    <w:rsid w:val="00762DD1"/>
    <w:rsid w:val="007640CF"/>
    <w:rsid w:val="00765308"/>
    <w:rsid w:val="00767302"/>
    <w:rsid w:val="00771064"/>
    <w:rsid w:val="007712F2"/>
    <w:rsid w:val="007736D4"/>
    <w:rsid w:val="00777401"/>
    <w:rsid w:val="00781C32"/>
    <w:rsid w:val="00784245"/>
    <w:rsid w:val="00790360"/>
    <w:rsid w:val="00791446"/>
    <w:rsid w:val="0079161D"/>
    <w:rsid w:val="00795939"/>
    <w:rsid w:val="00797205"/>
    <w:rsid w:val="00797452"/>
    <w:rsid w:val="00797EB4"/>
    <w:rsid w:val="007A01BB"/>
    <w:rsid w:val="007A0F66"/>
    <w:rsid w:val="007A168F"/>
    <w:rsid w:val="007A1BB3"/>
    <w:rsid w:val="007A4922"/>
    <w:rsid w:val="007A596D"/>
    <w:rsid w:val="007A7DBD"/>
    <w:rsid w:val="007B453F"/>
    <w:rsid w:val="007B6D11"/>
    <w:rsid w:val="007B745A"/>
    <w:rsid w:val="007C0C44"/>
    <w:rsid w:val="007C21AE"/>
    <w:rsid w:val="007C2ED5"/>
    <w:rsid w:val="007C3863"/>
    <w:rsid w:val="007C48AD"/>
    <w:rsid w:val="007C4BD3"/>
    <w:rsid w:val="007C7B0F"/>
    <w:rsid w:val="007C7C15"/>
    <w:rsid w:val="007D1F58"/>
    <w:rsid w:val="007D2FC3"/>
    <w:rsid w:val="007D515B"/>
    <w:rsid w:val="007E0F9B"/>
    <w:rsid w:val="007E17E4"/>
    <w:rsid w:val="007E38F8"/>
    <w:rsid w:val="007E41F5"/>
    <w:rsid w:val="007E5D8A"/>
    <w:rsid w:val="007E5ED5"/>
    <w:rsid w:val="007E6706"/>
    <w:rsid w:val="007E7C0E"/>
    <w:rsid w:val="007F1237"/>
    <w:rsid w:val="007F56CF"/>
    <w:rsid w:val="007F688E"/>
    <w:rsid w:val="007F6A98"/>
    <w:rsid w:val="007F72F7"/>
    <w:rsid w:val="007F7C95"/>
    <w:rsid w:val="007F7D97"/>
    <w:rsid w:val="00804F5B"/>
    <w:rsid w:val="00806F96"/>
    <w:rsid w:val="008111E3"/>
    <w:rsid w:val="00811503"/>
    <w:rsid w:val="008139E6"/>
    <w:rsid w:val="00815FFA"/>
    <w:rsid w:val="00816AAB"/>
    <w:rsid w:val="008217D0"/>
    <w:rsid w:val="00821A55"/>
    <w:rsid w:val="00823625"/>
    <w:rsid w:val="0082433E"/>
    <w:rsid w:val="008245DE"/>
    <w:rsid w:val="00824908"/>
    <w:rsid w:val="00827753"/>
    <w:rsid w:val="00831A63"/>
    <w:rsid w:val="008327C5"/>
    <w:rsid w:val="008345F4"/>
    <w:rsid w:val="0083533B"/>
    <w:rsid w:val="0083636A"/>
    <w:rsid w:val="00845AE2"/>
    <w:rsid w:val="00846CF2"/>
    <w:rsid w:val="008503DF"/>
    <w:rsid w:val="00851450"/>
    <w:rsid w:val="0085177E"/>
    <w:rsid w:val="00854AF1"/>
    <w:rsid w:val="0085515E"/>
    <w:rsid w:val="00856DEB"/>
    <w:rsid w:val="0086164B"/>
    <w:rsid w:val="00867CE9"/>
    <w:rsid w:val="008704E3"/>
    <w:rsid w:val="0087352E"/>
    <w:rsid w:val="008738D7"/>
    <w:rsid w:val="00873E58"/>
    <w:rsid w:val="00874020"/>
    <w:rsid w:val="0087472D"/>
    <w:rsid w:val="0087669E"/>
    <w:rsid w:val="00880354"/>
    <w:rsid w:val="00880E20"/>
    <w:rsid w:val="00883360"/>
    <w:rsid w:val="008833F5"/>
    <w:rsid w:val="008839D9"/>
    <w:rsid w:val="0088423E"/>
    <w:rsid w:val="00894A4F"/>
    <w:rsid w:val="008957D2"/>
    <w:rsid w:val="00897DBB"/>
    <w:rsid w:val="008A06C9"/>
    <w:rsid w:val="008A2928"/>
    <w:rsid w:val="008A69FE"/>
    <w:rsid w:val="008A6A25"/>
    <w:rsid w:val="008B332E"/>
    <w:rsid w:val="008B62B2"/>
    <w:rsid w:val="008C2B24"/>
    <w:rsid w:val="008C394C"/>
    <w:rsid w:val="008C3AEA"/>
    <w:rsid w:val="008C41A5"/>
    <w:rsid w:val="008C45B5"/>
    <w:rsid w:val="008C4E1E"/>
    <w:rsid w:val="008C7E3D"/>
    <w:rsid w:val="008D1598"/>
    <w:rsid w:val="008D29B6"/>
    <w:rsid w:val="008D2B55"/>
    <w:rsid w:val="008D3512"/>
    <w:rsid w:val="008D797B"/>
    <w:rsid w:val="008D79FF"/>
    <w:rsid w:val="008E27F8"/>
    <w:rsid w:val="008E4255"/>
    <w:rsid w:val="008F0745"/>
    <w:rsid w:val="008F16C1"/>
    <w:rsid w:val="008F1E68"/>
    <w:rsid w:val="008F4489"/>
    <w:rsid w:val="008F4F46"/>
    <w:rsid w:val="00901AB4"/>
    <w:rsid w:val="00906075"/>
    <w:rsid w:val="00910FDE"/>
    <w:rsid w:val="0091143E"/>
    <w:rsid w:val="00911D1F"/>
    <w:rsid w:val="00911D65"/>
    <w:rsid w:val="00912DFB"/>
    <w:rsid w:val="00913ADE"/>
    <w:rsid w:val="00913B01"/>
    <w:rsid w:val="00916542"/>
    <w:rsid w:val="009205A0"/>
    <w:rsid w:val="009217DD"/>
    <w:rsid w:val="00922DD0"/>
    <w:rsid w:val="00924359"/>
    <w:rsid w:val="00924FC9"/>
    <w:rsid w:val="00933A10"/>
    <w:rsid w:val="00935979"/>
    <w:rsid w:val="00935BE1"/>
    <w:rsid w:val="00936317"/>
    <w:rsid w:val="00937C42"/>
    <w:rsid w:val="0094099C"/>
    <w:rsid w:val="00940E2E"/>
    <w:rsid w:val="0094739C"/>
    <w:rsid w:val="00952D7D"/>
    <w:rsid w:val="00952E5F"/>
    <w:rsid w:val="00953705"/>
    <w:rsid w:val="009616D7"/>
    <w:rsid w:val="00961B4D"/>
    <w:rsid w:val="00962BD7"/>
    <w:rsid w:val="009641EC"/>
    <w:rsid w:val="00967854"/>
    <w:rsid w:val="00967AFA"/>
    <w:rsid w:val="00974AE7"/>
    <w:rsid w:val="00975149"/>
    <w:rsid w:val="00975EFC"/>
    <w:rsid w:val="00981350"/>
    <w:rsid w:val="00982911"/>
    <w:rsid w:val="0098465F"/>
    <w:rsid w:val="00984B62"/>
    <w:rsid w:val="00990308"/>
    <w:rsid w:val="00997BA2"/>
    <w:rsid w:val="009A1312"/>
    <w:rsid w:val="009A13A2"/>
    <w:rsid w:val="009A2EAE"/>
    <w:rsid w:val="009A528B"/>
    <w:rsid w:val="009B1720"/>
    <w:rsid w:val="009B3F32"/>
    <w:rsid w:val="009B74F7"/>
    <w:rsid w:val="009B7758"/>
    <w:rsid w:val="009B7A04"/>
    <w:rsid w:val="009B7B7B"/>
    <w:rsid w:val="009C2C86"/>
    <w:rsid w:val="009C3272"/>
    <w:rsid w:val="009C7868"/>
    <w:rsid w:val="009C7EF2"/>
    <w:rsid w:val="009D3FDF"/>
    <w:rsid w:val="009E1BCA"/>
    <w:rsid w:val="009E1DB5"/>
    <w:rsid w:val="009E1EF4"/>
    <w:rsid w:val="009E223F"/>
    <w:rsid w:val="009E4841"/>
    <w:rsid w:val="009E5FBF"/>
    <w:rsid w:val="009E752D"/>
    <w:rsid w:val="009F206C"/>
    <w:rsid w:val="009F2347"/>
    <w:rsid w:val="009F4067"/>
    <w:rsid w:val="009F415C"/>
    <w:rsid w:val="009F4850"/>
    <w:rsid w:val="009F4F80"/>
    <w:rsid w:val="009F56D6"/>
    <w:rsid w:val="009F68E0"/>
    <w:rsid w:val="009F7086"/>
    <w:rsid w:val="009F7410"/>
    <w:rsid w:val="00A018ED"/>
    <w:rsid w:val="00A01BEA"/>
    <w:rsid w:val="00A02678"/>
    <w:rsid w:val="00A0404A"/>
    <w:rsid w:val="00A04C05"/>
    <w:rsid w:val="00A0570D"/>
    <w:rsid w:val="00A061FB"/>
    <w:rsid w:val="00A10557"/>
    <w:rsid w:val="00A10C6E"/>
    <w:rsid w:val="00A25420"/>
    <w:rsid w:val="00A2611B"/>
    <w:rsid w:val="00A30E70"/>
    <w:rsid w:val="00A36E9D"/>
    <w:rsid w:val="00A44DFC"/>
    <w:rsid w:val="00A450B7"/>
    <w:rsid w:val="00A4528A"/>
    <w:rsid w:val="00A5050B"/>
    <w:rsid w:val="00A5608C"/>
    <w:rsid w:val="00A577C0"/>
    <w:rsid w:val="00A60C0D"/>
    <w:rsid w:val="00A611D8"/>
    <w:rsid w:val="00A64186"/>
    <w:rsid w:val="00A664DA"/>
    <w:rsid w:val="00A70C53"/>
    <w:rsid w:val="00A71CC7"/>
    <w:rsid w:val="00A74EE7"/>
    <w:rsid w:val="00A77478"/>
    <w:rsid w:val="00A80D38"/>
    <w:rsid w:val="00A817AA"/>
    <w:rsid w:val="00A82841"/>
    <w:rsid w:val="00A83B3B"/>
    <w:rsid w:val="00A84294"/>
    <w:rsid w:val="00A84E1A"/>
    <w:rsid w:val="00A94B26"/>
    <w:rsid w:val="00A94E4F"/>
    <w:rsid w:val="00AA039C"/>
    <w:rsid w:val="00AA4072"/>
    <w:rsid w:val="00AA45F6"/>
    <w:rsid w:val="00AA4BF8"/>
    <w:rsid w:val="00AA60BD"/>
    <w:rsid w:val="00AA6D08"/>
    <w:rsid w:val="00AB03A5"/>
    <w:rsid w:val="00AB6894"/>
    <w:rsid w:val="00AB72FA"/>
    <w:rsid w:val="00AB7925"/>
    <w:rsid w:val="00AB79FB"/>
    <w:rsid w:val="00AC1FAA"/>
    <w:rsid w:val="00AC56A0"/>
    <w:rsid w:val="00AD0382"/>
    <w:rsid w:val="00AD1700"/>
    <w:rsid w:val="00AD33C2"/>
    <w:rsid w:val="00AD44A9"/>
    <w:rsid w:val="00AD4EEC"/>
    <w:rsid w:val="00AD598A"/>
    <w:rsid w:val="00AD60DE"/>
    <w:rsid w:val="00AE0598"/>
    <w:rsid w:val="00AE156B"/>
    <w:rsid w:val="00AE172A"/>
    <w:rsid w:val="00AE23B7"/>
    <w:rsid w:val="00AF1053"/>
    <w:rsid w:val="00AF41C0"/>
    <w:rsid w:val="00AF6FAD"/>
    <w:rsid w:val="00B00895"/>
    <w:rsid w:val="00B01412"/>
    <w:rsid w:val="00B0141A"/>
    <w:rsid w:val="00B01A95"/>
    <w:rsid w:val="00B04F69"/>
    <w:rsid w:val="00B05654"/>
    <w:rsid w:val="00B064F0"/>
    <w:rsid w:val="00B0657D"/>
    <w:rsid w:val="00B10265"/>
    <w:rsid w:val="00B11C29"/>
    <w:rsid w:val="00B13E96"/>
    <w:rsid w:val="00B148A7"/>
    <w:rsid w:val="00B14ED0"/>
    <w:rsid w:val="00B2001E"/>
    <w:rsid w:val="00B2148F"/>
    <w:rsid w:val="00B23DE6"/>
    <w:rsid w:val="00B24EA8"/>
    <w:rsid w:val="00B24F41"/>
    <w:rsid w:val="00B26DC0"/>
    <w:rsid w:val="00B270AC"/>
    <w:rsid w:val="00B32516"/>
    <w:rsid w:val="00B41E96"/>
    <w:rsid w:val="00B42679"/>
    <w:rsid w:val="00B444DC"/>
    <w:rsid w:val="00B444E0"/>
    <w:rsid w:val="00B463E9"/>
    <w:rsid w:val="00B50A48"/>
    <w:rsid w:val="00B5395E"/>
    <w:rsid w:val="00B54AA2"/>
    <w:rsid w:val="00B557AF"/>
    <w:rsid w:val="00B55EFD"/>
    <w:rsid w:val="00B57871"/>
    <w:rsid w:val="00B612A4"/>
    <w:rsid w:val="00B612A9"/>
    <w:rsid w:val="00B6277A"/>
    <w:rsid w:val="00B65262"/>
    <w:rsid w:val="00B655CF"/>
    <w:rsid w:val="00B665B5"/>
    <w:rsid w:val="00B70635"/>
    <w:rsid w:val="00B72232"/>
    <w:rsid w:val="00B74E28"/>
    <w:rsid w:val="00B7709A"/>
    <w:rsid w:val="00B819D8"/>
    <w:rsid w:val="00B826C1"/>
    <w:rsid w:val="00B8365F"/>
    <w:rsid w:val="00B8515B"/>
    <w:rsid w:val="00B85793"/>
    <w:rsid w:val="00B94DB6"/>
    <w:rsid w:val="00B95A64"/>
    <w:rsid w:val="00B95DF4"/>
    <w:rsid w:val="00B97CAE"/>
    <w:rsid w:val="00BA49F2"/>
    <w:rsid w:val="00BA4D0A"/>
    <w:rsid w:val="00BA7A98"/>
    <w:rsid w:val="00BA7B4E"/>
    <w:rsid w:val="00BB1A3D"/>
    <w:rsid w:val="00BB2E57"/>
    <w:rsid w:val="00BB4DB8"/>
    <w:rsid w:val="00BC0CBF"/>
    <w:rsid w:val="00BC33EC"/>
    <w:rsid w:val="00BC677A"/>
    <w:rsid w:val="00BC6FBF"/>
    <w:rsid w:val="00BD21DE"/>
    <w:rsid w:val="00BD2446"/>
    <w:rsid w:val="00BD63D9"/>
    <w:rsid w:val="00BD64AD"/>
    <w:rsid w:val="00BD64FA"/>
    <w:rsid w:val="00BD6C48"/>
    <w:rsid w:val="00BE00F9"/>
    <w:rsid w:val="00BE3141"/>
    <w:rsid w:val="00BE3396"/>
    <w:rsid w:val="00BE48A8"/>
    <w:rsid w:val="00BE5622"/>
    <w:rsid w:val="00BF2DA3"/>
    <w:rsid w:val="00BF31F2"/>
    <w:rsid w:val="00BF68B1"/>
    <w:rsid w:val="00C00E09"/>
    <w:rsid w:val="00C050FD"/>
    <w:rsid w:val="00C05CCD"/>
    <w:rsid w:val="00C05E8D"/>
    <w:rsid w:val="00C1204C"/>
    <w:rsid w:val="00C12140"/>
    <w:rsid w:val="00C12D38"/>
    <w:rsid w:val="00C14808"/>
    <w:rsid w:val="00C16DDC"/>
    <w:rsid w:val="00C17F47"/>
    <w:rsid w:val="00C20A7D"/>
    <w:rsid w:val="00C20D55"/>
    <w:rsid w:val="00C21128"/>
    <w:rsid w:val="00C22DDD"/>
    <w:rsid w:val="00C244BB"/>
    <w:rsid w:val="00C2644B"/>
    <w:rsid w:val="00C269D1"/>
    <w:rsid w:val="00C27934"/>
    <w:rsid w:val="00C27EA3"/>
    <w:rsid w:val="00C348A6"/>
    <w:rsid w:val="00C4086E"/>
    <w:rsid w:val="00C42BB6"/>
    <w:rsid w:val="00C435EF"/>
    <w:rsid w:val="00C4675C"/>
    <w:rsid w:val="00C46E70"/>
    <w:rsid w:val="00C504CF"/>
    <w:rsid w:val="00C5133B"/>
    <w:rsid w:val="00C54D42"/>
    <w:rsid w:val="00C55140"/>
    <w:rsid w:val="00C5576B"/>
    <w:rsid w:val="00C56ED4"/>
    <w:rsid w:val="00C57D6A"/>
    <w:rsid w:val="00C61DA8"/>
    <w:rsid w:val="00C63976"/>
    <w:rsid w:val="00C646B8"/>
    <w:rsid w:val="00C650C5"/>
    <w:rsid w:val="00C7250C"/>
    <w:rsid w:val="00C75D86"/>
    <w:rsid w:val="00C77841"/>
    <w:rsid w:val="00C778C2"/>
    <w:rsid w:val="00C81FF3"/>
    <w:rsid w:val="00C86803"/>
    <w:rsid w:val="00C90D25"/>
    <w:rsid w:val="00C947D6"/>
    <w:rsid w:val="00C96405"/>
    <w:rsid w:val="00CA3F29"/>
    <w:rsid w:val="00CA752A"/>
    <w:rsid w:val="00CA768C"/>
    <w:rsid w:val="00CB09B4"/>
    <w:rsid w:val="00CB3F07"/>
    <w:rsid w:val="00CB4002"/>
    <w:rsid w:val="00CB43C5"/>
    <w:rsid w:val="00CC055E"/>
    <w:rsid w:val="00CC126B"/>
    <w:rsid w:val="00CC3FBF"/>
    <w:rsid w:val="00CC537A"/>
    <w:rsid w:val="00CC599D"/>
    <w:rsid w:val="00CD0AD1"/>
    <w:rsid w:val="00CD0E15"/>
    <w:rsid w:val="00CD22E1"/>
    <w:rsid w:val="00CD2BB5"/>
    <w:rsid w:val="00CD3526"/>
    <w:rsid w:val="00CE1925"/>
    <w:rsid w:val="00CE3428"/>
    <w:rsid w:val="00CE63CA"/>
    <w:rsid w:val="00CE704F"/>
    <w:rsid w:val="00CE7ABA"/>
    <w:rsid w:val="00CF0CA6"/>
    <w:rsid w:val="00CF1D8A"/>
    <w:rsid w:val="00CF2126"/>
    <w:rsid w:val="00CF4EB6"/>
    <w:rsid w:val="00CF604A"/>
    <w:rsid w:val="00CF6F2E"/>
    <w:rsid w:val="00CF7DB2"/>
    <w:rsid w:val="00D02458"/>
    <w:rsid w:val="00D10BB2"/>
    <w:rsid w:val="00D13D0F"/>
    <w:rsid w:val="00D1538F"/>
    <w:rsid w:val="00D154AC"/>
    <w:rsid w:val="00D15DC0"/>
    <w:rsid w:val="00D15FC3"/>
    <w:rsid w:val="00D17DA2"/>
    <w:rsid w:val="00D21C37"/>
    <w:rsid w:val="00D231B2"/>
    <w:rsid w:val="00D23C1E"/>
    <w:rsid w:val="00D24EA4"/>
    <w:rsid w:val="00D24F70"/>
    <w:rsid w:val="00D25328"/>
    <w:rsid w:val="00D265A2"/>
    <w:rsid w:val="00D27857"/>
    <w:rsid w:val="00D3039C"/>
    <w:rsid w:val="00D310B0"/>
    <w:rsid w:val="00D31BE5"/>
    <w:rsid w:val="00D34FB9"/>
    <w:rsid w:val="00D35CCA"/>
    <w:rsid w:val="00D404C4"/>
    <w:rsid w:val="00D4131B"/>
    <w:rsid w:val="00D42740"/>
    <w:rsid w:val="00D43684"/>
    <w:rsid w:val="00D44A55"/>
    <w:rsid w:val="00D4604A"/>
    <w:rsid w:val="00D46CC9"/>
    <w:rsid w:val="00D46FBA"/>
    <w:rsid w:val="00D50B9C"/>
    <w:rsid w:val="00D5203E"/>
    <w:rsid w:val="00D52DC7"/>
    <w:rsid w:val="00D52E2A"/>
    <w:rsid w:val="00D548FF"/>
    <w:rsid w:val="00D56D3E"/>
    <w:rsid w:val="00D636C2"/>
    <w:rsid w:val="00D66AB3"/>
    <w:rsid w:val="00D67DD8"/>
    <w:rsid w:val="00D70ECD"/>
    <w:rsid w:val="00D7210A"/>
    <w:rsid w:val="00D74582"/>
    <w:rsid w:val="00D7623C"/>
    <w:rsid w:val="00D77A33"/>
    <w:rsid w:val="00D80ADF"/>
    <w:rsid w:val="00D824B4"/>
    <w:rsid w:val="00D83F28"/>
    <w:rsid w:val="00D84435"/>
    <w:rsid w:val="00D84559"/>
    <w:rsid w:val="00D8759F"/>
    <w:rsid w:val="00D92EC9"/>
    <w:rsid w:val="00D94150"/>
    <w:rsid w:val="00D94B83"/>
    <w:rsid w:val="00D95FAF"/>
    <w:rsid w:val="00D97690"/>
    <w:rsid w:val="00DA3105"/>
    <w:rsid w:val="00DA31C4"/>
    <w:rsid w:val="00DA34D0"/>
    <w:rsid w:val="00DA4CFC"/>
    <w:rsid w:val="00DA55AD"/>
    <w:rsid w:val="00DA62E2"/>
    <w:rsid w:val="00DB1719"/>
    <w:rsid w:val="00DB3773"/>
    <w:rsid w:val="00DB4210"/>
    <w:rsid w:val="00DB645A"/>
    <w:rsid w:val="00DB7A7A"/>
    <w:rsid w:val="00DC5C13"/>
    <w:rsid w:val="00DC61E9"/>
    <w:rsid w:val="00DD0FD2"/>
    <w:rsid w:val="00DD2926"/>
    <w:rsid w:val="00DD2FBE"/>
    <w:rsid w:val="00DD593D"/>
    <w:rsid w:val="00DE1BD7"/>
    <w:rsid w:val="00DE2B01"/>
    <w:rsid w:val="00DE355E"/>
    <w:rsid w:val="00DE3E28"/>
    <w:rsid w:val="00DE5E84"/>
    <w:rsid w:val="00DE7B32"/>
    <w:rsid w:val="00DF0609"/>
    <w:rsid w:val="00DF25E0"/>
    <w:rsid w:val="00DF3303"/>
    <w:rsid w:val="00DF39CC"/>
    <w:rsid w:val="00DF5E0B"/>
    <w:rsid w:val="00DF6B18"/>
    <w:rsid w:val="00E00D9B"/>
    <w:rsid w:val="00E010BB"/>
    <w:rsid w:val="00E01247"/>
    <w:rsid w:val="00E03663"/>
    <w:rsid w:val="00E03B78"/>
    <w:rsid w:val="00E11F9D"/>
    <w:rsid w:val="00E122CA"/>
    <w:rsid w:val="00E12E53"/>
    <w:rsid w:val="00E147DB"/>
    <w:rsid w:val="00E168C6"/>
    <w:rsid w:val="00E206BB"/>
    <w:rsid w:val="00E24DB4"/>
    <w:rsid w:val="00E26006"/>
    <w:rsid w:val="00E30D7C"/>
    <w:rsid w:val="00E314A0"/>
    <w:rsid w:val="00E33FBF"/>
    <w:rsid w:val="00E35C55"/>
    <w:rsid w:val="00E36BCC"/>
    <w:rsid w:val="00E40A80"/>
    <w:rsid w:val="00E420AF"/>
    <w:rsid w:val="00E4680A"/>
    <w:rsid w:val="00E46B32"/>
    <w:rsid w:val="00E46C47"/>
    <w:rsid w:val="00E5588A"/>
    <w:rsid w:val="00E558B5"/>
    <w:rsid w:val="00E55B07"/>
    <w:rsid w:val="00E55C7C"/>
    <w:rsid w:val="00E563C5"/>
    <w:rsid w:val="00E57B32"/>
    <w:rsid w:val="00E614B7"/>
    <w:rsid w:val="00E61DA3"/>
    <w:rsid w:val="00E64E7F"/>
    <w:rsid w:val="00E65E12"/>
    <w:rsid w:val="00E66BE6"/>
    <w:rsid w:val="00E732D3"/>
    <w:rsid w:val="00E73AA4"/>
    <w:rsid w:val="00E76D12"/>
    <w:rsid w:val="00E7710E"/>
    <w:rsid w:val="00E77EEC"/>
    <w:rsid w:val="00E8179B"/>
    <w:rsid w:val="00E84789"/>
    <w:rsid w:val="00E868FC"/>
    <w:rsid w:val="00E90BE4"/>
    <w:rsid w:val="00E926B8"/>
    <w:rsid w:val="00E929A9"/>
    <w:rsid w:val="00E9380A"/>
    <w:rsid w:val="00E9436B"/>
    <w:rsid w:val="00E94C70"/>
    <w:rsid w:val="00E975E9"/>
    <w:rsid w:val="00E97D75"/>
    <w:rsid w:val="00E97E90"/>
    <w:rsid w:val="00EA2F28"/>
    <w:rsid w:val="00EA45D3"/>
    <w:rsid w:val="00EA61E6"/>
    <w:rsid w:val="00EB0C2A"/>
    <w:rsid w:val="00EB0F4C"/>
    <w:rsid w:val="00EB2189"/>
    <w:rsid w:val="00EB3347"/>
    <w:rsid w:val="00EC12CB"/>
    <w:rsid w:val="00EC32E1"/>
    <w:rsid w:val="00EC3FF7"/>
    <w:rsid w:val="00EC72F7"/>
    <w:rsid w:val="00EC76DF"/>
    <w:rsid w:val="00ED023A"/>
    <w:rsid w:val="00ED2C3F"/>
    <w:rsid w:val="00ED557C"/>
    <w:rsid w:val="00ED5FEC"/>
    <w:rsid w:val="00ED683B"/>
    <w:rsid w:val="00EE144D"/>
    <w:rsid w:val="00EE27AD"/>
    <w:rsid w:val="00EE684B"/>
    <w:rsid w:val="00EE6AD6"/>
    <w:rsid w:val="00EF0127"/>
    <w:rsid w:val="00EF4143"/>
    <w:rsid w:val="00EF5E47"/>
    <w:rsid w:val="00EF6463"/>
    <w:rsid w:val="00EF6BEC"/>
    <w:rsid w:val="00EF6F56"/>
    <w:rsid w:val="00EF7264"/>
    <w:rsid w:val="00EF74D7"/>
    <w:rsid w:val="00F03FF6"/>
    <w:rsid w:val="00F0460D"/>
    <w:rsid w:val="00F06E50"/>
    <w:rsid w:val="00F145D3"/>
    <w:rsid w:val="00F209AA"/>
    <w:rsid w:val="00F2162F"/>
    <w:rsid w:val="00F2626B"/>
    <w:rsid w:val="00F31A16"/>
    <w:rsid w:val="00F323A3"/>
    <w:rsid w:val="00F33826"/>
    <w:rsid w:val="00F41B92"/>
    <w:rsid w:val="00F424DC"/>
    <w:rsid w:val="00F46704"/>
    <w:rsid w:val="00F46CFD"/>
    <w:rsid w:val="00F51103"/>
    <w:rsid w:val="00F528C6"/>
    <w:rsid w:val="00F53EB9"/>
    <w:rsid w:val="00F61F31"/>
    <w:rsid w:val="00F64852"/>
    <w:rsid w:val="00F65A29"/>
    <w:rsid w:val="00F65B42"/>
    <w:rsid w:val="00F7200C"/>
    <w:rsid w:val="00F738AB"/>
    <w:rsid w:val="00F808AD"/>
    <w:rsid w:val="00F82664"/>
    <w:rsid w:val="00F8488D"/>
    <w:rsid w:val="00F84BC4"/>
    <w:rsid w:val="00F85121"/>
    <w:rsid w:val="00F91250"/>
    <w:rsid w:val="00F9161B"/>
    <w:rsid w:val="00F92444"/>
    <w:rsid w:val="00F94D47"/>
    <w:rsid w:val="00F96A80"/>
    <w:rsid w:val="00F9731E"/>
    <w:rsid w:val="00FA0839"/>
    <w:rsid w:val="00FA09A8"/>
    <w:rsid w:val="00FA0D98"/>
    <w:rsid w:val="00FA0EEB"/>
    <w:rsid w:val="00FA26DD"/>
    <w:rsid w:val="00FA47CB"/>
    <w:rsid w:val="00FA6315"/>
    <w:rsid w:val="00FA6A11"/>
    <w:rsid w:val="00FA7379"/>
    <w:rsid w:val="00FB23D3"/>
    <w:rsid w:val="00FB606C"/>
    <w:rsid w:val="00FB79C3"/>
    <w:rsid w:val="00FC00C8"/>
    <w:rsid w:val="00FC0EDE"/>
    <w:rsid w:val="00FC2D80"/>
    <w:rsid w:val="00FC330B"/>
    <w:rsid w:val="00FC50E3"/>
    <w:rsid w:val="00FC7D18"/>
    <w:rsid w:val="00FD004F"/>
    <w:rsid w:val="00FD0205"/>
    <w:rsid w:val="00FD5745"/>
    <w:rsid w:val="00FD5C0B"/>
    <w:rsid w:val="00FE201A"/>
    <w:rsid w:val="00FE2268"/>
    <w:rsid w:val="00FE2854"/>
    <w:rsid w:val="00FE4579"/>
    <w:rsid w:val="00FE5B30"/>
    <w:rsid w:val="00FF1924"/>
    <w:rsid w:val="00FF2398"/>
    <w:rsid w:val="00FF32E8"/>
    <w:rsid w:val="00FF369B"/>
    <w:rsid w:val="00FF4E12"/>
    <w:rsid w:val="00FF5CAF"/>
    <w:rsid w:val="00FF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B967"/>
  <w15:chartTrackingRefBased/>
  <w15:docId w15:val="{948BDFA4-4CD4-B343-A588-BA66938F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4B7"/>
  </w:style>
  <w:style w:type="paragraph" w:styleId="Heading1">
    <w:name w:val="heading 1"/>
    <w:basedOn w:val="Normal"/>
    <w:next w:val="Normal"/>
    <w:link w:val="Heading1Char"/>
    <w:uiPriority w:val="9"/>
    <w:qFormat/>
    <w:rsid w:val="007903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6E4EC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03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3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3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3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3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3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3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14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14B7"/>
    <w:rPr>
      <w:rFonts w:ascii="Times New Roman" w:hAnsi="Times New Roman" w:cs="Times New Roman"/>
      <w:sz w:val="18"/>
      <w:szCs w:val="18"/>
    </w:rPr>
  </w:style>
  <w:style w:type="character" w:styleId="CommentReference">
    <w:name w:val="annotation reference"/>
    <w:basedOn w:val="DefaultParagraphFont"/>
    <w:semiHidden/>
    <w:unhideWhenUsed/>
    <w:rsid w:val="00E614B7"/>
    <w:rPr>
      <w:sz w:val="16"/>
      <w:szCs w:val="16"/>
    </w:rPr>
  </w:style>
  <w:style w:type="paragraph" w:styleId="CommentText">
    <w:name w:val="annotation text"/>
    <w:basedOn w:val="Normal"/>
    <w:link w:val="CommentTextChar"/>
    <w:uiPriority w:val="99"/>
    <w:unhideWhenUsed/>
    <w:rsid w:val="00E614B7"/>
    <w:rPr>
      <w:sz w:val="20"/>
      <w:szCs w:val="20"/>
    </w:rPr>
  </w:style>
  <w:style w:type="character" w:customStyle="1" w:styleId="CommentTextChar">
    <w:name w:val="Comment Text Char"/>
    <w:basedOn w:val="DefaultParagraphFont"/>
    <w:link w:val="CommentText"/>
    <w:uiPriority w:val="99"/>
    <w:rsid w:val="00E614B7"/>
    <w:rPr>
      <w:sz w:val="20"/>
      <w:szCs w:val="20"/>
    </w:rPr>
  </w:style>
  <w:style w:type="paragraph" w:styleId="CommentSubject">
    <w:name w:val="annotation subject"/>
    <w:basedOn w:val="CommentText"/>
    <w:next w:val="CommentText"/>
    <w:link w:val="CommentSubjectChar"/>
    <w:uiPriority w:val="99"/>
    <w:semiHidden/>
    <w:unhideWhenUsed/>
    <w:rsid w:val="00E614B7"/>
    <w:rPr>
      <w:b/>
      <w:bCs/>
    </w:rPr>
  </w:style>
  <w:style w:type="character" w:customStyle="1" w:styleId="CommentSubjectChar">
    <w:name w:val="Comment Subject Char"/>
    <w:basedOn w:val="CommentTextChar"/>
    <w:link w:val="CommentSubject"/>
    <w:uiPriority w:val="99"/>
    <w:semiHidden/>
    <w:rsid w:val="00E614B7"/>
    <w:rPr>
      <w:b/>
      <w:bCs/>
      <w:sz w:val="20"/>
      <w:szCs w:val="20"/>
    </w:rPr>
  </w:style>
  <w:style w:type="character" w:styleId="LineNumber">
    <w:name w:val="line number"/>
    <w:basedOn w:val="DefaultParagraphFont"/>
    <w:uiPriority w:val="99"/>
    <w:semiHidden/>
    <w:unhideWhenUsed/>
    <w:rsid w:val="007E5ED5"/>
  </w:style>
  <w:style w:type="paragraph" w:styleId="Revision">
    <w:name w:val="Revision"/>
    <w:hidden/>
    <w:uiPriority w:val="99"/>
    <w:semiHidden/>
    <w:rsid w:val="00074DE6"/>
  </w:style>
  <w:style w:type="paragraph" w:styleId="NormalWeb">
    <w:name w:val="Normal (Web)"/>
    <w:basedOn w:val="Normal"/>
    <w:uiPriority w:val="99"/>
    <w:unhideWhenUsed/>
    <w:rsid w:val="00AF6FA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C26FD"/>
    <w:pPr>
      <w:ind w:left="720"/>
      <w:contextualSpacing/>
    </w:pPr>
  </w:style>
  <w:style w:type="paragraph" w:styleId="Header">
    <w:name w:val="header"/>
    <w:basedOn w:val="Normal"/>
    <w:link w:val="HeaderChar"/>
    <w:uiPriority w:val="99"/>
    <w:unhideWhenUsed/>
    <w:rsid w:val="0041792B"/>
    <w:pPr>
      <w:tabs>
        <w:tab w:val="center" w:pos="4680"/>
        <w:tab w:val="right" w:pos="9360"/>
      </w:tabs>
    </w:pPr>
  </w:style>
  <w:style w:type="character" w:customStyle="1" w:styleId="HeaderChar">
    <w:name w:val="Header Char"/>
    <w:basedOn w:val="DefaultParagraphFont"/>
    <w:link w:val="Header"/>
    <w:uiPriority w:val="99"/>
    <w:rsid w:val="0041792B"/>
  </w:style>
  <w:style w:type="paragraph" w:styleId="Footer">
    <w:name w:val="footer"/>
    <w:basedOn w:val="Normal"/>
    <w:link w:val="FooterChar"/>
    <w:uiPriority w:val="99"/>
    <w:unhideWhenUsed/>
    <w:rsid w:val="0041792B"/>
    <w:pPr>
      <w:tabs>
        <w:tab w:val="center" w:pos="4680"/>
        <w:tab w:val="right" w:pos="9360"/>
      </w:tabs>
    </w:pPr>
  </w:style>
  <w:style w:type="character" w:customStyle="1" w:styleId="FooterChar">
    <w:name w:val="Footer Char"/>
    <w:basedOn w:val="DefaultParagraphFont"/>
    <w:link w:val="Footer"/>
    <w:uiPriority w:val="99"/>
    <w:rsid w:val="0041792B"/>
  </w:style>
  <w:style w:type="character" w:customStyle="1" w:styleId="apple-converted-space">
    <w:name w:val="apple-converted-space"/>
    <w:basedOn w:val="DefaultParagraphFont"/>
    <w:rsid w:val="00FB79C3"/>
  </w:style>
  <w:style w:type="character" w:customStyle="1" w:styleId="Heading2Char">
    <w:name w:val="Heading 2 Char"/>
    <w:basedOn w:val="DefaultParagraphFont"/>
    <w:link w:val="Heading2"/>
    <w:uiPriority w:val="9"/>
    <w:rsid w:val="006E4ECB"/>
    <w:rPr>
      <w:rFonts w:ascii="Times New Roman" w:eastAsia="Times New Roman" w:hAnsi="Times New Roman" w:cs="Times New Roman"/>
      <w:b/>
      <w:bCs/>
      <w:sz w:val="36"/>
      <w:szCs w:val="36"/>
    </w:rPr>
  </w:style>
  <w:style w:type="character" w:customStyle="1" w:styleId="text">
    <w:name w:val="text"/>
    <w:basedOn w:val="DefaultParagraphFont"/>
    <w:rsid w:val="006E4ECB"/>
  </w:style>
  <w:style w:type="character" w:styleId="Hyperlink">
    <w:name w:val="Hyperlink"/>
    <w:basedOn w:val="DefaultParagraphFont"/>
    <w:uiPriority w:val="99"/>
    <w:unhideWhenUsed/>
    <w:rsid w:val="00BE5622"/>
    <w:rPr>
      <w:color w:val="0000FF"/>
      <w:u w:val="single"/>
    </w:rPr>
  </w:style>
  <w:style w:type="character" w:styleId="PageNumber">
    <w:name w:val="page number"/>
    <w:basedOn w:val="DefaultParagraphFont"/>
    <w:uiPriority w:val="99"/>
    <w:semiHidden/>
    <w:unhideWhenUsed/>
    <w:rsid w:val="009E4841"/>
  </w:style>
  <w:style w:type="character" w:customStyle="1" w:styleId="Heading1Char">
    <w:name w:val="Heading 1 Char"/>
    <w:basedOn w:val="DefaultParagraphFont"/>
    <w:link w:val="Heading1"/>
    <w:uiPriority w:val="9"/>
    <w:rsid w:val="00790360"/>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7903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3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3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360"/>
    <w:rPr>
      <w:rFonts w:eastAsiaTheme="majorEastAsia" w:cstheme="majorBidi"/>
      <w:color w:val="272727" w:themeColor="text1" w:themeTint="D8"/>
    </w:rPr>
  </w:style>
  <w:style w:type="paragraph" w:styleId="Title">
    <w:name w:val="Title"/>
    <w:basedOn w:val="Normal"/>
    <w:next w:val="Normal"/>
    <w:link w:val="TitleChar"/>
    <w:uiPriority w:val="10"/>
    <w:qFormat/>
    <w:rsid w:val="007903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360"/>
    <w:pPr>
      <w:spacing w:before="160"/>
      <w:jc w:val="center"/>
    </w:pPr>
    <w:rPr>
      <w:i/>
      <w:iCs/>
      <w:color w:val="404040" w:themeColor="text1" w:themeTint="BF"/>
    </w:rPr>
  </w:style>
  <w:style w:type="character" w:customStyle="1" w:styleId="QuoteChar">
    <w:name w:val="Quote Char"/>
    <w:basedOn w:val="DefaultParagraphFont"/>
    <w:link w:val="Quote"/>
    <w:uiPriority w:val="29"/>
    <w:rsid w:val="00790360"/>
    <w:rPr>
      <w:i/>
      <w:iCs/>
      <w:color w:val="404040" w:themeColor="text1" w:themeTint="BF"/>
    </w:rPr>
  </w:style>
  <w:style w:type="character" w:styleId="IntenseEmphasis">
    <w:name w:val="Intense Emphasis"/>
    <w:basedOn w:val="DefaultParagraphFont"/>
    <w:uiPriority w:val="21"/>
    <w:qFormat/>
    <w:rsid w:val="00790360"/>
    <w:rPr>
      <w:i/>
      <w:iCs/>
      <w:color w:val="2F5496" w:themeColor="accent1" w:themeShade="BF"/>
    </w:rPr>
  </w:style>
  <w:style w:type="paragraph" w:styleId="IntenseQuote">
    <w:name w:val="Intense Quote"/>
    <w:basedOn w:val="Normal"/>
    <w:next w:val="Normal"/>
    <w:link w:val="IntenseQuoteChar"/>
    <w:uiPriority w:val="30"/>
    <w:qFormat/>
    <w:rsid w:val="007903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360"/>
    <w:rPr>
      <w:i/>
      <w:iCs/>
      <w:color w:val="2F5496" w:themeColor="accent1" w:themeShade="BF"/>
    </w:rPr>
  </w:style>
  <w:style w:type="character" w:styleId="IntenseReference">
    <w:name w:val="Intense Reference"/>
    <w:basedOn w:val="DefaultParagraphFont"/>
    <w:uiPriority w:val="32"/>
    <w:qFormat/>
    <w:rsid w:val="00790360"/>
    <w:rPr>
      <w:b/>
      <w:bCs/>
      <w:smallCaps/>
      <w:color w:val="2F5496" w:themeColor="accent1" w:themeShade="BF"/>
      <w:spacing w:val="5"/>
    </w:rPr>
  </w:style>
  <w:style w:type="character" w:customStyle="1" w:styleId="anchor-text">
    <w:name w:val="anchor-text"/>
    <w:basedOn w:val="DefaultParagraphFont"/>
    <w:rsid w:val="00790360"/>
  </w:style>
  <w:style w:type="character" w:styleId="UnresolvedMention">
    <w:name w:val="Unresolved Mention"/>
    <w:basedOn w:val="DefaultParagraphFont"/>
    <w:uiPriority w:val="99"/>
    <w:semiHidden/>
    <w:unhideWhenUsed/>
    <w:rsid w:val="00790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198">
      <w:bodyDiv w:val="1"/>
      <w:marLeft w:val="0"/>
      <w:marRight w:val="0"/>
      <w:marTop w:val="0"/>
      <w:marBottom w:val="0"/>
      <w:divBdr>
        <w:top w:val="none" w:sz="0" w:space="0" w:color="auto"/>
        <w:left w:val="none" w:sz="0" w:space="0" w:color="auto"/>
        <w:bottom w:val="none" w:sz="0" w:space="0" w:color="auto"/>
        <w:right w:val="none" w:sz="0" w:space="0" w:color="auto"/>
      </w:divBdr>
    </w:div>
    <w:div w:id="794446449">
      <w:bodyDiv w:val="1"/>
      <w:marLeft w:val="0"/>
      <w:marRight w:val="0"/>
      <w:marTop w:val="0"/>
      <w:marBottom w:val="0"/>
      <w:divBdr>
        <w:top w:val="none" w:sz="0" w:space="0" w:color="auto"/>
        <w:left w:val="none" w:sz="0" w:space="0" w:color="auto"/>
        <w:bottom w:val="none" w:sz="0" w:space="0" w:color="auto"/>
        <w:right w:val="none" w:sz="0" w:space="0" w:color="auto"/>
      </w:divBdr>
      <w:divsChild>
        <w:div w:id="516847902">
          <w:marLeft w:val="0"/>
          <w:marRight w:val="0"/>
          <w:marTop w:val="0"/>
          <w:marBottom w:val="0"/>
          <w:divBdr>
            <w:top w:val="none" w:sz="0" w:space="0" w:color="auto"/>
            <w:left w:val="none" w:sz="0" w:space="0" w:color="auto"/>
            <w:bottom w:val="none" w:sz="0" w:space="0" w:color="auto"/>
            <w:right w:val="none" w:sz="0" w:space="0" w:color="auto"/>
          </w:divBdr>
          <w:divsChild>
            <w:div w:id="881477538">
              <w:marLeft w:val="0"/>
              <w:marRight w:val="0"/>
              <w:marTop w:val="0"/>
              <w:marBottom w:val="0"/>
              <w:divBdr>
                <w:top w:val="none" w:sz="0" w:space="0" w:color="auto"/>
                <w:left w:val="none" w:sz="0" w:space="0" w:color="auto"/>
                <w:bottom w:val="none" w:sz="0" w:space="0" w:color="auto"/>
                <w:right w:val="none" w:sz="0" w:space="0" w:color="auto"/>
              </w:divBdr>
              <w:divsChild>
                <w:div w:id="1944720957">
                  <w:marLeft w:val="0"/>
                  <w:marRight w:val="0"/>
                  <w:marTop w:val="0"/>
                  <w:marBottom w:val="0"/>
                  <w:divBdr>
                    <w:top w:val="none" w:sz="0" w:space="0" w:color="auto"/>
                    <w:left w:val="none" w:sz="0" w:space="0" w:color="auto"/>
                    <w:bottom w:val="none" w:sz="0" w:space="0" w:color="auto"/>
                    <w:right w:val="none" w:sz="0" w:space="0" w:color="auto"/>
                  </w:divBdr>
                  <w:divsChild>
                    <w:div w:id="423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25706">
      <w:bodyDiv w:val="1"/>
      <w:marLeft w:val="0"/>
      <w:marRight w:val="0"/>
      <w:marTop w:val="0"/>
      <w:marBottom w:val="0"/>
      <w:divBdr>
        <w:top w:val="none" w:sz="0" w:space="0" w:color="auto"/>
        <w:left w:val="none" w:sz="0" w:space="0" w:color="auto"/>
        <w:bottom w:val="none" w:sz="0" w:space="0" w:color="auto"/>
        <w:right w:val="none" w:sz="0" w:space="0" w:color="auto"/>
      </w:divBdr>
    </w:div>
    <w:div w:id="1076168011">
      <w:bodyDiv w:val="1"/>
      <w:marLeft w:val="0"/>
      <w:marRight w:val="0"/>
      <w:marTop w:val="0"/>
      <w:marBottom w:val="0"/>
      <w:divBdr>
        <w:top w:val="none" w:sz="0" w:space="0" w:color="auto"/>
        <w:left w:val="none" w:sz="0" w:space="0" w:color="auto"/>
        <w:bottom w:val="none" w:sz="0" w:space="0" w:color="auto"/>
        <w:right w:val="none" w:sz="0" w:space="0" w:color="auto"/>
      </w:divBdr>
      <w:divsChild>
        <w:div w:id="1720089303">
          <w:marLeft w:val="0"/>
          <w:marRight w:val="0"/>
          <w:marTop w:val="0"/>
          <w:marBottom w:val="0"/>
          <w:divBdr>
            <w:top w:val="none" w:sz="0" w:space="0" w:color="auto"/>
            <w:left w:val="none" w:sz="0" w:space="0" w:color="auto"/>
            <w:bottom w:val="none" w:sz="0" w:space="0" w:color="auto"/>
            <w:right w:val="none" w:sz="0" w:space="0" w:color="auto"/>
          </w:divBdr>
          <w:divsChild>
            <w:div w:id="361246809">
              <w:marLeft w:val="0"/>
              <w:marRight w:val="0"/>
              <w:marTop w:val="0"/>
              <w:marBottom w:val="0"/>
              <w:divBdr>
                <w:top w:val="none" w:sz="0" w:space="0" w:color="auto"/>
                <w:left w:val="none" w:sz="0" w:space="0" w:color="auto"/>
                <w:bottom w:val="none" w:sz="0" w:space="0" w:color="auto"/>
                <w:right w:val="none" w:sz="0" w:space="0" w:color="auto"/>
              </w:divBdr>
              <w:divsChild>
                <w:div w:id="243030733">
                  <w:marLeft w:val="0"/>
                  <w:marRight w:val="0"/>
                  <w:marTop w:val="0"/>
                  <w:marBottom w:val="0"/>
                  <w:divBdr>
                    <w:top w:val="none" w:sz="0" w:space="0" w:color="auto"/>
                    <w:left w:val="none" w:sz="0" w:space="0" w:color="auto"/>
                    <w:bottom w:val="none" w:sz="0" w:space="0" w:color="auto"/>
                    <w:right w:val="none" w:sz="0" w:space="0" w:color="auto"/>
                  </w:divBdr>
                  <w:divsChild>
                    <w:div w:id="4393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3404">
      <w:bodyDiv w:val="1"/>
      <w:marLeft w:val="0"/>
      <w:marRight w:val="0"/>
      <w:marTop w:val="0"/>
      <w:marBottom w:val="0"/>
      <w:divBdr>
        <w:top w:val="none" w:sz="0" w:space="0" w:color="auto"/>
        <w:left w:val="none" w:sz="0" w:space="0" w:color="auto"/>
        <w:bottom w:val="none" w:sz="0" w:space="0" w:color="auto"/>
        <w:right w:val="none" w:sz="0" w:space="0" w:color="auto"/>
      </w:divBdr>
    </w:div>
    <w:div w:id="1665160846">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AF761-4060-6D43-9CC2-B3156C4B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65</Pages>
  <Words>27357</Words>
  <Characters>155938</Characters>
  <Application>Microsoft Office Word</Application>
  <DocSecurity>0</DocSecurity>
  <Lines>1299</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 Anttila</dc:creator>
  <cp:keywords/>
  <dc:description/>
  <cp:lastModifiedBy>Anttila  Eliel Simpson</cp:lastModifiedBy>
  <cp:revision>5</cp:revision>
  <dcterms:created xsi:type="dcterms:W3CDTF">2024-07-18T14:33:00Z</dcterms:created>
  <dcterms:modified xsi:type="dcterms:W3CDTF">2024-07-18T15:45:00Z</dcterms:modified>
</cp:coreProperties>
</file>